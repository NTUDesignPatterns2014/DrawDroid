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4-4"/>
        <w:tblW w:w="11017" w:type="dxa"/>
        <w:tblLayout w:type="fixed"/>
        <w:tblLook w:val="04A0" w:firstRow="1" w:lastRow="0" w:firstColumn="1" w:lastColumn="0" w:noHBand="0" w:noVBand="1"/>
      </w:tblPr>
      <w:tblGrid>
        <w:gridCol w:w="817"/>
        <w:gridCol w:w="2015"/>
        <w:gridCol w:w="436"/>
        <w:gridCol w:w="1235"/>
        <w:gridCol w:w="905"/>
        <w:gridCol w:w="1103"/>
        <w:gridCol w:w="367"/>
        <w:gridCol w:w="483"/>
        <w:gridCol w:w="1347"/>
        <w:gridCol w:w="303"/>
        <w:gridCol w:w="2006"/>
        <w:tblGridChange w:id="0">
          <w:tblGrid>
            <w:gridCol w:w="817"/>
            <w:gridCol w:w="2015"/>
            <w:gridCol w:w="436"/>
            <w:gridCol w:w="1235"/>
            <w:gridCol w:w="905"/>
            <w:gridCol w:w="1103"/>
            <w:gridCol w:w="367"/>
            <w:gridCol w:w="483"/>
            <w:gridCol w:w="1347"/>
            <w:gridCol w:w="303"/>
            <w:gridCol w:w="2006"/>
          </w:tblGrid>
        </w:tblGridChange>
      </w:tblGrid>
      <w:tr w:rsidR="00416425" w:rsidRPr="00C73BB2" w:rsidTr="00891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7" w:type="dxa"/>
            <w:gridSpan w:val="11"/>
          </w:tcPr>
          <w:p w:rsidR="00416425" w:rsidRPr="00C73BB2" w:rsidRDefault="00416425" w:rsidP="00D94A24">
            <w:pPr>
              <w:ind w:firstLineChars="50" w:firstLine="140"/>
              <w:jc w:val="center"/>
              <w:outlineLvl w:val="0"/>
              <w:rPr>
                <w:rFonts w:ascii="Calibri" w:hAnsi="Calibri" w:cs="Calibri"/>
                <w:color w:val="000000" w:themeColor="text1"/>
                <w:sz w:val="28"/>
                <w:szCs w:val="28"/>
              </w:rPr>
            </w:pPr>
            <w:r>
              <w:rPr>
                <w:rFonts w:ascii="Calibri" w:hAnsi="Calibri" w:cs="Calibri" w:hint="eastAsia"/>
                <w:color w:val="000000" w:themeColor="text1"/>
                <w:sz w:val="28"/>
                <w:szCs w:val="28"/>
              </w:rPr>
              <w:t>D</w:t>
            </w:r>
            <w:r>
              <w:rPr>
                <w:rFonts w:ascii="Calibri" w:hAnsi="Calibri" w:cs="Calibri"/>
                <w:color w:val="000000" w:themeColor="text1"/>
                <w:sz w:val="28"/>
                <w:szCs w:val="28"/>
              </w:rPr>
              <w:t>esign Patterns</w:t>
            </w:r>
            <w:r>
              <w:rPr>
                <w:rFonts w:ascii="Calibri" w:hAnsi="Calibri" w:cs="Calibri" w:hint="eastAsia"/>
                <w:color w:val="000000" w:themeColor="text1"/>
                <w:sz w:val="28"/>
                <w:szCs w:val="28"/>
              </w:rPr>
              <w:t xml:space="preserve"> </w:t>
            </w:r>
            <w:r w:rsidR="00C22437">
              <w:rPr>
                <w:rFonts w:ascii="Calibri" w:hAnsi="Calibri" w:cs="Calibri" w:hint="eastAsia"/>
                <w:color w:val="000000" w:themeColor="text1"/>
                <w:sz w:val="28"/>
                <w:szCs w:val="28"/>
              </w:rPr>
              <w:t>第</w:t>
            </w:r>
            <w:ins w:id="1" w:author="李唐" w:date="2014-12-11T09:13:00Z">
              <w:r w:rsidR="0097047E">
                <w:rPr>
                  <w:rFonts w:ascii="Calibri" w:hAnsi="Calibri" w:cs="Calibri" w:hint="eastAsia"/>
                  <w:color w:val="000000" w:themeColor="text1"/>
                  <w:sz w:val="28"/>
                  <w:szCs w:val="28"/>
                </w:rPr>
                <w:t>十</w:t>
              </w:r>
            </w:ins>
            <w:del w:id="2" w:author="李唐" w:date="2014-12-11T09:13:00Z">
              <w:r w:rsidR="00315204" w:rsidDel="0097047E">
                <w:rPr>
                  <w:rFonts w:ascii="Calibri" w:hAnsi="Calibri" w:cs="Calibri" w:hint="eastAsia"/>
                  <w:color w:val="000000" w:themeColor="text1"/>
                  <w:sz w:val="28"/>
                  <w:szCs w:val="28"/>
                </w:rPr>
                <w:delText>九</w:delText>
              </w:r>
            </w:del>
            <w:r>
              <w:rPr>
                <w:rFonts w:ascii="Calibri" w:hAnsi="Calibri" w:cs="Calibri" w:hint="eastAsia"/>
                <w:color w:val="000000" w:themeColor="text1"/>
                <w:sz w:val="28"/>
                <w:szCs w:val="28"/>
              </w:rPr>
              <w:t>次</w:t>
            </w:r>
            <w:r w:rsidRPr="00C73BB2">
              <w:rPr>
                <w:rFonts w:ascii="Calibri" w:hAnsi="Calibri" w:cs="Calibri"/>
                <w:color w:val="000000" w:themeColor="text1"/>
                <w:sz w:val="28"/>
                <w:szCs w:val="28"/>
              </w:rPr>
              <w:t>會議記錄</w:t>
            </w:r>
          </w:p>
        </w:tc>
      </w:tr>
      <w:tr w:rsidR="00416425"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rsidR="00416425" w:rsidRPr="00C73BB2" w:rsidRDefault="00416425" w:rsidP="00D94A24">
            <w:pPr>
              <w:rPr>
                <w:rFonts w:ascii="Calibri" w:hAnsi="Calibri" w:cs="Calibri"/>
                <w:b/>
              </w:rPr>
            </w:pPr>
            <w:r w:rsidRPr="00C73BB2">
              <w:rPr>
                <w:rFonts w:ascii="Calibri" w:hAnsi="Calibri" w:cs="Calibri"/>
              </w:rPr>
              <w:t>會議日期</w:t>
            </w:r>
          </w:p>
        </w:tc>
        <w:tc>
          <w:tcPr>
            <w:tcW w:w="8185" w:type="dxa"/>
            <w:gridSpan w:val="9"/>
          </w:tcPr>
          <w:p w:rsidR="00416425" w:rsidRPr="00C73BB2" w:rsidRDefault="00315204"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2014.1</w:t>
            </w:r>
            <w:ins w:id="3" w:author="李唐" w:date="2014-12-11T09:13:00Z">
              <w:r w:rsidR="0097047E">
                <w:rPr>
                  <w:rFonts w:ascii="Calibri" w:hAnsi="Calibri" w:cs="Calibri" w:hint="eastAsia"/>
                </w:rPr>
                <w:t>2.08</w:t>
              </w:r>
            </w:ins>
            <w:del w:id="4" w:author="李唐" w:date="2014-12-11T09:13:00Z">
              <w:r w:rsidDel="0097047E">
                <w:rPr>
                  <w:rFonts w:ascii="Calibri" w:hAnsi="Calibri" w:cs="Calibri" w:hint="eastAsia"/>
                </w:rPr>
                <w:delText>1.30</w:delText>
              </w:r>
            </w:del>
          </w:p>
        </w:tc>
      </w:tr>
      <w:tr w:rsidR="00416425" w:rsidRPr="00C73BB2" w:rsidTr="0089136B">
        <w:tc>
          <w:tcPr>
            <w:cnfStyle w:val="001000000000" w:firstRow="0" w:lastRow="0" w:firstColumn="1" w:lastColumn="0" w:oddVBand="0" w:evenVBand="0" w:oddHBand="0" w:evenHBand="0" w:firstRowFirstColumn="0" w:firstRowLastColumn="0" w:lastRowFirstColumn="0" w:lastRowLastColumn="0"/>
            <w:tcW w:w="2832" w:type="dxa"/>
            <w:gridSpan w:val="2"/>
          </w:tcPr>
          <w:p w:rsidR="00416425" w:rsidRPr="00C73BB2" w:rsidRDefault="00416425" w:rsidP="00D94A24">
            <w:pPr>
              <w:rPr>
                <w:rFonts w:ascii="Calibri" w:hAnsi="Calibri" w:cs="Calibri"/>
                <w:b/>
              </w:rPr>
            </w:pPr>
            <w:r w:rsidRPr="00C73BB2">
              <w:rPr>
                <w:rFonts w:ascii="Calibri" w:hAnsi="Calibri" w:cs="Calibri"/>
              </w:rPr>
              <w:t>時間</w:t>
            </w:r>
          </w:p>
        </w:tc>
        <w:tc>
          <w:tcPr>
            <w:tcW w:w="8185" w:type="dxa"/>
            <w:gridSpan w:val="9"/>
          </w:tcPr>
          <w:p w:rsidR="00416425" w:rsidRPr="00C73BB2" w:rsidRDefault="0097047E"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ins w:id="5" w:author="李唐" w:date="2014-12-11T09:13:00Z">
              <w:r>
                <w:rPr>
                  <w:rFonts w:ascii="Calibri" w:hAnsi="Calibri" w:cs="Calibri" w:hint="eastAsia"/>
                </w:rPr>
                <w:t>20:00-23</w:t>
              </w:r>
            </w:ins>
            <w:ins w:id="6" w:author="李唐" w:date="2014-12-11T09:14:00Z">
              <w:r>
                <w:rPr>
                  <w:rFonts w:ascii="Calibri" w:hAnsi="Calibri" w:cs="Calibri" w:hint="eastAsia"/>
                </w:rPr>
                <w:t>:00</w:t>
              </w:r>
            </w:ins>
            <w:del w:id="7" w:author="李唐" w:date="2014-12-11T09:13:00Z">
              <w:r w:rsidR="00315204" w:rsidDel="0097047E">
                <w:rPr>
                  <w:rFonts w:ascii="Calibri" w:hAnsi="Calibri" w:cs="Calibri" w:hint="eastAsia"/>
                </w:rPr>
                <w:delText>10:00-</w:delText>
              </w:r>
            </w:del>
          </w:p>
        </w:tc>
      </w:tr>
      <w:tr w:rsidR="00416425"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rsidR="00416425" w:rsidRPr="00C73BB2" w:rsidRDefault="00416425" w:rsidP="00D94A24">
            <w:pPr>
              <w:rPr>
                <w:rFonts w:ascii="Calibri" w:hAnsi="Calibri" w:cs="Calibri"/>
                <w:b/>
              </w:rPr>
            </w:pPr>
            <w:r w:rsidRPr="00C73BB2">
              <w:rPr>
                <w:rFonts w:ascii="Calibri" w:hAnsi="Calibri" w:cs="Calibri"/>
              </w:rPr>
              <w:t>地點</w:t>
            </w:r>
          </w:p>
        </w:tc>
        <w:tc>
          <w:tcPr>
            <w:tcW w:w="8185" w:type="dxa"/>
            <w:gridSpan w:val="9"/>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男八舍交誼聽</w:t>
            </w:r>
          </w:p>
        </w:tc>
      </w:tr>
      <w:tr w:rsidR="00416425" w:rsidRPr="00C73BB2" w:rsidTr="0089136B">
        <w:tc>
          <w:tcPr>
            <w:cnfStyle w:val="001000000000" w:firstRow="0" w:lastRow="0" w:firstColumn="1" w:lastColumn="0" w:oddVBand="0" w:evenVBand="0" w:oddHBand="0" w:evenHBand="0" w:firstRowFirstColumn="0" w:firstRowLastColumn="0" w:lastRowFirstColumn="0" w:lastRowLastColumn="0"/>
            <w:tcW w:w="2832" w:type="dxa"/>
            <w:gridSpan w:val="2"/>
          </w:tcPr>
          <w:p w:rsidR="00416425" w:rsidRPr="00C73BB2" w:rsidRDefault="00416425" w:rsidP="00D94A24">
            <w:pPr>
              <w:rPr>
                <w:rFonts w:ascii="Calibri" w:hAnsi="Calibri" w:cs="Calibri"/>
                <w:b/>
              </w:rPr>
            </w:pPr>
            <w:r w:rsidRPr="00C73BB2">
              <w:rPr>
                <w:rFonts w:ascii="Calibri" w:hAnsi="Calibri" w:cs="Calibri"/>
              </w:rPr>
              <w:t>主持人</w:t>
            </w:r>
          </w:p>
        </w:tc>
        <w:tc>
          <w:tcPr>
            <w:tcW w:w="8185" w:type="dxa"/>
            <w:gridSpan w:val="9"/>
          </w:tcPr>
          <w:p w:rsidR="00416425" w:rsidRPr="00C73BB2" w:rsidRDefault="00416425"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李唐</w:t>
            </w:r>
          </w:p>
        </w:tc>
      </w:tr>
      <w:tr w:rsidR="00416425"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rsidR="00416425" w:rsidRPr="00C73BB2" w:rsidRDefault="00416425" w:rsidP="00D94A24">
            <w:pPr>
              <w:rPr>
                <w:rFonts w:ascii="Calibri" w:hAnsi="Calibri" w:cs="Calibri"/>
                <w:b/>
              </w:rPr>
            </w:pPr>
            <w:r w:rsidRPr="00C73BB2">
              <w:rPr>
                <w:rFonts w:ascii="Calibri" w:hAnsi="Calibri" w:cs="Calibri"/>
              </w:rPr>
              <w:t>紀錄者</w:t>
            </w:r>
          </w:p>
        </w:tc>
        <w:tc>
          <w:tcPr>
            <w:tcW w:w="8185" w:type="dxa"/>
            <w:gridSpan w:val="9"/>
          </w:tcPr>
          <w:p w:rsidR="00416425" w:rsidRDefault="0011664B"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全體</w:t>
            </w:r>
            <w:r>
              <w:rPr>
                <w:rFonts w:ascii="Calibri" w:hAnsi="Calibri" w:cs="Calibri" w:hint="eastAsia"/>
              </w:rPr>
              <w:t>(H</w:t>
            </w:r>
            <w:r>
              <w:rPr>
                <w:rFonts w:ascii="Calibri" w:hAnsi="Calibri" w:cs="Calibri"/>
              </w:rPr>
              <w:t>ackpad)</w:t>
            </w:r>
            <w:r>
              <w:rPr>
                <w:rFonts w:ascii="Calibri" w:hAnsi="Calibri" w:cs="Calibri" w:hint="eastAsia"/>
              </w:rPr>
              <w:t>，李唐整理</w:t>
            </w:r>
          </w:p>
          <w:p w:rsidR="00BF01FC" w:rsidRPr="00C73BB2" w:rsidRDefault="0097047E"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ins w:id="8" w:author="李唐" w:date="2014-12-11T09:14:00Z">
              <w:r>
                <w:fldChar w:fldCharType="begin"/>
              </w:r>
              <w:r>
                <w:instrText xml:space="preserve"> HYPERLINK "https://ntudesignpatterns2014fallgroup2.hackpad.com/Meeting-Minutes-12.8-3pOmxIu0ZNm" </w:instrText>
              </w:r>
              <w:r>
                <w:fldChar w:fldCharType="separate"/>
              </w:r>
              <w:r w:rsidRPr="0097047E">
                <w:rPr>
                  <w:rStyle w:val="a4"/>
                </w:rPr>
                <w:t>https://ntudesignpatterns2014fallgroup2.hackpad.com/Meeting-Minutes-12.8-3pOmxIu0ZNm</w:t>
              </w:r>
              <w:r>
                <w:fldChar w:fldCharType="end"/>
              </w:r>
            </w:ins>
          </w:p>
        </w:tc>
      </w:tr>
      <w:tr w:rsidR="00416425" w:rsidRPr="00C73BB2" w:rsidTr="0089136B">
        <w:tc>
          <w:tcPr>
            <w:cnfStyle w:val="001000000000" w:firstRow="0" w:lastRow="0" w:firstColumn="1" w:lastColumn="0" w:oddVBand="0" w:evenVBand="0" w:oddHBand="0" w:evenHBand="0" w:firstRowFirstColumn="0" w:firstRowLastColumn="0" w:lastRowFirstColumn="0" w:lastRowLastColumn="0"/>
            <w:tcW w:w="2832" w:type="dxa"/>
            <w:gridSpan w:val="2"/>
          </w:tcPr>
          <w:p w:rsidR="00416425" w:rsidRPr="00C73BB2" w:rsidRDefault="00416425" w:rsidP="00D94A24">
            <w:pPr>
              <w:rPr>
                <w:rFonts w:ascii="Calibri" w:hAnsi="Calibri" w:cs="Calibri"/>
                <w:b/>
              </w:rPr>
            </w:pPr>
            <w:r w:rsidRPr="00C73BB2">
              <w:rPr>
                <w:rFonts w:ascii="Calibri" w:hAnsi="Calibri" w:cs="Calibri"/>
              </w:rPr>
              <w:t>目的</w:t>
            </w:r>
          </w:p>
        </w:tc>
        <w:tc>
          <w:tcPr>
            <w:tcW w:w="8185" w:type="dxa"/>
            <w:gridSpan w:val="9"/>
          </w:tcPr>
          <w:p w:rsidR="00416425" w:rsidRPr="00351886" w:rsidRDefault="00416425" w:rsidP="00D94A24">
            <w:pPr>
              <w:cnfStyle w:val="000000000000" w:firstRow="0" w:lastRow="0" w:firstColumn="0" w:lastColumn="0" w:oddVBand="0" w:evenVBand="0" w:oddHBand="0" w:evenHBand="0" w:firstRowFirstColumn="0" w:firstRowLastColumn="0" w:lastRowFirstColumn="0" w:lastRowLastColumn="0"/>
              <w:rPr>
                <w:rFonts w:cs="Calibri"/>
              </w:rPr>
            </w:pPr>
            <w:r>
              <w:rPr>
                <w:rFonts w:cs="Calibri" w:hint="eastAsia"/>
              </w:rPr>
              <w:t>討論</w:t>
            </w:r>
            <w:r w:rsidR="006E0779">
              <w:rPr>
                <w:rFonts w:cs="Calibri" w:hint="eastAsia"/>
              </w:rPr>
              <w:t>上課題目及</w:t>
            </w:r>
            <w:r w:rsidR="006E0779">
              <w:rPr>
                <w:rFonts w:cs="Calibri" w:hint="eastAsia"/>
              </w:rPr>
              <w:t>T</w:t>
            </w:r>
            <w:r w:rsidR="006E0779">
              <w:rPr>
                <w:rFonts w:cs="Calibri"/>
              </w:rPr>
              <w:t>ermProject</w:t>
            </w:r>
            <w:r w:rsidR="006E0779">
              <w:rPr>
                <w:rFonts w:cs="Calibri" w:hint="eastAsia"/>
              </w:rPr>
              <w:t>-</w:t>
            </w:r>
            <w:del w:id="9" w:author="李唐" w:date="2014-12-11T09:14:00Z">
              <w:r w:rsidR="006E0779" w:rsidDel="0097047E">
                <w:rPr>
                  <w:rFonts w:cs="Calibri" w:hint="eastAsia"/>
                </w:rPr>
                <w:delText>ClassDiagram</w:delText>
              </w:r>
            </w:del>
            <w:ins w:id="10" w:author="李唐" w:date="2014-12-11T09:14:00Z">
              <w:r w:rsidR="0097047E">
                <w:rPr>
                  <w:rFonts w:cs="Calibri" w:hint="eastAsia"/>
                </w:rPr>
                <w:t>Redesign/</w:t>
              </w:r>
              <w:r w:rsidR="0097047E">
                <w:rPr>
                  <w:rFonts w:cs="Calibri" w:hint="eastAsia"/>
                </w:rPr>
                <w:t>分工</w:t>
              </w:r>
            </w:ins>
          </w:p>
        </w:tc>
      </w:tr>
      <w:tr w:rsidR="00416425"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7" w:type="dxa"/>
            <w:gridSpan w:val="11"/>
          </w:tcPr>
          <w:p w:rsidR="00416425" w:rsidRPr="00C73BB2" w:rsidRDefault="00416425" w:rsidP="00D94A24">
            <w:pPr>
              <w:jc w:val="center"/>
              <w:rPr>
                <w:rFonts w:ascii="Calibri" w:hAnsi="Calibri" w:cs="Calibri"/>
                <w:color w:val="000000" w:themeColor="text1"/>
                <w:szCs w:val="24"/>
              </w:rPr>
            </w:pPr>
            <w:r w:rsidRPr="00C73BB2">
              <w:rPr>
                <w:rFonts w:ascii="Calibri" w:hAnsi="Calibri" w:cs="Calibri"/>
                <w:color w:val="000000" w:themeColor="text1"/>
                <w:szCs w:val="24"/>
              </w:rPr>
              <w:t>參與者</w:t>
            </w:r>
          </w:p>
        </w:tc>
      </w:tr>
      <w:tr w:rsidR="006E0779" w:rsidRPr="00C73BB2" w:rsidTr="0089136B">
        <w:tc>
          <w:tcPr>
            <w:cnfStyle w:val="001000000000" w:firstRow="0" w:lastRow="0" w:firstColumn="1" w:lastColumn="0" w:oddVBand="0" w:evenVBand="0" w:oddHBand="0" w:evenHBand="0" w:firstRowFirstColumn="0" w:firstRowLastColumn="0" w:lastRowFirstColumn="0" w:lastRowLastColumn="0"/>
            <w:tcW w:w="2832" w:type="dxa"/>
            <w:gridSpan w:val="2"/>
          </w:tcPr>
          <w:p w:rsidR="006E0779" w:rsidRPr="00C73BB2" w:rsidRDefault="006E0779" w:rsidP="00D94A24">
            <w:pPr>
              <w:jc w:val="both"/>
              <w:rPr>
                <w:rFonts w:ascii="Calibri" w:hAnsi="Calibri" w:cs="Calibri"/>
                <w:b/>
                <w:szCs w:val="24"/>
              </w:rPr>
            </w:pPr>
            <w:r w:rsidRPr="00C73BB2">
              <w:rPr>
                <w:rFonts w:ascii="Calibri" w:hAnsi="Calibri" w:cs="Calibri"/>
                <w:szCs w:val="24"/>
              </w:rPr>
              <w:t>姓名</w:t>
            </w:r>
          </w:p>
        </w:tc>
        <w:tc>
          <w:tcPr>
            <w:tcW w:w="4046" w:type="dxa"/>
            <w:gridSpan w:val="5"/>
          </w:tcPr>
          <w:p w:rsidR="006E0779" w:rsidRPr="00C73BB2" w:rsidRDefault="006E0779" w:rsidP="00D94A24">
            <w:pPr>
              <w:jc w:val="both"/>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sidRPr="00C73BB2">
              <w:rPr>
                <w:rFonts w:ascii="Calibri" w:hAnsi="Calibri" w:cs="Calibri"/>
                <w:szCs w:val="24"/>
              </w:rPr>
              <w:t>E-mail</w:t>
            </w:r>
          </w:p>
        </w:tc>
        <w:tc>
          <w:tcPr>
            <w:tcW w:w="2133" w:type="dxa"/>
            <w:gridSpan w:val="3"/>
          </w:tcPr>
          <w:p w:rsidR="006E0779" w:rsidRPr="00C73BB2" w:rsidRDefault="006E0779" w:rsidP="00D94A24">
            <w:pPr>
              <w:jc w:val="both"/>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sidRPr="00C73BB2">
              <w:rPr>
                <w:rFonts w:ascii="Calibri" w:hAnsi="Calibri" w:cs="Calibri"/>
                <w:szCs w:val="24"/>
              </w:rPr>
              <w:t>角色</w:t>
            </w:r>
          </w:p>
        </w:tc>
        <w:tc>
          <w:tcPr>
            <w:tcW w:w="2006" w:type="dxa"/>
          </w:tcPr>
          <w:p w:rsidR="006E0779" w:rsidRPr="00C73BB2" w:rsidRDefault="006E0779" w:rsidP="006E0779">
            <w:pPr>
              <w:jc w:val="both"/>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Pr>
                <w:rFonts w:ascii="Calibri" w:hAnsi="Calibri" w:cs="Calibri" w:hint="eastAsia"/>
                <w:szCs w:val="24"/>
              </w:rPr>
              <w:t>出席</w:t>
            </w:r>
          </w:p>
        </w:tc>
      </w:tr>
      <w:tr w:rsidR="006E0779"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rsidR="006E0779" w:rsidRPr="00C73BB2" w:rsidRDefault="006E0779" w:rsidP="00D94A24">
            <w:pPr>
              <w:jc w:val="both"/>
              <w:rPr>
                <w:rFonts w:ascii="Calibri" w:hAnsi="Calibri" w:cs="Calibri"/>
                <w:b/>
                <w:szCs w:val="24"/>
              </w:rPr>
            </w:pPr>
            <w:r>
              <w:rPr>
                <w:rFonts w:ascii="Calibri" w:hAnsi="Calibri" w:cs="Calibri" w:hint="eastAsia"/>
                <w:szCs w:val="24"/>
              </w:rPr>
              <w:t>李唐</w:t>
            </w:r>
          </w:p>
        </w:tc>
        <w:tc>
          <w:tcPr>
            <w:tcW w:w="4046" w:type="dxa"/>
            <w:gridSpan w:val="5"/>
          </w:tcPr>
          <w:p w:rsidR="006E0779" w:rsidRPr="00D10043" w:rsidRDefault="00353028" w:rsidP="006E0779">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szCs w:val="24"/>
              </w:rPr>
            </w:pPr>
            <w:hyperlink r:id="rId7" w:history="1">
              <w:r w:rsidR="006E0779" w:rsidRPr="00D10043">
                <w:rPr>
                  <w:rFonts w:hint="eastAsia"/>
                  <w:bCs/>
                </w:rPr>
                <w:t>weitang114@gmail.com</w:t>
              </w:r>
            </w:hyperlink>
          </w:p>
        </w:tc>
        <w:tc>
          <w:tcPr>
            <w:tcW w:w="2133" w:type="dxa"/>
            <w:gridSpan w:val="3"/>
          </w:tcPr>
          <w:p w:rsidR="006E0779" w:rsidRPr="00C73BB2" w:rsidRDefault="006E0779" w:rsidP="006E0779">
            <w:pPr>
              <w:jc w:val="both"/>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Pr>
                <w:rFonts w:ascii="Calibri" w:hAnsi="Calibri" w:cs="Calibri" w:hint="eastAsia"/>
                <w:szCs w:val="24"/>
              </w:rPr>
              <w:t>組長</w:t>
            </w:r>
          </w:p>
        </w:tc>
        <w:tc>
          <w:tcPr>
            <w:tcW w:w="2006" w:type="dxa"/>
          </w:tcPr>
          <w:p w:rsidR="006E0779" w:rsidRPr="00C73BB2" w:rsidRDefault="006E0779" w:rsidP="006E0779">
            <w:pPr>
              <w:jc w:val="both"/>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Pr>
                <w:rFonts w:ascii="Calibri" w:hAnsi="Calibri" w:cs="Calibri" w:hint="eastAsia"/>
                <w:szCs w:val="24"/>
              </w:rPr>
              <w:t>O</w:t>
            </w:r>
          </w:p>
        </w:tc>
      </w:tr>
      <w:tr w:rsidR="006E0779" w:rsidRPr="00C73BB2" w:rsidTr="0089136B">
        <w:tc>
          <w:tcPr>
            <w:cnfStyle w:val="001000000000" w:firstRow="0" w:lastRow="0" w:firstColumn="1" w:lastColumn="0" w:oddVBand="0" w:evenVBand="0" w:oddHBand="0" w:evenHBand="0" w:firstRowFirstColumn="0" w:firstRowLastColumn="0" w:lastRowFirstColumn="0" w:lastRowLastColumn="0"/>
            <w:tcW w:w="2832" w:type="dxa"/>
            <w:gridSpan w:val="2"/>
          </w:tcPr>
          <w:p w:rsidR="006E0779" w:rsidRPr="00C73BB2" w:rsidRDefault="006E0779" w:rsidP="00D94A24">
            <w:pPr>
              <w:jc w:val="both"/>
              <w:rPr>
                <w:rFonts w:ascii="Calibri" w:hAnsi="Calibri" w:cs="Calibri"/>
                <w:b/>
                <w:szCs w:val="24"/>
              </w:rPr>
            </w:pPr>
            <w:r>
              <w:rPr>
                <w:rFonts w:ascii="Calibri" w:hAnsi="Calibri" w:cs="Calibri" w:hint="eastAsia"/>
                <w:szCs w:val="24"/>
              </w:rPr>
              <w:t>李昇輯</w:t>
            </w:r>
          </w:p>
        </w:tc>
        <w:tc>
          <w:tcPr>
            <w:tcW w:w="4046" w:type="dxa"/>
            <w:gridSpan w:val="5"/>
          </w:tcPr>
          <w:p w:rsidR="006E0779" w:rsidRPr="00E1586A" w:rsidRDefault="00353028" w:rsidP="006E0779">
            <w:pPr>
              <w:jc w:val="both"/>
              <w:cnfStyle w:val="000000000000" w:firstRow="0" w:lastRow="0" w:firstColumn="0" w:lastColumn="0" w:oddVBand="0" w:evenVBand="0" w:oddHBand="0" w:evenHBand="0" w:firstRowFirstColumn="0" w:firstRowLastColumn="0" w:lastRowFirstColumn="0" w:lastRowLastColumn="0"/>
              <w:rPr>
                <w:bCs/>
              </w:rPr>
            </w:pPr>
            <w:hyperlink r:id="rId8" w:history="1">
              <w:r w:rsidR="006E0779" w:rsidRPr="00E1586A">
                <w:rPr>
                  <w:rFonts w:hint="eastAsia"/>
                  <w:bCs/>
                </w:rPr>
                <w:t>b00</w:t>
              </w:r>
              <w:r w:rsidR="006E0779" w:rsidRPr="00E1586A">
                <w:rPr>
                  <w:bCs/>
                </w:rPr>
                <w:t>901058@ntu.edu.tw</w:t>
              </w:r>
            </w:hyperlink>
          </w:p>
        </w:tc>
        <w:tc>
          <w:tcPr>
            <w:tcW w:w="2133" w:type="dxa"/>
            <w:gridSpan w:val="3"/>
          </w:tcPr>
          <w:p w:rsidR="006E0779" w:rsidRPr="00C73BB2" w:rsidRDefault="006E0779" w:rsidP="006E0779">
            <w:pPr>
              <w:jc w:val="both"/>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Pr>
                <w:rFonts w:ascii="Calibri" w:hAnsi="Calibri" w:cs="Calibri" w:hint="eastAsia"/>
                <w:szCs w:val="24"/>
              </w:rPr>
              <w:t>組員</w:t>
            </w:r>
          </w:p>
        </w:tc>
        <w:tc>
          <w:tcPr>
            <w:tcW w:w="2006" w:type="dxa"/>
          </w:tcPr>
          <w:p w:rsidR="006E0779" w:rsidRPr="00C73BB2" w:rsidRDefault="006E0779" w:rsidP="006E0779">
            <w:pPr>
              <w:jc w:val="both"/>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Pr>
                <w:rFonts w:ascii="Calibri" w:hAnsi="Calibri" w:cs="Calibri" w:hint="eastAsia"/>
                <w:szCs w:val="24"/>
              </w:rPr>
              <w:t>O</w:t>
            </w:r>
          </w:p>
        </w:tc>
      </w:tr>
      <w:tr w:rsidR="006E0779"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rsidR="006E0779" w:rsidRPr="00C73BB2" w:rsidRDefault="006E0779" w:rsidP="00D94A24">
            <w:pPr>
              <w:jc w:val="both"/>
              <w:rPr>
                <w:rFonts w:ascii="Calibri" w:hAnsi="Calibri" w:cs="Calibri"/>
                <w:b/>
                <w:szCs w:val="24"/>
              </w:rPr>
            </w:pPr>
            <w:r>
              <w:rPr>
                <w:rFonts w:ascii="Calibri" w:hAnsi="Calibri" w:cs="Calibri" w:hint="eastAsia"/>
                <w:szCs w:val="24"/>
              </w:rPr>
              <w:t>王敦儒</w:t>
            </w:r>
          </w:p>
        </w:tc>
        <w:tc>
          <w:tcPr>
            <w:tcW w:w="4046" w:type="dxa"/>
            <w:gridSpan w:val="5"/>
          </w:tcPr>
          <w:p w:rsidR="006E0779" w:rsidRPr="00E1586A" w:rsidRDefault="00353028" w:rsidP="006E0779">
            <w:pPr>
              <w:jc w:val="both"/>
              <w:cnfStyle w:val="000000100000" w:firstRow="0" w:lastRow="0" w:firstColumn="0" w:lastColumn="0" w:oddVBand="0" w:evenVBand="0" w:oddHBand="1" w:evenHBand="0" w:firstRowFirstColumn="0" w:firstRowLastColumn="0" w:lastRowFirstColumn="0" w:lastRowLastColumn="0"/>
              <w:rPr>
                <w:bCs/>
              </w:rPr>
            </w:pPr>
            <w:hyperlink r:id="rId9" w:history="1">
              <w:r w:rsidR="006E0779" w:rsidRPr="00E1586A">
                <w:t>tuntun0847@gmail.com</w:t>
              </w:r>
            </w:hyperlink>
          </w:p>
        </w:tc>
        <w:tc>
          <w:tcPr>
            <w:tcW w:w="2133" w:type="dxa"/>
            <w:gridSpan w:val="3"/>
          </w:tcPr>
          <w:p w:rsidR="006E0779" w:rsidRPr="00C73BB2" w:rsidRDefault="006E0779" w:rsidP="006E0779">
            <w:pPr>
              <w:jc w:val="both"/>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Pr>
                <w:rFonts w:ascii="Calibri" w:hAnsi="Calibri" w:cs="Calibri" w:hint="eastAsia"/>
                <w:szCs w:val="24"/>
              </w:rPr>
              <w:t>組員</w:t>
            </w:r>
          </w:p>
        </w:tc>
        <w:tc>
          <w:tcPr>
            <w:tcW w:w="2006" w:type="dxa"/>
          </w:tcPr>
          <w:p w:rsidR="006E0779" w:rsidRPr="00C73BB2" w:rsidRDefault="006E0779" w:rsidP="006E0779">
            <w:pPr>
              <w:jc w:val="both"/>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Pr>
                <w:rFonts w:ascii="Calibri" w:hAnsi="Calibri" w:cs="Calibri" w:hint="eastAsia"/>
                <w:szCs w:val="24"/>
              </w:rPr>
              <w:t>O</w:t>
            </w:r>
          </w:p>
        </w:tc>
      </w:tr>
      <w:tr w:rsidR="006E0779" w:rsidRPr="00C73BB2" w:rsidTr="0097047E">
        <w:tblPrEx>
          <w:tblW w:w="11017" w:type="dxa"/>
          <w:tblLayout w:type="fixed"/>
          <w:tblPrExChange w:id="11" w:author="李唐" w:date="2014-12-11T09:14:00Z">
            <w:tblPrEx>
              <w:tblW w:w="11017" w:type="dxa"/>
              <w:tblLayout w:type="fixed"/>
            </w:tblPrEx>
          </w:tblPrExChange>
        </w:tblPrEx>
        <w:tc>
          <w:tcPr>
            <w:cnfStyle w:val="001000000000" w:firstRow="0" w:lastRow="0" w:firstColumn="1" w:lastColumn="0" w:oddVBand="0" w:evenVBand="0" w:oddHBand="0" w:evenHBand="0" w:firstRowFirstColumn="0" w:firstRowLastColumn="0" w:lastRowFirstColumn="0" w:lastRowLastColumn="0"/>
            <w:tcW w:w="2832" w:type="dxa"/>
            <w:gridSpan w:val="2"/>
            <w:tcPrChange w:id="12" w:author="李唐" w:date="2014-12-11T09:14:00Z">
              <w:tcPr>
                <w:tcW w:w="2832" w:type="dxa"/>
                <w:gridSpan w:val="2"/>
              </w:tcPr>
            </w:tcPrChange>
          </w:tcPr>
          <w:p w:rsidR="006E0779" w:rsidRPr="00C73BB2" w:rsidRDefault="006E0779" w:rsidP="006E0779">
            <w:pPr>
              <w:jc w:val="both"/>
              <w:rPr>
                <w:rFonts w:ascii="Calibri" w:hAnsi="Calibri" w:cs="Calibri"/>
                <w:b/>
                <w:szCs w:val="24"/>
              </w:rPr>
            </w:pPr>
            <w:r>
              <w:rPr>
                <w:rFonts w:ascii="Calibri" w:hAnsi="Calibri" w:cs="Calibri" w:hint="eastAsia"/>
                <w:szCs w:val="24"/>
              </w:rPr>
              <w:t>劉秋志</w:t>
            </w:r>
          </w:p>
        </w:tc>
        <w:tc>
          <w:tcPr>
            <w:tcW w:w="4046" w:type="dxa"/>
            <w:gridSpan w:val="5"/>
            <w:vAlign w:val="center"/>
            <w:tcPrChange w:id="13" w:author="李唐" w:date="2014-12-11T09:14:00Z">
              <w:tcPr>
                <w:tcW w:w="4046" w:type="dxa"/>
                <w:gridSpan w:val="5"/>
              </w:tcPr>
            </w:tcPrChange>
          </w:tcPr>
          <w:p w:rsidR="006E0779" w:rsidRPr="00E1586A" w:rsidRDefault="00353028" w:rsidP="0097047E">
            <w:pPr>
              <w:snapToGrid w:val="0"/>
              <w:spacing w:line="240" w:lineRule="exact"/>
              <w:jc w:val="both"/>
              <w:cnfStyle w:val="000000000000" w:firstRow="0" w:lastRow="0" w:firstColumn="0" w:lastColumn="0" w:oddVBand="0" w:evenVBand="0" w:oddHBand="0" w:evenHBand="0" w:firstRowFirstColumn="0" w:firstRowLastColumn="0" w:lastRowFirstColumn="0" w:lastRowLastColumn="0"/>
              <w:rPr>
                <w:bCs/>
              </w:rPr>
              <w:pPrChange w:id="14" w:author="李唐" w:date="2014-12-11T09:14:00Z">
                <w:pPr>
                  <w:snapToGrid w:val="0"/>
                  <w:spacing w:line="240" w:lineRule="exact"/>
                  <w:jc w:val="both"/>
                  <w:cnfStyle w:val="000000000000" w:firstRow="0" w:lastRow="0" w:firstColumn="0" w:lastColumn="0" w:oddVBand="0" w:evenVBand="0" w:oddHBand="0" w:evenHBand="0" w:firstRowFirstColumn="0" w:firstRowLastColumn="0" w:lastRowFirstColumn="0" w:lastRowLastColumn="0"/>
                </w:pPr>
              </w:pPrChange>
            </w:pPr>
            <w:r>
              <w:fldChar w:fldCharType="begin"/>
            </w:r>
            <w:r>
              <w:instrText xml:space="preserve"> HYPERLINK "mailto:lqzh931221@hotmail.com" </w:instrText>
            </w:r>
            <w:r>
              <w:fldChar w:fldCharType="separate"/>
            </w:r>
            <w:r w:rsidR="006E0779" w:rsidRPr="00E1586A">
              <w:rPr>
                <w:rFonts w:hint="eastAsia"/>
                <w:bCs/>
              </w:rPr>
              <w:t>lqzh931221@hotmail.com</w:t>
            </w:r>
            <w:r>
              <w:rPr>
                <w:bCs/>
              </w:rPr>
              <w:fldChar w:fldCharType="end"/>
            </w:r>
          </w:p>
        </w:tc>
        <w:tc>
          <w:tcPr>
            <w:tcW w:w="2133" w:type="dxa"/>
            <w:gridSpan w:val="3"/>
            <w:tcPrChange w:id="15" w:author="李唐" w:date="2014-12-11T09:14:00Z">
              <w:tcPr>
                <w:tcW w:w="2133" w:type="dxa"/>
                <w:gridSpan w:val="3"/>
              </w:tcPr>
            </w:tcPrChange>
          </w:tcPr>
          <w:p w:rsidR="006E0779" w:rsidRPr="006E0779" w:rsidRDefault="006E0779" w:rsidP="006E0779">
            <w:pPr>
              <w:snapToGrid w:val="0"/>
              <w:spacing w:line="240" w:lineRule="exact"/>
              <w:jc w:val="both"/>
              <w:cnfStyle w:val="000000000000" w:firstRow="0" w:lastRow="0" w:firstColumn="0" w:lastColumn="0" w:oddVBand="0" w:evenVBand="0" w:oddHBand="0" w:evenHBand="0" w:firstRowFirstColumn="0" w:firstRowLastColumn="0" w:lastRowFirstColumn="0" w:lastRowLastColumn="0"/>
              <w:rPr>
                <w:bCs/>
              </w:rPr>
            </w:pPr>
            <w:r w:rsidRPr="006E0779">
              <w:rPr>
                <w:rFonts w:hint="eastAsia"/>
                <w:bCs/>
              </w:rPr>
              <w:t>組員</w:t>
            </w:r>
          </w:p>
        </w:tc>
        <w:tc>
          <w:tcPr>
            <w:tcW w:w="2006" w:type="dxa"/>
            <w:tcPrChange w:id="16" w:author="李唐" w:date="2014-12-11T09:14:00Z">
              <w:tcPr>
                <w:tcW w:w="2006" w:type="dxa"/>
              </w:tcPr>
            </w:tcPrChange>
          </w:tcPr>
          <w:p w:rsidR="006E0779" w:rsidRPr="006E0779" w:rsidRDefault="006E0779" w:rsidP="006E0779">
            <w:pPr>
              <w:snapToGrid w:val="0"/>
              <w:spacing w:line="240" w:lineRule="exact"/>
              <w:jc w:val="both"/>
              <w:cnfStyle w:val="000000000000" w:firstRow="0" w:lastRow="0" w:firstColumn="0" w:lastColumn="0" w:oddVBand="0" w:evenVBand="0" w:oddHBand="0" w:evenHBand="0" w:firstRowFirstColumn="0" w:firstRowLastColumn="0" w:lastRowFirstColumn="0" w:lastRowLastColumn="0"/>
              <w:rPr>
                <w:bCs/>
              </w:rPr>
            </w:pPr>
            <w:r w:rsidRPr="006E0779">
              <w:rPr>
                <w:rFonts w:hint="eastAsia"/>
                <w:bCs/>
              </w:rPr>
              <w:t>O</w:t>
            </w:r>
          </w:p>
        </w:tc>
      </w:tr>
      <w:tr w:rsidR="006E0779"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rsidR="006E0779" w:rsidRPr="00C73BB2" w:rsidRDefault="006E0779" w:rsidP="006E0779">
            <w:pPr>
              <w:jc w:val="both"/>
              <w:rPr>
                <w:rFonts w:ascii="Calibri" w:hAnsi="Calibri" w:cs="Calibri"/>
                <w:b/>
                <w:szCs w:val="24"/>
              </w:rPr>
            </w:pPr>
            <w:r>
              <w:rPr>
                <w:rFonts w:ascii="Calibri" w:hAnsi="Calibri" w:cs="Calibri" w:hint="eastAsia"/>
                <w:szCs w:val="24"/>
              </w:rPr>
              <w:t>張文博</w:t>
            </w:r>
          </w:p>
        </w:tc>
        <w:tc>
          <w:tcPr>
            <w:tcW w:w="4046" w:type="dxa"/>
            <w:gridSpan w:val="5"/>
          </w:tcPr>
          <w:p w:rsidR="006E0779" w:rsidRPr="0011664B" w:rsidRDefault="006E0779" w:rsidP="006E0779">
            <w:pPr>
              <w:jc w:val="both"/>
              <w:cnfStyle w:val="000000100000" w:firstRow="0" w:lastRow="0" w:firstColumn="0" w:lastColumn="0" w:oddVBand="0" w:evenVBand="0" w:oddHBand="1" w:evenHBand="0" w:firstRowFirstColumn="0" w:firstRowLastColumn="0" w:lastRowFirstColumn="0" w:lastRowLastColumn="0"/>
            </w:pPr>
            <w:r w:rsidRPr="00112D90">
              <w:rPr>
                <w:rFonts w:hint="eastAsia"/>
                <w:bCs/>
              </w:rPr>
              <w:t>bo13</w:t>
            </w:r>
            <w:r w:rsidRPr="00112D90">
              <w:rPr>
                <w:bCs/>
              </w:rPr>
              <w:t>68885200@qq.com</w:t>
            </w:r>
          </w:p>
        </w:tc>
        <w:tc>
          <w:tcPr>
            <w:tcW w:w="2133" w:type="dxa"/>
            <w:gridSpan w:val="3"/>
          </w:tcPr>
          <w:p w:rsidR="006E0779" w:rsidRPr="006E0779" w:rsidRDefault="006E0779" w:rsidP="006E0779">
            <w:pPr>
              <w:snapToGrid w:val="0"/>
              <w:spacing w:line="240" w:lineRule="exact"/>
              <w:jc w:val="both"/>
              <w:cnfStyle w:val="000000100000" w:firstRow="0" w:lastRow="0" w:firstColumn="0" w:lastColumn="0" w:oddVBand="0" w:evenVBand="0" w:oddHBand="1" w:evenHBand="0" w:firstRowFirstColumn="0" w:firstRowLastColumn="0" w:lastRowFirstColumn="0" w:lastRowLastColumn="0"/>
              <w:rPr>
                <w:bCs/>
              </w:rPr>
            </w:pPr>
            <w:r w:rsidRPr="006E0779">
              <w:rPr>
                <w:rFonts w:hint="eastAsia"/>
                <w:bCs/>
              </w:rPr>
              <w:t>組員</w:t>
            </w:r>
          </w:p>
        </w:tc>
        <w:tc>
          <w:tcPr>
            <w:tcW w:w="2006" w:type="dxa"/>
          </w:tcPr>
          <w:p w:rsidR="006E0779" w:rsidRPr="006E0779" w:rsidRDefault="006E0779" w:rsidP="006E0779">
            <w:pPr>
              <w:snapToGrid w:val="0"/>
              <w:spacing w:line="240" w:lineRule="exact"/>
              <w:jc w:val="both"/>
              <w:cnfStyle w:val="000000100000" w:firstRow="0" w:lastRow="0" w:firstColumn="0" w:lastColumn="0" w:oddVBand="0" w:evenVBand="0" w:oddHBand="1" w:evenHBand="0" w:firstRowFirstColumn="0" w:firstRowLastColumn="0" w:lastRowFirstColumn="0" w:lastRowLastColumn="0"/>
              <w:rPr>
                <w:bCs/>
              </w:rPr>
            </w:pPr>
            <w:r w:rsidRPr="006E0779">
              <w:rPr>
                <w:rFonts w:hint="eastAsia"/>
                <w:bCs/>
              </w:rPr>
              <w:t>O</w:t>
            </w:r>
          </w:p>
        </w:tc>
      </w:tr>
      <w:tr w:rsidR="00416425" w:rsidRPr="00C73BB2" w:rsidTr="0089136B">
        <w:trPr>
          <w:trHeight w:val="181"/>
        </w:trPr>
        <w:tc>
          <w:tcPr>
            <w:cnfStyle w:val="001000000000" w:firstRow="0" w:lastRow="0" w:firstColumn="1" w:lastColumn="0" w:oddVBand="0" w:evenVBand="0" w:oddHBand="0" w:evenHBand="0" w:firstRowFirstColumn="0" w:firstRowLastColumn="0" w:lastRowFirstColumn="0" w:lastRowLastColumn="0"/>
            <w:tcW w:w="11017" w:type="dxa"/>
            <w:gridSpan w:val="11"/>
          </w:tcPr>
          <w:p w:rsidR="00416425" w:rsidRPr="00C73BB2" w:rsidRDefault="00416425" w:rsidP="00D94A24">
            <w:pPr>
              <w:jc w:val="center"/>
              <w:rPr>
                <w:rFonts w:ascii="Calibri" w:hAnsi="Calibri" w:cs="Calibri"/>
                <w:color w:val="000000" w:themeColor="text1"/>
              </w:rPr>
            </w:pPr>
            <w:r w:rsidRPr="00C73BB2">
              <w:rPr>
                <w:rFonts w:ascii="Calibri" w:hAnsi="Calibri" w:cs="Calibri"/>
                <w:color w:val="000000" w:themeColor="text1"/>
              </w:rPr>
              <w:t>會議議程</w:t>
            </w:r>
          </w:p>
        </w:tc>
      </w:tr>
      <w:tr w:rsidR="00416425" w:rsidRPr="00C73BB2" w:rsidTr="0089136B">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11017" w:type="dxa"/>
            <w:gridSpan w:val="11"/>
          </w:tcPr>
          <w:p w:rsidR="006E0779" w:rsidRPr="006E0779" w:rsidRDefault="006E0779" w:rsidP="006E0779">
            <w:pPr>
              <w:widowControl/>
              <w:spacing w:line="360" w:lineRule="atLeast"/>
              <w:rPr>
                <w:rFonts w:ascii="Arial" w:eastAsia="新細明體" w:hAnsi="Arial" w:cs="Arial"/>
                <w:color w:val="3B3A3C"/>
                <w:kern w:val="0"/>
                <w:sz w:val="26"/>
                <w:szCs w:val="26"/>
              </w:rPr>
            </w:pPr>
            <w:r w:rsidRPr="006E0779">
              <w:rPr>
                <w:rFonts w:ascii="Arial" w:eastAsia="新細明體" w:hAnsi="Arial" w:cs="Arial"/>
                <w:color w:val="3B3A3C"/>
                <w:kern w:val="0"/>
                <w:sz w:val="26"/>
                <w:szCs w:val="26"/>
              </w:rPr>
              <w:t>流程</w:t>
            </w:r>
            <w:r w:rsidRPr="006E0779">
              <w:rPr>
                <w:rFonts w:ascii="Arial" w:eastAsia="新細明體" w:hAnsi="Arial" w:cs="Arial"/>
                <w:color w:val="3B3A3C"/>
                <w:kern w:val="0"/>
                <w:sz w:val="26"/>
                <w:szCs w:val="26"/>
              </w:rPr>
              <w:t>:</w:t>
            </w:r>
          </w:p>
          <w:p w:rsidR="006E0779" w:rsidRDefault="006E0779" w:rsidP="006E0779">
            <w:pPr>
              <w:widowControl/>
              <w:numPr>
                <w:ilvl w:val="0"/>
                <w:numId w:val="3"/>
              </w:numPr>
              <w:spacing w:line="360" w:lineRule="atLeast"/>
              <w:rPr>
                <w:rFonts w:ascii="Arial" w:eastAsia="新細明體" w:hAnsi="Arial" w:cs="Arial"/>
                <w:color w:val="3B3A3C"/>
                <w:kern w:val="0"/>
                <w:sz w:val="26"/>
                <w:szCs w:val="26"/>
              </w:rPr>
            </w:pPr>
            <w:r w:rsidRPr="006E0779">
              <w:rPr>
                <w:rFonts w:ascii="Arial" w:eastAsia="新細明體" w:hAnsi="Arial" w:cs="Arial"/>
                <w:color w:val="3B3A3C"/>
                <w:kern w:val="0"/>
                <w:sz w:val="26"/>
                <w:szCs w:val="26"/>
              </w:rPr>
              <w:t>作業</w:t>
            </w:r>
          </w:p>
          <w:p w:rsidR="0089136B" w:rsidRPr="0089136B" w:rsidRDefault="006E0779" w:rsidP="0089136B">
            <w:pPr>
              <w:widowControl/>
              <w:numPr>
                <w:ilvl w:val="0"/>
                <w:numId w:val="4"/>
              </w:numPr>
              <w:spacing w:line="360" w:lineRule="atLeast"/>
              <w:rPr>
                <w:rFonts w:ascii="Arial" w:eastAsia="新細明體" w:hAnsi="Arial" w:cs="Arial"/>
                <w:color w:val="3B3A3C"/>
                <w:kern w:val="0"/>
                <w:sz w:val="26"/>
                <w:szCs w:val="26"/>
              </w:rPr>
            </w:pPr>
            <w:r w:rsidRPr="006E0779">
              <w:rPr>
                <w:rFonts w:ascii="Arial" w:eastAsia="新細明體" w:hAnsi="Arial" w:cs="Arial"/>
                <w:color w:val="3B3A3C"/>
                <w:kern w:val="0"/>
                <w:sz w:val="26"/>
                <w:szCs w:val="26"/>
              </w:rPr>
              <w:t>Term Project Class Diagram</w:t>
            </w:r>
            <w:r w:rsidRPr="006E0779">
              <w:rPr>
                <w:rFonts w:ascii="Arial" w:eastAsia="新細明體" w:hAnsi="Arial" w:cs="Arial"/>
                <w:color w:val="3B3A3C"/>
                <w:kern w:val="0"/>
                <w:sz w:val="26"/>
                <w:szCs w:val="26"/>
              </w:rPr>
              <w:t>和</w:t>
            </w:r>
            <w:r w:rsidRPr="006E0779">
              <w:rPr>
                <w:rFonts w:ascii="Arial" w:eastAsia="新細明體" w:hAnsi="Arial" w:cs="Arial"/>
                <w:color w:val="3B3A3C"/>
                <w:kern w:val="0"/>
                <w:sz w:val="26"/>
                <w:szCs w:val="26"/>
              </w:rPr>
              <w:t>Requirement</w:t>
            </w:r>
            <w:r w:rsidRPr="006E0779">
              <w:rPr>
                <w:rFonts w:ascii="Arial" w:eastAsia="新細明體" w:hAnsi="Arial" w:cs="Arial"/>
                <w:color w:val="3B3A3C"/>
                <w:kern w:val="0"/>
                <w:sz w:val="26"/>
                <w:szCs w:val="26"/>
              </w:rPr>
              <w:t>修改</w:t>
            </w:r>
          </w:p>
        </w:tc>
      </w:tr>
      <w:tr w:rsidR="00416425" w:rsidRPr="00C73BB2" w:rsidTr="0089136B">
        <w:trPr>
          <w:trHeight w:val="244"/>
        </w:trPr>
        <w:tc>
          <w:tcPr>
            <w:cnfStyle w:val="001000000000" w:firstRow="0" w:lastRow="0" w:firstColumn="1" w:lastColumn="0" w:oddVBand="0" w:evenVBand="0" w:oddHBand="0" w:evenHBand="0" w:firstRowFirstColumn="0" w:firstRowLastColumn="0" w:lastRowFirstColumn="0" w:lastRowLastColumn="0"/>
            <w:tcW w:w="11017" w:type="dxa"/>
            <w:gridSpan w:val="11"/>
          </w:tcPr>
          <w:p w:rsidR="00416425" w:rsidRPr="00C73BB2" w:rsidRDefault="00416425" w:rsidP="00D94A24">
            <w:pPr>
              <w:jc w:val="center"/>
              <w:rPr>
                <w:rFonts w:ascii="Calibri" w:hAnsi="Calibri" w:cs="Calibri"/>
              </w:rPr>
            </w:pPr>
            <w:r w:rsidRPr="00C73BB2">
              <w:rPr>
                <w:rFonts w:ascii="Calibri" w:hAnsi="Calibri" w:cs="Calibri"/>
              </w:rPr>
              <w:t>會議討論議題</w:t>
            </w:r>
          </w:p>
        </w:tc>
      </w:tr>
      <w:tr w:rsidR="00416425" w:rsidRPr="00C73BB2" w:rsidTr="0089136B">
        <w:trPr>
          <w:cnfStyle w:val="000000100000" w:firstRow="0" w:lastRow="0" w:firstColumn="0" w:lastColumn="0" w:oddVBand="0" w:evenVBand="0" w:oddHBand="1" w:evenHBand="0" w:firstRowFirstColumn="0" w:firstRowLastColumn="0" w:lastRowFirstColumn="0" w:lastRowLastColumn="0"/>
          <w:trHeight w:val="1165"/>
        </w:trPr>
        <w:tc>
          <w:tcPr>
            <w:cnfStyle w:val="001000000000" w:firstRow="0" w:lastRow="0" w:firstColumn="1" w:lastColumn="0" w:oddVBand="0" w:evenVBand="0" w:oddHBand="0" w:evenHBand="0" w:firstRowFirstColumn="0" w:firstRowLastColumn="0" w:lastRowFirstColumn="0" w:lastRowLastColumn="0"/>
            <w:tcW w:w="11017" w:type="dxa"/>
            <w:gridSpan w:val="11"/>
          </w:tcPr>
          <w:p w:rsidR="0089136B" w:rsidRPr="0089136B" w:rsidRDefault="0089136B" w:rsidP="0089136B">
            <w:pPr>
              <w:widowControl/>
              <w:numPr>
                <w:ilvl w:val="0"/>
                <w:numId w:val="87"/>
              </w:numPr>
              <w:spacing w:line="360" w:lineRule="atLeast"/>
              <w:rPr>
                <w:rFonts w:ascii="Arial" w:eastAsia="新細明體" w:hAnsi="Arial" w:cs="Arial"/>
                <w:color w:val="3B3A3C"/>
                <w:kern w:val="0"/>
                <w:sz w:val="26"/>
                <w:szCs w:val="26"/>
              </w:rPr>
            </w:pPr>
            <w:r w:rsidRPr="0089136B">
              <w:rPr>
                <w:rFonts w:ascii="Arial" w:eastAsia="新細明體" w:hAnsi="Arial" w:cs="Arial"/>
                <w:color w:val="3B3A3C"/>
                <w:kern w:val="0"/>
                <w:sz w:val="26"/>
                <w:szCs w:val="26"/>
              </w:rPr>
              <w:t>作業</w:t>
            </w:r>
          </w:p>
          <w:p w:rsidR="00DE34D9" w:rsidRDefault="0097047E" w:rsidP="0097047E">
            <w:pPr>
              <w:pStyle w:val="a3"/>
              <w:widowControl/>
              <w:numPr>
                <w:ilvl w:val="1"/>
                <w:numId w:val="87"/>
              </w:numPr>
              <w:spacing w:line="360" w:lineRule="atLeast"/>
              <w:ind w:leftChars="0"/>
              <w:rPr>
                <w:ins w:id="17" w:author="李唐" w:date="2014-12-11T09:16:00Z"/>
                <w:rFonts w:ascii="Arial" w:hAnsi="Arial" w:cs="Arial"/>
                <w:color w:val="3B3A3C"/>
                <w:kern w:val="0"/>
                <w:sz w:val="26"/>
                <w:szCs w:val="26"/>
              </w:rPr>
              <w:pPrChange w:id="18" w:author="李唐" w:date="2014-11-30T21:52:00Z">
                <w:pPr>
                  <w:widowControl/>
                  <w:numPr>
                    <w:ilvl w:val="1"/>
                    <w:numId w:val="87"/>
                  </w:numPr>
                  <w:tabs>
                    <w:tab w:val="num" w:pos="1440"/>
                  </w:tabs>
                  <w:spacing w:line="360" w:lineRule="atLeast"/>
                  <w:ind w:left="794" w:hanging="397"/>
                </w:pPr>
              </w:pPrChange>
            </w:pPr>
            <w:ins w:id="19" w:author="李唐" w:date="2014-12-11T09:16:00Z">
              <w:r w:rsidRPr="0097047E">
                <w:rPr>
                  <w:rFonts w:ascii="Arial" w:hAnsi="Arial" w:cs="Arial"/>
                  <w:color w:val="3B3A3C"/>
                  <w:kern w:val="0"/>
                  <w:sz w:val="26"/>
                  <w:szCs w:val="26"/>
                </w:rPr>
                <w:t>RTF</w:t>
              </w:r>
            </w:ins>
            <w:del w:id="20" w:author="李唐" w:date="2014-12-11T09:16:00Z">
              <w:r w:rsidR="0089136B" w:rsidRPr="0097047E" w:rsidDel="0097047E">
                <w:rPr>
                  <w:rFonts w:ascii="Arial" w:hAnsi="Arial" w:cs="Arial"/>
                  <w:color w:val="3B3A3C"/>
                  <w:kern w:val="0"/>
                  <w:sz w:val="26"/>
                  <w:szCs w:val="26"/>
                </w:rPr>
                <w:delText>Pizza</w:delText>
              </w:r>
              <w:r w:rsidR="0089136B" w:rsidRPr="0097047E" w:rsidDel="0097047E">
                <w:rPr>
                  <w:rFonts w:ascii="Arial" w:hAnsi="Arial" w:cs="Arial"/>
                  <w:color w:val="3B3A3C"/>
                  <w:kern w:val="0"/>
                  <w:sz w:val="26"/>
                  <w:szCs w:val="26"/>
                </w:rPr>
                <w:delText>店</w:delText>
              </w:r>
            </w:del>
            <w:ins w:id="21" w:author="李唐" w:date="2014-12-11T09:16:00Z">
              <w:r>
                <w:rPr>
                  <w:rFonts w:ascii="Arial" w:hAnsi="Arial" w:cs="Arial" w:hint="eastAsia"/>
                  <w:color w:val="3B3A3C"/>
                  <w:kern w:val="0"/>
                  <w:sz w:val="26"/>
                  <w:szCs w:val="26"/>
                </w:rPr>
                <w:t xml:space="preserve"> Reader</w:t>
              </w:r>
            </w:ins>
          </w:p>
          <w:p w:rsidR="0097047E" w:rsidRDefault="0097047E" w:rsidP="0097047E">
            <w:pPr>
              <w:pStyle w:val="a3"/>
              <w:widowControl/>
              <w:numPr>
                <w:ilvl w:val="2"/>
                <w:numId w:val="87"/>
              </w:numPr>
              <w:spacing w:line="360" w:lineRule="atLeast"/>
              <w:ind w:leftChars="0"/>
              <w:rPr>
                <w:ins w:id="22" w:author="李唐" w:date="2014-12-11T09:16:00Z"/>
                <w:rFonts w:ascii="Arial" w:hAnsi="Arial" w:cs="Arial"/>
                <w:color w:val="3B3A3C"/>
                <w:kern w:val="0"/>
                <w:sz w:val="26"/>
                <w:szCs w:val="26"/>
              </w:rPr>
              <w:pPrChange w:id="23" w:author="李唐" w:date="2014-12-11T09:16:00Z">
                <w:pPr>
                  <w:widowControl/>
                  <w:numPr>
                    <w:numId w:val="125"/>
                  </w:numPr>
                  <w:tabs>
                    <w:tab w:val="num" w:pos="720"/>
                  </w:tabs>
                  <w:spacing w:line="360" w:lineRule="atLeast"/>
                  <w:ind w:left="720" w:hanging="360"/>
                </w:pPr>
              </w:pPrChange>
            </w:pPr>
            <w:ins w:id="24" w:author="李唐" w:date="2014-12-11T09:16:00Z">
              <w:r w:rsidRPr="0097047E">
                <w:rPr>
                  <w:rFonts w:ascii="Arial" w:hAnsi="Arial" w:cs="Arial"/>
                  <w:color w:val="3B3A3C"/>
                  <w:kern w:val="0"/>
                  <w:sz w:val="26"/>
                  <w:szCs w:val="26"/>
                  <w:rPrChange w:id="25" w:author="李唐" w:date="2014-12-11T09:16:00Z">
                    <w:rPr/>
                  </w:rPrChange>
                </w:rPr>
                <w:t>requirements: </w:t>
              </w:r>
            </w:ins>
          </w:p>
          <w:p w:rsidR="0097047E" w:rsidRDefault="0097047E" w:rsidP="0097047E">
            <w:pPr>
              <w:pStyle w:val="a3"/>
              <w:widowControl/>
              <w:numPr>
                <w:ilvl w:val="3"/>
                <w:numId w:val="87"/>
              </w:numPr>
              <w:spacing w:line="360" w:lineRule="atLeast"/>
              <w:ind w:leftChars="0"/>
              <w:rPr>
                <w:ins w:id="26" w:author="李唐" w:date="2014-12-11T09:17:00Z"/>
                <w:rFonts w:ascii="Arial" w:hAnsi="Arial" w:cs="Arial"/>
                <w:color w:val="3B3A3C"/>
                <w:kern w:val="0"/>
                <w:sz w:val="26"/>
                <w:szCs w:val="26"/>
              </w:rPr>
              <w:pPrChange w:id="27" w:author="李唐" w:date="2014-12-11T09:17:00Z">
                <w:pPr>
                  <w:widowControl/>
                  <w:numPr>
                    <w:ilvl w:val="1"/>
                    <w:numId w:val="87"/>
                  </w:numPr>
                  <w:tabs>
                    <w:tab w:val="num" w:pos="1440"/>
                  </w:tabs>
                  <w:spacing w:line="360" w:lineRule="atLeast"/>
                  <w:ind w:left="794" w:hanging="397"/>
                </w:pPr>
              </w:pPrChange>
            </w:pPr>
            <w:ins w:id="28" w:author="李唐" w:date="2014-12-11T09:16:00Z">
              <w:r w:rsidRPr="0097047E">
                <w:rPr>
                  <w:rFonts w:ascii="Arial" w:hAnsi="Arial" w:cs="Arial"/>
                  <w:color w:val="3B3A3C"/>
                  <w:kern w:val="0"/>
                  <w:sz w:val="26"/>
                  <w:szCs w:val="26"/>
                  <w:rPrChange w:id="29" w:author="李唐" w:date="2014-12-11T09:16:00Z">
                    <w:rPr/>
                  </w:rPrChange>
                </w:rPr>
                <w:t>A reader for the RTF (Rich Text Format) document exchange format should be able to convert RTF to many text formats.</w:t>
              </w:r>
            </w:ins>
          </w:p>
          <w:p w:rsidR="0097047E" w:rsidRPr="0097047E" w:rsidRDefault="0097047E" w:rsidP="0097047E">
            <w:pPr>
              <w:pStyle w:val="a3"/>
              <w:widowControl/>
              <w:numPr>
                <w:ilvl w:val="3"/>
                <w:numId w:val="87"/>
              </w:numPr>
              <w:spacing w:line="360" w:lineRule="atLeast"/>
              <w:ind w:leftChars="0"/>
              <w:rPr>
                <w:rFonts w:ascii="Arial" w:hAnsi="Arial" w:cs="Arial" w:hint="eastAsia"/>
                <w:color w:val="3B3A3C"/>
                <w:kern w:val="0"/>
                <w:sz w:val="26"/>
                <w:szCs w:val="26"/>
                <w:rPrChange w:id="30" w:author="李唐" w:date="2014-12-11T09:17:00Z">
                  <w:rPr>
                    <w:rFonts w:hint="eastAsia"/>
                  </w:rPr>
                </w:rPrChange>
              </w:rPr>
              <w:pPrChange w:id="31" w:author="李唐" w:date="2014-12-11T09:17:00Z">
                <w:pPr>
                  <w:widowControl/>
                  <w:numPr>
                    <w:ilvl w:val="1"/>
                    <w:numId w:val="87"/>
                  </w:numPr>
                  <w:tabs>
                    <w:tab w:val="num" w:pos="1440"/>
                  </w:tabs>
                  <w:spacing w:line="360" w:lineRule="atLeast"/>
                  <w:ind w:left="794" w:hanging="397"/>
                </w:pPr>
              </w:pPrChange>
            </w:pPr>
            <w:ins w:id="32" w:author="李唐" w:date="2014-12-11T09:16:00Z">
              <w:r w:rsidRPr="0097047E">
                <w:rPr>
                  <w:rFonts w:ascii="Arial" w:hAnsi="Arial" w:cs="Arial"/>
                  <w:color w:val="3B3A3C"/>
                  <w:kern w:val="0"/>
                  <w:sz w:val="26"/>
                  <w:szCs w:val="26"/>
                  <w:rPrChange w:id="33" w:author="李唐" w:date="2014-12-11T09:17:00Z">
                    <w:rPr/>
                  </w:rPrChange>
                </w:rPr>
                <w:t>The reader converts RTF documents into TeX text or into a text widget by recognizing different RTF tokens(Character, Font Change and Paragraph).</w:t>
              </w:r>
            </w:ins>
          </w:p>
          <w:p w:rsidR="0089136B" w:rsidRDefault="0089136B" w:rsidP="0089136B">
            <w:pPr>
              <w:widowControl/>
              <w:numPr>
                <w:ilvl w:val="2"/>
                <w:numId w:val="87"/>
              </w:numPr>
              <w:spacing w:line="360" w:lineRule="atLeast"/>
              <w:rPr>
                <w:ins w:id="34" w:author="李唐" w:date="2014-12-03T23:29:00Z"/>
                <w:rFonts w:ascii="Arial" w:eastAsia="新細明體" w:hAnsi="Arial" w:cs="Arial"/>
                <w:color w:val="3B3A3C"/>
                <w:kern w:val="0"/>
                <w:sz w:val="26"/>
                <w:szCs w:val="26"/>
              </w:rPr>
            </w:pPr>
            <w:r w:rsidRPr="0089136B">
              <w:rPr>
                <w:rFonts w:ascii="Arial" w:eastAsia="新細明體" w:hAnsi="Arial" w:cs="Arial"/>
                <w:color w:val="3B3A3C"/>
                <w:kern w:val="0"/>
                <w:sz w:val="26"/>
                <w:szCs w:val="26"/>
              </w:rPr>
              <w:t>Initial Design</w:t>
            </w:r>
          </w:p>
          <w:p w:rsidR="00953447" w:rsidRPr="00953447" w:rsidRDefault="00953447" w:rsidP="0097047E">
            <w:pPr>
              <w:widowControl/>
              <w:numPr>
                <w:ilvl w:val="3"/>
                <w:numId w:val="87"/>
              </w:numPr>
              <w:spacing w:line="360" w:lineRule="atLeast"/>
              <w:rPr>
                <w:ins w:id="35" w:author="李唐" w:date="2014-11-30T21:40:00Z"/>
                <w:rFonts w:ascii="Arial" w:eastAsia="新細明體" w:hAnsi="Arial" w:cs="Arial"/>
                <w:color w:val="000000" w:themeColor="text1"/>
                <w:kern w:val="0"/>
                <w:sz w:val="26"/>
                <w:szCs w:val="26"/>
                <w:rPrChange w:id="36" w:author="李唐" w:date="2014-12-03T23:29:00Z">
                  <w:rPr>
                    <w:ins w:id="37" w:author="李唐" w:date="2014-11-30T21:40:00Z"/>
                    <w:rFonts w:ascii="Arial" w:eastAsia="新細明體" w:hAnsi="Arial" w:cs="Arial"/>
                    <w:color w:val="3B3A3C"/>
                    <w:kern w:val="0"/>
                    <w:sz w:val="26"/>
                    <w:szCs w:val="26"/>
                  </w:rPr>
                </w:rPrChange>
              </w:rPr>
              <w:pPrChange w:id="38" w:author="李唐" w:date="2014-12-03T23:29:00Z">
                <w:pPr>
                  <w:widowControl/>
                  <w:numPr>
                    <w:ilvl w:val="2"/>
                    <w:numId w:val="87"/>
                  </w:numPr>
                  <w:tabs>
                    <w:tab w:val="num" w:pos="2160"/>
                  </w:tabs>
                  <w:spacing w:line="360" w:lineRule="atLeast"/>
                  <w:ind w:left="1191" w:hanging="397"/>
                </w:pPr>
              </w:pPrChange>
            </w:pPr>
            <w:ins w:id="39" w:author="李唐" w:date="2014-12-03T23:29:00Z">
              <w:r>
                <w:rPr>
                  <w:rFonts w:ascii="Arial" w:eastAsia="新細明體" w:hAnsi="Arial" w:cs="Arial"/>
                  <w:color w:val="3B3A3C"/>
                  <w:kern w:val="0"/>
                  <w:sz w:val="26"/>
                  <w:szCs w:val="26"/>
                </w:rPr>
                <w:t xml:space="preserve">Code: </w:t>
              </w:r>
            </w:ins>
            <w:ins w:id="40" w:author="李唐" w:date="2014-12-11T09:17:00Z">
              <w:r w:rsidR="0097047E">
                <w:rPr>
                  <w:rFonts w:ascii="Arial" w:eastAsia="新細明體" w:hAnsi="Arial" w:cs="Arial"/>
                  <w:color w:val="3B3A3C"/>
                  <w:kern w:val="0"/>
                  <w:sz w:val="26"/>
                  <w:szCs w:val="26"/>
                </w:rPr>
                <w:fldChar w:fldCharType="begin"/>
              </w:r>
              <w:r w:rsidR="0097047E">
                <w:rPr>
                  <w:rFonts w:ascii="Arial" w:eastAsia="新細明體" w:hAnsi="Arial" w:cs="Arial"/>
                  <w:color w:val="3B3A3C"/>
                  <w:kern w:val="0"/>
                  <w:sz w:val="26"/>
                  <w:szCs w:val="26"/>
                </w:rPr>
                <w:instrText xml:space="preserve"> HYPERLINK "http://pastebin.com/pbKXnhzV" </w:instrText>
              </w:r>
              <w:r w:rsidR="0097047E">
                <w:rPr>
                  <w:rFonts w:ascii="Arial" w:eastAsia="新細明體" w:hAnsi="Arial" w:cs="Arial"/>
                  <w:color w:val="3B3A3C"/>
                  <w:kern w:val="0"/>
                  <w:sz w:val="26"/>
                  <w:szCs w:val="26"/>
                </w:rPr>
              </w:r>
              <w:r w:rsidR="0097047E">
                <w:rPr>
                  <w:rFonts w:ascii="Arial" w:eastAsia="新細明體" w:hAnsi="Arial" w:cs="Arial"/>
                  <w:color w:val="3B3A3C"/>
                  <w:kern w:val="0"/>
                  <w:sz w:val="26"/>
                  <w:szCs w:val="26"/>
                </w:rPr>
                <w:fldChar w:fldCharType="separate"/>
              </w:r>
              <w:r w:rsidR="0097047E" w:rsidRPr="0097047E">
                <w:rPr>
                  <w:rStyle w:val="a4"/>
                  <w:rFonts w:ascii="Arial" w:eastAsia="新細明體" w:hAnsi="Arial" w:cs="Arial"/>
                  <w:bCs w:val="0"/>
                  <w:kern w:val="0"/>
                  <w:sz w:val="26"/>
                  <w:szCs w:val="26"/>
                </w:rPr>
                <w:t>http://pastebin.com/pbKXnhzV</w:t>
              </w:r>
              <w:r w:rsidR="0097047E">
                <w:rPr>
                  <w:rFonts w:ascii="Arial" w:eastAsia="新細明體" w:hAnsi="Arial" w:cs="Arial"/>
                  <w:color w:val="3B3A3C"/>
                  <w:kern w:val="0"/>
                  <w:sz w:val="26"/>
                  <w:szCs w:val="26"/>
                </w:rPr>
                <w:fldChar w:fldCharType="end"/>
              </w:r>
            </w:ins>
          </w:p>
          <w:p w:rsidR="00F349C7" w:rsidRPr="0089136B" w:rsidRDefault="0097047E" w:rsidP="0097047E">
            <w:pPr>
              <w:widowControl/>
              <w:spacing w:line="360" w:lineRule="atLeast"/>
              <w:ind w:left="794"/>
              <w:jc w:val="center"/>
              <w:rPr>
                <w:rFonts w:ascii="Arial" w:eastAsia="新細明體" w:hAnsi="Arial" w:cs="Arial"/>
                <w:color w:val="3B3A3C"/>
                <w:kern w:val="0"/>
                <w:sz w:val="26"/>
                <w:szCs w:val="26"/>
              </w:rPr>
              <w:pPrChange w:id="41" w:author="李唐" w:date="2014-12-11T09:18:00Z">
                <w:pPr>
                  <w:widowControl/>
                  <w:numPr>
                    <w:ilvl w:val="2"/>
                    <w:numId w:val="87"/>
                  </w:numPr>
                  <w:tabs>
                    <w:tab w:val="num" w:pos="2160"/>
                  </w:tabs>
                  <w:spacing w:line="360" w:lineRule="atLeast"/>
                  <w:ind w:left="1191" w:hanging="397"/>
                </w:pPr>
              </w:pPrChange>
            </w:pPr>
            <w:ins w:id="42" w:author="李唐" w:date="2014-12-11T09:17:00Z">
              <w:r w:rsidRPr="0097047E">
                <w:rPr>
                  <w:rFonts w:ascii="Arial" w:eastAsia="新細明體" w:hAnsi="Arial" w:cs="Arial"/>
                  <w:noProof/>
                  <w:color w:val="3B3A3C"/>
                  <w:kern w:val="0"/>
                  <w:sz w:val="26"/>
                  <w:szCs w:val="26"/>
                </w:rPr>
                <w:drawing>
                  <wp:inline distT="0" distB="0" distL="0" distR="0">
                    <wp:extent cx="4971415" cy="2386195"/>
                    <wp:effectExtent l="0" t="0" r="0" b="0"/>
                    <wp:docPr id="9" name="圖片 9" descr="D:\Dropbox\Meeting Minute\1208\rtf_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Meeting Minute\1208\rtf_init.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4218" t="20931" r="22358" b="21426"/>
                            <a:stretch/>
                          </pic:blipFill>
                          <pic:spPr bwMode="auto">
                            <a:xfrm>
                              <a:off x="0" y="0"/>
                              <a:ext cx="4995131" cy="2397578"/>
                            </a:xfrm>
                            <a:prstGeom prst="rect">
                              <a:avLst/>
                            </a:prstGeom>
                            <a:noFill/>
                            <a:ln>
                              <a:noFill/>
                            </a:ln>
                            <a:extLst>
                              <a:ext uri="{53640926-AAD7-44D8-BBD7-CCE9431645EC}">
                                <a14:shadowObscured xmlns:a14="http://schemas.microsoft.com/office/drawing/2010/main"/>
                              </a:ext>
                            </a:extLst>
                          </pic:spPr>
                        </pic:pic>
                      </a:graphicData>
                    </a:graphic>
                  </wp:inline>
                </w:drawing>
              </w:r>
            </w:ins>
          </w:p>
          <w:p w:rsidR="0089136B" w:rsidRDefault="0089136B" w:rsidP="00B74284">
            <w:pPr>
              <w:widowControl/>
              <w:numPr>
                <w:ilvl w:val="2"/>
                <w:numId w:val="87"/>
              </w:numPr>
              <w:spacing w:line="360" w:lineRule="atLeast"/>
              <w:rPr>
                <w:ins w:id="43" w:author="李唐" w:date="2014-11-30T21:40:00Z"/>
                <w:rFonts w:ascii="Arial" w:eastAsia="新細明體" w:hAnsi="Arial" w:cs="Arial"/>
                <w:color w:val="3B3A3C"/>
                <w:kern w:val="0"/>
                <w:sz w:val="26"/>
                <w:szCs w:val="26"/>
              </w:rPr>
            </w:pPr>
            <w:r w:rsidRPr="0089136B">
              <w:rPr>
                <w:rFonts w:ascii="Arial" w:eastAsia="新細明體" w:hAnsi="Arial" w:cs="Arial"/>
                <w:color w:val="3B3A3C"/>
                <w:kern w:val="0"/>
                <w:sz w:val="26"/>
                <w:szCs w:val="26"/>
              </w:rPr>
              <w:lastRenderedPageBreak/>
              <w:t>ReDesign</w:t>
            </w:r>
          </w:p>
          <w:p w:rsidR="00F349C7" w:rsidRDefault="0097047E">
            <w:pPr>
              <w:widowControl/>
              <w:spacing w:line="360" w:lineRule="atLeast"/>
              <w:ind w:leftChars="506" w:left="1214"/>
              <w:rPr>
                <w:ins w:id="44" w:author="李唐" w:date="2014-11-30T21:40:00Z"/>
                <w:rFonts w:ascii="Arial" w:eastAsia="新細明體" w:hAnsi="Arial" w:cs="Arial"/>
                <w:color w:val="3B3A3C"/>
                <w:kern w:val="0"/>
                <w:sz w:val="26"/>
                <w:szCs w:val="26"/>
              </w:rPr>
              <w:pPrChange w:id="45" w:author="李唐" w:date="2014-11-30T21:41:00Z">
                <w:pPr>
                  <w:widowControl/>
                  <w:numPr>
                    <w:ilvl w:val="2"/>
                    <w:numId w:val="87"/>
                  </w:numPr>
                  <w:tabs>
                    <w:tab w:val="num" w:pos="2160"/>
                  </w:tabs>
                  <w:spacing w:line="360" w:lineRule="atLeast"/>
                  <w:ind w:left="1191" w:hanging="397"/>
                </w:pPr>
              </w:pPrChange>
            </w:pPr>
            <w:ins w:id="46" w:author="李唐" w:date="2014-12-11T09:18:00Z">
              <w:r w:rsidRPr="0097047E">
                <w:rPr>
                  <w:rFonts w:ascii="Arial" w:eastAsia="新細明體" w:hAnsi="Arial" w:cs="Arial"/>
                  <w:noProof/>
                  <w:color w:val="3B3A3C"/>
                  <w:kern w:val="0"/>
                  <w:sz w:val="26"/>
                  <w:szCs w:val="26"/>
                </w:rPr>
                <w:drawing>
                  <wp:inline distT="0" distB="0" distL="0" distR="0">
                    <wp:extent cx="5594660" cy="2933700"/>
                    <wp:effectExtent l="0" t="0" r="0" b="0"/>
                    <wp:docPr id="10" name="圖片 10" descr="D:\Dropbox\Meeting Minute\1208\r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ropbox\Meeting Minute\1208\rtf.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678" t="13127" r="13784" b="13842"/>
                            <a:stretch/>
                          </pic:blipFill>
                          <pic:spPr bwMode="auto">
                            <a:xfrm>
                              <a:off x="0" y="0"/>
                              <a:ext cx="5611889" cy="2942734"/>
                            </a:xfrm>
                            <a:prstGeom prst="rect">
                              <a:avLst/>
                            </a:prstGeom>
                            <a:noFill/>
                            <a:ln>
                              <a:noFill/>
                            </a:ln>
                            <a:extLst>
                              <a:ext uri="{53640926-AAD7-44D8-BBD7-CCE9431645EC}">
                                <a14:shadowObscured xmlns:a14="http://schemas.microsoft.com/office/drawing/2010/main"/>
                              </a:ext>
                            </a:extLst>
                          </pic:spPr>
                        </pic:pic>
                      </a:graphicData>
                    </a:graphic>
                  </wp:inline>
                </w:drawing>
              </w:r>
            </w:ins>
          </w:p>
          <w:p w:rsidR="00F349C7" w:rsidRPr="0089136B" w:rsidRDefault="00F349C7">
            <w:pPr>
              <w:widowControl/>
              <w:spacing w:line="360" w:lineRule="atLeast"/>
              <w:rPr>
                <w:rFonts w:ascii="Arial" w:eastAsia="新細明體" w:hAnsi="Arial" w:cs="Arial"/>
                <w:color w:val="3B3A3C"/>
                <w:kern w:val="0"/>
                <w:sz w:val="26"/>
                <w:szCs w:val="26"/>
              </w:rPr>
              <w:pPrChange w:id="47" w:author="李唐" w:date="2014-11-30T21:40:00Z">
                <w:pPr>
                  <w:widowControl/>
                  <w:numPr>
                    <w:ilvl w:val="2"/>
                    <w:numId w:val="87"/>
                  </w:numPr>
                  <w:tabs>
                    <w:tab w:val="num" w:pos="2160"/>
                  </w:tabs>
                  <w:spacing w:line="360" w:lineRule="atLeast"/>
                  <w:ind w:left="1191" w:hanging="397"/>
                </w:pPr>
              </w:pPrChange>
            </w:pPr>
          </w:p>
          <w:p w:rsidR="0097047E" w:rsidRDefault="0089136B" w:rsidP="0097047E">
            <w:pPr>
              <w:widowControl/>
              <w:numPr>
                <w:ilvl w:val="1"/>
                <w:numId w:val="87"/>
              </w:numPr>
              <w:spacing w:line="360" w:lineRule="atLeast"/>
              <w:rPr>
                <w:ins w:id="48" w:author="李唐" w:date="2014-12-11T09:19:00Z"/>
                <w:rFonts w:ascii="Arial" w:eastAsia="新細明體" w:hAnsi="Arial" w:cs="Arial"/>
                <w:color w:val="3B3A3C"/>
                <w:kern w:val="0"/>
                <w:sz w:val="26"/>
                <w:szCs w:val="26"/>
              </w:rPr>
              <w:pPrChange w:id="49" w:author="李唐" w:date="2014-12-11T09:19:00Z">
                <w:pPr>
                  <w:widowControl/>
                  <w:numPr>
                    <w:numId w:val="128"/>
                  </w:numPr>
                  <w:tabs>
                    <w:tab w:val="num" w:pos="720"/>
                  </w:tabs>
                  <w:spacing w:line="360" w:lineRule="atLeast"/>
                  <w:ind w:left="720" w:hanging="360"/>
                </w:pPr>
              </w:pPrChange>
            </w:pPr>
            <w:r w:rsidRPr="0089136B">
              <w:rPr>
                <w:rFonts w:ascii="Arial" w:eastAsia="新細明體" w:hAnsi="Arial" w:cs="Arial"/>
                <w:color w:val="3B3A3C"/>
                <w:kern w:val="0"/>
                <w:sz w:val="26"/>
                <w:szCs w:val="26"/>
              </w:rPr>
              <w:t>GUI APP</w:t>
            </w:r>
          </w:p>
          <w:p w:rsidR="0097047E" w:rsidRDefault="0097047E" w:rsidP="0097047E">
            <w:pPr>
              <w:widowControl/>
              <w:numPr>
                <w:ilvl w:val="2"/>
                <w:numId w:val="87"/>
              </w:numPr>
              <w:spacing w:line="360" w:lineRule="atLeast"/>
              <w:rPr>
                <w:ins w:id="50" w:author="李唐" w:date="2014-12-11T09:19:00Z"/>
                <w:rFonts w:ascii="Arial" w:eastAsia="新細明體" w:hAnsi="Arial" w:cs="Arial"/>
                <w:color w:val="3B3A3C"/>
                <w:kern w:val="0"/>
                <w:sz w:val="26"/>
                <w:szCs w:val="26"/>
              </w:rPr>
              <w:pPrChange w:id="51" w:author="李唐" w:date="2014-12-11T09:19:00Z">
                <w:pPr>
                  <w:widowControl/>
                  <w:numPr>
                    <w:numId w:val="129"/>
                  </w:numPr>
                  <w:tabs>
                    <w:tab w:val="num" w:pos="720"/>
                  </w:tabs>
                  <w:spacing w:line="360" w:lineRule="atLeast"/>
                  <w:ind w:left="720" w:hanging="360"/>
                </w:pPr>
              </w:pPrChange>
            </w:pPr>
            <w:ins w:id="52" w:author="李唐" w:date="2014-12-11T09:19:00Z">
              <w:r w:rsidRPr="0097047E">
                <w:rPr>
                  <w:rFonts w:ascii="Arial" w:eastAsia="新細明體" w:hAnsi="Arial" w:cs="Arial"/>
                  <w:color w:val="3B3A3C"/>
                  <w:kern w:val="0"/>
                  <w:sz w:val="26"/>
                  <w:szCs w:val="26"/>
                  <w:rPrChange w:id="53" w:author="李唐" w:date="2014-12-11T09:19:00Z">
                    <w:rPr>
                      <w:rFonts w:ascii="Arial" w:eastAsia="新細明體" w:hAnsi="Arial" w:cs="Arial"/>
                      <w:color w:val="3B3A3C"/>
                      <w:kern w:val="0"/>
                      <w:sz w:val="26"/>
                      <w:szCs w:val="26"/>
                    </w:rPr>
                  </w:rPrChange>
                </w:rPr>
                <w:t>requirements:</w:t>
              </w:r>
            </w:ins>
          </w:p>
          <w:p w:rsidR="0097047E" w:rsidRDefault="0097047E" w:rsidP="0097047E">
            <w:pPr>
              <w:pStyle w:val="a3"/>
              <w:widowControl/>
              <w:numPr>
                <w:ilvl w:val="3"/>
                <w:numId w:val="87"/>
              </w:numPr>
              <w:spacing w:line="360" w:lineRule="atLeast"/>
              <w:ind w:leftChars="0"/>
              <w:rPr>
                <w:ins w:id="54" w:author="李唐" w:date="2014-12-11T09:20:00Z"/>
                <w:rFonts w:ascii="Arial" w:hAnsi="Arial" w:cs="Arial"/>
                <w:color w:val="3B3A3C"/>
                <w:kern w:val="0"/>
                <w:sz w:val="26"/>
                <w:szCs w:val="26"/>
              </w:rPr>
              <w:pPrChange w:id="55" w:author="李唐" w:date="2014-12-11T09:20:00Z">
                <w:pPr>
                  <w:widowControl/>
                  <w:numPr>
                    <w:numId w:val="131"/>
                  </w:numPr>
                  <w:tabs>
                    <w:tab w:val="num" w:pos="720"/>
                  </w:tabs>
                  <w:spacing w:line="360" w:lineRule="atLeast"/>
                  <w:ind w:left="720" w:hanging="360"/>
                </w:pPr>
              </w:pPrChange>
            </w:pPr>
            <w:ins w:id="56" w:author="李唐" w:date="2014-12-11T09:19:00Z">
              <w:r w:rsidRPr="0097047E">
                <w:rPr>
                  <w:rFonts w:ascii="Arial" w:hAnsi="Arial" w:cs="Arial"/>
                  <w:color w:val="3B3A3C"/>
                  <w:kern w:val="0"/>
                  <w:sz w:val="26"/>
                  <w:szCs w:val="26"/>
                  <w:rPrChange w:id="57" w:author="李唐" w:date="2014-12-11T09:20:00Z">
                    <w:rPr>
                      <w:rFonts w:ascii="Arial" w:eastAsia="新細明體" w:hAnsi="Arial" w:cs="Arial"/>
                      <w:color w:val="3B3A3C"/>
                      <w:kern w:val="0"/>
                      <w:sz w:val="26"/>
                      <w:szCs w:val="26"/>
                    </w:rPr>
                  </w:rPrChange>
                </w:rPr>
                <w:t>A chocolate boiler is used to boil chocolate.</w:t>
              </w:r>
            </w:ins>
          </w:p>
          <w:p w:rsidR="0097047E" w:rsidRDefault="0097047E" w:rsidP="0097047E">
            <w:pPr>
              <w:pStyle w:val="a3"/>
              <w:widowControl/>
              <w:numPr>
                <w:ilvl w:val="3"/>
                <w:numId w:val="87"/>
              </w:numPr>
              <w:spacing w:line="360" w:lineRule="atLeast"/>
              <w:ind w:leftChars="0"/>
              <w:rPr>
                <w:ins w:id="58" w:author="李唐" w:date="2014-12-11T09:20:00Z"/>
                <w:rFonts w:ascii="Arial" w:hAnsi="Arial" w:cs="Arial"/>
                <w:color w:val="3B3A3C"/>
                <w:kern w:val="0"/>
                <w:sz w:val="26"/>
                <w:szCs w:val="26"/>
              </w:rPr>
              <w:pPrChange w:id="59" w:author="李唐" w:date="2014-12-11T09:20:00Z">
                <w:pPr>
                  <w:widowControl/>
                  <w:numPr>
                    <w:numId w:val="132"/>
                  </w:numPr>
                  <w:tabs>
                    <w:tab w:val="num" w:pos="720"/>
                  </w:tabs>
                  <w:spacing w:line="360" w:lineRule="atLeast"/>
                  <w:ind w:left="720" w:hanging="360"/>
                </w:pPr>
              </w:pPrChange>
            </w:pPr>
            <w:ins w:id="60" w:author="李唐" w:date="2014-12-11T09:19:00Z">
              <w:r w:rsidRPr="0097047E">
                <w:rPr>
                  <w:rFonts w:ascii="Arial" w:hAnsi="Arial" w:cs="Arial"/>
                  <w:color w:val="3B3A3C"/>
                  <w:kern w:val="0"/>
                  <w:sz w:val="26"/>
                  <w:szCs w:val="26"/>
                  <w:rPrChange w:id="61" w:author="李唐" w:date="2014-12-11T09:20:00Z">
                    <w:rPr/>
                  </w:rPrChange>
                </w:rPr>
                <w:t>Before boiling chocolate with the boiler, you have to make sure that the boiler is now empty and then fill chocolate in. Besides, you can’t boil chocolate again while the chocolate has already been boiled.</w:t>
              </w:r>
            </w:ins>
          </w:p>
          <w:p w:rsidR="0097047E" w:rsidRDefault="0097047E" w:rsidP="0097047E">
            <w:pPr>
              <w:pStyle w:val="a3"/>
              <w:widowControl/>
              <w:numPr>
                <w:ilvl w:val="3"/>
                <w:numId w:val="87"/>
              </w:numPr>
              <w:spacing w:line="360" w:lineRule="atLeast"/>
              <w:ind w:leftChars="0"/>
              <w:rPr>
                <w:ins w:id="62" w:author="李唐" w:date="2014-12-11T09:20:00Z"/>
                <w:rFonts w:ascii="Arial" w:hAnsi="Arial" w:cs="Arial"/>
                <w:color w:val="3B3A3C"/>
                <w:kern w:val="0"/>
                <w:sz w:val="26"/>
                <w:szCs w:val="26"/>
              </w:rPr>
              <w:pPrChange w:id="63" w:author="李唐" w:date="2014-12-11T09:20:00Z">
                <w:pPr>
                  <w:widowControl/>
                  <w:numPr>
                    <w:numId w:val="132"/>
                  </w:numPr>
                  <w:tabs>
                    <w:tab w:val="num" w:pos="720"/>
                  </w:tabs>
                  <w:spacing w:line="360" w:lineRule="atLeast"/>
                  <w:ind w:left="720" w:hanging="360"/>
                </w:pPr>
              </w:pPrChange>
            </w:pPr>
            <w:ins w:id="64" w:author="李唐" w:date="2014-12-11T09:19:00Z">
              <w:r w:rsidRPr="0097047E">
                <w:rPr>
                  <w:rFonts w:ascii="Arial" w:hAnsi="Arial" w:cs="Arial"/>
                  <w:color w:val="3B3A3C"/>
                  <w:kern w:val="0"/>
                  <w:sz w:val="26"/>
                  <w:szCs w:val="26"/>
                  <w:rPrChange w:id="65" w:author="李唐" w:date="2014-12-11T09:20:00Z">
                    <w:rPr>
                      <w:rFonts w:ascii="Arial" w:eastAsia="新細明體" w:hAnsi="Arial" w:cs="Arial"/>
                      <w:color w:val="3B3A3C"/>
                      <w:kern w:val="0"/>
                      <w:sz w:val="26"/>
                      <w:szCs w:val="26"/>
                    </w:rPr>
                  </w:rPrChange>
                </w:rPr>
                <w:t>After boiling, it is time to drain out the boiled chocolate and make the boiler empty again.</w:t>
              </w:r>
            </w:ins>
          </w:p>
          <w:p w:rsidR="00DE34D9" w:rsidRPr="0097047E" w:rsidRDefault="0097047E" w:rsidP="0097047E">
            <w:pPr>
              <w:pStyle w:val="a3"/>
              <w:widowControl/>
              <w:numPr>
                <w:ilvl w:val="3"/>
                <w:numId w:val="87"/>
              </w:numPr>
              <w:spacing w:line="360" w:lineRule="atLeast"/>
              <w:ind w:leftChars="0"/>
              <w:rPr>
                <w:rFonts w:ascii="Arial" w:hAnsi="Arial" w:cs="Arial" w:hint="eastAsia"/>
                <w:color w:val="3B3A3C"/>
                <w:kern w:val="0"/>
                <w:sz w:val="26"/>
                <w:szCs w:val="26"/>
                <w:rPrChange w:id="66" w:author="李唐" w:date="2014-12-11T09:20:00Z">
                  <w:rPr>
                    <w:rFonts w:ascii="Arial" w:eastAsia="新細明體" w:hAnsi="Arial" w:cs="Arial" w:hint="eastAsia"/>
                    <w:color w:val="3B3A3C"/>
                    <w:kern w:val="0"/>
                    <w:sz w:val="26"/>
                    <w:szCs w:val="26"/>
                  </w:rPr>
                </w:rPrChange>
              </w:rPr>
              <w:pPrChange w:id="67" w:author="李唐" w:date="2014-12-11T09:19:00Z">
                <w:pPr>
                  <w:widowControl/>
                  <w:numPr>
                    <w:ilvl w:val="1"/>
                    <w:numId w:val="87"/>
                  </w:numPr>
                  <w:tabs>
                    <w:tab w:val="num" w:pos="1440"/>
                  </w:tabs>
                  <w:spacing w:line="360" w:lineRule="atLeast"/>
                  <w:ind w:left="794" w:hanging="397"/>
                </w:pPr>
              </w:pPrChange>
            </w:pPr>
            <w:ins w:id="68" w:author="李唐" w:date="2014-12-11T09:19:00Z">
              <w:r w:rsidRPr="0097047E">
                <w:rPr>
                  <w:rFonts w:ascii="Arial" w:hAnsi="Arial" w:cs="Arial"/>
                  <w:color w:val="3B3A3C"/>
                  <w:kern w:val="0"/>
                  <w:sz w:val="26"/>
                  <w:szCs w:val="26"/>
                  <w:rPrChange w:id="69" w:author="李唐" w:date="2014-12-11T09:20:00Z">
                    <w:rPr>
                      <w:rFonts w:ascii="Arial" w:eastAsia="新細明體" w:hAnsi="Arial" w:cs="Arial"/>
                      <w:color w:val="3B3A3C"/>
                      <w:kern w:val="0"/>
                      <w:sz w:val="26"/>
                      <w:szCs w:val="26"/>
                    </w:rPr>
                  </w:rPrChange>
                </w:rPr>
                <w:t>In order to prevent some unexpected situation, it is not allowed to have multiple instances of the chocolate boiler in the system.</w:t>
              </w:r>
            </w:ins>
          </w:p>
          <w:p w:rsidR="0089136B" w:rsidRDefault="0089136B" w:rsidP="00B74284">
            <w:pPr>
              <w:widowControl/>
              <w:numPr>
                <w:ilvl w:val="2"/>
                <w:numId w:val="87"/>
              </w:numPr>
              <w:spacing w:line="360" w:lineRule="atLeast"/>
              <w:rPr>
                <w:ins w:id="70" w:author="李唐" w:date="2014-12-03T23:28:00Z"/>
                <w:rFonts w:ascii="Arial" w:eastAsia="新細明體" w:hAnsi="Arial" w:cs="Arial"/>
                <w:color w:val="3B3A3C"/>
                <w:kern w:val="0"/>
                <w:sz w:val="26"/>
                <w:szCs w:val="26"/>
              </w:rPr>
            </w:pPr>
            <w:r w:rsidRPr="0089136B">
              <w:rPr>
                <w:rFonts w:ascii="Arial" w:eastAsia="新細明體" w:hAnsi="Arial" w:cs="Arial"/>
                <w:color w:val="3B3A3C"/>
                <w:kern w:val="0"/>
                <w:sz w:val="26"/>
                <w:szCs w:val="26"/>
              </w:rPr>
              <w:t>Initial Design</w:t>
            </w:r>
          </w:p>
          <w:p w:rsidR="00953447" w:rsidRDefault="00953447">
            <w:pPr>
              <w:widowControl/>
              <w:numPr>
                <w:ilvl w:val="3"/>
                <w:numId w:val="87"/>
              </w:numPr>
              <w:spacing w:line="360" w:lineRule="atLeast"/>
              <w:rPr>
                <w:ins w:id="71" w:author="李唐" w:date="2014-12-03T23:30:00Z"/>
                <w:rFonts w:ascii="Arial" w:eastAsia="新細明體" w:hAnsi="Arial" w:cs="Arial"/>
                <w:color w:val="3B3A3C"/>
                <w:kern w:val="0"/>
                <w:sz w:val="26"/>
                <w:szCs w:val="26"/>
              </w:rPr>
              <w:pPrChange w:id="72" w:author="李唐" w:date="2014-12-03T23:28:00Z">
                <w:pPr>
                  <w:widowControl/>
                  <w:numPr>
                    <w:ilvl w:val="2"/>
                    <w:numId w:val="87"/>
                  </w:numPr>
                  <w:tabs>
                    <w:tab w:val="num" w:pos="2160"/>
                  </w:tabs>
                  <w:spacing w:line="360" w:lineRule="atLeast"/>
                  <w:ind w:left="1191" w:hanging="397"/>
                </w:pPr>
              </w:pPrChange>
            </w:pPr>
            <w:ins w:id="73" w:author="李唐" w:date="2014-12-03T23:28:00Z">
              <w:r>
                <w:rPr>
                  <w:rFonts w:ascii="Arial" w:eastAsia="新細明體" w:hAnsi="Arial" w:cs="Arial" w:hint="eastAsia"/>
                  <w:color w:val="3B3A3C"/>
                  <w:kern w:val="0"/>
                  <w:sz w:val="26"/>
                  <w:szCs w:val="26"/>
                </w:rPr>
                <w:t>Code:</w:t>
              </w:r>
            </w:ins>
            <w:ins w:id="74" w:author="李唐" w:date="2014-12-11T09:15:00Z">
              <w:r w:rsidR="0097047E">
                <w:rPr>
                  <w:rFonts w:ascii="Arial" w:eastAsia="新細明體" w:hAnsi="Arial" w:cs="Arial"/>
                  <w:color w:val="3B3A3C"/>
                  <w:kern w:val="0"/>
                  <w:sz w:val="26"/>
                  <w:szCs w:val="26"/>
                </w:rPr>
                <w:t xml:space="preserve"> </w:t>
              </w:r>
            </w:ins>
            <w:ins w:id="75" w:author="李唐" w:date="2014-12-11T09:21:00Z">
              <w:r w:rsidR="0097047E" w:rsidRPr="0097047E">
                <w:rPr>
                  <w:rFonts w:ascii="Arial" w:eastAsia="新細明體" w:hAnsi="Arial" w:cs="Arial"/>
                  <w:color w:val="3B3A3C"/>
                  <w:kern w:val="0"/>
                  <w:sz w:val="26"/>
                  <w:szCs w:val="26"/>
                </w:rPr>
                <w:fldChar w:fldCharType="begin"/>
              </w:r>
              <w:r w:rsidR="0097047E" w:rsidRPr="0097047E">
                <w:rPr>
                  <w:rFonts w:ascii="Arial" w:eastAsia="新細明體" w:hAnsi="Arial" w:cs="Arial"/>
                  <w:color w:val="3B3A3C"/>
                  <w:kern w:val="0"/>
                  <w:sz w:val="26"/>
                  <w:szCs w:val="26"/>
                </w:rPr>
                <w:instrText xml:space="preserve"> HYPERLINK "http://pastebin.com/pbKXnhzV" </w:instrText>
              </w:r>
              <w:r w:rsidR="0097047E" w:rsidRPr="0097047E">
                <w:rPr>
                  <w:rFonts w:ascii="Arial" w:eastAsia="新細明體" w:hAnsi="Arial" w:cs="Arial"/>
                  <w:color w:val="3B3A3C"/>
                  <w:kern w:val="0"/>
                  <w:sz w:val="26"/>
                  <w:szCs w:val="26"/>
                </w:rPr>
                <w:fldChar w:fldCharType="separate"/>
              </w:r>
              <w:r w:rsidR="0097047E" w:rsidRPr="0097047E">
                <w:rPr>
                  <w:rStyle w:val="a4"/>
                  <w:rFonts w:ascii="Arial" w:eastAsia="新細明體" w:hAnsi="Arial" w:cs="Arial"/>
                  <w:bCs w:val="0"/>
                  <w:kern w:val="0"/>
                  <w:sz w:val="26"/>
                  <w:szCs w:val="26"/>
                </w:rPr>
                <w:t>http://pastebin.com/pbKXnhzV</w:t>
              </w:r>
              <w:r w:rsidR="0097047E" w:rsidRPr="0097047E">
                <w:rPr>
                  <w:rFonts w:ascii="Arial" w:eastAsia="新細明體" w:hAnsi="Arial" w:cs="Arial"/>
                  <w:color w:val="3B3A3C"/>
                  <w:kern w:val="0"/>
                  <w:sz w:val="26"/>
                  <w:szCs w:val="26"/>
                </w:rPr>
                <w:fldChar w:fldCharType="end"/>
              </w:r>
            </w:ins>
          </w:p>
          <w:p w:rsidR="00953447" w:rsidRDefault="0097047E">
            <w:pPr>
              <w:widowControl/>
              <w:spacing w:line="360" w:lineRule="atLeast"/>
              <w:jc w:val="center"/>
              <w:rPr>
                <w:ins w:id="76" w:author="李唐" w:date="2014-12-11T09:21:00Z"/>
                <w:rFonts w:ascii="Arial" w:eastAsia="新細明體" w:hAnsi="Arial" w:cs="Arial"/>
                <w:color w:val="3B3A3C"/>
                <w:kern w:val="0"/>
                <w:sz w:val="26"/>
                <w:szCs w:val="26"/>
              </w:rPr>
              <w:pPrChange w:id="77" w:author="李唐" w:date="2014-12-03T23:32:00Z">
                <w:pPr>
                  <w:widowControl/>
                  <w:numPr>
                    <w:ilvl w:val="2"/>
                    <w:numId w:val="87"/>
                  </w:numPr>
                  <w:tabs>
                    <w:tab w:val="num" w:pos="2160"/>
                  </w:tabs>
                  <w:spacing w:line="360" w:lineRule="atLeast"/>
                  <w:ind w:left="1191" w:hanging="397"/>
                </w:pPr>
              </w:pPrChange>
            </w:pPr>
            <w:ins w:id="78" w:author="李唐" w:date="2014-12-11T09:21:00Z">
              <w:r w:rsidRPr="0097047E">
                <w:rPr>
                  <w:rFonts w:ascii="Arial" w:eastAsia="新細明體" w:hAnsi="Arial" w:cs="Arial"/>
                  <w:noProof/>
                  <w:color w:val="3B3A3C"/>
                  <w:kern w:val="0"/>
                  <w:sz w:val="26"/>
                  <w:szCs w:val="26"/>
                </w:rPr>
                <w:drawing>
                  <wp:inline distT="0" distB="0" distL="0" distR="0">
                    <wp:extent cx="4552950" cy="2676525"/>
                    <wp:effectExtent l="0" t="0" r="0" b="0"/>
                    <wp:docPr id="11" name="圖片 11" descr="D:\Dropbox\Meeting Minute\1208\boiler_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ropbox\Meeting Minute\1208\boiler_init.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6177" r="20466" b="14951"/>
                            <a:stretch/>
                          </pic:blipFill>
                          <pic:spPr bwMode="auto">
                            <a:xfrm>
                              <a:off x="0" y="0"/>
                              <a:ext cx="4552950" cy="2676525"/>
                            </a:xfrm>
                            <a:prstGeom prst="rect">
                              <a:avLst/>
                            </a:prstGeom>
                            <a:noFill/>
                            <a:ln>
                              <a:noFill/>
                            </a:ln>
                            <a:extLst>
                              <a:ext uri="{53640926-AAD7-44D8-BBD7-CCE9431645EC}">
                                <a14:shadowObscured xmlns:a14="http://schemas.microsoft.com/office/drawing/2010/main"/>
                              </a:ext>
                            </a:extLst>
                          </pic:spPr>
                        </pic:pic>
                      </a:graphicData>
                    </a:graphic>
                  </wp:inline>
                </w:drawing>
              </w:r>
            </w:ins>
          </w:p>
          <w:p w:rsidR="0097047E" w:rsidRDefault="0097047E">
            <w:pPr>
              <w:widowControl/>
              <w:spacing w:line="360" w:lineRule="atLeast"/>
              <w:jc w:val="center"/>
              <w:rPr>
                <w:ins w:id="79" w:author="李唐" w:date="2014-12-11T09:21:00Z"/>
                <w:rFonts w:ascii="Arial" w:eastAsia="新細明體" w:hAnsi="Arial" w:cs="Arial"/>
                <w:color w:val="3B3A3C"/>
                <w:kern w:val="0"/>
                <w:sz w:val="26"/>
                <w:szCs w:val="26"/>
              </w:rPr>
              <w:pPrChange w:id="80" w:author="李唐" w:date="2014-12-03T23:32:00Z">
                <w:pPr>
                  <w:widowControl/>
                  <w:numPr>
                    <w:ilvl w:val="2"/>
                    <w:numId w:val="87"/>
                  </w:numPr>
                  <w:tabs>
                    <w:tab w:val="num" w:pos="2160"/>
                  </w:tabs>
                  <w:spacing w:line="360" w:lineRule="atLeast"/>
                  <w:ind w:left="1191" w:hanging="397"/>
                </w:pPr>
              </w:pPrChange>
            </w:pPr>
          </w:p>
          <w:p w:rsidR="0097047E" w:rsidRDefault="0097047E">
            <w:pPr>
              <w:widowControl/>
              <w:spacing w:line="360" w:lineRule="atLeast"/>
              <w:jc w:val="center"/>
              <w:rPr>
                <w:ins w:id="81" w:author="李唐" w:date="2014-12-11T09:21:00Z"/>
                <w:rFonts w:ascii="Arial" w:eastAsia="新細明體" w:hAnsi="Arial" w:cs="Arial"/>
                <w:color w:val="3B3A3C"/>
                <w:kern w:val="0"/>
                <w:sz w:val="26"/>
                <w:szCs w:val="26"/>
              </w:rPr>
              <w:pPrChange w:id="82" w:author="李唐" w:date="2014-12-03T23:32:00Z">
                <w:pPr>
                  <w:widowControl/>
                  <w:numPr>
                    <w:ilvl w:val="2"/>
                    <w:numId w:val="87"/>
                  </w:numPr>
                  <w:tabs>
                    <w:tab w:val="num" w:pos="2160"/>
                  </w:tabs>
                  <w:spacing w:line="360" w:lineRule="atLeast"/>
                  <w:ind w:left="1191" w:hanging="397"/>
                </w:pPr>
              </w:pPrChange>
            </w:pPr>
          </w:p>
          <w:p w:rsidR="0097047E" w:rsidRPr="0089136B" w:rsidRDefault="0097047E">
            <w:pPr>
              <w:widowControl/>
              <w:spacing w:line="360" w:lineRule="atLeast"/>
              <w:jc w:val="center"/>
              <w:rPr>
                <w:rFonts w:ascii="Arial" w:eastAsia="新細明體" w:hAnsi="Arial" w:cs="Arial" w:hint="eastAsia"/>
                <w:color w:val="3B3A3C"/>
                <w:kern w:val="0"/>
                <w:sz w:val="26"/>
                <w:szCs w:val="26"/>
              </w:rPr>
              <w:pPrChange w:id="83" w:author="李唐" w:date="2014-12-03T23:32:00Z">
                <w:pPr>
                  <w:widowControl/>
                  <w:numPr>
                    <w:ilvl w:val="2"/>
                    <w:numId w:val="87"/>
                  </w:numPr>
                  <w:tabs>
                    <w:tab w:val="num" w:pos="2160"/>
                  </w:tabs>
                  <w:spacing w:line="360" w:lineRule="atLeast"/>
                  <w:ind w:left="1191" w:hanging="397"/>
                </w:pPr>
              </w:pPrChange>
            </w:pPr>
          </w:p>
          <w:p w:rsidR="00953447" w:rsidRDefault="00953447">
            <w:pPr>
              <w:widowControl/>
              <w:numPr>
                <w:ilvl w:val="2"/>
                <w:numId w:val="87"/>
              </w:numPr>
              <w:spacing w:line="360" w:lineRule="atLeast"/>
              <w:rPr>
                <w:ins w:id="84" w:author="李唐" w:date="2014-12-03T23:27:00Z"/>
                <w:rFonts w:ascii="Arial" w:eastAsia="新細明體" w:hAnsi="Arial" w:cs="Arial"/>
                <w:color w:val="3B3A3C"/>
                <w:kern w:val="0"/>
                <w:sz w:val="26"/>
                <w:szCs w:val="26"/>
              </w:rPr>
            </w:pPr>
            <w:ins w:id="85" w:author="李唐" w:date="2014-12-03T23:27:00Z">
              <w:r>
                <w:rPr>
                  <w:rFonts w:ascii="Arial" w:eastAsia="新細明體" w:hAnsi="Arial" w:cs="Arial" w:hint="eastAsia"/>
                  <w:color w:val="3B3A3C"/>
                  <w:kern w:val="0"/>
                  <w:sz w:val="26"/>
                  <w:szCs w:val="26"/>
                </w:rPr>
                <w:lastRenderedPageBreak/>
                <w:t>Redesign</w:t>
              </w:r>
            </w:ins>
          </w:p>
          <w:p w:rsidR="00953447" w:rsidRPr="00953447" w:rsidRDefault="0097047E">
            <w:pPr>
              <w:widowControl/>
              <w:spacing w:line="360" w:lineRule="atLeast"/>
              <w:jc w:val="center"/>
              <w:rPr>
                <w:ins w:id="86" w:author="李唐" w:date="2014-12-03T23:27:00Z"/>
                <w:rFonts w:ascii="Arial" w:eastAsia="新細明體" w:hAnsi="Arial" w:cs="Arial"/>
                <w:color w:val="3B3A3C"/>
                <w:kern w:val="0"/>
                <w:sz w:val="26"/>
                <w:szCs w:val="26"/>
              </w:rPr>
              <w:pPrChange w:id="87" w:author="李唐" w:date="2014-12-04T00:21:00Z">
                <w:pPr>
                  <w:widowControl/>
                  <w:numPr>
                    <w:ilvl w:val="2"/>
                    <w:numId w:val="87"/>
                  </w:numPr>
                  <w:tabs>
                    <w:tab w:val="num" w:pos="2160"/>
                  </w:tabs>
                  <w:spacing w:line="360" w:lineRule="atLeast"/>
                  <w:ind w:left="1191" w:hanging="397"/>
                </w:pPr>
              </w:pPrChange>
            </w:pPr>
            <w:ins w:id="88" w:author="李唐" w:date="2014-12-11T09:21:00Z">
              <w:r w:rsidRPr="0097047E">
                <w:rPr>
                  <w:rFonts w:ascii="Arial" w:eastAsia="新細明體" w:hAnsi="Arial" w:cs="Arial"/>
                  <w:noProof/>
                  <w:color w:val="3B3A3C"/>
                  <w:kern w:val="0"/>
                  <w:sz w:val="26"/>
                  <w:szCs w:val="26"/>
                </w:rPr>
                <w:drawing>
                  <wp:inline distT="0" distB="0" distL="0" distR="0">
                    <wp:extent cx="5857875" cy="3714750"/>
                    <wp:effectExtent l="0" t="0" r="0" b="0"/>
                    <wp:docPr id="12" name="圖片 12" descr="D:\Dropbox\Meeting Minute\1208\boi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ropbox\Meeting Minute\1208\boiler.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9931"/>
                            <a:stretch/>
                          </pic:blipFill>
                          <pic:spPr bwMode="auto">
                            <a:xfrm>
                              <a:off x="0" y="0"/>
                              <a:ext cx="5857875" cy="3714750"/>
                            </a:xfrm>
                            <a:prstGeom prst="rect">
                              <a:avLst/>
                            </a:prstGeom>
                            <a:noFill/>
                            <a:ln>
                              <a:noFill/>
                            </a:ln>
                            <a:extLst>
                              <a:ext uri="{53640926-AAD7-44D8-BBD7-CCE9431645EC}">
                                <a14:shadowObscured xmlns:a14="http://schemas.microsoft.com/office/drawing/2010/main"/>
                              </a:ext>
                            </a:extLst>
                          </pic:spPr>
                        </pic:pic>
                      </a:graphicData>
                    </a:graphic>
                  </wp:inline>
                </w:drawing>
              </w:r>
            </w:ins>
          </w:p>
          <w:p w:rsidR="0089136B" w:rsidRPr="0089136B" w:rsidDel="00953447" w:rsidRDefault="0089136B">
            <w:pPr>
              <w:widowControl/>
              <w:spacing w:line="360" w:lineRule="atLeast"/>
              <w:ind w:left="1191"/>
              <w:rPr>
                <w:del w:id="89" w:author="李唐" w:date="2014-12-03T23:27:00Z"/>
                <w:rFonts w:ascii="Arial" w:eastAsia="新細明體" w:hAnsi="Arial" w:cs="Arial"/>
                <w:color w:val="3B3A3C"/>
                <w:kern w:val="0"/>
                <w:sz w:val="26"/>
                <w:szCs w:val="26"/>
              </w:rPr>
              <w:pPrChange w:id="90" w:author="李唐" w:date="2014-12-04T00:21:00Z">
                <w:pPr>
                  <w:widowControl/>
                  <w:numPr>
                    <w:ilvl w:val="2"/>
                    <w:numId w:val="87"/>
                  </w:numPr>
                  <w:tabs>
                    <w:tab w:val="num" w:pos="2160"/>
                  </w:tabs>
                  <w:spacing w:line="360" w:lineRule="atLeast"/>
                  <w:ind w:left="1191" w:hanging="397"/>
                </w:pPr>
              </w:pPrChange>
            </w:pPr>
            <w:del w:id="91" w:author="李唐" w:date="2014-12-03T23:27:00Z">
              <w:r w:rsidRPr="0089136B" w:rsidDel="00953447">
                <w:rPr>
                  <w:rFonts w:ascii="Arial" w:eastAsia="新細明體" w:hAnsi="Arial" w:cs="Arial"/>
                  <w:color w:val="3B3A3C"/>
                  <w:kern w:val="0"/>
                  <w:sz w:val="26"/>
                  <w:szCs w:val="26"/>
                </w:rPr>
                <w:delText>討論第三句的意思無法達成共識，</w:delText>
              </w:r>
              <w:r w:rsidRPr="0089136B" w:rsidDel="00953447">
                <w:rPr>
                  <w:rFonts w:ascii="Arial" w:eastAsia="新細明體" w:hAnsi="Arial" w:cs="Arial"/>
                  <w:color w:val="3B3A3C"/>
                  <w:kern w:val="0"/>
                  <w:sz w:val="26"/>
                  <w:szCs w:val="26"/>
                </w:rPr>
                <w:delText xml:space="preserve">"The GUI application can switch its look-and-feel style from one to another while the widgets will be created."  </w:delText>
              </w:r>
              <w:r w:rsidRPr="0089136B" w:rsidDel="00953447">
                <w:rPr>
                  <w:rFonts w:ascii="Arial" w:eastAsia="新細明體" w:hAnsi="Arial" w:cs="Arial"/>
                  <w:color w:val="3B3A3C"/>
                  <w:kern w:val="0"/>
                  <w:sz w:val="26"/>
                  <w:szCs w:val="26"/>
                </w:rPr>
                <w:delText>有兩種看法</w:delText>
              </w:r>
            </w:del>
          </w:p>
          <w:p w:rsidR="0089136B" w:rsidRPr="0089136B" w:rsidDel="00953447" w:rsidRDefault="0089136B">
            <w:pPr>
              <w:widowControl/>
              <w:spacing w:line="360" w:lineRule="atLeast"/>
              <w:ind w:left="1191"/>
              <w:rPr>
                <w:del w:id="92" w:author="李唐" w:date="2014-12-03T23:27:00Z"/>
                <w:rFonts w:ascii="Arial" w:eastAsia="新細明體" w:hAnsi="Arial" w:cs="Arial"/>
                <w:color w:val="3B3A3C"/>
                <w:kern w:val="0"/>
                <w:sz w:val="26"/>
                <w:szCs w:val="26"/>
              </w:rPr>
              <w:pPrChange w:id="93" w:author="李唐" w:date="2014-12-04T00:21:00Z">
                <w:pPr>
                  <w:widowControl/>
                  <w:numPr>
                    <w:ilvl w:val="3"/>
                    <w:numId w:val="87"/>
                  </w:numPr>
                  <w:tabs>
                    <w:tab w:val="num" w:pos="2880"/>
                  </w:tabs>
                  <w:spacing w:line="360" w:lineRule="atLeast"/>
                  <w:ind w:left="1588" w:hanging="397"/>
                </w:pPr>
              </w:pPrChange>
            </w:pPr>
            <w:del w:id="94" w:author="李唐" w:date="2014-12-03T23:27:00Z">
              <w:r w:rsidRPr="0089136B" w:rsidDel="00953447">
                <w:rPr>
                  <w:rFonts w:ascii="Arial" w:eastAsia="新細明體" w:hAnsi="Arial" w:cs="Arial"/>
                  <w:color w:val="3B3A3C"/>
                  <w:kern w:val="0"/>
                  <w:sz w:val="26"/>
                  <w:szCs w:val="26"/>
                </w:rPr>
                <w:delText> </w:delText>
              </w:r>
              <w:r w:rsidRPr="0089136B" w:rsidDel="00953447">
                <w:rPr>
                  <w:rFonts w:ascii="Arial" w:eastAsia="新細明體" w:hAnsi="Arial" w:cs="Arial"/>
                  <w:color w:val="3B3A3C"/>
                  <w:kern w:val="0"/>
                  <w:sz w:val="26"/>
                  <w:szCs w:val="26"/>
                </w:rPr>
                <w:delText>當改變</w:delText>
              </w:r>
              <w:r w:rsidRPr="0089136B" w:rsidDel="00953447">
                <w:rPr>
                  <w:rFonts w:ascii="Arial" w:eastAsia="新細明體" w:hAnsi="Arial" w:cs="Arial"/>
                  <w:color w:val="3B3A3C"/>
                  <w:kern w:val="0"/>
                  <w:sz w:val="26"/>
                  <w:szCs w:val="26"/>
                </w:rPr>
                <w:delText>look-and-feel style</w:delText>
              </w:r>
              <w:r w:rsidRPr="0089136B" w:rsidDel="00953447">
                <w:rPr>
                  <w:rFonts w:ascii="Arial" w:eastAsia="新細明體" w:hAnsi="Arial" w:cs="Arial"/>
                  <w:color w:val="3B3A3C"/>
                  <w:kern w:val="0"/>
                  <w:sz w:val="26"/>
                  <w:szCs w:val="26"/>
                </w:rPr>
                <w:delText>，生成對應的</w:delText>
              </w:r>
              <w:r w:rsidRPr="0089136B" w:rsidDel="00953447">
                <w:rPr>
                  <w:rFonts w:ascii="Arial" w:eastAsia="新細明體" w:hAnsi="Arial" w:cs="Arial"/>
                  <w:color w:val="3B3A3C"/>
                  <w:kern w:val="0"/>
                  <w:sz w:val="26"/>
                  <w:szCs w:val="26"/>
                </w:rPr>
                <w:delText>widgets.......</w:delText>
              </w:r>
            </w:del>
          </w:p>
          <w:p w:rsidR="0089136B" w:rsidDel="00B251E9" w:rsidRDefault="0089136B" w:rsidP="0097047E">
            <w:pPr>
              <w:widowControl/>
              <w:spacing w:line="432" w:lineRule="atLeast"/>
              <w:rPr>
                <w:del w:id="95" w:author="李唐" w:date="2014-12-03T23:27:00Z"/>
                <w:rFonts w:ascii="Arial" w:eastAsia="新細明體" w:hAnsi="Arial" w:cs="Arial"/>
                <w:color w:val="3B3A3C"/>
                <w:kern w:val="0"/>
                <w:sz w:val="26"/>
                <w:szCs w:val="26"/>
              </w:rPr>
              <w:pPrChange w:id="96" w:author="李唐" w:date="2014-12-11T09:15:00Z">
                <w:pPr>
                  <w:widowControl/>
                  <w:spacing w:line="432" w:lineRule="atLeast"/>
                </w:pPr>
              </w:pPrChange>
            </w:pPr>
            <w:del w:id="97" w:author="李唐" w:date="2014-12-03T23:27:00Z">
              <w:r w:rsidRPr="0089136B" w:rsidDel="00953447">
                <w:rPr>
                  <w:rFonts w:ascii="Arial" w:eastAsia="新細明體" w:hAnsi="Arial" w:cs="Arial"/>
                  <w:color w:val="3B3A3C"/>
                  <w:kern w:val="0"/>
                  <w:sz w:val="26"/>
                  <w:szCs w:val="26"/>
                </w:rPr>
                <w:delText> </w:delText>
              </w:r>
              <w:r w:rsidR="00B74284" w:rsidDel="00953447">
                <w:rPr>
                  <w:rFonts w:ascii="Arial" w:eastAsia="新細明體" w:hAnsi="Arial" w:cs="Arial" w:hint="eastAsia"/>
                  <w:color w:val="3B3A3C"/>
                  <w:kern w:val="0"/>
                  <w:sz w:val="26"/>
                  <w:szCs w:val="26"/>
                </w:rPr>
                <w:delText>生成某個</w:delText>
              </w:r>
              <w:r w:rsidR="00B74284" w:rsidDel="00953447">
                <w:rPr>
                  <w:rFonts w:ascii="Arial" w:eastAsia="新細明體" w:hAnsi="Arial" w:cs="Arial" w:hint="eastAsia"/>
                  <w:color w:val="3B3A3C"/>
                  <w:kern w:val="0"/>
                  <w:sz w:val="26"/>
                  <w:szCs w:val="26"/>
                </w:rPr>
                <w:delText>widget</w:delText>
              </w:r>
              <w:r w:rsidR="00B74284" w:rsidDel="00953447">
                <w:rPr>
                  <w:rFonts w:ascii="Arial" w:eastAsia="新細明體" w:hAnsi="Arial" w:cs="Arial" w:hint="eastAsia"/>
                  <w:color w:val="3B3A3C"/>
                  <w:kern w:val="0"/>
                  <w:sz w:val="26"/>
                  <w:szCs w:val="26"/>
                </w:rPr>
                <w:delText>可以指定他的</w:delText>
              </w:r>
              <w:r w:rsidR="00B74284" w:rsidDel="00953447">
                <w:rPr>
                  <w:rFonts w:ascii="Arial" w:eastAsia="新細明體" w:hAnsi="Arial" w:cs="Arial" w:hint="eastAsia"/>
                  <w:color w:val="3B3A3C"/>
                  <w:kern w:val="0"/>
                  <w:sz w:val="26"/>
                  <w:szCs w:val="26"/>
                </w:rPr>
                <w:delText>style</w:delText>
              </w:r>
              <w:r w:rsidR="00B74284" w:rsidDel="00953447">
                <w:rPr>
                  <w:rFonts w:ascii="Arial" w:eastAsia="新細明體" w:hAnsi="Arial" w:cs="Arial"/>
                  <w:color w:val="3B3A3C"/>
                  <w:kern w:val="0"/>
                  <w:sz w:val="26"/>
                  <w:szCs w:val="26"/>
                </w:rPr>
                <w:delText>…</w:delText>
              </w:r>
            </w:del>
          </w:p>
          <w:p w:rsidR="00B251E9" w:rsidRDefault="00B251E9">
            <w:pPr>
              <w:widowControl/>
              <w:spacing w:line="360" w:lineRule="atLeast"/>
              <w:ind w:left="1191"/>
              <w:rPr>
                <w:ins w:id="98" w:author="李唐" w:date="2014-12-11T09:26:00Z"/>
                <w:rFonts w:ascii="Arial" w:eastAsia="新細明體" w:hAnsi="Arial" w:cs="Arial"/>
                <w:color w:val="3B3A3C"/>
                <w:kern w:val="0"/>
                <w:sz w:val="26"/>
                <w:szCs w:val="26"/>
              </w:rPr>
              <w:pPrChange w:id="99" w:author="李唐" w:date="2014-12-04T00:21:00Z">
                <w:pPr>
                  <w:widowControl/>
                  <w:numPr>
                    <w:ilvl w:val="3"/>
                    <w:numId w:val="87"/>
                  </w:numPr>
                  <w:tabs>
                    <w:tab w:val="num" w:pos="2880"/>
                  </w:tabs>
                  <w:spacing w:line="360" w:lineRule="atLeast"/>
                  <w:ind w:left="1588" w:hanging="397"/>
                </w:pPr>
              </w:pPrChange>
            </w:pPr>
          </w:p>
          <w:p w:rsidR="00B251E9" w:rsidRDefault="00B251E9">
            <w:pPr>
              <w:widowControl/>
              <w:spacing w:line="360" w:lineRule="atLeast"/>
              <w:ind w:left="1191"/>
              <w:rPr>
                <w:ins w:id="100" w:author="李唐" w:date="2014-12-11T09:26:00Z"/>
                <w:rFonts w:ascii="Arial" w:eastAsia="新細明體" w:hAnsi="Arial" w:cs="Arial"/>
                <w:color w:val="3B3A3C"/>
                <w:kern w:val="0"/>
                <w:sz w:val="26"/>
                <w:szCs w:val="26"/>
              </w:rPr>
              <w:pPrChange w:id="101" w:author="李唐" w:date="2014-12-04T00:21:00Z">
                <w:pPr>
                  <w:widowControl/>
                  <w:numPr>
                    <w:ilvl w:val="3"/>
                    <w:numId w:val="87"/>
                  </w:numPr>
                  <w:tabs>
                    <w:tab w:val="num" w:pos="2880"/>
                  </w:tabs>
                  <w:spacing w:line="360" w:lineRule="atLeast"/>
                  <w:ind w:left="1588" w:hanging="397"/>
                </w:pPr>
              </w:pPrChange>
            </w:pPr>
          </w:p>
          <w:p w:rsidR="00B251E9" w:rsidRDefault="00B251E9" w:rsidP="00B251E9">
            <w:pPr>
              <w:pStyle w:val="a3"/>
              <w:widowControl/>
              <w:numPr>
                <w:ilvl w:val="0"/>
                <w:numId w:val="87"/>
              </w:numPr>
              <w:spacing w:line="360" w:lineRule="atLeast"/>
              <w:ind w:leftChars="0"/>
              <w:rPr>
                <w:ins w:id="102" w:author="李唐" w:date="2014-12-11T09:26:00Z"/>
                <w:rFonts w:ascii="Arial" w:hAnsi="Arial" w:cs="Arial"/>
                <w:color w:val="3B3A3C"/>
                <w:kern w:val="0"/>
                <w:sz w:val="26"/>
                <w:szCs w:val="26"/>
              </w:rPr>
              <w:pPrChange w:id="103" w:author="李唐" w:date="2014-12-11T09:26:00Z">
                <w:pPr>
                  <w:widowControl/>
                  <w:numPr>
                    <w:ilvl w:val="3"/>
                    <w:numId w:val="87"/>
                  </w:numPr>
                  <w:tabs>
                    <w:tab w:val="num" w:pos="2880"/>
                  </w:tabs>
                  <w:spacing w:line="360" w:lineRule="atLeast"/>
                  <w:ind w:left="1588" w:hanging="397"/>
                </w:pPr>
              </w:pPrChange>
            </w:pPr>
            <w:ins w:id="104" w:author="李唐" w:date="2014-12-11T09:26:00Z">
              <w:r>
                <w:rPr>
                  <w:rFonts w:ascii="Arial" w:hAnsi="Arial" w:cs="Arial" w:hint="eastAsia"/>
                  <w:color w:val="3B3A3C"/>
                  <w:kern w:val="0"/>
                  <w:sz w:val="26"/>
                  <w:szCs w:val="26"/>
                </w:rPr>
                <w:t>T</w:t>
              </w:r>
              <w:r>
                <w:rPr>
                  <w:rFonts w:ascii="Arial" w:hAnsi="Arial" w:cs="Arial"/>
                  <w:color w:val="3B3A3C"/>
                  <w:kern w:val="0"/>
                  <w:sz w:val="26"/>
                  <w:szCs w:val="26"/>
                </w:rPr>
                <w:t>erm Project</w:t>
              </w:r>
            </w:ins>
          </w:p>
          <w:p w:rsidR="00B251E9" w:rsidRDefault="00B251E9" w:rsidP="00B251E9">
            <w:pPr>
              <w:pStyle w:val="a3"/>
              <w:widowControl/>
              <w:numPr>
                <w:ilvl w:val="1"/>
                <w:numId w:val="87"/>
              </w:numPr>
              <w:spacing w:line="360" w:lineRule="atLeast"/>
              <w:ind w:leftChars="0"/>
              <w:rPr>
                <w:ins w:id="105" w:author="李唐" w:date="2014-12-11T09:26:00Z"/>
                <w:rFonts w:ascii="Arial" w:hAnsi="Arial" w:cs="Arial"/>
                <w:color w:val="3B3A3C"/>
                <w:kern w:val="0"/>
                <w:sz w:val="26"/>
                <w:szCs w:val="26"/>
              </w:rPr>
              <w:pPrChange w:id="106" w:author="李唐" w:date="2014-12-11T09:26:00Z">
                <w:pPr>
                  <w:widowControl/>
                  <w:numPr>
                    <w:ilvl w:val="3"/>
                    <w:numId w:val="87"/>
                  </w:numPr>
                  <w:tabs>
                    <w:tab w:val="num" w:pos="2880"/>
                  </w:tabs>
                  <w:spacing w:line="360" w:lineRule="atLeast"/>
                  <w:ind w:left="1588" w:hanging="397"/>
                </w:pPr>
              </w:pPrChange>
            </w:pPr>
            <w:ins w:id="107" w:author="李唐" w:date="2014-12-11T09:26:00Z">
              <w:r>
                <w:rPr>
                  <w:rFonts w:ascii="Arial" w:hAnsi="Arial" w:cs="Arial"/>
                  <w:color w:val="3B3A3C"/>
                  <w:kern w:val="0"/>
                  <w:sz w:val="26"/>
                  <w:szCs w:val="26"/>
                </w:rPr>
                <w:t>Requirement Update</w:t>
              </w:r>
            </w:ins>
          </w:p>
          <w:p w:rsidR="00B251E9" w:rsidRDefault="00B251E9" w:rsidP="00B251E9">
            <w:pPr>
              <w:pStyle w:val="a3"/>
              <w:widowControl/>
              <w:numPr>
                <w:ilvl w:val="2"/>
                <w:numId w:val="87"/>
              </w:numPr>
              <w:spacing w:line="360" w:lineRule="atLeast"/>
              <w:ind w:leftChars="0"/>
              <w:rPr>
                <w:ins w:id="108" w:author="李唐" w:date="2014-12-11T09:27:00Z"/>
                <w:rFonts w:ascii="Arial" w:hAnsi="Arial" w:cs="Arial"/>
                <w:b/>
                <w:color w:val="3B3A3C"/>
                <w:kern w:val="0"/>
                <w:sz w:val="26"/>
                <w:szCs w:val="26"/>
              </w:rPr>
              <w:pPrChange w:id="109" w:author="李唐" w:date="2014-12-11T09:27:00Z">
                <w:pPr>
                  <w:widowControl/>
                  <w:spacing w:line="360" w:lineRule="atLeast"/>
                </w:pPr>
              </w:pPrChange>
            </w:pPr>
            <w:ins w:id="110" w:author="李唐" w:date="2014-12-11T09:26:00Z">
              <w:r w:rsidRPr="00B251E9">
                <w:rPr>
                  <w:rFonts w:ascii="Arial" w:hAnsi="Arial" w:cs="Arial"/>
                  <w:color w:val="3B3A3C"/>
                  <w:kern w:val="0"/>
                  <w:sz w:val="26"/>
                  <w:szCs w:val="26"/>
                  <w:rPrChange w:id="111" w:author="李唐" w:date="2014-12-11T09:26:00Z">
                    <w:rPr/>
                  </w:rPrChange>
                </w:rPr>
                <w:t>EIR1: In painter, user can design what sketch to draw. User can pick elements from pre-defined pics or from gallery. </w:t>
              </w:r>
              <w:r w:rsidRPr="00B251E9">
                <w:rPr>
                  <w:rFonts w:ascii="Arial" w:hAnsi="Arial" w:cs="Arial"/>
                  <w:b/>
                  <w:color w:val="3B3A3C"/>
                  <w:kern w:val="0"/>
                  <w:sz w:val="26"/>
                  <w:szCs w:val="26"/>
                  <w:rPrChange w:id="112" w:author="李唐" w:date="2014-12-11T09:26:00Z">
                    <w:rPr>
                      <w:b/>
                    </w:rPr>
                  </w:rPrChange>
                </w:rPr>
                <w:t>Users can change the thickness of the edges of the image by scrolling a bar. Users can push the "Select Items" button to select multiple buttons in several modes: Select All, Rectangular Select, Touch Select.</w:t>
              </w:r>
            </w:ins>
          </w:p>
          <w:p w:rsidR="00B251E9" w:rsidRPr="00B251E9" w:rsidRDefault="00B251E9" w:rsidP="00B251E9">
            <w:pPr>
              <w:pStyle w:val="a3"/>
              <w:widowControl/>
              <w:numPr>
                <w:ilvl w:val="2"/>
                <w:numId w:val="87"/>
              </w:numPr>
              <w:spacing w:line="360" w:lineRule="atLeast"/>
              <w:ind w:leftChars="0"/>
              <w:rPr>
                <w:ins w:id="113" w:author="李唐" w:date="2014-12-11T09:28:00Z"/>
                <w:rFonts w:ascii="Arial" w:hAnsi="Arial" w:cs="Arial"/>
                <w:color w:val="3B3A3C"/>
                <w:kern w:val="0"/>
                <w:sz w:val="26"/>
                <w:szCs w:val="26"/>
                <w:rPrChange w:id="114" w:author="李唐" w:date="2014-12-11T09:28:00Z">
                  <w:rPr>
                    <w:ins w:id="115" w:author="李唐" w:date="2014-12-11T09:28:00Z"/>
                    <w:rFonts w:ascii="Arial" w:hAnsi="Arial" w:cs="Arial"/>
                    <w:b/>
                    <w:color w:val="3B3A3C"/>
                    <w:kern w:val="0"/>
                    <w:sz w:val="26"/>
                    <w:szCs w:val="26"/>
                  </w:rPr>
                </w:rPrChange>
              </w:rPr>
              <w:pPrChange w:id="116" w:author="李唐" w:date="2014-12-11T09:27:00Z">
                <w:pPr>
                  <w:widowControl/>
                  <w:spacing w:line="360" w:lineRule="atLeast"/>
                </w:pPr>
              </w:pPrChange>
            </w:pPr>
            <w:ins w:id="117" w:author="李唐" w:date="2014-12-11T09:26:00Z">
              <w:r w:rsidRPr="00B251E9">
                <w:rPr>
                  <w:rFonts w:ascii="Arial" w:hAnsi="Arial" w:cs="Arial"/>
                  <w:b/>
                  <w:color w:val="3B3A3C"/>
                  <w:kern w:val="0"/>
                  <w:sz w:val="26"/>
                  <w:szCs w:val="26"/>
                  <w:rPrChange w:id="118" w:author="李唐" w:date="2014-12-11T09:27:00Z">
                    <w:rPr>
                      <w:b/>
                    </w:rPr>
                  </w:rPrChange>
                </w:rPr>
                <w:t>NFR3: The elements drawn from the itemSelector are of the same type. They can be resized  and rotated by finger pinching. The thickness of their edges are independent of their size. The thickness can be set programmatically. The element should be saved as vector image form.</w:t>
              </w:r>
            </w:ins>
          </w:p>
          <w:p w:rsidR="00B251E9" w:rsidRPr="00B251E9" w:rsidRDefault="00B251E9" w:rsidP="00B251E9">
            <w:pPr>
              <w:pStyle w:val="a3"/>
              <w:widowControl/>
              <w:numPr>
                <w:ilvl w:val="1"/>
                <w:numId w:val="87"/>
              </w:numPr>
              <w:spacing w:line="360" w:lineRule="atLeast"/>
              <w:ind w:leftChars="0"/>
              <w:rPr>
                <w:ins w:id="119" w:author="李唐" w:date="2014-12-11T09:28:00Z"/>
                <w:rFonts w:ascii="Arial" w:hAnsi="Arial" w:cs="Arial"/>
                <w:color w:val="3B3A3C"/>
                <w:kern w:val="0"/>
                <w:sz w:val="26"/>
                <w:szCs w:val="26"/>
                <w:rPrChange w:id="120" w:author="李唐" w:date="2014-12-11T09:28:00Z">
                  <w:rPr>
                    <w:ins w:id="121" w:author="李唐" w:date="2014-12-11T09:28:00Z"/>
                    <w:rFonts w:ascii="Arial" w:hAnsi="Arial" w:cs="Arial"/>
                    <w:color w:val="3B3A3C"/>
                    <w:kern w:val="0"/>
                    <w:sz w:val="26"/>
                    <w:szCs w:val="26"/>
                  </w:rPr>
                </w:rPrChange>
              </w:rPr>
              <w:pPrChange w:id="122" w:author="李唐" w:date="2014-12-11T09:28:00Z">
                <w:pPr>
                  <w:widowControl/>
                  <w:spacing w:line="360" w:lineRule="atLeast"/>
                </w:pPr>
              </w:pPrChange>
            </w:pPr>
            <w:ins w:id="123" w:author="李唐" w:date="2014-12-11T09:29:00Z">
              <w:r>
                <w:rPr>
                  <w:rFonts w:ascii="Arial" w:hAnsi="Arial" w:cs="Arial" w:hint="eastAsia"/>
                  <w:color w:val="3B3A3C"/>
                  <w:kern w:val="0"/>
                  <w:sz w:val="26"/>
                  <w:szCs w:val="26"/>
                </w:rPr>
                <w:t>進度</w:t>
              </w:r>
            </w:ins>
            <w:ins w:id="124" w:author="李唐" w:date="2014-12-11T09:28:00Z">
              <w:r w:rsidRPr="00B251E9">
                <w:rPr>
                  <w:rFonts w:ascii="Arial" w:hAnsi="Arial" w:cs="Arial" w:hint="eastAsia"/>
                  <w:color w:val="3B3A3C"/>
                  <w:kern w:val="0"/>
                  <w:sz w:val="26"/>
                  <w:szCs w:val="26"/>
                  <w:rPrChange w:id="125" w:author="李唐" w:date="2014-12-11T09:28:00Z">
                    <w:rPr>
                      <w:rFonts w:ascii="Arial" w:hAnsi="Arial" w:cs="Arial" w:hint="eastAsia"/>
                      <w:color w:val="3B3A3C"/>
                      <w:kern w:val="0"/>
                      <w:sz w:val="26"/>
                      <w:szCs w:val="26"/>
                    </w:rPr>
                  </w:rPrChange>
                </w:rPr>
                <w:t>：</w:t>
              </w:r>
            </w:ins>
          </w:p>
          <w:p w:rsidR="00B251E9" w:rsidRDefault="00B251E9" w:rsidP="00B251E9">
            <w:pPr>
              <w:pStyle w:val="a3"/>
              <w:widowControl/>
              <w:numPr>
                <w:ilvl w:val="2"/>
                <w:numId w:val="87"/>
              </w:numPr>
              <w:spacing w:line="360" w:lineRule="atLeast"/>
              <w:ind w:leftChars="0"/>
              <w:rPr>
                <w:ins w:id="126" w:author="李唐" w:date="2014-12-11T09:29:00Z"/>
                <w:rFonts w:ascii="Arial" w:hAnsi="Arial" w:cs="Arial"/>
                <w:color w:val="3B3A3C"/>
                <w:kern w:val="0"/>
                <w:sz w:val="26"/>
                <w:szCs w:val="26"/>
              </w:rPr>
              <w:pPrChange w:id="127" w:author="李唐" w:date="2014-12-11T09:28:00Z">
                <w:pPr>
                  <w:widowControl/>
                  <w:spacing w:line="360" w:lineRule="atLeast"/>
                </w:pPr>
              </w:pPrChange>
            </w:pPr>
            <w:ins w:id="128" w:author="李唐" w:date="2014-12-11T09:29:00Z">
              <w:r>
                <w:rPr>
                  <w:rFonts w:ascii="Arial" w:hAnsi="Arial" w:cs="Arial" w:hint="eastAsia"/>
                  <w:color w:val="3B3A3C"/>
                  <w:kern w:val="0"/>
                  <w:sz w:val="26"/>
                  <w:szCs w:val="26"/>
                </w:rPr>
                <w:t>開始基於</w:t>
              </w:r>
            </w:ins>
            <w:ins w:id="129" w:author="李唐" w:date="2014-12-11T09:30:00Z">
              <w:r>
                <w:rPr>
                  <w:rFonts w:ascii="Arial" w:hAnsi="Arial" w:cs="Arial" w:hint="eastAsia"/>
                  <w:color w:val="3B3A3C"/>
                  <w:kern w:val="0"/>
                  <w:sz w:val="26"/>
                  <w:szCs w:val="26"/>
                </w:rPr>
                <w:t>李昇輯的</w:t>
              </w:r>
              <w:r>
                <w:rPr>
                  <w:rFonts w:ascii="Arial" w:hAnsi="Arial" w:cs="Arial" w:hint="eastAsia"/>
                  <w:color w:val="3B3A3C"/>
                  <w:kern w:val="0"/>
                  <w:sz w:val="26"/>
                  <w:szCs w:val="26"/>
                </w:rPr>
                <w:t>SwipeTabs</w:t>
              </w:r>
            </w:ins>
            <w:ins w:id="130" w:author="李唐" w:date="2014-12-11T09:29:00Z">
              <w:r>
                <w:rPr>
                  <w:rFonts w:ascii="Arial" w:hAnsi="Arial" w:cs="Arial" w:hint="eastAsia"/>
                  <w:color w:val="3B3A3C"/>
                  <w:kern w:val="0"/>
                  <w:sz w:val="26"/>
                  <w:szCs w:val="26"/>
                </w:rPr>
                <w:t>實作</w:t>
              </w:r>
            </w:ins>
          </w:p>
          <w:p w:rsidR="00B251E9" w:rsidRDefault="00B251E9" w:rsidP="00B251E9">
            <w:pPr>
              <w:pStyle w:val="a3"/>
              <w:widowControl/>
              <w:numPr>
                <w:ilvl w:val="2"/>
                <w:numId w:val="87"/>
              </w:numPr>
              <w:spacing w:line="360" w:lineRule="atLeast"/>
              <w:ind w:leftChars="0"/>
              <w:rPr>
                <w:ins w:id="131" w:author="李唐" w:date="2014-12-11T09:29:00Z"/>
                <w:rFonts w:ascii="Arial" w:hAnsi="Arial" w:cs="Arial"/>
                <w:color w:val="3B3A3C"/>
                <w:kern w:val="0"/>
                <w:sz w:val="26"/>
                <w:szCs w:val="26"/>
              </w:rPr>
              <w:pPrChange w:id="132" w:author="李唐" w:date="2014-12-11T09:28:00Z">
                <w:pPr>
                  <w:widowControl/>
                  <w:spacing w:line="360" w:lineRule="atLeast"/>
                </w:pPr>
              </w:pPrChange>
            </w:pPr>
            <w:ins w:id="133" w:author="李唐" w:date="2014-12-11T09:29:00Z">
              <w:r>
                <w:rPr>
                  <w:rFonts w:ascii="Arial" w:hAnsi="Arial" w:cs="Arial" w:hint="eastAsia"/>
                  <w:color w:val="3B3A3C"/>
                  <w:kern w:val="0"/>
                  <w:sz w:val="26"/>
                  <w:szCs w:val="26"/>
                </w:rPr>
                <w:t>分工：</w:t>
              </w:r>
            </w:ins>
          </w:p>
          <w:p w:rsidR="00B251E9" w:rsidRDefault="00B251E9" w:rsidP="00B251E9">
            <w:pPr>
              <w:pStyle w:val="a3"/>
              <w:widowControl/>
              <w:numPr>
                <w:ilvl w:val="3"/>
                <w:numId w:val="87"/>
              </w:numPr>
              <w:spacing w:line="360" w:lineRule="atLeast"/>
              <w:ind w:leftChars="0"/>
              <w:rPr>
                <w:ins w:id="134" w:author="李唐" w:date="2014-12-11T09:30:00Z"/>
                <w:rFonts w:ascii="Arial" w:hAnsi="Arial" w:cs="Arial"/>
                <w:color w:val="3B3A3C"/>
                <w:kern w:val="0"/>
                <w:sz w:val="26"/>
                <w:szCs w:val="26"/>
              </w:rPr>
              <w:pPrChange w:id="135" w:author="李唐" w:date="2014-12-11T09:29:00Z">
                <w:pPr>
                  <w:widowControl/>
                  <w:spacing w:line="360" w:lineRule="atLeast"/>
                </w:pPr>
              </w:pPrChange>
            </w:pPr>
            <w:ins w:id="136" w:author="李唐" w:date="2014-12-11T09:30:00Z">
              <w:r>
                <w:rPr>
                  <w:rFonts w:ascii="Arial" w:hAnsi="Arial" w:cs="Arial" w:hint="eastAsia"/>
                  <w:color w:val="3B3A3C"/>
                  <w:kern w:val="0"/>
                  <w:sz w:val="26"/>
                  <w:szCs w:val="26"/>
                </w:rPr>
                <w:t>C</w:t>
              </w:r>
              <w:r>
                <w:rPr>
                  <w:rFonts w:ascii="Arial" w:hAnsi="Arial" w:cs="Arial"/>
                  <w:color w:val="3B3A3C"/>
                  <w:kern w:val="0"/>
                  <w:sz w:val="26"/>
                  <w:szCs w:val="26"/>
                </w:rPr>
                <w:t xml:space="preserve">apture: </w:t>
              </w:r>
              <w:r>
                <w:rPr>
                  <w:rFonts w:ascii="Arial" w:hAnsi="Arial" w:cs="Arial" w:hint="eastAsia"/>
                  <w:color w:val="3B3A3C"/>
                  <w:kern w:val="0"/>
                  <w:sz w:val="26"/>
                  <w:szCs w:val="26"/>
                </w:rPr>
                <w:t>可拍照、偵測邊緣、上傳</w:t>
              </w:r>
              <w:r>
                <w:rPr>
                  <w:rFonts w:ascii="Arial" w:hAnsi="Arial" w:cs="Arial" w:hint="eastAsia"/>
                  <w:color w:val="3B3A3C"/>
                  <w:kern w:val="0"/>
                  <w:sz w:val="26"/>
                  <w:szCs w:val="26"/>
                </w:rPr>
                <w:t xml:space="preserve">: </w:t>
              </w:r>
              <w:r>
                <w:rPr>
                  <w:rFonts w:ascii="Arial" w:hAnsi="Arial" w:cs="Arial" w:hint="eastAsia"/>
                  <w:color w:val="3B3A3C"/>
                  <w:kern w:val="0"/>
                  <w:sz w:val="26"/>
                  <w:szCs w:val="26"/>
                </w:rPr>
                <w:t>李唐</w:t>
              </w:r>
            </w:ins>
          </w:p>
          <w:p w:rsidR="00B251E9" w:rsidRDefault="00B251E9" w:rsidP="00B251E9">
            <w:pPr>
              <w:pStyle w:val="a3"/>
              <w:widowControl/>
              <w:numPr>
                <w:ilvl w:val="3"/>
                <w:numId w:val="87"/>
              </w:numPr>
              <w:spacing w:line="360" w:lineRule="atLeast"/>
              <w:ind w:leftChars="0"/>
              <w:rPr>
                <w:ins w:id="137" w:author="李唐" w:date="2014-12-11T09:31:00Z"/>
                <w:rFonts w:ascii="Arial" w:hAnsi="Arial" w:cs="Arial"/>
                <w:color w:val="3B3A3C"/>
                <w:kern w:val="0"/>
                <w:sz w:val="26"/>
                <w:szCs w:val="26"/>
              </w:rPr>
              <w:pPrChange w:id="138" w:author="李唐" w:date="2014-12-11T09:29:00Z">
                <w:pPr>
                  <w:widowControl/>
                  <w:spacing w:line="360" w:lineRule="atLeast"/>
                </w:pPr>
              </w:pPrChange>
            </w:pPr>
            <w:ins w:id="139" w:author="李唐" w:date="2014-12-11T09:30:00Z">
              <w:r>
                <w:rPr>
                  <w:rFonts w:ascii="Arial" w:hAnsi="Arial" w:cs="Arial" w:hint="eastAsia"/>
                  <w:color w:val="3B3A3C"/>
                  <w:kern w:val="0"/>
                  <w:sz w:val="26"/>
                  <w:szCs w:val="26"/>
                </w:rPr>
                <w:t>S</w:t>
              </w:r>
              <w:r>
                <w:rPr>
                  <w:rFonts w:ascii="Arial" w:hAnsi="Arial" w:cs="Arial"/>
                  <w:color w:val="3B3A3C"/>
                  <w:kern w:val="0"/>
                  <w:sz w:val="26"/>
                  <w:szCs w:val="26"/>
                </w:rPr>
                <w:t xml:space="preserve">ettings: </w:t>
              </w:r>
              <w:r>
                <w:rPr>
                  <w:rFonts w:ascii="Arial" w:hAnsi="Arial" w:cs="Arial" w:hint="eastAsia"/>
                  <w:color w:val="3B3A3C"/>
                  <w:kern w:val="0"/>
                  <w:sz w:val="26"/>
                  <w:szCs w:val="26"/>
                </w:rPr>
                <w:t>可以登</w:t>
              </w:r>
            </w:ins>
            <w:ins w:id="140" w:author="李唐" w:date="2014-12-11T09:31:00Z">
              <w:r>
                <w:rPr>
                  <w:rFonts w:ascii="Arial" w:hAnsi="Arial" w:cs="Arial" w:hint="eastAsia"/>
                  <w:color w:val="3B3A3C"/>
                  <w:kern w:val="0"/>
                  <w:sz w:val="26"/>
                  <w:szCs w:val="26"/>
                </w:rPr>
                <w:t>入登出、顯示目前資訊：王敦儒</w:t>
              </w:r>
            </w:ins>
          </w:p>
          <w:p w:rsidR="00B251E9" w:rsidRDefault="00B251E9" w:rsidP="00B251E9">
            <w:pPr>
              <w:pStyle w:val="a3"/>
              <w:widowControl/>
              <w:numPr>
                <w:ilvl w:val="3"/>
                <w:numId w:val="87"/>
              </w:numPr>
              <w:spacing w:line="360" w:lineRule="atLeast"/>
              <w:ind w:leftChars="0"/>
              <w:rPr>
                <w:ins w:id="141" w:author="李唐" w:date="2014-12-11T09:31:00Z"/>
                <w:rFonts w:ascii="Arial" w:hAnsi="Arial" w:cs="Arial"/>
                <w:color w:val="3B3A3C"/>
                <w:kern w:val="0"/>
                <w:sz w:val="26"/>
                <w:szCs w:val="26"/>
              </w:rPr>
              <w:pPrChange w:id="142" w:author="李唐" w:date="2014-12-11T09:29:00Z">
                <w:pPr>
                  <w:widowControl/>
                  <w:spacing w:line="360" w:lineRule="atLeast"/>
                </w:pPr>
              </w:pPrChange>
            </w:pPr>
            <w:ins w:id="143" w:author="李唐" w:date="2014-12-11T09:31:00Z">
              <w:r>
                <w:rPr>
                  <w:rFonts w:ascii="Arial" w:hAnsi="Arial" w:cs="Arial" w:hint="eastAsia"/>
                  <w:color w:val="3B3A3C"/>
                  <w:kern w:val="0"/>
                  <w:sz w:val="26"/>
                  <w:szCs w:val="26"/>
                </w:rPr>
                <w:t>G</w:t>
              </w:r>
              <w:r>
                <w:rPr>
                  <w:rFonts w:ascii="Arial" w:hAnsi="Arial" w:cs="Arial"/>
                  <w:color w:val="3B3A3C"/>
                  <w:kern w:val="0"/>
                  <w:sz w:val="26"/>
                  <w:szCs w:val="26"/>
                </w:rPr>
                <w:t>allery:</w:t>
              </w:r>
              <w:r>
                <w:rPr>
                  <w:rFonts w:hint="eastAsia"/>
                </w:rPr>
                <w:t xml:space="preserve"> </w:t>
              </w:r>
              <w:r w:rsidRPr="00B251E9">
                <w:rPr>
                  <w:rFonts w:ascii="Arial" w:hAnsi="Arial" w:cs="Arial" w:hint="eastAsia"/>
                  <w:color w:val="3B3A3C"/>
                  <w:kern w:val="0"/>
                  <w:sz w:val="26"/>
                  <w:szCs w:val="26"/>
                </w:rPr>
                <w:t>有顯示圖片的格子，還有選類別的側邊欄</w:t>
              </w:r>
              <w:r>
                <w:rPr>
                  <w:rFonts w:ascii="Arial" w:hAnsi="Arial" w:cs="Arial" w:hint="eastAsia"/>
                  <w:color w:val="3B3A3C"/>
                  <w:kern w:val="0"/>
                  <w:sz w:val="26"/>
                  <w:szCs w:val="26"/>
                </w:rPr>
                <w:t>：張文博</w:t>
              </w:r>
            </w:ins>
          </w:p>
          <w:p w:rsidR="00B251E9" w:rsidRDefault="00B251E9" w:rsidP="00B251E9">
            <w:pPr>
              <w:pStyle w:val="a3"/>
              <w:widowControl/>
              <w:numPr>
                <w:ilvl w:val="3"/>
                <w:numId w:val="87"/>
              </w:numPr>
              <w:spacing w:line="360" w:lineRule="atLeast"/>
              <w:ind w:leftChars="0"/>
              <w:rPr>
                <w:ins w:id="144" w:author="李唐" w:date="2014-12-11T09:31:00Z"/>
                <w:rFonts w:ascii="Arial" w:hAnsi="Arial" w:cs="Arial"/>
                <w:color w:val="3B3A3C"/>
                <w:kern w:val="0"/>
                <w:sz w:val="26"/>
                <w:szCs w:val="26"/>
              </w:rPr>
              <w:pPrChange w:id="145" w:author="李唐" w:date="2014-12-11T09:29:00Z">
                <w:pPr>
                  <w:widowControl/>
                  <w:spacing w:line="360" w:lineRule="atLeast"/>
                </w:pPr>
              </w:pPrChange>
            </w:pPr>
            <w:ins w:id="146" w:author="李唐" w:date="2014-12-11T09:31:00Z">
              <w:r w:rsidRPr="00B251E9">
                <w:rPr>
                  <w:rFonts w:ascii="Arial" w:hAnsi="Arial" w:cs="Arial" w:hint="eastAsia"/>
                  <w:color w:val="3B3A3C"/>
                  <w:kern w:val="0"/>
                  <w:sz w:val="26"/>
                  <w:szCs w:val="26"/>
                </w:rPr>
                <w:t xml:space="preserve">Painter: </w:t>
              </w:r>
              <w:r w:rsidRPr="00B251E9">
                <w:rPr>
                  <w:rFonts w:ascii="Arial" w:hAnsi="Arial" w:cs="Arial" w:hint="eastAsia"/>
                  <w:color w:val="3B3A3C"/>
                  <w:kern w:val="0"/>
                  <w:sz w:val="26"/>
                  <w:szCs w:val="26"/>
                </w:rPr>
                <w:t>先做拉</w:t>
              </w:r>
              <w:r w:rsidRPr="00B251E9">
                <w:rPr>
                  <w:rFonts w:ascii="Arial" w:hAnsi="Arial" w:cs="Arial" w:hint="eastAsia"/>
                  <w:color w:val="3B3A3C"/>
                  <w:kern w:val="0"/>
                  <w:sz w:val="26"/>
                  <w:szCs w:val="26"/>
                </w:rPr>
                <w:t>Element</w:t>
              </w:r>
              <w:r w:rsidRPr="00B251E9">
                <w:rPr>
                  <w:rFonts w:ascii="Arial" w:hAnsi="Arial" w:cs="Arial" w:hint="eastAsia"/>
                  <w:color w:val="3B3A3C"/>
                  <w:kern w:val="0"/>
                  <w:sz w:val="26"/>
                  <w:szCs w:val="26"/>
                </w:rPr>
                <w:t>的按鈕還有剩下的按鈕</w:t>
              </w:r>
              <w:r>
                <w:rPr>
                  <w:rFonts w:ascii="Arial" w:hAnsi="Arial" w:cs="Arial" w:hint="eastAsia"/>
                  <w:color w:val="3B3A3C"/>
                  <w:kern w:val="0"/>
                  <w:sz w:val="26"/>
                  <w:szCs w:val="26"/>
                </w:rPr>
                <w:t>：李昇輯</w:t>
              </w:r>
            </w:ins>
          </w:p>
          <w:p w:rsidR="00B251E9" w:rsidRPr="00B251E9" w:rsidRDefault="00B251E9" w:rsidP="00B251E9">
            <w:pPr>
              <w:pStyle w:val="a3"/>
              <w:widowControl/>
              <w:numPr>
                <w:ilvl w:val="3"/>
                <w:numId w:val="87"/>
              </w:numPr>
              <w:spacing w:line="360" w:lineRule="atLeast"/>
              <w:ind w:leftChars="0"/>
              <w:rPr>
                <w:ins w:id="147" w:author="李唐" w:date="2014-12-11T09:26:00Z"/>
                <w:rFonts w:ascii="Arial" w:hAnsi="Arial" w:cs="Arial"/>
                <w:color w:val="3B3A3C"/>
                <w:kern w:val="0"/>
                <w:sz w:val="26"/>
                <w:szCs w:val="26"/>
                <w:rPrChange w:id="148" w:author="李唐" w:date="2014-12-11T09:28:00Z">
                  <w:rPr>
                    <w:ins w:id="149" w:author="李唐" w:date="2014-12-11T09:26:00Z"/>
                  </w:rPr>
                </w:rPrChange>
              </w:rPr>
              <w:pPrChange w:id="150" w:author="李唐" w:date="2014-12-11T09:29:00Z">
                <w:pPr>
                  <w:widowControl/>
                  <w:spacing w:line="360" w:lineRule="atLeast"/>
                </w:pPr>
              </w:pPrChange>
            </w:pPr>
            <w:ins w:id="151" w:author="李唐" w:date="2014-12-11T09:31:00Z">
              <w:r>
                <w:rPr>
                  <w:rFonts w:ascii="Arial" w:hAnsi="Arial" w:cs="Arial" w:hint="eastAsia"/>
                  <w:color w:val="3B3A3C"/>
                  <w:kern w:val="0"/>
                  <w:sz w:val="26"/>
                  <w:szCs w:val="26"/>
                </w:rPr>
                <w:t>向量圖的存放，</w:t>
              </w:r>
              <w:r>
                <w:rPr>
                  <w:rFonts w:ascii="Arial" w:hAnsi="Arial" w:cs="Arial" w:hint="eastAsia"/>
                  <w:color w:val="3B3A3C"/>
                  <w:kern w:val="0"/>
                  <w:sz w:val="26"/>
                  <w:szCs w:val="26"/>
                </w:rPr>
                <w:t>SVG?</w:t>
              </w:r>
              <w:r>
                <w:rPr>
                  <w:rFonts w:ascii="Arial" w:hAnsi="Arial" w:cs="Arial" w:hint="eastAsia"/>
                  <w:color w:val="3B3A3C"/>
                  <w:kern w:val="0"/>
                  <w:sz w:val="26"/>
                  <w:szCs w:val="26"/>
                </w:rPr>
                <w:t>：李唐</w:t>
              </w:r>
            </w:ins>
          </w:p>
          <w:p w:rsidR="0089136B" w:rsidDel="00B251E9" w:rsidRDefault="0089136B">
            <w:pPr>
              <w:widowControl/>
              <w:spacing w:line="360" w:lineRule="atLeast"/>
              <w:ind w:left="1191"/>
              <w:rPr>
                <w:del w:id="152" w:author="李唐" w:date="2014-12-11T09:26:00Z"/>
                <w:rFonts w:ascii="Arial" w:eastAsia="新細明體" w:hAnsi="Arial" w:cs="Arial"/>
                <w:color w:val="3B3A3C"/>
                <w:kern w:val="0"/>
                <w:sz w:val="26"/>
                <w:szCs w:val="26"/>
              </w:rPr>
              <w:pPrChange w:id="153" w:author="李唐" w:date="2014-12-04T00:21:00Z">
                <w:pPr>
                  <w:widowControl/>
                  <w:numPr>
                    <w:ilvl w:val="2"/>
                    <w:numId w:val="87"/>
                  </w:numPr>
                  <w:tabs>
                    <w:tab w:val="num" w:pos="2160"/>
                  </w:tabs>
                  <w:spacing w:line="360" w:lineRule="atLeast"/>
                  <w:ind w:left="1191" w:hanging="397"/>
                </w:pPr>
              </w:pPrChange>
            </w:pPr>
            <w:del w:id="154" w:author="李唐" w:date="2014-12-03T23:27:00Z">
              <w:r w:rsidRPr="0089136B" w:rsidDel="00953447">
                <w:rPr>
                  <w:rFonts w:ascii="Arial" w:eastAsia="新細明體" w:hAnsi="Arial" w:cs="Arial"/>
                  <w:color w:val="3B3A3C"/>
                  <w:kern w:val="0"/>
                  <w:sz w:val="26"/>
                  <w:szCs w:val="26"/>
                </w:rPr>
                <w:delText>決定寄信問助教。</w:delText>
              </w:r>
            </w:del>
          </w:p>
          <w:p w:rsidR="00B74284" w:rsidDel="00B251E9" w:rsidRDefault="00B74284" w:rsidP="00B251E9">
            <w:pPr>
              <w:widowControl/>
              <w:numPr>
                <w:ilvl w:val="0"/>
                <w:numId w:val="87"/>
              </w:numPr>
              <w:spacing w:line="360" w:lineRule="atLeast"/>
              <w:rPr>
                <w:del w:id="155" w:author="李唐" w:date="2014-12-11T09:25:00Z"/>
                <w:rFonts w:ascii="Arial" w:eastAsia="新細明體" w:hAnsi="Arial" w:cs="Arial"/>
                <w:color w:val="3B3A3C"/>
                <w:kern w:val="0"/>
                <w:sz w:val="26"/>
                <w:szCs w:val="26"/>
              </w:rPr>
              <w:pPrChange w:id="156" w:author="李唐" w:date="2014-12-11T09:25:00Z">
                <w:pPr>
                  <w:widowControl/>
                  <w:spacing w:line="360" w:lineRule="atLeast"/>
                  <w:ind w:left="397"/>
                </w:pPr>
              </w:pPrChange>
            </w:pPr>
            <w:del w:id="157" w:author="李唐" w:date="2014-12-11T09:26:00Z">
              <w:r w:rsidDel="00B251E9">
                <w:rPr>
                  <w:rFonts w:ascii="Arial" w:eastAsia="新細明體" w:hAnsi="Arial" w:cs="Arial" w:hint="eastAsia"/>
                  <w:color w:val="3B3A3C"/>
                  <w:kern w:val="0"/>
                  <w:sz w:val="26"/>
                  <w:szCs w:val="26"/>
                </w:rPr>
                <w:delText>TermProject</w:delText>
              </w:r>
            </w:del>
          </w:p>
          <w:p w:rsidR="00B74284" w:rsidRPr="00B251E9" w:rsidDel="00B251E9" w:rsidRDefault="00B74284" w:rsidP="00B251E9">
            <w:pPr>
              <w:widowControl/>
              <w:numPr>
                <w:ilvl w:val="0"/>
                <w:numId w:val="87"/>
              </w:numPr>
              <w:spacing w:line="360" w:lineRule="atLeast"/>
              <w:rPr>
                <w:del w:id="158" w:author="李唐" w:date="2014-12-11T09:23:00Z"/>
                <w:rFonts w:ascii="Arial" w:eastAsia="新細明體" w:hAnsi="Arial" w:cs="Arial" w:hint="eastAsia"/>
                <w:color w:val="3B3A3C"/>
                <w:kern w:val="0"/>
                <w:sz w:val="26"/>
                <w:szCs w:val="26"/>
                <w:rPrChange w:id="159" w:author="李唐" w:date="2014-12-11T09:25:00Z">
                  <w:rPr>
                    <w:del w:id="160" w:author="李唐" w:date="2014-12-11T09:23:00Z"/>
                    <w:rFonts w:ascii="Arial" w:eastAsia="新細明體" w:hAnsi="Arial" w:cs="Arial"/>
                    <w:color w:val="3B3A3C"/>
                    <w:kern w:val="0"/>
                    <w:sz w:val="26"/>
                    <w:szCs w:val="26"/>
                  </w:rPr>
                </w:rPrChange>
              </w:rPr>
              <w:pPrChange w:id="161" w:author="李唐" w:date="2014-12-11T09:25:00Z">
                <w:pPr>
                  <w:widowControl/>
                  <w:spacing w:line="360" w:lineRule="atLeast"/>
                  <w:ind w:left="397"/>
                </w:pPr>
              </w:pPrChange>
            </w:pPr>
            <w:del w:id="162" w:author="李唐" w:date="2014-12-11T09:25:00Z">
              <w:r w:rsidRPr="00B251E9" w:rsidDel="00B251E9">
                <w:rPr>
                  <w:rFonts w:ascii="Arial" w:eastAsia="新細明體" w:hAnsi="Arial" w:cs="Arial"/>
                  <w:color w:val="3B3A3C"/>
                  <w:kern w:val="0"/>
                  <w:sz w:val="26"/>
                  <w:szCs w:val="26"/>
                  <w:rPrChange w:id="163" w:author="李唐" w:date="2014-12-11T09:25:00Z">
                    <w:rPr>
                      <w:rFonts w:ascii="Arial" w:eastAsia="新細明體" w:hAnsi="Arial" w:cs="Arial"/>
                      <w:color w:val="3B3A3C"/>
                      <w:kern w:val="0"/>
                      <w:sz w:val="26"/>
                      <w:szCs w:val="26"/>
                    </w:rPr>
                  </w:rPrChange>
                </w:rPr>
                <w:delText>R</w:delText>
              </w:r>
              <w:r w:rsidRPr="00B251E9" w:rsidDel="00B251E9">
                <w:rPr>
                  <w:rFonts w:ascii="Arial" w:eastAsia="新細明體" w:hAnsi="Arial" w:cs="Arial" w:hint="eastAsia"/>
                  <w:color w:val="3B3A3C"/>
                  <w:kern w:val="0"/>
                  <w:sz w:val="26"/>
                  <w:szCs w:val="26"/>
                  <w:rPrChange w:id="164" w:author="李唐" w:date="2014-12-11T09:25:00Z">
                    <w:rPr>
                      <w:rFonts w:ascii="Arial" w:eastAsia="新細明體" w:hAnsi="Arial" w:cs="Arial" w:hint="eastAsia"/>
                      <w:color w:val="3B3A3C"/>
                      <w:kern w:val="0"/>
                      <w:sz w:val="26"/>
                      <w:szCs w:val="26"/>
                    </w:rPr>
                  </w:rPrChange>
                </w:rPr>
                <w:delText>equirement Update</w:delText>
              </w:r>
            </w:del>
          </w:p>
          <w:p w:rsidR="00B74284" w:rsidDel="00B251E9" w:rsidRDefault="00B74284" w:rsidP="00B251E9">
            <w:pPr>
              <w:pStyle w:val="a3"/>
              <w:widowControl/>
              <w:numPr>
                <w:ilvl w:val="1"/>
                <w:numId w:val="135"/>
              </w:numPr>
              <w:spacing w:line="432" w:lineRule="atLeast"/>
              <w:ind w:leftChars="0"/>
              <w:rPr>
                <w:del w:id="165" w:author="李唐" w:date="2014-12-11T09:15:00Z"/>
                <w:rFonts w:ascii="Arial" w:hAnsi="Arial" w:cs="Arial" w:hint="eastAsia"/>
                <w:color w:val="3B3A3C"/>
                <w:kern w:val="0"/>
                <w:sz w:val="26"/>
                <w:szCs w:val="26"/>
              </w:rPr>
              <w:pPrChange w:id="166" w:author="李唐" w:date="2014-12-11T09:25:00Z">
                <w:pPr>
                  <w:pStyle w:val="a3"/>
                  <w:widowControl/>
                  <w:numPr>
                    <w:ilvl w:val="1"/>
                    <w:numId w:val="87"/>
                  </w:numPr>
                  <w:tabs>
                    <w:tab w:val="num" w:pos="1440"/>
                  </w:tabs>
                  <w:spacing w:line="432" w:lineRule="atLeast"/>
                  <w:ind w:leftChars="0" w:left="794" w:hanging="397"/>
                </w:pPr>
              </w:pPrChange>
            </w:pPr>
          </w:p>
          <w:p w:rsidR="00B74284" w:rsidRPr="00B74284" w:rsidDel="0097047E" w:rsidRDefault="00B74284" w:rsidP="00B74284">
            <w:pPr>
              <w:widowControl/>
              <w:numPr>
                <w:ilvl w:val="0"/>
                <w:numId w:val="89"/>
              </w:numPr>
              <w:spacing w:line="360" w:lineRule="atLeast"/>
              <w:ind w:left="360"/>
              <w:rPr>
                <w:del w:id="167" w:author="李唐" w:date="2014-12-11T09:15:00Z"/>
                <w:rFonts w:ascii="Arial" w:eastAsia="新細明體" w:hAnsi="Arial" w:cs="Arial"/>
                <w:color w:val="3B3A3C"/>
                <w:kern w:val="0"/>
                <w:sz w:val="26"/>
                <w:szCs w:val="26"/>
              </w:rPr>
            </w:pPr>
            <w:del w:id="168" w:author="李唐" w:date="2014-12-11T09:15:00Z">
              <w:r w:rsidRPr="00B74284" w:rsidDel="0097047E">
                <w:rPr>
                  <w:rFonts w:ascii="Arial" w:eastAsia="新細明體" w:hAnsi="Arial" w:cs="Arial"/>
                  <w:color w:val="3B3A3C"/>
                  <w:kern w:val="0"/>
                  <w:sz w:val="26"/>
                  <w:szCs w:val="26"/>
                </w:rPr>
                <w:delText>EIR1: In painter, user can design what sketch to draw. User can pick elements from pre-defined pics or from gallery.</w:delText>
              </w:r>
            </w:del>
          </w:p>
          <w:p w:rsidR="00B74284" w:rsidRPr="00B74284" w:rsidDel="0097047E" w:rsidRDefault="00B74284" w:rsidP="00B74284">
            <w:pPr>
              <w:widowControl/>
              <w:numPr>
                <w:ilvl w:val="0"/>
                <w:numId w:val="90"/>
              </w:numPr>
              <w:spacing w:line="360" w:lineRule="atLeast"/>
              <w:ind w:left="360"/>
              <w:rPr>
                <w:del w:id="169" w:author="李唐" w:date="2014-12-11T09:15:00Z"/>
                <w:rFonts w:ascii="Arial" w:eastAsia="新細明體" w:hAnsi="Arial" w:cs="Arial"/>
                <w:color w:val="3B3A3C"/>
                <w:kern w:val="0"/>
                <w:sz w:val="26"/>
                <w:szCs w:val="26"/>
              </w:rPr>
            </w:pPr>
            <w:del w:id="170" w:author="李唐" w:date="2014-12-11T09:15:00Z">
              <w:r w:rsidRPr="00B74284" w:rsidDel="0097047E">
                <w:rPr>
                  <w:rFonts w:ascii="Arial" w:eastAsia="新細明體" w:hAnsi="Arial" w:cs="Arial"/>
                  <w:color w:val="3B3A3C"/>
                  <w:kern w:val="0"/>
                  <w:sz w:val="26"/>
                  <w:szCs w:val="26"/>
                </w:rPr>
                <w:delText>EIR2: In setting, user can configure some parameters of the app.</w:delText>
              </w:r>
            </w:del>
          </w:p>
          <w:p w:rsidR="00B74284" w:rsidRPr="00B74284" w:rsidDel="0097047E" w:rsidRDefault="00B74284" w:rsidP="00B74284">
            <w:pPr>
              <w:widowControl/>
              <w:numPr>
                <w:ilvl w:val="0"/>
                <w:numId w:val="91"/>
              </w:numPr>
              <w:spacing w:line="360" w:lineRule="atLeast"/>
              <w:ind w:left="360"/>
              <w:rPr>
                <w:del w:id="171" w:author="李唐" w:date="2014-12-11T09:15:00Z"/>
                <w:rFonts w:ascii="Arial" w:eastAsia="新細明體" w:hAnsi="Arial" w:cs="Arial"/>
                <w:color w:val="3B3A3C"/>
                <w:kern w:val="0"/>
                <w:sz w:val="26"/>
                <w:szCs w:val="26"/>
              </w:rPr>
            </w:pPr>
            <w:del w:id="172" w:author="李唐" w:date="2014-12-11T09:15:00Z">
              <w:r w:rsidRPr="00B74284" w:rsidDel="0097047E">
                <w:rPr>
                  <w:rFonts w:ascii="Arial" w:eastAsia="新細明體" w:hAnsi="Arial" w:cs="Arial"/>
                  <w:color w:val="3B3A3C"/>
                  <w:kern w:val="0"/>
                  <w:sz w:val="26"/>
                  <w:szCs w:val="26"/>
                </w:rPr>
                <w:delText>EIR3: In capture activity, user captures drawn image and decides whether to upload or not.  </w:delText>
              </w:r>
            </w:del>
          </w:p>
          <w:p w:rsidR="00B74284" w:rsidRPr="00B74284" w:rsidDel="0097047E" w:rsidRDefault="00B74284" w:rsidP="00B74284">
            <w:pPr>
              <w:widowControl/>
              <w:numPr>
                <w:ilvl w:val="0"/>
                <w:numId w:val="92"/>
              </w:numPr>
              <w:spacing w:line="360" w:lineRule="atLeast"/>
              <w:ind w:left="360"/>
              <w:rPr>
                <w:del w:id="173" w:author="李唐" w:date="2014-12-11T09:15:00Z"/>
                <w:rFonts w:ascii="Arial" w:eastAsia="新細明體" w:hAnsi="Arial" w:cs="Arial"/>
                <w:color w:val="3B3A3C"/>
                <w:kern w:val="0"/>
                <w:sz w:val="26"/>
                <w:szCs w:val="26"/>
              </w:rPr>
            </w:pPr>
            <w:del w:id="174" w:author="李唐" w:date="2014-12-11T09:15:00Z">
              <w:r w:rsidRPr="00B74284" w:rsidDel="0097047E">
                <w:rPr>
                  <w:rFonts w:ascii="Arial" w:eastAsia="新細明體" w:hAnsi="Arial" w:cs="Arial"/>
                  <w:color w:val="3B3A3C"/>
                  <w:kern w:val="0"/>
                  <w:sz w:val="26"/>
                  <w:szCs w:val="26"/>
                </w:rPr>
                <w:delText>EIR4: Capture image by camera.</w:delText>
              </w:r>
            </w:del>
          </w:p>
          <w:p w:rsidR="00B74284" w:rsidRPr="00B74284" w:rsidDel="0097047E" w:rsidRDefault="00B74284" w:rsidP="00B74284">
            <w:pPr>
              <w:widowControl/>
              <w:numPr>
                <w:ilvl w:val="0"/>
                <w:numId w:val="93"/>
              </w:numPr>
              <w:spacing w:line="360" w:lineRule="atLeast"/>
              <w:ind w:left="360"/>
              <w:rPr>
                <w:del w:id="175" w:author="李唐" w:date="2014-12-11T09:15:00Z"/>
                <w:rFonts w:ascii="Arial" w:eastAsia="新細明體" w:hAnsi="Arial" w:cs="Arial"/>
                <w:color w:val="3B3A3C"/>
                <w:kern w:val="0"/>
                <w:sz w:val="26"/>
                <w:szCs w:val="26"/>
              </w:rPr>
            </w:pPr>
            <w:del w:id="176" w:author="李唐" w:date="2014-12-11T09:15:00Z">
              <w:r w:rsidRPr="00B74284" w:rsidDel="0097047E">
                <w:rPr>
                  <w:rFonts w:ascii="Arial" w:eastAsia="新細明體" w:hAnsi="Arial" w:cs="Arial"/>
                  <w:color w:val="3B3A3C"/>
                  <w:kern w:val="0"/>
                  <w:sz w:val="26"/>
                  <w:szCs w:val="26"/>
                </w:rPr>
                <w:delText>EIR5: Need a place to store data, and you should be able to retrieve them. Image objects are sent between server and network module, and objects should contain key-value pair only. The account information is also sent.</w:delText>
              </w:r>
            </w:del>
          </w:p>
          <w:p w:rsidR="00B74284" w:rsidRPr="00B74284" w:rsidDel="0097047E" w:rsidRDefault="00B74284" w:rsidP="00B74284">
            <w:pPr>
              <w:widowControl/>
              <w:numPr>
                <w:ilvl w:val="0"/>
                <w:numId w:val="94"/>
              </w:numPr>
              <w:spacing w:line="360" w:lineRule="atLeast"/>
              <w:ind w:left="360"/>
              <w:rPr>
                <w:del w:id="177" w:author="李唐" w:date="2014-12-11T09:15:00Z"/>
                <w:rFonts w:ascii="Arial" w:eastAsia="新細明體" w:hAnsi="Arial" w:cs="Arial"/>
                <w:color w:val="3B3A3C"/>
                <w:kern w:val="0"/>
                <w:sz w:val="26"/>
                <w:szCs w:val="26"/>
              </w:rPr>
            </w:pPr>
            <w:del w:id="178" w:author="李唐" w:date="2014-12-11T09:15:00Z">
              <w:r w:rsidRPr="00B74284" w:rsidDel="0097047E">
                <w:rPr>
                  <w:rFonts w:ascii="Arial" w:eastAsia="新細明體" w:hAnsi="Arial" w:cs="Arial"/>
                  <w:color w:val="3B3A3C"/>
                  <w:kern w:val="0"/>
                  <w:sz w:val="26"/>
                  <w:szCs w:val="26"/>
                </w:rPr>
                <w:delText>EIR6: Store images and auxiliary data.</w:delText>
              </w:r>
            </w:del>
          </w:p>
          <w:p w:rsidR="00B74284" w:rsidRPr="00B74284" w:rsidDel="0097047E" w:rsidRDefault="00B74284" w:rsidP="00B74284">
            <w:pPr>
              <w:widowControl/>
              <w:numPr>
                <w:ilvl w:val="0"/>
                <w:numId w:val="95"/>
              </w:numPr>
              <w:spacing w:line="360" w:lineRule="atLeast"/>
              <w:ind w:left="360"/>
              <w:rPr>
                <w:del w:id="179" w:author="李唐" w:date="2014-12-11T09:15:00Z"/>
                <w:rFonts w:ascii="Arial" w:eastAsia="新細明體" w:hAnsi="Arial" w:cs="Arial"/>
                <w:color w:val="3B3A3C"/>
                <w:kern w:val="0"/>
                <w:sz w:val="26"/>
                <w:szCs w:val="26"/>
              </w:rPr>
            </w:pPr>
            <w:del w:id="180" w:author="李唐" w:date="2014-12-11T09:15:00Z">
              <w:r w:rsidRPr="00B74284" w:rsidDel="0097047E">
                <w:rPr>
                  <w:rFonts w:ascii="Arial" w:eastAsia="新細明體" w:hAnsi="Arial" w:cs="Arial"/>
                  <w:color w:val="3B3A3C"/>
                  <w:kern w:val="0"/>
                  <w:sz w:val="26"/>
                  <w:szCs w:val="26"/>
                </w:rPr>
                <w:delText>EIR7: get specific data from local storage.</w:delText>
              </w:r>
            </w:del>
          </w:p>
          <w:p w:rsidR="00B74284" w:rsidRPr="00B74284" w:rsidDel="0097047E" w:rsidRDefault="00B74284" w:rsidP="00B74284">
            <w:pPr>
              <w:widowControl/>
              <w:numPr>
                <w:ilvl w:val="0"/>
                <w:numId w:val="96"/>
              </w:numPr>
              <w:spacing w:line="360" w:lineRule="atLeast"/>
              <w:ind w:left="360"/>
              <w:rPr>
                <w:del w:id="181" w:author="李唐" w:date="2014-12-11T09:15:00Z"/>
                <w:rFonts w:ascii="Arial" w:eastAsia="新細明體" w:hAnsi="Arial" w:cs="Arial"/>
                <w:color w:val="3B3A3C"/>
                <w:kern w:val="0"/>
                <w:sz w:val="26"/>
                <w:szCs w:val="26"/>
              </w:rPr>
            </w:pPr>
            <w:del w:id="182" w:author="李唐" w:date="2014-12-11T09:15:00Z">
              <w:r w:rsidRPr="00B74284" w:rsidDel="0097047E">
                <w:rPr>
                  <w:rFonts w:ascii="Arial" w:eastAsia="新細明體" w:hAnsi="Arial" w:cs="Arial"/>
                  <w:color w:val="3B3A3C"/>
                  <w:kern w:val="0"/>
                  <w:sz w:val="26"/>
                  <w:szCs w:val="26"/>
                </w:rPr>
                <w:delText>IIR1: Painter can send the final painting file to the preview.</w:delText>
              </w:r>
            </w:del>
          </w:p>
          <w:p w:rsidR="00B74284" w:rsidRPr="00B74284" w:rsidDel="0097047E" w:rsidRDefault="00B74284" w:rsidP="00B74284">
            <w:pPr>
              <w:widowControl/>
              <w:numPr>
                <w:ilvl w:val="0"/>
                <w:numId w:val="97"/>
              </w:numPr>
              <w:spacing w:line="360" w:lineRule="atLeast"/>
              <w:ind w:left="360"/>
              <w:rPr>
                <w:del w:id="183" w:author="李唐" w:date="2014-12-11T09:15:00Z"/>
                <w:rFonts w:ascii="Arial" w:eastAsia="新細明體" w:hAnsi="Arial" w:cs="Arial"/>
                <w:color w:val="3B3A3C"/>
                <w:kern w:val="0"/>
                <w:sz w:val="26"/>
                <w:szCs w:val="26"/>
              </w:rPr>
            </w:pPr>
            <w:del w:id="184" w:author="李唐" w:date="2014-12-11T09:15:00Z">
              <w:r w:rsidRPr="00B74284" w:rsidDel="0097047E">
                <w:rPr>
                  <w:rFonts w:ascii="Arial" w:eastAsia="新細明體" w:hAnsi="Arial" w:cs="Arial"/>
                  <w:color w:val="3B3A3C"/>
                  <w:kern w:val="0"/>
                  <w:sz w:val="26"/>
                  <w:szCs w:val="26"/>
                </w:rPr>
                <w:delText>IIR3: The painting module transfer the painted image to the local data management module, in order to save it.</w:delText>
              </w:r>
            </w:del>
          </w:p>
          <w:p w:rsidR="00B74284" w:rsidRPr="00B74284" w:rsidDel="0097047E" w:rsidRDefault="00B74284" w:rsidP="00B74284">
            <w:pPr>
              <w:widowControl/>
              <w:numPr>
                <w:ilvl w:val="0"/>
                <w:numId w:val="98"/>
              </w:numPr>
              <w:spacing w:line="360" w:lineRule="atLeast"/>
              <w:ind w:left="360"/>
              <w:rPr>
                <w:del w:id="185" w:author="李唐" w:date="2014-12-11T09:15:00Z"/>
                <w:rFonts w:ascii="Arial" w:eastAsia="新細明體" w:hAnsi="Arial" w:cs="Arial"/>
                <w:color w:val="3B3A3C"/>
                <w:kern w:val="0"/>
                <w:sz w:val="26"/>
                <w:szCs w:val="26"/>
              </w:rPr>
            </w:pPr>
            <w:del w:id="186" w:author="李唐" w:date="2014-12-11T09:15:00Z">
              <w:r w:rsidRPr="00B74284" w:rsidDel="0097047E">
                <w:rPr>
                  <w:rFonts w:ascii="Arial" w:eastAsia="新細明體" w:hAnsi="Arial" w:cs="Arial"/>
                  <w:color w:val="3B3A3C"/>
                  <w:kern w:val="0"/>
                  <w:sz w:val="26"/>
                  <w:szCs w:val="26"/>
                </w:rPr>
                <w:delText>IIR4: Seletor can get elements from local storage services.</w:delText>
              </w:r>
            </w:del>
          </w:p>
          <w:p w:rsidR="00B74284" w:rsidRPr="00B74284" w:rsidDel="0097047E" w:rsidRDefault="00B74284" w:rsidP="00B74284">
            <w:pPr>
              <w:widowControl/>
              <w:numPr>
                <w:ilvl w:val="0"/>
                <w:numId w:val="99"/>
              </w:numPr>
              <w:spacing w:line="360" w:lineRule="atLeast"/>
              <w:ind w:left="360"/>
              <w:rPr>
                <w:del w:id="187" w:author="李唐" w:date="2014-12-11T09:15:00Z"/>
                <w:rFonts w:ascii="Arial" w:eastAsia="新細明體" w:hAnsi="Arial" w:cs="Arial"/>
                <w:color w:val="3B3A3C"/>
                <w:kern w:val="0"/>
                <w:sz w:val="26"/>
                <w:szCs w:val="26"/>
              </w:rPr>
            </w:pPr>
            <w:del w:id="188" w:author="李唐" w:date="2014-12-11T09:15:00Z">
              <w:r w:rsidRPr="00B74284" w:rsidDel="0097047E">
                <w:rPr>
                  <w:rFonts w:ascii="Arial" w:eastAsia="新細明體" w:hAnsi="Arial" w:cs="Arial"/>
                  <w:color w:val="3B3A3C"/>
                  <w:kern w:val="0"/>
                  <w:sz w:val="26"/>
                  <w:szCs w:val="26"/>
                </w:rPr>
                <w:delText>IIR6: Call appropriate login/logout function.</w:delText>
              </w:r>
            </w:del>
          </w:p>
          <w:p w:rsidR="00B74284" w:rsidRPr="00B74284" w:rsidDel="0097047E" w:rsidRDefault="00B74284" w:rsidP="00B74284">
            <w:pPr>
              <w:widowControl/>
              <w:numPr>
                <w:ilvl w:val="0"/>
                <w:numId w:val="100"/>
              </w:numPr>
              <w:spacing w:line="360" w:lineRule="atLeast"/>
              <w:ind w:left="360"/>
              <w:rPr>
                <w:del w:id="189" w:author="李唐" w:date="2014-12-11T09:15:00Z"/>
                <w:rFonts w:ascii="Arial" w:eastAsia="新細明體" w:hAnsi="Arial" w:cs="Arial"/>
                <w:color w:val="3B3A3C"/>
                <w:kern w:val="0"/>
                <w:sz w:val="26"/>
                <w:szCs w:val="26"/>
              </w:rPr>
            </w:pPr>
            <w:del w:id="190" w:author="李唐" w:date="2014-12-11T09:15:00Z">
              <w:r w:rsidRPr="00B74284" w:rsidDel="0097047E">
                <w:rPr>
                  <w:rFonts w:ascii="Arial" w:eastAsia="新細明體" w:hAnsi="Arial" w:cs="Arial"/>
                  <w:color w:val="3B3A3C"/>
                  <w:kern w:val="0"/>
                  <w:sz w:val="26"/>
                  <w:szCs w:val="26"/>
                </w:rPr>
                <w:delText>IIR7: </w:delText>
              </w:r>
              <w:r w:rsidRPr="00B74284" w:rsidDel="0097047E">
                <w:rPr>
                  <w:rFonts w:ascii="Arial" w:eastAsia="新細明體" w:hAnsi="Arial" w:cs="Arial"/>
                  <w:b/>
                  <w:color w:val="3B3A3C"/>
                  <w:kern w:val="0"/>
                  <w:sz w:val="26"/>
                  <w:szCs w:val="26"/>
                </w:rPr>
                <w:delText>Painter opens ItemSelector. </w:delText>
              </w:r>
              <w:r w:rsidRPr="00B74284" w:rsidDel="0097047E">
                <w:rPr>
                  <w:rFonts w:ascii="Arial" w:eastAsia="新細明體" w:hAnsi="Arial" w:cs="Arial"/>
                  <w:color w:val="3B3A3C"/>
                  <w:kern w:val="0"/>
                  <w:sz w:val="26"/>
                  <w:szCs w:val="26"/>
                </w:rPr>
                <w:delText>Item selector returns picked element.</w:delText>
              </w:r>
            </w:del>
          </w:p>
          <w:p w:rsidR="00B74284" w:rsidRPr="00B74284" w:rsidDel="0097047E" w:rsidRDefault="00B74284" w:rsidP="00B74284">
            <w:pPr>
              <w:widowControl/>
              <w:numPr>
                <w:ilvl w:val="0"/>
                <w:numId w:val="101"/>
              </w:numPr>
              <w:spacing w:line="360" w:lineRule="atLeast"/>
              <w:ind w:left="360"/>
              <w:rPr>
                <w:del w:id="191" w:author="李唐" w:date="2014-12-11T09:15:00Z"/>
                <w:rFonts w:ascii="Arial" w:eastAsia="新細明體" w:hAnsi="Arial" w:cs="Arial"/>
                <w:color w:val="3B3A3C"/>
                <w:kern w:val="0"/>
                <w:sz w:val="26"/>
                <w:szCs w:val="26"/>
              </w:rPr>
            </w:pPr>
            <w:del w:id="192" w:author="李唐" w:date="2014-12-11T09:15:00Z">
              <w:r w:rsidRPr="00B74284" w:rsidDel="0097047E">
                <w:rPr>
                  <w:rFonts w:ascii="Arial" w:eastAsia="新細明體" w:hAnsi="Arial" w:cs="Arial"/>
                  <w:color w:val="3B3A3C"/>
                  <w:kern w:val="0"/>
                  <w:sz w:val="26"/>
                  <w:szCs w:val="26"/>
                </w:rPr>
                <w:delText>IIR8: A query from Gallery to LocalDataManagement includes filter. LDM returns images back to Gallery.  </w:delText>
              </w:r>
            </w:del>
          </w:p>
          <w:p w:rsidR="00B74284" w:rsidRPr="00B74284" w:rsidDel="0097047E" w:rsidRDefault="00B74284" w:rsidP="00B74284">
            <w:pPr>
              <w:widowControl/>
              <w:numPr>
                <w:ilvl w:val="0"/>
                <w:numId w:val="102"/>
              </w:numPr>
              <w:spacing w:line="360" w:lineRule="atLeast"/>
              <w:ind w:left="360"/>
              <w:rPr>
                <w:del w:id="193" w:author="李唐" w:date="2014-12-11T09:15:00Z"/>
                <w:rFonts w:ascii="Arial" w:eastAsia="新細明體" w:hAnsi="Arial" w:cs="Arial"/>
                <w:color w:val="3B3A3C"/>
                <w:kern w:val="0"/>
                <w:sz w:val="26"/>
                <w:szCs w:val="26"/>
              </w:rPr>
            </w:pPr>
            <w:del w:id="194" w:author="李唐" w:date="2014-12-11T09:15:00Z">
              <w:r w:rsidRPr="00B74284" w:rsidDel="0097047E">
                <w:rPr>
                  <w:rFonts w:ascii="Arial" w:eastAsia="新細明體" w:hAnsi="Arial" w:cs="Arial"/>
                  <w:color w:val="3B3A3C"/>
                  <w:kern w:val="0"/>
                  <w:sz w:val="26"/>
                  <w:szCs w:val="26"/>
                </w:rPr>
                <w:delText>IIR9: A query from Gallery to NetworkModule includes filter. NetworkModule returns images back to Gallery. Online gallery is only available with any Internet connection.</w:delText>
              </w:r>
            </w:del>
          </w:p>
          <w:p w:rsidR="00B74284" w:rsidRPr="00B74284" w:rsidDel="0097047E" w:rsidRDefault="00B74284" w:rsidP="00B74284">
            <w:pPr>
              <w:widowControl/>
              <w:numPr>
                <w:ilvl w:val="0"/>
                <w:numId w:val="103"/>
              </w:numPr>
              <w:spacing w:line="360" w:lineRule="atLeast"/>
              <w:ind w:left="360"/>
              <w:rPr>
                <w:del w:id="195" w:author="李唐" w:date="2014-12-11T09:15:00Z"/>
                <w:rFonts w:ascii="Arial" w:eastAsia="新細明體" w:hAnsi="Arial" w:cs="Arial"/>
                <w:color w:val="3B3A3C"/>
                <w:kern w:val="0"/>
                <w:sz w:val="26"/>
                <w:szCs w:val="26"/>
              </w:rPr>
            </w:pPr>
            <w:del w:id="196" w:author="李唐" w:date="2014-12-11T09:15:00Z">
              <w:r w:rsidRPr="00B74284" w:rsidDel="0097047E">
                <w:rPr>
                  <w:rFonts w:ascii="Arial" w:eastAsia="新細明體" w:hAnsi="Arial" w:cs="Arial"/>
                  <w:color w:val="3B3A3C"/>
                  <w:kern w:val="0"/>
                  <w:sz w:val="26"/>
                  <w:szCs w:val="26"/>
                </w:rPr>
                <w:delText>IIR10: Network module get user information from login module.</w:delText>
              </w:r>
            </w:del>
          </w:p>
          <w:p w:rsidR="00B74284" w:rsidRPr="00B74284" w:rsidDel="0097047E" w:rsidRDefault="00B74284" w:rsidP="00B74284">
            <w:pPr>
              <w:widowControl/>
              <w:numPr>
                <w:ilvl w:val="0"/>
                <w:numId w:val="104"/>
              </w:numPr>
              <w:spacing w:line="360" w:lineRule="atLeast"/>
              <w:ind w:left="360"/>
              <w:rPr>
                <w:del w:id="197" w:author="李唐" w:date="2014-12-11T09:15:00Z"/>
                <w:rFonts w:ascii="Arial" w:eastAsia="新細明體" w:hAnsi="Arial" w:cs="Arial"/>
                <w:color w:val="3B3A3C"/>
                <w:kern w:val="0"/>
                <w:sz w:val="26"/>
                <w:szCs w:val="26"/>
              </w:rPr>
            </w:pPr>
            <w:del w:id="198" w:author="李唐" w:date="2014-12-11T09:15:00Z">
              <w:r w:rsidRPr="00B74284" w:rsidDel="0097047E">
                <w:rPr>
                  <w:rFonts w:ascii="Arial" w:eastAsia="新細明體" w:hAnsi="Arial" w:cs="Arial"/>
                  <w:color w:val="3B3A3C"/>
                  <w:kern w:val="0"/>
                  <w:sz w:val="26"/>
                  <w:szCs w:val="26"/>
                </w:rPr>
                <w:delText>IIR11: An image to be upload should be provided and network module will then upload it to the server.</w:delText>
              </w:r>
            </w:del>
          </w:p>
          <w:p w:rsidR="00B74284" w:rsidRPr="00B74284" w:rsidDel="0097047E" w:rsidRDefault="00B74284" w:rsidP="00B74284">
            <w:pPr>
              <w:widowControl/>
              <w:numPr>
                <w:ilvl w:val="0"/>
                <w:numId w:val="105"/>
              </w:numPr>
              <w:spacing w:line="360" w:lineRule="atLeast"/>
              <w:ind w:left="360"/>
              <w:rPr>
                <w:del w:id="199" w:author="李唐" w:date="2014-12-11T09:15:00Z"/>
                <w:rFonts w:ascii="Arial" w:eastAsia="新細明體" w:hAnsi="Arial" w:cs="Arial"/>
                <w:color w:val="3B3A3C"/>
                <w:kern w:val="0"/>
                <w:sz w:val="26"/>
                <w:szCs w:val="26"/>
              </w:rPr>
            </w:pPr>
            <w:del w:id="200" w:author="李唐" w:date="2014-12-11T09:15:00Z">
              <w:r w:rsidRPr="00B74284" w:rsidDel="0097047E">
                <w:rPr>
                  <w:rFonts w:ascii="Arial" w:eastAsia="新細明體" w:hAnsi="Arial" w:cs="Arial"/>
                  <w:color w:val="3B3A3C"/>
                  <w:kern w:val="0"/>
                  <w:sz w:val="26"/>
                  <w:szCs w:val="26"/>
                </w:rPr>
                <w:delText>IIR12: Merged image can be uploaded to the server.  </w:delText>
              </w:r>
            </w:del>
          </w:p>
          <w:p w:rsidR="00B74284" w:rsidRPr="00B74284" w:rsidDel="0097047E" w:rsidRDefault="00B74284" w:rsidP="00B74284">
            <w:pPr>
              <w:widowControl/>
              <w:numPr>
                <w:ilvl w:val="0"/>
                <w:numId w:val="106"/>
              </w:numPr>
              <w:spacing w:line="360" w:lineRule="atLeast"/>
              <w:ind w:left="360"/>
              <w:rPr>
                <w:del w:id="201" w:author="李唐" w:date="2014-12-11T09:15:00Z"/>
                <w:rFonts w:ascii="Arial" w:eastAsia="新細明體" w:hAnsi="Arial" w:cs="Arial"/>
                <w:color w:val="3B3A3C"/>
                <w:kern w:val="0"/>
                <w:sz w:val="26"/>
                <w:szCs w:val="26"/>
              </w:rPr>
            </w:pPr>
            <w:del w:id="202" w:author="李唐" w:date="2014-12-11T09:15:00Z">
              <w:r w:rsidRPr="00B74284" w:rsidDel="0097047E">
                <w:rPr>
                  <w:rFonts w:ascii="Arial" w:eastAsia="新細明體" w:hAnsi="Arial" w:cs="Arial"/>
                  <w:color w:val="3B3A3C"/>
                  <w:kern w:val="0"/>
                  <w:sz w:val="26"/>
                  <w:szCs w:val="26"/>
                </w:rPr>
                <w:delText>FR1: The painter can add elements to the sketch. The painter can change the relative position and size of the elements. After finishing, the painter can produce a final image which is transformed from all the elements that the user want to paint. </w:delText>
              </w:r>
              <w:r w:rsidRPr="00B74284" w:rsidDel="0097047E">
                <w:rPr>
                  <w:rFonts w:ascii="Arial" w:eastAsia="新細明體" w:hAnsi="Arial" w:cs="Arial"/>
                  <w:b/>
                  <w:color w:val="3B3A3C"/>
                  <w:kern w:val="0"/>
                  <w:sz w:val="26"/>
                  <w:szCs w:val="26"/>
                </w:rPr>
                <w:delText>When a "OpenItemSelector" button is clicked, the item selector will be opened.</w:delText>
              </w:r>
            </w:del>
          </w:p>
          <w:p w:rsidR="00B74284" w:rsidRPr="00B74284" w:rsidDel="0097047E" w:rsidRDefault="00B74284" w:rsidP="00B74284">
            <w:pPr>
              <w:widowControl/>
              <w:numPr>
                <w:ilvl w:val="0"/>
                <w:numId w:val="107"/>
              </w:numPr>
              <w:spacing w:line="360" w:lineRule="atLeast"/>
              <w:ind w:left="360"/>
              <w:rPr>
                <w:del w:id="203" w:author="李唐" w:date="2014-12-11T09:15:00Z"/>
                <w:rFonts w:ascii="Arial" w:eastAsia="新細明體" w:hAnsi="Arial" w:cs="Arial"/>
                <w:color w:val="3B3A3C"/>
                <w:kern w:val="0"/>
                <w:sz w:val="26"/>
                <w:szCs w:val="26"/>
              </w:rPr>
            </w:pPr>
            <w:del w:id="204" w:author="李唐" w:date="2014-12-11T09:15:00Z">
              <w:r w:rsidRPr="00B74284" w:rsidDel="0097047E">
                <w:rPr>
                  <w:rFonts w:ascii="Arial" w:eastAsia="新細明體" w:hAnsi="Arial" w:cs="Arial"/>
                  <w:color w:val="3B3A3C"/>
                  <w:kern w:val="0"/>
                  <w:sz w:val="26"/>
                  <w:szCs w:val="26"/>
                </w:rPr>
                <w:delText>FR2: The item selector can show all elements available on local device. In item selector, user can choose which element he/she want to use.</w:delText>
              </w:r>
            </w:del>
          </w:p>
          <w:p w:rsidR="00B74284" w:rsidRPr="00B74284" w:rsidDel="0097047E" w:rsidRDefault="00B74284" w:rsidP="00B74284">
            <w:pPr>
              <w:widowControl/>
              <w:numPr>
                <w:ilvl w:val="0"/>
                <w:numId w:val="108"/>
              </w:numPr>
              <w:spacing w:line="360" w:lineRule="atLeast"/>
              <w:ind w:left="360"/>
              <w:rPr>
                <w:del w:id="205" w:author="李唐" w:date="2014-12-11T09:15:00Z"/>
                <w:rFonts w:ascii="Arial" w:eastAsia="新細明體" w:hAnsi="Arial" w:cs="Arial"/>
                <w:color w:val="3B3A3C"/>
                <w:kern w:val="0"/>
                <w:sz w:val="26"/>
                <w:szCs w:val="26"/>
              </w:rPr>
            </w:pPr>
            <w:del w:id="206" w:author="李唐" w:date="2014-12-11T09:15:00Z">
              <w:r w:rsidRPr="00B74284" w:rsidDel="0097047E">
                <w:rPr>
                  <w:rFonts w:ascii="Arial" w:eastAsia="新細明體" w:hAnsi="Arial" w:cs="Arial"/>
                  <w:color w:val="3B3A3C"/>
                  <w:kern w:val="0"/>
                  <w:sz w:val="26"/>
                  <w:szCs w:val="26"/>
                </w:rPr>
                <w:delText>FR3: System settings :</w:delText>
              </w:r>
              <w:r w:rsidRPr="00B74284" w:rsidDel="0097047E">
                <w:rPr>
                  <w:rFonts w:ascii="Arial" w:eastAsia="新細明體" w:hAnsi="Arial" w:cs="Arial"/>
                  <w:b/>
                  <w:color w:val="3B3A3C"/>
                  <w:kern w:val="0"/>
                  <w:sz w:val="26"/>
                  <w:szCs w:val="26"/>
                </w:rPr>
                <w:delText> </w:delText>
              </w:r>
              <w:r w:rsidRPr="00B74284" w:rsidDel="0097047E">
                <w:rPr>
                  <w:rFonts w:ascii="Arial" w:eastAsia="新細明體" w:hAnsi="Arial" w:cs="Arial"/>
                  <w:b/>
                  <w:strike/>
                  <w:color w:val="3B3A3C"/>
                  <w:kern w:val="0"/>
                  <w:sz w:val="26"/>
                  <w:szCs w:val="26"/>
                </w:rPr>
                <w:delText>1.To setup the theme, background or background color. 2.Can set language, namely the switch in both Chinese and English.</w:delText>
              </w:r>
              <w:r w:rsidRPr="00B74284" w:rsidDel="0097047E">
                <w:rPr>
                  <w:rFonts w:ascii="Arial" w:eastAsia="新細明體" w:hAnsi="Arial" w:cs="Arial"/>
                  <w:b/>
                  <w:color w:val="3B3A3C"/>
                  <w:kern w:val="0"/>
                  <w:sz w:val="26"/>
                  <w:szCs w:val="26"/>
                </w:rPr>
                <w:delText> Set default activity. Display about. Display tutorial.</w:delText>
              </w:r>
            </w:del>
          </w:p>
          <w:p w:rsidR="00B74284" w:rsidRPr="00B74284" w:rsidDel="0097047E" w:rsidRDefault="00B74284" w:rsidP="00B74284">
            <w:pPr>
              <w:widowControl/>
              <w:numPr>
                <w:ilvl w:val="0"/>
                <w:numId w:val="109"/>
              </w:numPr>
              <w:spacing w:line="360" w:lineRule="atLeast"/>
              <w:ind w:left="360"/>
              <w:rPr>
                <w:del w:id="207" w:author="李唐" w:date="2014-12-11T09:15:00Z"/>
                <w:rFonts w:ascii="Arial" w:eastAsia="新細明體" w:hAnsi="Arial" w:cs="Arial"/>
                <w:color w:val="3B3A3C"/>
                <w:kern w:val="0"/>
                <w:sz w:val="26"/>
                <w:szCs w:val="26"/>
              </w:rPr>
            </w:pPr>
            <w:del w:id="208" w:author="李唐" w:date="2014-12-11T09:15:00Z">
              <w:r w:rsidRPr="00B74284" w:rsidDel="0097047E">
                <w:rPr>
                  <w:rFonts w:ascii="Arial" w:eastAsia="新細明體" w:hAnsi="Arial" w:cs="Arial"/>
                  <w:color w:val="3B3A3C"/>
                  <w:kern w:val="0"/>
                  <w:sz w:val="26"/>
                  <w:szCs w:val="26"/>
                </w:rPr>
                <w:delText>FR4: User settings: 1. Logging or logout.</w:delText>
              </w:r>
            </w:del>
          </w:p>
          <w:p w:rsidR="00B74284" w:rsidRPr="00B74284" w:rsidDel="0097047E" w:rsidRDefault="00B74284" w:rsidP="00B74284">
            <w:pPr>
              <w:widowControl/>
              <w:numPr>
                <w:ilvl w:val="0"/>
                <w:numId w:val="110"/>
              </w:numPr>
              <w:spacing w:line="360" w:lineRule="atLeast"/>
              <w:ind w:left="360"/>
              <w:rPr>
                <w:del w:id="209" w:author="李唐" w:date="2014-12-11T09:15:00Z"/>
                <w:rFonts w:ascii="Arial" w:eastAsia="新細明體" w:hAnsi="Arial" w:cs="Arial"/>
                <w:color w:val="3B3A3C"/>
                <w:kern w:val="0"/>
                <w:sz w:val="26"/>
                <w:szCs w:val="26"/>
              </w:rPr>
            </w:pPr>
            <w:del w:id="210" w:author="李唐" w:date="2014-12-11T09:15:00Z">
              <w:r w:rsidRPr="00B74284" w:rsidDel="0097047E">
                <w:rPr>
                  <w:rFonts w:ascii="Arial" w:eastAsia="新細明體" w:hAnsi="Arial" w:cs="Arial"/>
                  <w:color w:val="3B3A3C"/>
                  <w:kern w:val="0"/>
                  <w:sz w:val="26"/>
                  <w:szCs w:val="26"/>
                </w:rPr>
                <w:delText>FR5: User can capture a drawn image.</w:delText>
              </w:r>
            </w:del>
          </w:p>
          <w:p w:rsidR="00B74284" w:rsidRPr="00B74284" w:rsidDel="0097047E" w:rsidRDefault="00B74284" w:rsidP="00B74284">
            <w:pPr>
              <w:widowControl/>
              <w:numPr>
                <w:ilvl w:val="0"/>
                <w:numId w:val="111"/>
              </w:numPr>
              <w:spacing w:line="360" w:lineRule="atLeast"/>
              <w:ind w:left="360"/>
              <w:rPr>
                <w:del w:id="211" w:author="李唐" w:date="2014-12-11T09:15:00Z"/>
                <w:rFonts w:ascii="Arial" w:eastAsia="新細明體" w:hAnsi="Arial" w:cs="Arial"/>
                <w:color w:val="3B3A3C"/>
                <w:kern w:val="0"/>
                <w:sz w:val="26"/>
                <w:szCs w:val="26"/>
              </w:rPr>
            </w:pPr>
            <w:del w:id="212" w:author="李唐" w:date="2014-12-11T09:15:00Z">
              <w:r w:rsidRPr="00B74284" w:rsidDel="0097047E">
                <w:rPr>
                  <w:rFonts w:ascii="Arial" w:eastAsia="新細明體" w:hAnsi="Arial" w:cs="Arial"/>
                  <w:color w:val="3B3A3C"/>
                  <w:kern w:val="0"/>
                  <w:sz w:val="26"/>
                  <w:szCs w:val="26"/>
                </w:rPr>
                <w:delText>FR6: After user has captured an image, he/she can choose to retake another image or upload current captured image. </w:delText>
              </w:r>
              <w:r w:rsidRPr="00B74284" w:rsidDel="0097047E">
                <w:rPr>
                  <w:rFonts w:ascii="Arial" w:eastAsia="新細明體" w:hAnsi="Arial" w:cs="Arial"/>
                  <w:b/>
                  <w:color w:val="3B3A3C"/>
                  <w:kern w:val="0"/>
                  <w:sz w:val="26"/>
                  <w:szCs w:val="26"/>
                </w:rPr>
                <w:delText>After decided to upload, user should choose following info: Image Name, Category, Comment.</w:delText>
              </w:r>
            </w:del>
          </w:p>
          <w:p w:rsidR="00B74284" w:rsidRPr="00B74284" w:rsidDel="0097047E" w:rsidRDefault="00B74284" w:rsidP="00B74284">
            <w:pPr>
              <w:widowControl/>
              <w:numPr>
                <w:ilvl w:val="0"/>
                <w:numId w:val="112"/>
              </w:numPr>
              <w:spacing w:line="360" w:lineRule="atLeast"/>
              <w:ind w:left="360"/>
              <w:rPr>
                <w:del w:id="213" w:author="李唐" w:date="2014-12-11T09:15:00Z"/>
                <w:rFonts w:ascii="Arial" w:eastAsia="新細明體" w:hAnsi="Arial" w:cs="Arial"/>
                <w:color w:val="3B3A3C"/>
                <w:kern w:val="0"/>
                <w:sz w:val="26"/>
                <w:szCs w:val="26"/>
              </w:rPr>
            </w:pPr>
            <w:del w:id="214" w:author="李唐" w:date="2014-12-11T09:15:00Z">
              <w:r w:rsidRPr="00B74284" w:rsidDel="0097047E">
                <w:rPr>
                  <w:rFonts w:ascii="Arial" w:eastAsia="新細明體" w:hAnsi="Arial" w:cs="Arial"/>
                  <w:color w:val="3B3A3C"/>
                  <w:kern w:val="0"/>
                  <w:sz w:val="26"/>
                  <w:szCs w:val="26"/>
                </w:rPr>
                <w:delText>FR7: The camera preview is on the screen. If the paint region is detected on the preview, the image to draw is shown on the screen at the right position and orientation. If the user rotates or moves the device, the image should move consistently. The image can be zoomed in/out, rotated by the user on the screen. </w:delText>
              </w:r>
            </w:del>
          </w:p>
          <w:p w:rsidR="00B74284" w:rsidRPr="00B74284" w:rsidDel="0097047E" w:rsidRDefault="00B74284" w:rsidP="00B74284">
            <w:pPr>
              <w:widowControl/>
              <w:numPr>
                <w:ilvl w:val="0"/>
                <w:numId w:val="113"/>
              </w:numPr>
              <w:spacing w:line="360" w:lineRule="atLeast"/>
              <w:ind w:left="360"/>
              <w:rPr>
                <w:del w:id="215" w:author="李唐" w:date="2014-12-11T09:15:00Z"/>
                <w:rFonts w:ascii="Arial" w:eastAsia="新細明體" w:hAnsi="Arial" w:cs="Arial"/>
                <w:color w:val="3B3A3C"/>
                <w:kern w:val="0"/>
                <w:sz w:val="26"/>
                <w:szCs w:val="26"/>
              </w:rPr>
            </w:pPr>
            <w:del w:id="216" w:author="李唐" w:date="2014-12-11T09:15:00Z">
              <w:r w:rsidRPr="00B74284" w:rsidDel="0097047E">
                <w:rPr>
                  <w:rFonts w:ascii="Arial" w:eastAsia="新細明體" w:hAnsi="Arial" w:cs="Arial"/>
                  <w:color w:val="3B3A3C"/>
                  <w:kern w:val="0"/>
                  <w:sz w:val="26"/>
                  <w:szCs w:val="26"/>
                </w:rPr>
                <w:delText>FR8: Open the local photo albums, showing the local photo album for users to browse and select the picture  </w:delText>
              </w:r>
            </w:del>
          </w:p>
          <w:p w:rsidR="00B74284" w:rsidRPr="00B74284" w:rsidDel="0097047E" w:rsidRDefault="00B74284" w:rsidP="00B74284">
            <w:pPr>
              <w:widowControl/>
              <w:numPr>
                <w:ilvl w:val="0"/>
                <w:numId w:val="114"/>
              </w:numPr>
              <w:spacing w:line="360" w:lineRule="atLeast"/>
              <w:ind w:left="360"/>
              <w:rPr>
                <w:del w:id="217" w:author="李唐" w:date="2014-12-11T09:15:00Z"/>
                <w:rFonts w:ascii="Arial" w:eastAsia="新細明體" w:hAnsi="Arial" w:cs="Arial"/>
                <w:color w:val="3B3A3C"/>
                <w:kern w:val="0"/>
                <w:sz w:val="26"/>
                <w:szCs w:val="26"/>
              </w:rPr>
            </w:pPr>
            <w:del w:id="218" w:author="李唐" w:date="2014-12-11T09:15:00Z">
              <w:r w:rsidRPr="00B74284" w:rsidDel="0097047E">
                <w:rPr>
                  <w:rFonts w:ascii="Arial" w:eastAsia="新細明體" w:hAnsi="Arial" w:cs="Arial"/>
                  <w:color w:val="3B3A3C"/>
                  <w:kern w:val="0"/>
                  <w:sz w:val="26"/>
                  <w:szCs w:val="26"/>
                </w:rPr>
                <w:delText>FR9: In the case of a network connection, to download and display the cloud pictures online, for users to browse and choose</w:delText>
              </w:r>
            </w:del>
          </w:p>
          <w:p w:rsidR="00B74284" w:rsidRPr="00B74284" w:rsidDel="0097047E" w:rsidRDefault="00B74284" w:rsidP="00B74284">
            <w:pPr>
              <w:widowControl/>
              <w:numPr>
                <w:ilvl w:val="0"/>
                <w:numId w:val="115"/>
              </w:numPr>
              <w:spacing w:line="360" w:lineRule="atLeast"/>
              <w:ind w:left="360"/>
              <w:rPr>
                <w:del w:id="219" w:author="李唐" w:date="2014-12-11T09:15:00Z"/>
                <w:rFonts w:ascii="Arial" w:eastAsia="新細明體" w:hAnsi="Arial" w:cs="Arial"/>
                <w:color w:val="3B3A3C"/>
                <w:kern w:val="0"/>
                <w:sz w:val="26"/>
                <w:szCs w:val="26"/>
              </w:rPr>
            </w:pPr>
            <w:del w:id="220" w:author="李唐" w:date="2014-12-11T09:15:00Z">
              <w:r w:rsidRPr="00B74284" w:rsidDel="0097047E">
                <w:rPr>
                  <w:rFonts w:ascii="Arial" w:eastAsia="新細明體" w:hAnsi="Arial" w:cs="Arial"/>
                  <w:color w:val="3B3A3C"/>
                  <w:kern w:val="0"/>
                  <w:sz w:val="26"/>
                  <w:szCs w:val="26"/>
                </w:rPr>
                <w:delText>FR10: If not logged in, ask user to log in through Facebook. If logged in, return user info. Login module is implemented with facebook SDK and Parse library.</w:delText>
              </w:r>
            </w:del>
          </w:p>
          <w:p w:rsidR="00B74284" w:rsidRPr="00B74284" w:rsidDel="0097047E" w:rsidRDefault="00B74284" w:rsidP="00B74284">
            <w:pPr>
              <w:widowControl/>
              <w:numPr>
                <w:ilvl w:val="0"/>
                <w:numId w:val="116"/>
              </w:numPr>
              <w:spacing w:line="360" w:lineRule="atLeast"/>
              <w:ind w:left="360"/>
              <w:rPr>
                <w:del w:id="221" w:author="李唐" w:date="2014-12-11T09:15:00Z"/>
                <w:rFonts w:ascii="Arial" w:eastAsia="新細明體" w:hAnsi="Arial" w:cs="Arial"/>
                <w:color w:val="3B3A3C"/>
                <w:kern w:val="0"/>
                <w:sz w:val="26"/>
                <w:szCs w:val="26"/>
              </w:rPr>
            </w:pPr>
            <w:del w:id="222" w:author="李唐" w:date="2014-12-11T09:15:00Z">
              <w:r w:rsidRPr="00B74284" w:rsidDel="0097047E">
                <w:rPr>
                  <w:rFonts w:ascii="Arial" w:eastAsia="新細明體" w:hAnsi="Arial" w:cs="Arial"/>
                  <w:color w:val="3B3A3C"/>
                  <w:kern w:val="0"/>
                  <w:sz w:val="26"/>
                  <w:szCs w:val="26"/>
                </w:rPr>
                <w:delText>FR11: This function calculates the current relative orientation between the device and the paper.</w:delText>
              </w:r>
            </w:del>
          </w:p>
          <w:p w:rsidR="00B74284" w:rsidRPr="00B74284" w:rsidDel="0097047E" w:rsidRDefault="00B74284" w:rsidP="00B74284">
            <w:pPr>
              <w:widowControl/>
              <w:numPr>
                <w:ilvl w:val="0"/>
                <w:numId w:val="117"/>
              </w:numPr>
              <w:spacing w:line="360" w:lineRule="atLeast"/>
              <w:ind w:left="360"/>
              <w:rPr>
                <w:del w:id="223" w:author="李唐" w:date="2014-12-11T09:15:00Z"/>
                <w:rFonts w:ascii="Arial" w:eastAsia="新細明體" w:hAnsi="Arial" w:cs="Arial"/>
                <w:color w:val="3B3A3C"/>
                <w:kern w:val="0"/>
                <w:sz w:val="26"/>
                <w:szCs w:val="26"/>
              </w:rPr>
            </w:pPr>
            <w:del w:id="224" w:author="李唐" w:date="2014-12-11T09:15:00Z">
              <w:r w:rsidRPr="00B74284" w:rsidDel="0097047E">
                <w:rPr>
                  <w:rFonts w:ascii="Arial" w:eastAsia="新細明體" w:hAnsi="Arial" w:cs="Arial"/>
                  <w:color w:val="3B3A3C"/>
                  <w:kern w:val="0"/>
                  <w:sz w:val="26"/>
                  <w:szCs w:val="26"/>
                </w:rPr>
                <w:delText>FR12: This function fetches data from the local storage, according to some input constraints.</w:delText>
              </w:r>
            </w:del>
          </w:p>
          <w:p w:rsidR="00B74284" w:rsidRPr="00B74284" w:rsidDel="0097047E" w:rsidRDefault="00B74284" w:rsidP="00B74284">
            <w:pPr>
              <w:widowControl/>
              <w:numPr>
                <w:ilvl w:val="0"/>
                <w:numId w:val="118"/>
              </w:numPr>
              <w:spacing w:line="360" w:lineRule="atLeast"/>
              <w:ind w:left="360"/>
              <w:rPr>
                <w:del w:id="225" w:author="李唐" w:date="2014-12-11T09:15:00Z"/>
                <w:rFonts w:ascii="Arial" w:eastAsia="新細明體" w:hAnsi="Arial" w:cs="Arial"/>
                <w:color w:val="3B3A3C"/>
                <w:kern w:val="0"/>
                <w:sz w:val="26"/>
                <w:szCs w:val="26"/>
              </w:rPr>
            </w:pPr>
            <w:del w:id="226" w:author="李唐" w:date="2014-12-11T09:15:00Z">
              <w:r w:rsidRPr="00B74284" w:rsidDel="0097047E">
                <w:rPr>
                  <w:rFonts w:ascii="Arial" w:eastAsia="新細明體" w:hAnsi="Arial" w:cs="Arial"/>
                  <w:color w:val="3B3A3C"/>
                  <w:kern w:val="0"/>
                  <w:sz w:val="26"/>
                  <w:szCs w:val="26"/>
                </w:rPr>
                <w:delText>FR13: This function stores input data into the local storage.</w:delText>
              </w:r>
            </w:del>
          </w:p>
          <w:p w:rsidR="00B74284" w:rsidRPr="00B74284" w:rsidDel="0097047E" w:rsidRDefault="00B74284" w:rsidP="00B74284">
            <w:pPr>
              <w:widowControl/>
              <w:numPr>
                <w:ilvl w:val="0"/>
                <w:numId w:val="119"/>
              </w:numPr>
              <w:spacing w:line="360" w:lineRule="atLeast"/>
              <w:ind w:left="360"/>
              <w:rPr>
                <w:del w:id="227" w:author="李唐" w:date="2014-12-11T09:15:00Z"/>
                <w:rFonts w:ascii="Arial" w:eastAsia="新細明體" w:hAnsi="Arial" w:cs="Arial"/>
                <w:color w:val="3B3A3C"/>
                <w:kern w:val="0"/>
                <w:sz w:val="26"/>
                <w:szCs w:val="26"/>
              </w:rPr>
            </w:pPr>
            <w:del w:id="228" w:author="李唐" w:date="2014-12-11T09:15:00Z">
              <w:r w:rsidRPr="00B74284" w:rsidDel="0097047E">
                <w:rPr>
                  <w:rFonts w:ascii="Arial" w:eastAsia="新細明體" w:hAnsi="Arial" w:cs="Arial"/>
                  <w:color w:val="3B3A3C"/>
                  <w:kern w:val="0"/>
                  <w:sz w:val="26"/>
                  <w:szCs w:val="26"/>
                </w:rPr>
                <w:delText>FR14: When called, make query to the server and get images. Additional filter may be specified, such as category.</w:delText>
              </w:r>
            </w:del>
          </w:p>
          <w:p w:rsidR="00B74284" w:rsidRPr="00B74284" w:rsidDel="0097047E" w:rsidRDefault="00B74284" w:rsidP="00B74284">
            <w:pPr>
              <w:widowControl/>
              <w:numPr>
                <w:ilvl w:val="0"/>
                <w:numId w:val="120"/>
              </w:numPr>
              <w:spacing w:line="360" w:lineRule="atLeast"/>
              <w:ind w:left="360"/>
              <w:rPr>
                <w:del w:id="229" w:author="李唐" w:date="2014-12-11T09:15:00Z"/>
                <w:rFonts w:ascii="Arial" w:eastAsia="新細明體" w:hAnsi="Arial" w:cs="Arial"/>
                <w:color w:val="3B3A3C"/>
                <w:kern w:val="0"/>
                <w:sz w:val="26"/>
                <w:szCs w:val="26"/>
              </w:rPr>
            </w:pPr>
            <w:del w:id="230" w:author="李唐" w:date="2014-12-11T09:15:00Z">
              <w:r w:rsidRPr="00B74284" w:rsidDel="0097047E">
                <w:rPr>
                  <w:rFonts w:ascii="Arial" w:eastAsia="新細明體" w:hAnsi="Arial" w:cs="Arial"/>
                  <w:color w:val="3B3A3C"/>
                  <w:kern w:val="0"/>
                  <w:sz w:val="26"/>
                  <w:szCs w:val="26"/>
                </w:rPr>
                <w:delText>FR15: Given an image to be upload, create thumbnail for the image and upload both original image and thumbnail, with some information about the image( user, category,...etc) to the server. If the user hasn't logged in, he/she will be asked to log in first.</w:delText>
              </w:r>
            </w:del>
          </w:p>
          <w:p w:rsidR="00B74284" w:rsidRPr="00B74284" w:rsidDel="0097047E" w:rsidRDefault="00B74284" w:rsidP="00B74284">
            <w:pPr>
              <w:widowControl/>
              <w:spacing w:line="360" w:lineRule="atLeast"/>
              <w:rPr>
                <w:del w:id="231" w:author="李唐" w:date="2014-12-11T09:15:00Z"/>
                <w:rFonts w:ascii="Arial" w:eastAsia="新細明體" w:hAnsi="Arial" w:cs="Arial"/>
                <w:color w:val="3B3A3C"/>
                <w:kern w:val="0"/>
                <w:sz w:val="26"/>
                <w:szCs w:val="26"/>
              </w:rPr>
            </w:pPr>
          </w:p>
          <w:p w:rsidR="00B74284" w:rsidRPr="00B74284" w:rsidDel="0097047E" w:rsidRDefault="00B74284" w:rsidP="00B74284">
            <w:pPr>
              <w:widowControl/>
              <w:spacing w:line="360" w:lineRule="atLeast"/>
              <w:rPr>
                <w:del w:id="232" w:author="李唐" w:date="2014-12-11T09:15:00Z"/>
                <w:rFonts w:ascii="Arial" w:eastAsia="新細明體" w:hAnsi="Arial" w:cs="Arial"/>
                <w:color w:val="3B3A3C"/>
                <w:kern w:val="0"/>
                <w:sz w:val="26"/>
                <w:szCs w:val="26"/>
              </w:rPr>
            </w:pPr>
            <w:del w:id="233" w:author="李唐" w:date="2014-12-11T09:15:00Z">
              <w:r w:rsidRPr="00B74284" w:rsidDel="0097047E">
                <w:rPr>
                  <w:rFonts w:ascii="Arial" w:eastAsia="新細明體" w:hAnsi="Arial" w:cs="Arial"/>
                  <w:b/>
                  <w:color w:val="3B3A3C"/>
                  <w:kern w:val="0"/>
                  <w:sz w:val="30"/>
                  <w:szCs w:val="30"/>
                </w:rPr>
                <w:delText>Non-Functional Requirements:</w:delText>
              </w:r>
            </w:del>
          </w:p>
          <w:p w:rsidR="00B74284" w:rsidRPr="00B74284" w:rsidDel="0097047E" w:rsidRDefault="00B74284" w:rsidP="00B74284">
            <w:pPr>
              <w:widowControl/>
              <w:numPr>
                <w:ilvl w:val="0"/>
                <w:numId w:val="121"/>
              </w:numPr>
              <w:spacing w:line="360" w:lineRule="atLeast"/>
              <w:ind w:left="360"/>
              <w:rPr>
                <w:del w:id="234" w:author="李唐" w:date="2014-12-11T09:15:00Z"/>
                <w:rFonts w:ascii="Arial" w:eastAsia="新細明體" w:hAnsi="Arial" w:cs="Arial"/>
                <w:color w:val="3B3A3C"/>
                <w:kern w:val="0"/>
                <w:sz w:val="26"/>
                <w:szCs w:val="26"/>
              </w:rPr>
            </w:pPr>
            <w:del w:id="235" w:author="李唐" w:date="2014-12-11T09:15:00Z">
              <w:r w:rsidRPr="00B74284" w:rsidDel="0097047E">
                <w:rPr>
                  <w:rFonts w:ascii="Arial" w:eastAsia="新細明體" w:hAnsi="Arial" w:cs="Arial"/>
                  <w:b/>
                  <w:color w:val="3B3A3C"/>
                  <w:kern w:val="0"/>
                  <w:sz w:val="26"/>
                  <w:szCs w:val="26"/>
                </w:rPr>
                <w:delText>NFR1: A item selector button. When clicked, open a gallery view to select a element. (wanted effect: a grid-like view, when item clicked first, pop it to preview view. Click preview to select item)</w:delText>
              </w:r>
            </w:del>
          </w:p>
          <w:p w:rsidR="00B74284" w:rsidRPr="00B74284" w:rsidDel="0097047E" w:rsidRDefault="00B74284" w:rsidP="00B74284">
            <w:pPr>
              <w:widowControl/>
              <w:numPr>
                <w:ilvl w:val="0"/>
                <w:numId w:val="122"/>
              </w:numPr>
              <w:spacing w:line="360" w:lineRule="atLeast"/>
              <w:ind w:left="360"/>
              <w:rPr>
                <w:del w:id="236" w:author="李唐" w:date="2014-12-11T09:15:00Z"/>
                <w:rFonts w:ascii="Arial" w:eastAsia="新細明體" w:hAnsi="Arial" w:cs="Arial"/>
                <w:color w:val="3B3A3C"/>
                <w:kern w:val="0"/>
                <w:sz w:val="26"/>
                <w:szCs w:val="26"/>
              </w:rPr>
            </w:pPr>
            <w:del w:id="237" w:author="李唐" w:date="2014-12-11T09:15:00Z">
              <w:r w:rsidRPr="00B74284" w:rsidDel="0097047E">
                <w:rPr>
                  <w:rFonts w:ascii="Arial" w:eastAsia="新細明體" w:hAnsi="Arial" w:cs="Arial"/>
                  <w:b/>
                  <w:color w:val="3B3A3C"/>
                  <w:kern w:val="0"/>
                  <w:sz w:val="26"/>
                  <w:szCs w:val="26"/>
                </w:rPr>
                <w:delText>NFR2:  Gallery: can switch between online/local/both. Left side is thumbnails, right side is info. Info contains: name, author, comment, date, category, rating.</w:delText>
              </w:r>
            </w:del>
          </w:p>
          <w:p w:rsidR="00B74284" w:rsidRPr="0089136B" w:rsidDel="0097047E" w:rsidRDefault="00B74284" w:rsidP="00B74284">
            <w:pPr>
              <w:widowControl/>
              <w:spacing w:line="360" w:lineRule="atLeast"/>
              <w:ind w:left="397"/>
              <w:rPr>
                <w:del w:id="238" w:author="李唐" w:date="2014-12-11T09:15:00Z"/>
                <w:rFonts w:ascii="Arial" w:eastAsia="新細明體" w:hAnsi="Arial" w:cs="Arial"/>
                <w:color w:val="3B3A3C"/>
                <w:kern w:val="0"/>
                <w:sz w:val="26"/>
                <w:szCs w:val="26"/>
              </w:rPr>
            </w:pPr>
          </w:p>
          <w:p w:rsidR="00802A0B" w:rsidDel="00B251E9" w:rsidRDefault="00802A0B" w:rsidP="00802A0B">
            <w:pPr>
              <w:widowControl/>
              <w:spacing w:line="432" w:lineRule="atLeast"/>
              <w:rPr>
                <w:del w:id="239" w:author="李唐" w:date="2014-12-11T09:24:00Z"/>
                <w:rFonts w:asciiTheme="minorEastAsia" w:hAnsiTheme="minorEastAsia" w:cs="Arial"/>
                <w:b/>
                <w:color w:val="3B3A3C"/>
                <w:kern w:val="0"/>
                <w:sz w:val="26"/>
                <w:szCs w:val="26"/>
              </w:rPr>
            </w:pPr>
          </w:p>
          <w:p w:rsidR="00943F5C" w:rsidRPr="00F349C7" w:rsidDel="00B251E9" w:rsidRDefault="00B74284">
            <w:pPr>
              <w:widowControl/>
              <w:spacing w:line="432" w:lineRule="atLeast"/>
              <w:rPr>
                <w:del w:id="240" w:author="李唐" w:date="2014-12-11T09:25:00Z"/>
                <w:rFonts w:asciiTheme="minorEastAsia" w:hAnsiTheme="minorEastAsia" w:cs="Arial"/>
                <w:b/>
                <w:color w:val="3B3A3C"/>
                <w:kern w:val="0"/>
                <w:sz w:val="26"/>
                <w:szCs w:val="26"/>
                <w:rPrChange w:id="241" w:author="李唐" w:date="2014-11-30T21:36:00Z">
                  <w:rPr>
                    <w:del w:id="242" w:author="李唐" w:date="2014-12-11T09:25:00Z"/>
                  </w:rPr>
                </w:rPrChange>
              </w:rPr>
              <w:pPrChange w:id="243" w:author="李唐" w:date="2014-11-30T21:36:00Z">
                <w:pPr>
                  <w:pStyle w:val="a3"/>
                  <w:widowControl/>
                  <w:numPr>
                    <w:ilvl w:val="1"/>
                    <w:numId w:val="87"/>
                  </w:numPr>
                  <w:tabs>
                    <w:tab w:val="num" w:pos="1440"/>
                  </w:tabs>
                  <w:spacing w:line="432" w:lineRule="atLeast"/>
                  <w:ind w:leftChars="0" w:left="794" w:hanging="397"/>
                </w:pPr>
              </w:pPrChange>
            </w:pPr>
            <w:del w:id="244" w:author="李唐" w:date="2014-12-11T09:25:00Z">
              <w:r w:rsidRPr="00B251E9" w:rsidDel="00B251E9">
                <w:rPr>
                  <w:rFonts w:asciiTheme="minorEastAsia" w:hAnsiTheme="minorEastAsia" w:cs="Arial" w:hint="eastAsia"/>
                  <w:b/>
                  <w:color w:val="3B3A3C"/>
                  <w:kern w:val="0"/>
                  <w:sz w:val="26"/>
                  <w:szCs w:val="26"/>
                  <w:rPrChange w:id="245" w:author="李唐" w:date="2014-12-11T09:25:00Z">
                    <w:rPr>
                      <w:rFonts w:hint="eastAsia"/>
                    </w:rPr>
                  </w:rPrChange>
                </w:rPr>
                <w:delText>System Architecture</w:delText>
              </w:r>
            </w:del>
          </w:p>
          <w:p w:rsidR="00F349C7" w:rsidRPr="00F349C7" w:rsidDel="0097047E" w:rsidRDefault="00B74284">
            <w:pPr>
              <w:widowControl/>
              <w:spacing w:line="432" w:lineRule="atLeast"/>
              <w:rPr>
                <w:del w:id="246" w:author="李唐" w:date="2014-12-11T09:15:00Z"/>
                <w:rFonts w:asciiTheme="minorEastAsia" w:hAnsiTheme="minorEastAsia" w:cs="Arial" w:hint="eastAsia"/>
                <w:b/>
                <w:color w:val="3B3A3C"/>
                <w:kern w:val="0"/>
                <w:sz w:val="26"/>
                <w:szCs w:val="26"/>
                <w:rPrChange w:id="247" w:author="李唐" w:date="2014-11-30T21:37:00Z">
                  <w:rPr>
                    <w:del w:id="248" w:author="李唐" w:date="2014-12-11T09:15:00Z"/>
                  </w:rPr>
                </w:rPrChange>
              </w:rPr>
              <w:pPrChange w:id="249" w:author="李唐" w:date="2014-11-30T21:37:00Z">
                <w:pPr>
                  <w:pStyle w:val="a3"/>
                  <w:widowControl/>
                  <w:numPr>
                    <w:ilvl w:val="1"/>
                    <w:numId w:val="87"/>
                  </w:numPr>
                  <w:tabs>
                    <w:tab w:val="num" w:pos="1440"/>
                  </w:tabs>
                  <w:spacing w:line="432" w:lineRule="atLeast"/>
                  <w:ind w:leftChars="0" w:left="794" w:hanging="397"/>
                </w:pPr>
              </w:pPrChange>
            </w:pPr>
            <w:del w:id="250" w:author="李唐" w:date="2014-12-11T09:25:00Z">
              <w:r w:rsidDel="00B251E9">
                <w:rPr>
                  <w:rFonts w:asciiTheme="minorEastAsia" w:hAnsiTheme="minorEastAsia" w:cs="Arial"/>
                  <w:b/>
                  <w:color w:val="3B3A3C"/>
                  <w:kern w:val="0"/>
                  <w:sz w:val="26"/>
                  <w:szCs w:val="26"/>
                </w:rPr>
                <w:delText>Class Diagram</w:delText>
              </w:r>
            </w:del>
          </w:p>
          <w:p w:rsidR="00B74284" w:rsidDel="0097047E" w:rsidRDefault="00B74284" w:rsidP="00B74284">
            <w:pPr>
              <w:pStyle w:val="a3"/>
              <w:widowControl/>
              <w:numPr>
                <w:ilvl w:val="0"/>
                <w:numId w:val="87"/>
              </w:numPr>
              <w:spacing w:line="432" w:lineRule="atLeast"/>
              <w:ind w:leftChars="0"/>
              <w:rPr>
                <w:del w:id="251" w:author="李唐" w:date="2014-12-11T09:15:00Z"/>
                <w:rFonts w:asciiTheme="minorEastAsia" w:hAnsiTheme="minorEastAsia" w:cs="Arial"/>
                <w:b/>
                <w:color w:val="3B3A3C"/>
                <w:kern w:val="0"/>
                <w:sz w:val="26"/>
                <w:szCs w:val="26"/>
              </w:rPr>
            </w:pPr>
            <w:del w:id="252" w:author="李唐" w:date="2014-12-11T09:15:00Z">
              <w:r w:rsidDel="0097047E">
                <w:rPr>
                  <w:rFonts w:asciiTheme="minorEastAsia" w:hAnsiTheme="minorEastAsia" w:cs="Arial" w:hint="eastAsia"/>
                  <w:b/>
                  <w:color w:val="3B3A3C"/>
                  <w:kern w:val="0"/>
                  <w:sz w:val="26"/>
                  <w:szCs w:val="26"/>
                </w:rPr>
                <w:delText>Meeting Minutes的表格樣式，文字複製過來會自動變粗體！</w:delText>
              </w:r>
            </w:del>
          </w:p>
          <w:p w:rsidR="00B74284" w:rsidRPr="00B74284" w:rsidDel="0097047E" w:rsidRDefault="00F349C7">
            <w:pPr>
              <w:pStyle w:val="a3"/>
              <w:widowControl/>
              <w:spacing w:line="432" w:lineRule="atLeast"/>
              <w:ind w:leftChars="0" w:left="794"/>
              <w:rPr>
                <w:del w:id="253" w:author="李唐" w:date="2014-12-11T09:15:00Z"/>
                <w:rFonts w:asciiTheme="minorEastAsia" w:hAnsiTheme="minorEastAsia" w:cs="Arial"/>
                <w:b/>
                <w:color w:val="3B3A3C"/>
                <w:kern w:val="0"/>
                <w:sz w:val="26"/>
                <w:szCs w:val="26"/>
              </w:rPr>
              <w:pPrChange w:id="254" w:author="李唐" w:date="2014-11-30T21:12:00Z">
                <w:pPr>
                  <w:pStyle w:val="a3"/>
                  <w:widowControl/>
                  <w:numPr>
                    <w:numId w:val="87"/>
                  </w:numPr>
                  <w:tabs>
                    <w:tab w:val="num" w:pos="720"/>
                  </w:tabs>
                  <w:spacing w:line="432" w:lineRule="atLeast"/>
                  <w:ind w:leftChars="0" w:left="397" w:hanging="340"/>
                </w:pPr>
              </w:pPrChange>
            </w:pPr>
            <w:del w:id="255" w:author="李唐" w:date="2014-12-11T09:15:00Z">
              <w:r w:rsidDel="0097047E">
                <w:rPr>
                  <w:bCs w:val="0"/>
                </w:rPr>
                <w:fldChar w:fldCharType="begin"/>
              </w:r>
              <w:r w:rsidDel="0097047E">
                <w:rPr>
                  <w:bCs w:val="0"/>
                </w:rPr>
                <w:fldChar w:fldCharType="separate"/>
              </w:r>
              <w:r w:rsidDel="0097047E">
                <w:rPr>
                  <w:bCs w:val="0"/>
                </w:rPr>
                <w:fldChar w:fldCharType="end"/>
              </w:r>
            </w:del>
          </w:p>
          <w:p w:rsidR="00802A0B" w:rsidRPr="00802A0B" w:rsidDel="0097047E" w:rsidRDefault="00802A0B" w:rsidP="00802A0B">
            <w:pPr>
              <w:widowControl/>
              <w:spacing w:line="432" w:lineRule="atLeast"/>
              <w:rPr>
                <w:del w:id="256" w:author="李唐" w:date="2014-12-11T09:15:00Z"/>
                <w:rFonts w:asciiTheme="minorEastAsia" w:hAnsiTheme="minorEastAsia" w:cs="Arial"/>
                <w:b/>
                <w:color w:val="3B3A3C"/>
                <w:kern w:val="0"/>
                <w:sz w:val="26"/>
                <w:szCs w:val="26"/>
              </w:rPr>
            </w:pPr>
          </w:p>
          <w:p w:rsidR="00802A0B" w:rsidRPr="00802A0B" w:rsidRDefault="00802A0B" w:rsidP="0097047E">
            <w:pPr>
              <w:widowControl/>
              <w:spacing w:line="432" w:lineRule="atLeast"/>
              <w:rPr>
                <w:rFonts w:asciiTheme="minorEastAsia" w:hAnsiTheme="minorEastAsia" w:cs="Arial"/>
                <w:b/>
                <w:color w:val="3B3A3C"/>
                <w:kern w:val="0"/>
                <w:sz w:val="26"/>
                <w:szCs w:val="26"/>
              </w:rPr>
              <w:pPrChange w:id="257" w:author="李唐" w:date="2014-12-11T09:15:00Z">
                <w:pPr>
                  <w:widowControl/>
                  <w:spacing w:line="432" w:lineRule="atLeast"/>
                </w:pPr>
              </w:pPrChange>
            </w:pPr>
          </w:p>
        </w:tc>
      </w:tr>
      <w:tr w:rsidR="00416425" w:rsidRPr="00C73BB2" w:rsidTr="0089136B">
        <w:trPr>
          <w:trHeight w:val="533"/>
        </w:trPr>
        <w:tc>
          <w:tcPr>
            <w:cnfStyle w:val="001000000000" w:firstRow="0" w:lastRow="0" w:firstColumn="1" w:lastColumn="0" w:oddVBand="0" w:evenVBand="0" w:oddHBand="0" w:evenHBand="0" w:firstRowFirstColumn="0" w:firstRowLastColumn="0" w:lastRowFirstColumn="0" w:lastRowLastColumn="0"/>
            <w:tcW w:w="11017" w:type="dxa"/>
            <w:gridSpan w:val="11"/>
          </w:tcPr>
          <w:p w:rsidR="00416425" w:rsidRPr="00C73BB2" w:rsidRDefault="00B251E9" w:rsidP="00D94A24">
            <w:pPr>
              <w:jc w:val="center"/>
              <w:rPr>
                <w:rFonts w:ascii="Calibri" w:hAnsi="Calibri" w:cs="Calibri"/>
                <w:sz w:val="28"/>
                <w:szCs w:val="28"/>
              </w:rPr>
            </w:pPr>
            <w:ins w:id="258" w:author="李唐" w:date="2014-12-11T09:28:00Z">
              <w:r>
                <w:rPr>
                  <w:rFonts w:ascii="Calibri" w:hAnsi="Calibri" w:cs="Calibri" w:hint="eastAsia"/>
                  <w:sz w:val="28"/>
                  <w:szCs w:val="28"/>
                </w:rPr>
                <w:lastRenderedPageBreak/>
                <w:t>A</w:t>
              </w:r>
              <w:r>
                <w:rPr>
                  <w:rFonts w:ascii="Calibri" w:hAnsi="Calibri" w:cs="Calibri"/>
                  <w:sz w:val="28"/>
                  <w:szCs w:val="28"/>
                </w:rPr>
                <w:t>ction Items</w:t>
              </w:r>
            </w:ins>
          </w:p>
        </w:tc>
      </w:tr>
      <w:tr w:rsidR="00416425"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C73BB2" w:rsidRDefault="00416425" w:rsidP="00D94A24">
            <w:pPr>
              <w:jc w:val="center"/>
              <w:rPr>
                <w:rFonts w:ascii="Calibri" w:hAnsi="Calibri" w:cs="Calibri"/>
                <w:b/>
                <w:bCs w:val="0"/>
              </w:rPr>
            </w:pPr>
            <w:r w:rsidRPr="00C73BB2">
              <w:rPr>
                <w:rFonts w:ascii="Calibri" w:hAnsi="Calibri" w:cs="Calibri"/>
                <w:bCs w:val="0"/>
              </w:rPr>
              <w:lastRenderedPageBreak/>
              <w:t>編號</w:t>
            </w:r>
          </w:p>
        </w:tc>
        <w:tc>
          <w:tcPr>
            <w:tcW w:w="3686" w:type="dxa"/>
            <w:gridSpan w:val="3"/>
          </w:tcPr>
          <w:p w:rsidR="00416425" w:rsidRPr="00C73BB2"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rPr>
            </w:pPr>
            <w:r w:rsidRPr="00C73BB2">
              <w:rPr>
                <w:rFonts w:ascii="Calibri" w:hAnsi="Calibri" w:cs="Calibri"/>
              </w:rPr>
              <w:t>處理動作</w:t>
            </w:r>
          </w:p>
        </w:tc>
        <w:tc>
          <w:tcPr>
            <w:tcW w:w="2008" w:type="dxa"/>
            <w:gridSpan w:val="2"/>
          </w:tcPr>
          <w:p w:rsidR="00416425" w:rsidRPr="00C73BB2"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73BB2">
              <w:rPr>
                <w:rFonts w:ascii="Calibri" w:hAnsi="Calibri" w:cs="Calibri"/>
              </w:rPr>
              <w:t>負責人員</w:t>
            </w:r>
          </w:p>
        </w:tc>
        <w:tc>
          <w:tcPr>
            <w:tcW w:w="850" w:type="dxa"/>
            <w:gridSpan w:val="2"/>
          </w:tcPr>
          <w:p w:rsidR="00416425" w:rsidRPr="00C73BB2"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73BB2">
              <w:rPr>
                <w:rFonts w:ascii="Calibri" w:hAnsi="Calibri" w:cs="Calibri"/>
              </w:rPr>
              <w:t>處理期限</w:t>
            </w:r>
          </w:p>
        </w:tc>
        <w:tc>
          <w:tcPr>
            <w:tcW w:w="1347" w:type="dxa"/>
          </w:tcPr>
          <w:p w:rsidR="00416425" w:rsidRPr="00C73BB2"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73BB2">
              <w:rPr>
                <w:rFonts w:ascii="Calibri" w:hAnsi="Calibri" w:cs="Calibri"/>
              </w:rPr>
              <w:t>狀態</w:t>
            </w:r>
          </w:p>
        </w:tc>
        <w:tc>
          <w:tcPr>
            <w:tcW w:w="2309" w:type="dxa"/>
            <w:gridSpan w:val="2"/>
          </w:tcPr>
          <w:p w:rsidR="00416425" w:rsidRPr="00C73BB2"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73BB2">
              <w:rPr>
                <w:rFonts w:ascii="Calibri" w:hAnsi="Calibri" w:cs="Calibri"/>
              </w:rPr>
              <w:t>備註</w:t>
            </w:r>
          </w:p>
        </w:tc>
      </w:tr>
      <w:tr w:rsidR="00416425" w:rsidRPr="00C73BB2" w:rsidTr="0089136B">
        <w:tc>
          <w:tcPr>
            <w:cnfStyle w:val="001000000000" w:firstRow="0" w:lastRow="0" w:firstColumn="1" w:lastColumn="0" w:oddVBand="0" w:evenVBand="0" w:oddHBand="0" w:evenHBand="0" w:firstRowFirstColumn="0" w:firstRowLastColumn="0" w:lastRowFirstColumn="0" w:lastRowLastColumn="0"/>
            <w:tcW w:w="817" w:type="dxa"/>
          </w:tcPr>
          <w:p w:rsidR="00416425" w:rsidRPr="00C73BB2" w:rsidRDefault="00416425" w:rsidP="00D94A24">
            <w:pPr>
              <w:pStyle w:val="a3"/>
              <w:numPr>
                <w:ilvl w:val="0"/>
                <w:numId w:val="2"/>
              </w:numPr>
              <w:ind w:leftChars="0"/>
              <w:jc w:val="center"/>
              <w:rPr>
                <w:rFonts w:eastAsiaTheme="minorEastAsia" w:cs="Calibri"/>
              </w:rPr>
            </w:pPr>
          </w:p>
        </w:tc>
        <w:tc>
          <w:tcPr>
            <w:tcW w:w="3686" w:type="dxa"/>
            <w:gridSpan w:val="3"/>
          </w:tcPr>
          <w:p w:rsidR="00416425" w:rsidRPr="00C73BB2" w:rsidRDefault="00416425"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做出</w:t>
            </w:r>
            <w:r>
              <w:rPr>
                <w:rFonts w:ascii="Calibri" w:hAnsi="Calibri" w:cs="Calibri" w:hint="eastAsia"/>
              </w:rPr>
              <w:t>AppleWatch</w:t>
            </w:r>
            <w:r>
              <w:rPr>
                <w:rFonts w:ascii="Calibri" w:hAnsi="Calibri" w:cs="Calibri" w:hint="eastAsia"/>
              </w:rPr>
              <w:t>投影片</w:t>
            </w:r>
          </w:p>
        </w:tc>
        <w:tc>
          <w:tcPr>
            <w:tcW w:w="2008" w:type="dxa"/>
            <w:gridSpan w:val="2"/>
          </w:tcPr>
          <w:p w:rsidR="00416425" w:rsidRPr="00C73BB2" w:rsidRDefault="00416425" w:rsidP="007128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劉秋志</w:t>
            </w:r>
          </w:p>
        </w:tc>
        <w:tc>
          <w:tcPr>
            <w:tcW w:w="850" w:type="dxa"/>
            <w:gridSpan w:val="2"/>
          </w:tcPr>
          <w:p w:rsidR="00416425" w:rsidRPr="00C73BB2" w:rsidRDefault="00416425"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9/29</w:t>
            </w:r>
          </w:p>
        </w:tc>
        <w:tc>
          <w:tcPr>
            <w:tcW w:w="1347" w:type="dxa"/>
          </w:tcPr>
          <w:p w:rsidR="00416425" w:rsidRPr="00351886" w:rsidRDefault="00416425"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6600"/>
              </w:rPr>
            </w:pPr>
            <w:r w:rsidRPr="00781962">
              <w:rPr>
                <w:rFonts w:ascii="Calibri" w:hAnsi="Calibri" w:cs="Calibri" w:hint="eastAsia"/>
                <w:b/>
                <w:color w:val="FF0000"/>
              </w:rPr>
              <w:t>Closed</w:t>
            </w:r>
          </w:p>
        </w:tc>
        <w:tc>
          <w:tcPr>
            <w:tcW w:w="2309" w:type="dxa"/>
            <w:gridSpan w:val="2"/>
          </w:tcPr>
          <w:p w:rsidR="00416425" w:rsidRPr="00C73BB2" w:rsidRDefault="00416425"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416425"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C73BB2" w:rsidRDefault="00416425" w:rsidP="00D94A24">
            <w:pPr>
              <w:pStyle w:val="a3"/>
              <w:numPr>
                <w:ilvl w:val="0"/>
                <w:numId w:val="2"/>
              </w:numPr>
              <w:ind w:leftChars="0"/>
              <w:jc w:val="center"/>
              <w:rPr>
                <w:rFonts w:eastAsiaTheme="minorEastAsia" w:cs="Calibri"/>
              </w:rPr>
            </w:pPr>
          </w:p>
        </w:tc>
        <w:tc>
          <w:tcPr>
            <w:tcW w:w="3686" w:type="dxa"/>
            <w:gridSpan w:val="3"/>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做出</w:t>
            </w:r>
            <w:r>
              <w:rPr>
                <w:rFonts w:ascii="Calibri" w:hAnsi="Calibri" w:cs="Calibri" w:hint="eastAsia"/>
              </w:rPr>
              <w:t>P</w:t>
            </w:r>
            <w:r>
              <w:rPr>
                <w:rFonts w:ascii="Calibri" w:hAnsi="Calibri" w:cs="Calibri"/>
              </w:rPr>
              <w:t>roject</w:t>
            </w:r>
            <w:r>
              <w:rPr>
                <w:rFonts w:ascii="Calibri" w:hAnsi="Calibri" w:cs="Calibri" w:hint="eastAsia"/>
              </w:rPr>
              <w:t>的投影片</w:t>
            </w:r>
          </w:p>
        </w:tc>
        <w:tc>
          <w:tcPr>
            <w:tcW w:w="2008" w:type="dxa"/>
            <w:gridSpan w:val="2"/>
          </w:tcPr>
          <w:p w:rsidR="00416425" w:rsidRPr="00C73BB2" w:rsidRDefault="00416425" w:rsidP="0071289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李唐</w:t>
            </w:r>
          </w:p>
        </w:tc>
        <w:tc>
          <w:tcPr>
            <w:tcW w:w="850" w:type="dxa"/>
            <w:gridSpan w:val="2"/>
          </w:tcPr>
          <w:p w:rsidR="00416425" w:rsidRPr="00C73BB2"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9/29</w:t>
            </w:r>
          </w:p>
        </w:tc>
        <w:tc>
          <w:tcPr>
            <w:tcW w:w="1347" w:type="dxa"/>
          </w:tcPr>
          <w:p w:rsidR="00416425" w:rsidRPr="00C73BB2"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sidRPr="00781962">
              <w:rPr>
                <w:rFonts w:ascii="Calibri" w:hAnsi="Calibri" w:cs="Calibri" w:hint="eastAsia"/>
                <w:b/>
                <w:color w:val="FF0000"/>
              </w:rPr>
              <w:t>Closed</w:t>
            </w:r>
          </w:p>
        </w:tc>
        <w:tc>
          <w:tcPr>
            <w:tcW w:w="2309" w:type="dxa"/>
            <w:gridSpan w:val="2"/>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16425" w:rsidRPr="00C73BB2" w:rsidTr="0089136B">
        <w:tc>
          <w:tcPr>
            <w:cnfStyle w:val="001000000000" w:firstRow="0" w:lastRow="0" w:firstColumn="1" w:lastColumn="0" w:oddVBand="0" w:evenVBand="0" w:oddHBand="0" w:evenHBand="0" w:firstRowFirstColumn="0" w:firstRowLastColumn="0" w:lastRowFirstColumn="0" w:lastRowLastColumn="0"/>
            <w:tcW w:w="817" w:type="dxa"/>
          </w:tcPr>
          <w:p w:rsidR="00416425" w:rsidRPr="00C73BB2" w:rsidRDefault="00416425" w:rsidP="00D94A24">
            <w:pPr>
              <w:pStyle w:val="a3"/>
              <w:numPr>
                <w:ilvl w:val="0"/>
                <w:numId w:val="2"/>
              </w:numPr>
              <w:ind w:leftChars="0"/>
              <w:jc w:val="center"/>
              <w:rPr>
                <w:rFonts w:eastAsiaTheme="minorEastAsia" w:cs="Calibri"/>
              </w:rPr>
            </w:pPr>
          </w:p>
        </w:tc>
        <w:tc>
          <w:tcPr>
            <w:tcW w:w="3686" w:type="dxa"/>
            <w:gridSpan w:val="3"/>
          </w:tcPr>
          <w:p w:rsidR="00416425" w:rsidRPr="00C73BB2" w:rsidRDefault="00416425"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想出擴展</w:t>
            </w:r>
            <w:r>
              <w:rPr>
                <w:rFonts w:ascii="Calibri" w:hAnsi="Calibri" w:cs="Calibri" w:hint="eastAsia"/>
              </w:rPr>
              <w:t>Project</w:t>
            </w:r>
            <w:r>
              <w:rPr>
                <w:rFonts w:ascii="Calibri" w:hAnsi="Calibri" w:cs="Calibri" w:hint="eastAsia"/>
              </w:rPr>
              <w:t>功能</w:t>
            </w:r>
          </w:p>
        </w:tc>
        <w:tc>
          <w:tcPr>
            <w:tcW w:w="2008" w:type="dxa"/>
            <w:gridSpan w:val="2"/>
          </w:tcPr>
          <w:p w:rsidR="00416425" w:rsidRDefault="00416425" w:rsidP="007128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張文博</w:t>
            </w:r>
          </w:p>
          <w:p w:rsidR="00416425" w:rsidRPr="00C73BB2" w:rsidRDefault="00416425" w:rsidP="007128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李昇輯</w:t>
            </w:r>
          </w:p>
        </w:tc>
        <w:tc>
          <w:tcPr>
            <w:tcW w:w="850" w:type="dxa"/>
            <w:gridSpan w:val="2"/>
          </w:tcPr>
          <w:p w:rsidR="00416425" w:rsidRPr="00C73BB2" w:rsidRDefault="00416425"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9/29</w:t>
            </w:r>
          </w:p>
        </w:tc>
        <w:tc>
          <w:tcPr>
            <w:tcW w:w="1347" w:type="dxa"/>
          </w:tcPr>
          <w:p w:rsidR="00416425" w:rsidRPr="005755B4" w:rsidRDefault="00416425"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6600"/>
              </w:rPr>
            </w:pPr>
            <w:r w:rsidRPr="00781962">
              <w:rPr>
                <w:rFonts w:ascii="Calibri" w:hAnsi="Calibri" w:cs="Calibri" w:hint="eastAsia"/>
                <w:b/>
                <w:color w:val="FF0000"/>
              </w:rPr>
              <w:t>Closed</w:t>
            </w:r>
          </w:p>
        </w:tc>
        <w:tc>
          <w:tcPr>
            <w:tcW w:w="2309" w:type="dxa"/>
            <w:gridSpan w:val="2"/>
          </w:tcPr>
          <w:p w:rsidR="00416425" w:rsidRPr="00C73BB2" w:rsidRDefault="00416425"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416425"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C73BB2" w:rsidRDefault="00416425" w:rsidP="00D94A24">
            <w:pPr>
              <w:pStyle w:val="a3"/>
              <w:numPr>
                <w:ilvl w:val="0"/>
                <w:numId w:val="2"/>
              </w:numPr>
              <w:ind w:leftChars="0"/>
              <w:jc w:val="center"/>
              <w:rPr>
                <w:rFonts w:eastAsiaTheme="minorEastAsia" w:cs="Calibri"/>
              </w:rPr>
            </w:pPr>
          </w:p>
        </w:tc>
        <w:tc>
          <w:tcPr>
            <w:tcW w:w="3686" w:type="dxa"/>
            <w:gridSpan w:val="3"/>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學習</w:t>
            </w:r>
            <w:r>
              <w:rPr>
                <w:rFonts w:ascii="Calibri" w:hAnsi="Calibri" w:cs="Calibri" w:hint="eastAsia"/>
              </w:rPr>
              <w:t>A</w:t>
            </w:r>
            <w:r>
              <w:rPr>
                <w:rFonts w:ascii="Calibri" w:hAnsi="Calibri" w:cs="Calibri"/>
              </w:rPr>
              <w:t>ndroid</w:t>
            </w:r>
          </w:p>
        </w:tc>
        <w:tc>
          <w:tcPr>
            <w:tcW w:w="2008" w:type="dxa"/>
            <w:gridSpan w:val="2"/>
          </w:tcPr>
          <w:p w:rsidR="00416425" w:rsidRPr="00C73BB2" w:rsidRDefault="00416425" w:rsidP="0071289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w:t>
            </w:r>
            <w:r>
              <w:rPr>
                <w:rFonts w:ascii="Calibri" w:hAnsi="Calibri" w:cs="Calibri" w:hint="eastAsia"/>
              </w:rPr>
              <w:t>李唐</w:t>
            </w:r>
            <w:r>
              <w:rPr>
                <w:rFonts w:ascii="Calibri" w:hAnsi="Calibri" w:cs="Calibri" w:hint="eastAsia"/>
              </w:rPr>
              <w:t>)</w:t>
            </w:r>
            <w:r>
              <w:rPr>
                <w:rFonts w:ascii="Calibri" w:hAnsi="Calibri" w:cs="Calibri" w:hint="eastAsia"/>
              </w:rPr>
              <w:t>全體</w:t>
            </w:r>
          </w:p>
        </w:tc>
        <w:tc>
          <w:tcPr>
            <w:tcW w:w="850" w:type="dxa"/>
            <w:gridSpan w:val="2"/>
          </w:tcPr>
          <w:p w:rsidR="00416425" w:rsidRPr="00C73BB2"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10/4</w:t>
            </w:r>
          </w:p>
        </w:tc>
        <w:tc>
          <w:tcPr>
            <w:tcW w:w="1347" w:type="dxa"/>
          </w:tcPr>
          <w:p w:rsidR="00416425" w:rsidRPr="00E57FE0"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sidRPr="00E57FE0">
              <w:rPr>
                <w:rFonts w:ascii="Calibri" w:hAnsi="Calibri" w:cs="Calibri" w:hint="eastAsia"/>
                <w:b/>
                <w:color w:val="FF0000"/>
              </w:rPr>
              <w:t>Closed</w:t>
            </w:r>
          </w:p>
        </w:tc>
        <w:tc>
          <w:tcPr>
            <w:tcW w:w="2309" w:type="dxa"/>
            <w:gridSpan w:val="2"/>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16425" w:rsidRPr="00C73BB2" w:rsidTr="0089136B">
        <w:tc>
          <w:tcPr>
            <w:cnfStyle w:val="001000000000" w:firstRow="0" w:lastRow="0" w:firstColumn="1" w:lastColumn="0" w:oddVBand="0" w:evenVBand="0" w:oddHBand="0" w:evenHBand="0" w:firstRowFirstColumn="0" w:firstRowLastColumn="0" w:lastRowFirstColumn="0" w:lastRowLastColumn="0"/>
            <w:tcW w:w="817" w:type="dxa"/>
          </w:tcPr>
          <w:p w:rsidR="00416425" w:rsidRPr="00C73BB2" w:rsidRDefault="00416425" w:rsidP="00D94A24">
            <w:pPr>
              <w:pStyle w:val="a3"/>
              <w:numPr>
                <w:ilvl w:val="0"/>
                <w:numId w:val="2"/>
              </w:numPr>
              <w:ind w:leftChars="0"/>
              <w:jc w:val="center"/>
              <w:rPr>
                <w:rFonts w:eastAsiaTheme="minorEastAsia" w:cs="Calibri"/>
              </w:rPr>
            </w:pPr>
          </w:p>
        </w:tc>
        <w:tc>
          <w:tcPr>
            <w:tcW w:w="3686" w:type="dxa"/>
            <w:gridSpan w:val="3"/>
          </w:tcPr>
          <w:p w:rsidR="00416425" w:rsidRDefault="00416425"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寄信問</w:t>
            </w:r>
            <w:r>
              <w:rPr>
                <w:rFonts w:ascii="Calibri" w:hAnsi="Calibri" w:cs="Calibri" w:hint="eastAsia"/>
              </w:rPr>
              <w:t>WBS</w:t>
            </w:r>
            <w:r>
              <w:rPr>
                <w:rFonts w:ascii="Calibri" w:hAnsi="Calibri" w:cs="Calibri" w:hint="eastAsia"/>
              </w:rPr>
              <w:t>的項目</w:t>
            </w:r>
          </w:p>
        </w:tc>
        <w:tc>
          <w:tcPr>
            <w:tcW w:w="2008" w:type="dxa"/>
            <w:gridSpan w:val="2"/>
          </w:tcPr>
          <w:p w:rsidR="00416425" w:rsidRDefault="00416425" w:rsidP="007128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李唐</w:t>
            </w:r>
          </w:p>
        </w:tc>
        <w:tc>
          <w:tcPr>
            <w:tcW w:w="850" w:type="dxa"/>
            <w:gridSpan w:val="2"/>
          </w:tcPr>
          <w:p w:rsidR="00416425" w:rsidRDefault="00416425"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10/5</w:t>
            </w:r>
          </w:p>
        </w:tc>
        <w:tc>
          <w:tcPr>
            <w:tcW w:w="1347" w:type="dxa"/>
          </w:tcPr>
          <w:p w:rsidR="00416425" w:rsidRPr="00E57FE0" w:rsidRDefault="00416425"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FF0000"/>
              </w:rPr>
            </w:pPr>
            <w:r w:rsidRPr="00E57FE0">
              <w:rPr>
                <w:rFonts w:ascii="Calibri" w:hAnsi="Calibri" w:cs="Calibri" w:hint="eastAsia"/>
                <w:b/>
                <w:color w:val="FF0000"/>
              </w:rPr>
              <w:t>Closed</w:t>
            </w:r>
          </w:p>
        </w:tc>
        <w:tc>
          <w:tcPr>
            <w:tcW w:w="2309" w:type="dxa"/>
            <w:gridSpan w:val="2"/>
          </w:tcPr>
          <w:p w:rsidR="00416425" w:rsidRPr="00C73BB2" w:rsidRDefault="00416425"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416425"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C73BB2" w:rsidRDefault="00416425" w:rsidP="00D94A24">
            <w:pPr>
              <w:pStyle w:val="a3"/>
              <w:numPr>
                <w:ilvl w:val="0"/>
                <w:numId w:val="2"/>
              </w:numPr>
              <w:ind w:leftChars="0"/>
              <w:jc w:val="center"/>
              <w:rPr>
                <w:rFonts w:eastAsiaTheme="minorEastAsia" w:cs="Calibri"/>
              </w:rPr>
            </w:pPr>
          </w:p>
        </w:tc>
        <w:tc>
          <w:tcPr>
            <w:tcW w:w="3686" w:type="dxa"/>
            <w:gridSpan w:val="3"/>
          </w:tcPr>
          <w:p w:rsidR="00416425"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完成</w:t>
            </w:r>
            <w:r>
              <w:rPr>
                <w:rFonts w:ascii="Calibri" w:hAnsi="Calibri" w:cs="Calibri" w:hint="eastAsia"/>
              </w:rPr>
              <w:t>WBS</w:t>
            </w:r>
          </w:p>
        </w:tc>
        <w:tc>
          <w:tcPr>
            <w:tcW w:w="2008" w:type="dxa"/>
            <w:gridSpan w:val="2"/>
          </w:tcPr>
          <w:p w:rsidR="00416425" w:rsidRDefault="00416425" w:rsidP="0071289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王敦儒</w:t>
            </w:r>
          </w:p>
        </w:tc>
        <w:tc>
          <w:tcPr>
            <w:tcW w:w="850" w:type="dxa"/>
            <w:gridSpan w:val="2"/>
          </w:tcPr>
          <w:p w:rsidR="00416425"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10/8</w:t>
            </w:r>
          </w:p>
        </w:tc>
        <w:tc>
          <w:tcPr>
            <w:tcW w:w="1347" w:type="dxa"/>
          </w:tcPr>
          <w:p w:rsidR="00416425" w:rsidRPr="00E57FE0"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sidRPr="00E57FE0">
              <w:rPr>
                <w:rFonts w:ascii="Calibri" w:hAnsi="Calibri" w:cs="Calibri" w:hint="eastAsia"/>
                <w:b/>
                <w:color w:val="FF0000"/>
              </w:rPr>
              <w:t>Closed</w:t>
            </w:r>
          </w:p>
        </w:tc>
        <w:tc>
          <w:tcPr>
            <w:tcW w:w="2309" w:type="dxa"/>
            <w:gridSpan w:val="2"/>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16425" w:rsidRPr="00C73BB2" w:rsidTr="0089136B">
        <w:tc>
          <w:tcPr>
            <w:cnfStyle w:val="001000000000" w:firstRow="0" w:lastRow="0" w:firstColumn="1" w:lastColumn="0" w:oddVBand="0" w:evenVBand="0" w:oddHBand="0" w:evenHBand="0" w:firstRowFirstColumn="0" w:firstRowLastColumn="0" w:lastRowFirstColumn="0" w:lastRowLastColumn="0"/>
            <w:tcW w:w="817" w:type="dxa"/>
          </w:tcPr>
          <w:p w:rsidR="00416425" w:rsidRPr="00C73BB2" w:rsidRDefault="00416425" w:rsidP="00D94A24">
            <w:pPr>
              <w:pStyle w:val="a3"/>
              <w:numPr>
                <w:ilvl w:val="0"/>
                <w:numId w:val="2"/>
              </w:numPr>
              <w:ind w:leftChars="0"/>
              <w:jc w:val="center"/>
              <w:rPr>
                <w:rFonts w:eastAsiaTheme="minorEastAsia" w:cs="Calibri"/>
              </w:rPr>
            </w:pPr>
          </w:p>
        </w:tc>
        <w:tc>
          <w:tcPr>
            <w:tcW w:w="3686" w:type="dxa"/>
            <w:gridSpan w:val="3"/>
          </w:tcPr>
          <w:p w:rsidR="00416425" w:rsidRDefault="00416425"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學習</w:t>
            </w:r>
            <w:r>
              <w:rPr>
                <w:rFonts w:ascii="Calibri" w:hAnsi="Calibri" w:cs="Calibri" w:hint="eastAsia"/>
              </w:rPr>
              <w:t>Github</w:t>
            </w:r>
          </w:p>
        </w:tc>
        <w:tc>
          <w:tcPr>
            <w:tcW w:w="2008" w:type="dxa"/>
            <w:gridSpan w:val="2"/>
          </w:tcPr>
          <w:p w:rsidR="00416425" w:rsidRDefault="00416425" w:rsidP="007128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w:t>
            </w:r>
            <w:r>
              <w:rPr>
                <w:rFonts w:ascii="Calibri" w:hAnsi="Calibri" w:cs="Calibri" w:hint="eastAsia"/>
              </w:rPr>
              <w:t>李唐</w:t>
            </w:r>
            <w:r>
              <w:rPr>
                <w:rFonts w:ascii="Calibri" w:hAnsi="Calibri" w:cs="Calibri" w:hint="eastAsia"/>
              </w:rPr>
              <w:t>)</w:t>
            </w:r>
            <w:r>
              <w:rPr>
                <w:rFonts w:ascii="Calibri" w:hAnsi="Calibri" w:cs="Calibri" w:hint="eastAsia"/>
              </w:rPr>
              <w:t>全體</w:t>
            </w:r>
          </w:p>
        </w:tc>
        <w:tc>
          <w:tcPr>
            <w:tcW w:w="850" w:type="dxa"/>
            <w:gridSpan w:val="2"/>
          </w:tcPr>
          <w:p w:rsidR="00416425" w:rsidRDefault="00416425"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10/9</w:t>
            </w:r>
          </w:p>
        </w:tc>
        <w:tc>
          <w:tcPr>
            <w:tcW w:w="1347" w:type="dxa"/>
          </w:tcPr>
          <w:p w:rsidR="00416425" w:rsidRPr="00E57FE0" w:rsidRDefault="00416425"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FF0000"/>
              </w:rPr>
            </w:pPr>
            <w:r w:rsidRPr="00E57FE0">
              <w:rPr>
                <w:rFonts w:ascii="Calibri" w:hAnsi="Calibri" w:cs="Calibri" w:hint="eastAsia"/>
                <w:b/>
                <w:color w:val="FF0000"/>
              </w:rPr>
              <w:t>Closed</w:t>
            </w:r>
          </w:p>
        </w:tc>
        <w:tc>
          <w:tcPr>
            <w:tcW w:w="2309" w:type="dxa"/>
            <w:gridSpan w:val="2"/>
          </w:tcPr>
          <w:p w:rsidR="00416425" w:rsidRPr="00C73BB2" w:rsidRDefault="00416425"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416425"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C73BB2" w:rsidRDefault="00416425" w:rsidP="00D94A24">
            <w:pPr>
              <w:pStyle w:val="a3"/>
              <w:numPr>
                <w:ilvl w:val="0"/>
                <w:numId w:val="2"/>
              </w:numPr>
              <w:ind w:leftChars="0"/>
              <w:jc w:val="center"/>
              <w:rPr>
                <w:rFonts w:eastAsiaTheme="minorEastAsia" w:cs="Calibri"/>
              </w:rPr>
            </w:pPr>
          </w:p>
        </w:tc>
        <w:tc>
          <w:tcPr>
            <w:tcW w:w="3686" w:type="dxa"/>
            <w:gridSpan w:val="3"/>
          </w:tcPr>
          <w:p w:rsidR="00416425"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研究辨識的演算法</w:t>
            </w:r>
          </w:p>
        </w:tc>
        <w:tc>
          <w:tcPr>
            <w:tcW w:w="2008" w:type="dxa"/>
            <w:gridSpan w:val="2"/>
          </w:tcPr>
          <w:p w:rsidR="00416425" w:rsidRDefault="00416425" w:rsidP="0071289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李唐、劉秋志</w:t>
            </w:r>
          </w:p>
        </w:tc>
        <w:tc>
          <w:tcPr>
            <w:tcW w:w="850" w:type="dxa"/>
            <w:gridSpan w:val="2"/>
          </w:tcPr>
          <w:p w:rsidR="00416425"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10/9</w:t>
            </w:r>
          </w:p>
        </w:tc>
        <w:tc>
          <w:tcPr>
            <w:tcW w:w="1347" w:type="dxa"/>
          </w:tcPr>
          <w:p w:rsidR="00416425" w:rsidRPr="00E57FE0"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sidRPr="00E57FE0">
              <w:rPr>
                <w:rFonts w:ascii="Calibri" w:hAnsi="Calibri" w:cs="Calibri" w:hint="eastAsia"/>
                <w:b/>
                <w:color w:val="FF0000"/>
              </w:rPr>
              <w:t>Closed</w:t>
            </w:r>
          </w:p>
        </w:tc>
        <w:tc>
          <w:tcPr>
            <w:tcW w:w="2309" w:type="dxa"/>
            <w:gridSpan w:val="2"/>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16425" w:rsidRPr="00C73BB2" w:rsidTr="0089136B">
        <w:tc>
          <w:tcPr>
            <w:cnfStyle w:val="001000000000" w:firstRow="0" w:lastRow="0" w:firstColumn="1" w:lastColumn="0" w:oddVBand="0" w:evenVBand="0" w:oddHBand="0" w:evenHBand="0" w:firstRowFirstColumn="0" w:firstRowLastColumn="0" w:lastRowFirstColumn="0" w:lastRowLastColumn="0"/>
            <w:tcW w:w="817" w:type="dxa"/>
          </w:tcPr>
          <w:p w:rsidR="00416425" w:rsidRPr="00C73BB2" w:rsidRDefault="00416425" w:rsidP="00D94A24">
            <w:pPr>
              <w:pStyle w:val="a3"/>
              <w:numPr>
                <w:ilvl w:val="0"/>
                <w:numId w:val="2"/>
              </w:numPr>
              <w:ind w:leftChars="0"/>
              <w:jc w:val="center"/>
              <w:rPr>
                <w:rFonts w:eastAsiaTheme="minorEastAsia" w:cs="Calibri"/>
              </w:rPr>
            </w:pPr>
          </w:p>
        </w:tc>
        <w:tc>
          <w:tcPr>
            <w:tcW w:w="3686" w:type="dxa"/>
            <w:gridSpan w:val="3"/>
          </w:tcPr>
          <w:p w:rsidR="00416425" w:rsidRDefault="00416425"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研究</w:t>
            </w:r>
            <w:r>
              <w:rPr>
                <w:rFonts w:ascii="Calibri" w:hAnsi="Calibri" w:cs="Calibri" w:hint="eastAsia"/>
              </w:rPr>
              <w:t>Server</w:t>
            </w:r>
          </w:p>
        </w:tc>
        <w:tc>
          <w:tcPr>
            <w:tcW w:w="2008" w:type="dxa"/>
            <w:gridSpan w:val="2"/>
          </w:tcPr>
          <w:p w:rsidR="00416425" w:rsidRDefault="00416425" w:rsidP="007128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王敦儒</w:t>
            </w:r>
          </w:p>
        </w:tc>
        <w:tc>
          <w:tcPr>
            <w:tcW w:w="850" w:type="dxa"/>
            <w:gridSpan w:val="2"/>
          </w:tcPr>
          <w:p w:rsidR="00416425" w:rsidRDefault="00416425"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10/9</w:t>
            </w:r>
          </w:p>
        </w:tc>
        <w:tc>
          <w:tcPr>
            <w:tcW w:w="1347" w:type="dxa"/>
          </w:tcPr>
          <w:p w:rsidR="00416425" w:rsidRPr="00E57FE0" w:rsidRDefault="00416425"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FF0000"/>
              </w:rPr>
            </w:pPr>
            <w:r w:rsidRPr="00E57FE0">
              <w:rPr>
                <w:rFonts w:ascii="Calibri" w:hAnsi="Calibri" w:cs="Calibri" w:hint="eastAsia"/>
                <w:b/>
                <w:color w:val="FF0000"/>
              </w:rPr>
              <w:t>Closed</w:t>
            </w:r>
          </w:p>
        </w:tc>
        <w:tc>
          <w:tcPr>
            <w:tcW w:w="2309" w:type="dxa"/>
            <w:gridSpan w:val="2"/>
          </w:tcPr>
          <w:p w:rsidR="00416425" w:rsidRPr="00C73BB2" w:rsidRDefault="00416425"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416425"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E57FE0" w:rsidRDefault="00416425" w:rsidP="00D94A24">
            <w:pPr>
              <w:jc w:val="center"/>
              <w:rPr>
                <w:rFonts w:cs="Calibri"/>
              </w:rPr>
            </w:pPr>
            <w:r>
              <w:rPr>
                <w:rFonts w:cs="Calibri"/>
              </w:rPr>
              <w:t>10</w:t>
            </w:r>
          </w:p>
        </w:tc>
        <w:tc>
          <w:tcPr>
            <w:tcW w:w="3686" w:type="dxa"/>
            <w:gridSpan w:val="3"/>
          </w:tcPr>
          <w:p w:rsidR="00416425"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研究</w:t>
            </w:r>
            <w:r>
              <w:rPr>
                <w:rFonts w:ascii="Calibri" w:hAnsi="Calibri" w:cs="Calibri" w:hint="eastAsia"/>
              </w:rPr>
              <w:t>GUI</w:t>
            </w:r>
          </w:p>
        </w:tc>
        <w:tc>
          <w:tcPr>
            <w:tcW w:w="2008" w:type="dxa"/>
            <w:gridSpan w:val="2"/>
          </w:tcPr>
          <w:p w:rsidR="00416425" w:rsidRDefault="00416425" w:rsidP="0071289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李昇輯、張文博</w:t>
            </w:r>
          </w:p>
        </w:tc>
        <w:tc>
          <w:tcPr>
            <w:tcW w:w="850" w:type="dxa"/>
            <w:gridSpan w:val="2"/>
          </w:tcPr>
          <w:p w:rsidR="00416425"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10/9</w:t>
            </w:r>
          </w:p>
        </w:tc>
        <w:tc>
          <w:tcPr>
            <w:tcW w:w="1347" w:type="dxa"/>
          </w:tcPr>
          <w:p w:rsidR="00416425" w:rsidRPr="00E57FE0"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sidRPr="00E57FE0">
              <w:rPr>
                <w:rFonts w:ascii="Calibri" w:hAnsi="Calibri" w:cs="Calibri" w:hint="eastAsia"/>
                <w:b/>
                <w:color w:val="FF0000"/>
              </w:rPr>
              <w:t>Closed</w:t>
            </w:r>
          </w:p>
        </w:tc>
        <w:tc>
          <w:tcPr>
            <w:tcW w:w="2309" w:type="dxa"/>
            <w:gridSpan w:val="2"/>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16425" w:rsidRPr="00C73BB2" w:rsidTr="0089136B">
        <w:tc>
          <w:tcPr>
            <w:cnfStyle w:val="001000000000" w:firstRow="0" w:lastRow="0" w:firstColumn="1" w:lastColumn="0" w:oddVBand="0" w:evenVBand="0" w:oddHBand="0" w:evenHBand="0" w:firstRowFirstColumn="0" w:firstRowLastColumn="0" w:lastRowFirstColumn="0" w:lastRowLastColumn="0"/>
            <w:tcW w:w="817" w:type="dxa"/>
          </w:tcPr>
          <w:p w:rsidR="00416425" w:rsidRPr="00E57FE0" w:rsidRDefault="00416425" w:rsidP="00D94A24">
            <w:pPr>
              <w:jc w:val="center"/>
              <w:rPr>
                <w:rFonts w:cs="Calibri"/>
              </w:rPr>
            </w:pPr>
            <w:r>
              <w:rPr>
                <w:rFonts w:cs="Calibri"/>
              </w:rPr>
              <w:t>1</w:t>
            </w:r>
            <w:r w:rsidRPr="00E57FE0">
              <w:rPr>
                <w:rFonts w:cs="Calibri" w:hint="eastAsia"/>
              </w:rPr>
              <w:t>1</w:t>
            </w:r>
          </w:p>
        </w:tc>
        <w:tc>
          <w:tcPr>
            <w:tcW w:w="3686" w:type="dxa"/>
            <w:gridSpan w:val="3"/>
          </w:tcPr>
          <w:p w:rsidR="00416425" w:rsidRPr="00C73BB2" w:rsidRDefault="00416425"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增進開會效率的工具</w:t>
            </w:r>
          </w:p>
        </w:tc>
        <w:tc>
          <w:tcPr>
            <w:tcW w:w="2008" w:type="dxa"/>
            <w:gridSpan w:val="2"/>
          </w:tcPr>
          <w:p w:rsidR="00416425" w:rsidRPr="00C73BB2" w:rsidRDefault="00416425" w:rsidP="007128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李唐</w:t>
            </w:r>
          </w:p>
        </w:tc>
        <w:tc>
          <w:tcPr>
            <w:tcW w:w="850" w:type="dxa"/>
            <w:gridSpan w:val="2"/>
          </w:tcPr>
          <w:p w:rsidR="00416425" w:rsidRPr="00C73BB2" w:rsidRDefault="00416425"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10/19</w:t>
            </w:r>
          </w:p>
        </w:tc>
        <w:tc>
          <w:tcPr>
            <w:tcW w:w="1347" w:type="dxa"/>
          </w:tcPr>
          <w:p w:rsidR="00416425" w:rsidRPr="00634EE6" w:rsidRDefault="00634EE6"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FF0000"/>
              </w:rPr>
            </w:pPr>
            <w:r w:rsidRPr="00634EE6">
              <w:rPr>
                <w:rFonts w:ascii="Calibri" w:hAnsi="Calibri" w:cs="Calibri" w:hint="eastAsia"/>
                <w:b/>
                <w:color w:val="FF0000"/>
              </w:rPr>
              <w:t>Closed</w:t>
            </w:r>
          </w:p>
        </w:tc>
        <w:tc>
          <w:tcPr>
            <w:tcW w:w="2309" w:type="dxa"/>
            <w:gridSpan w:val="2"/>
          </w:tcPr>
          <w:p w:rsidR="00416425" w:rsidRPr="00C73BB2" w:rsidRDefault="00416425"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416425"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E57FE0" w:rsidRDefault="00416425" w:rsidP="00D94A24">
            <w:pPr>
              <w:jc w:val="center"/>
              <w:rPr>
                <w:rFonts w:cs="Calibri"/>
              </w:rPr>
            </w:pPr>
            <w:r>
              <w:rPr>
                <w:rFonts w:cs="Calibri" w:hint="eastAsia"/>
              </w:rPr>
              <w:t>12</w:t>
            </w:r>
          </w:p>
        </w:tc>
        <w:tc>
          <w:tcPr>
            <w:tcW w:w="3686" w:type="dxa"/>
            <w:gridSpan w:val="3"/>
          </w:tcPr>
          <w:p w:rsidR="00416425"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Survey Parse</w:t>
            </w:r>
            <w:r>
              <w:rPr>
                <w:rFonts w:ascii="Calibri" w:hAnsi="Calibri" w:cs="Calibri"/>
              </w:rPr>
              <w:t>…</w:t>
            </w:r>
          </w:p>
        </w:tc>
        <w:tc>
          <w:tcPr>
            <w:tcW w:w="2008" w:type="dxa"/>
            <w:gridSpan w:val="2"/>
          </w:tcPr>
          <w:p w:rsidR="00416425" w:rsidRDefault="00416425" w:rsidP="0071289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王敦儒</w:t>
            </w:r>
          </w:p>
        </w:tc>
        <w:tc>
          <w:tcPr>
            <w:tcW w:w="850" w:type="dxa"/>
            <w:gridSpan w:val="2"/>
          </w:tcPr>
          <w:p w:rsidR="00416425"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10/19</w:t>
            </w:r>
          </w:p>
        </w:tc>
        <w:tc>
          <w:tcPr>
            <w:tcW w:w="1347" w:type="dxa"/>
          </w:tcPr>
          <w:p w:rsidR="00416425" w:rsidRPr="00634EE6" w:rsidRDefault="00634EE6"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sidRPr="00634EE6">
              <w:rPr>
                <w:rFonts w:ascii="Calibri" w:hAnsi="Calibri" w:cs="Calibri" w:hint="eastAsia"/>
                <w:b/>
                <w:color w:val="FF0000"/>
              </w:rPr>
              <w:t>Closed</w:t>
            </w:r>
          </w:p>
        </w:tc>
        <w:tc>
          <w:tcPr>
            <w:tcW w:w="2309" w:type="dxa"/>
            <w:gridSpan w:val="2"/>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16425" w:rsidRPr="00C73BB2" w:rsidTr="0089136B">
        <w:tc>
          <w:tcPr>
            <w:cnfStyle w:val="001000000000" w:firstRow="0" w:lastRow="0" w:firstColumn="1" w:lastColumn="0" w:oddVBand="0" w:evenVBand="0" w:oddHBand="0" w:evenHBand="0" w:firstRowFirstColumn="0" w:firstRowLastColumn="0" w:lastRowFirstColumn="0" w:lastRowLastColumn="0"/>
            <w:tcW w:w="817" w:type="dxa"/>
          </w:tcPr>
          <w:p w:rsidR="00416425" w:rsidRPr="00E57FE0" w:rsidRDefault="00416425" w:rsidP="00D94A24">
            <w:pPr>
              <w:jc w:val="center"/>
              <w:rPr>
                <w:rFonts w:cs="Calibri"/>
              </w:rPr>
            </w:pPr>
            <w:r>
              <w:rPr>
                <w:rFonts w:cs="Calibri" w:hint="eastAsia"/>
              </w:rPr>
              <w:t>13</w:t>
            </w:r>
          </w:p>
        </w:tc>
        <w:tc>
          <w:tcPr>
            <w:tcW w:w="3686" w:type="dxa"/>
            <w:gridSpan w:val="3"/>
          </w:tcPr>
          <w:p w:rsidR="00416425" w:rsidRDefault="00416425"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小</w:t>
            </w:r>
            <w:r>
              <w:rPr>
                <w:rFonts w:ascii="Calibri" w:hAnsi="Calibri" w:cs="Calibri" w:hint="eastAsia"/>
              </w:rPr>
              <w:t>P</w:t>
            </w:r>
            <w:r>
              <w:rPr>
                <w:rFonts w:ascii="Calibri" w:hAnsi="Calibri" w:cs="Calibri"/>
              </w:rPr>
              <w:t>roject</w:t>
            </w:r>
          </w:p>
        </w:tc>
        <w:tc>
          <w:tcPr>
            <w:tcW w:w="2008" w:type="dxa"/>
            <w:gridSpan w:val="2"/>
          </w:tcPr>
          <w:p w:rsidR="00416425" w:rsidRDefault="00416425" w:rsidP="007128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w:t>
            </w:r>
            <w:r>
              <w:rPr>
                <w:rFonts w:ascii="Calibri" w:hAnsi="Calibri" w:cs="Calibri" w:hint="eastAsia"/>
              </w:rPr>
              <w:t>李唐</w:t>
            </w:r>
            <w:r>
              <w:rPr>
                <w:rFonts w:ascii="Calibri" w:hAnsi="Calibri" w:cs="Calibri" w:hint="eastAsia"/>
              </w:rPr>
              <w:t>)</w:t>
            </w:r>
            <w:r>
              <w:rPr>
                <w:rFonts w:ascii="Calibri" w:hAnsi="Calibri" w:cs="Calibri" w:hint="eastAsia"/>
              </w:rPr>
              <w:t>全體</w:t>
            </w:r>
          </w:p>
        </w:tc>
        <w:tc>
          <w:tcPr>
            <w:tcW w:w="850" w:type="dxa"/>
            <w:gridSpan w:val="2"/>
          </w:tcPr>
          <w:p w:rsidR="00416425" w:rsidRDefault="004861CC"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10/26</w:t>
            </w:r>
          </w:p>
        </w:tc>
        <w:tc>
          <w:tcPr>
            <w:tcW w:w="1347" w:type="dxa"/>
          </w:tcPr>
          <w:p w:rsidR="00416425" w:rsidRPr="00DF79E1" w:rsidRDefault="00D14C12"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1F3864" w:themeColor="accent5" w:themeShade="80"/>
              </w:rPr>
            </w:pPr>
            <w:r w:rsidRPr="00D14C12">
              <w:rPr>
                <w:rFonts w:ascii="Calibri" w:hAnsi="Calibri" w:cs="Calibri"/>
                <w:b/>
                <w:color w:val="FF0000"/>
              </w:rPr>
              <w:t>Closed</w:t>
            </w:r>
          </w:p>
        </w:tc>
        <w:tc>
          <w:tcPr>
            <w:tcW w:w="2309" w:type="dxa"/>
            <w:gridSpan w:val="2"/>
          </w:tcPr>
          <w:p w:rsidR="00416425" w:rsidRPr="00C73BB2" w:rsidRDefault="00416425"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416425"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E57FE0" w:rsidRDefault="00416425" w:rsidP="00D94A24">
            <w:pPr>
              <w:jc w:val="center"/>
              <w:rPr>
                <w:rFonts w:cs="Calibri"/>
              </w:rPr>
            </w:pPr>
            <w:r>
              <w:rPr>
                <w:rFonts w:cs="Calibri" w:hint="eastAsia"/>
              </w:rPr>
              <w:t>14</w:t>
            </w:r>
          </w:p>
        </w:tc>
        <w:tc>
          <w:tcPr>
            <w:tcW w:w="3686" w:type="dxa"/>
            <w:gridSpan w:val="3"/>
          </w:tcPr>
          <w:p w:rsidR="00416425"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問圖形專家</w:t>
            </w:r>
          </w:p>
        </w:tc>
        <w:tc>
          <w:tcPr>
            <w:tcW w:w="2008" w:type="dxa"/>
            <w:gridSpan w:val="2"/>
          </w:tcPr>
          <w:p w:rsidR="00416425" w:rsidRDefault="00416425" w:rsidP="0071289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劉秋志</w:t>
            </w:r>
          </w:p>
        </w:tc>
        <w:tc>
          <w:tcPr>
            <w:tcW w:w="850" w:type="dxa"/>
            <w:gridSpan w:val="2"/>
          </w:tcPr>
          <w:p w:rsidR="00416425"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10/19</w:t>
            </w:r>
          </w:p>
        </w:tc>
        <w:tc>
          <w:tcPr>
            <w:tcW w:w="1347" w:type="dxa"/>
          </w:tcPr>
          <w:p w:rsidR="00416425" w:rsidRPr="00634EE6" w:rsidRDefault="00634EE6"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sidRPr="00634EE6">
              <w:rPr>
                <w:rFonts w:ascii="Calibri" w:hAnsi="Calibri" w:cs="Calibri" w:hint="eastAsia"/>
                <w:b/>
                <w:color w:val="FF0000"/>
              </w:rPr>
              <w:t>Closed</w:t>
            </w:r>
          </w:p>
        </w:tc>
        <w:tc>
          <w:tcPr>
            <w:tcW w:w="2309" w:type="dxa"/>
            <w:gridSpan w:val="2"/>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634EE6" w:rsidRPr="00C73BB2" w:rsidTr="0089136B">
        <w:tc>
          <w:tcPr>
            <w:cnfStyle w:val="001000000000" w:firstRow="0" w:lastRow="0" w:firstColumn="1" w:lastColumn="0" w:oddVBand="0" w:evenVBand="0" w:oddHBand="0" w:evenHBand="0" w:firstRowFirstColumn="0" w:firstRowLastColumn="0" w:lastRowFirstColumn="0" w:lastRowLastColumn="0"/>
            <w:tcW w:w="817" w:type="dxa"/>
          </w:tcPr>
          <w:p w:rsidR="00634EE6" w:rsidRDefault="00634EE6" w:rsidP="00D94A24">
            <w:pPr>
              <w:jc w:val="center"/>
              <w:rPr>
                <w:rFonts w:cs="Calibri"/>
              </w:rPr>
            </w:pPr>
            <w:r>
              <w:rPr>
                <w:rFonts w:cs="Calibri" w:hint="eastAsia"/>
              </w:rPr>
              <w:t>15</w:t>
            </w:r>
          </w:p>
        </w:tc>
        <w:tc>
          <w:tcPr>
            <w:tcW w:w="3686" w:type="dxa"/>
            <w:gridSpan w:val="3"/>
          </w:tcPr>
          <w:p w:rsidR="00634EE6" w:rsidRDefault="004861CC"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初步研究</w:t>
            </w:r>
            <w:r>
              <w:rPr>
                <w:rFonts w:ascii="Calibri" w:hAnsi="Calibri" w:cs="Calibri" w:hint="eastAsia"/>
              </w:rPr>
              <w:t>O</w:t>
            </w:r>
            <w:r>
              <w:rPr>
                <w:rFonts w:ascii="Calibri" w:hAnsi="Calibri" w:cs="Calibri"/>
              </w:rPr>
              <w:t>penCV</w:t>
            </w:r>
            <w:r>
              <w:rPr>
                <w:rFonts w:ascii="Calibri" w:hAnsi="Calibri" w:cs="Calibri" w:hint="eastAsia"/>
              </w:rPr>
              <w:t>、</w:t>
            </w:r>
            <w:r>
              <w:rPr>
                <w:rFonts w:ascii="Calibri" w:hAnsi="Calibri" w:cs="Calibri" w:hint="eastAsia"/>
              </w:rPr>
              <w:t>NDK</w:t>
            </w:r>
          </w:p>
        </w:tc>
        <w:tc>
          <w:tcPr>
            <w:tcW w:w="2008" w:type="dxa"/>
            <w:gridSpan w:val="2"/>
          </w:tcPr>
          <w:p w:rsidR="00634EE6" w:rsidRDefault="004861CC" w:rsidP="007128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李唐</w:t>
            </w:r>
          </w:p>
        </w:tc>
        <w:tc>
          <w:tcPr>
            <w:tcW w:w="850" w:type="dxa"/>
            <w:gridSpan w:val="2"/>
          </w:tcPr>
          <w:p w:rsidR="00634EE6" w:rsidRDefault="004861CC"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10/26</w:t>
            </w:r>
          </w:p>
        </w:tc>
        <w:tc>
          <w:tcPr>
            <w:tcW w:w="1347" w:type="dxa"/>
          </w:tcPr>
          <w:p w:rsidR="00634EE6" w:rsidRPr="00634EE6" w:rsidRDefault="0014691F"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FF0000"/>
              </w:rPr>
            </w:pPr>
            <w:r w:rsidRPr="00A97B1F">
              <w:rPr>
                <w:rFonts w:ascii="Calibri" w:hAnsi="Calibri" w:cs="Calibri"/>
                <w:b/>
                <w:color w:val="FF0000"/>
              </w:rPr>
              <w:t>Closed</w:t>
            </w:r>
          </w:p>
        </w:tc>
        <w:tc>
          <w:tcPr>
            <w:tcW w:w="2309" w:type="dxa"/>
            <w:gridSpan w:val="2"/>
          </w:tcPr>
          <w:p w:rsidR="00634EE6" w:rsidRPr="00C73BB2" w:rsidRDefault="00634EE6"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634EE6"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34EE6" w:rsidRDefault="004861CC" w:rsidP="00D94A24">
            <w:pPr>
              <w:jc w:val="center"/>
              <w:rPr>
                <w:rFonts w:cs="Calibri"/>
              </w:rPr>
            </w:pPr>
            <w:r>
              <w:rPr>
                <w:rFonts w:cs="Calibri" w:hint="eastAsia"/>
              </w:rPr>
              <w:t>16</w:t>
            </w:r>
          </w:p>
        </w:tc>
        <w:tc>
          <w:tcPr>
            <w:tcW w:w="3686" w:type="dxa"/>
            <w:gridSpan w:val="3"/>
          </w:tcPr>
          <w:p w:rsidR="004861CC" w:rsidRDefault="004861CC"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寫大致的需求</w:t>
            </w:r>
          </w:p>
        </w:tc>
        <w:tc>
          <w:tcPr>
            <w:tcW w:w="2008" w:type="dxa"/>
            <w:gridSpan w:val="2"/>
          </w:tcPr>
          <w:p w:rsidR="00634EE6" w:rsidRDefault="004861CC" w:rsidP="0071289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w:t>
            </w:r>
            <w:r>
              <w:rPr>
                <w:rFonts w:ascii="Calibri" w:hAnsi="Calibri" w:cs="Calibri" w:hint="eastAsia"/>
              </w:rPr>
              <w:t>李唐</w:t>
            </w:r>
            <w:r>
              <w:rPr>
                <w:rFonts w:ascii="Calibri" w:hAnsi="Calibri" w:cs="Calibri" w:hint="eastAsia"/>
              </w:rPr>
              <w:t xml:space="preserve">) </w:t>
            </w:r>
            <w:r>
              <w:rPr>
                <w:rFonts w:ascii="Calibri" w:hAnsi="Calibri" w:cs="Calibri" w:hint="eastAsia"/>
              </w:rPr>
              <w:t>全體</w:t>
            </w:r>
          </w:p>
        </w:tc>
        <w:tc>
          <w:tcPr>
            <w:tcW w:w="850" w:type="dxa"/>
            <w:gridSpan w:val="2"/>
          </w:tcPr>
          <w:p w:rsidR="00634EE6" w:rsidRDefault="004861CC"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10/19</w:t>
            </w:r>
          </w:p>
        </w:tc>
        <w:tc>
          <w:tcPr>
            <w:tcW w:w="1347" w:type="dxa"/>
          </w:tcPr>
          <w:p w:rsidR="00634EE6" w:rsidRPr="00634EE6" w:rsidRDefault="004861CC"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Pr>
                <w:rFonts w:ascii="Calibri" w:hAnsi="Calibri" w:cs="Calibri" w:hint="eastAsia"/>
                <w:b/>
                <w:color w:val="FF0000"/>
              </w:rPr>
              <w:t>C</w:t>
            </w:r>
            <w:r>
              <w:rPr>
                <w:rFonts w:ascii="Calibri" w:hAnsi="Calibri" w:cs="Calibri"/>
                <w:b/>
                <w:color w:val="FF0000"/>
              </w:rPr>
              <w:t>losed</w:t>
            </w:r>
          </w:p>
        </w:tc>
        <w:tc>
          <w:tcPr>
            <w:tcW w:w="2309" w:type="dxa"/>
            <w:gridSpan w:val="2"/>
          </w:tcPr>
          <w:p w:rsidR="00634EE6" w:rsidRPr="00C73BB2" w:rsidRDefault="004861CC"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老師說的</w:t>
            </w:r>
          </w:p>
        </w:tc>
      </w:tr>
      <w:tr w:rsidR="00634EE6" w:rsidRPr="00C73BB2" w:rsidTr="0089136B">
        <w:tc>
          <w:tcPr>
            <w:cnfStyle w:val="001000000000" w:firstRow="0" w:lastRow="0" w:firstColumn="1" w:lastColumn="0" w:oddVBand="0" w:evenVBand="0" w:oddHBand="0" w:evenHBand="0" w:firstRowFirstColumn="0" w:firstRowLastColumn="0" w:lastRowFirstColumn="0" w:lastRowLastColumn="0"/>
            <w:tcW w:w="817" w:type="dxa"/>
          </w:tcPr>
          <w:p w:rsidR="00634EE6" w:rsidRDefault="004861CC" w:rsidP="00D94A24">
            <w:pPr>
              <w:jc w:val="center"/>
              <w:rPr>
                <w:rFonts w:cs="Calibri"/>
              </w:rPr>
            </w:pPr>
            <w:r>
              <w:rPr>
                <w:rFonts w:cs="Calibri" w:hint="eastAsia"/>
              </w:rPr>
              <w:t>17</w:t>
            </w:r>
          </w:p>
        </w:tc>
        <w:tc>
          <w:tcPr>
            <w:tcW w:w="3686" w:type="dxa"/>
            <w:gridSpan w:val="3"/>
          </w:tcPr>
          <w:p w:rsidR="00634EE6" w:rsidRDefault="004861CC"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小</w:t>
            </w:r>
            <w:r>
              <w:rPr>
                <w:rFonts w:ascii="Calibri" w:hAnsi="Calibri" w:cs="Calibri" w:hint="eastAsia"/>
              </w:rPr>
              <w:t>P: Login via Facebook</w:t>
            </w:r>
          </w:p>
        </w:tc>
        <w:tc>
          <w:tcPr>
            <w:tcW w:w="2008" w:type="dxa"/>
            <w:gridSpan w:val="2"/>
          </w:tcPr>
          <w:p w:rsidR="00634EE6" w:rsidRDefault="004861CC" w:rsidP="007128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王敦儒</w:t>
            </w:r>
          </w:p>
        </w:tc>
        <w:tc>
          <w:tcPr>
            <w:tcW w:w="850" w:type="dxa"/>
            <w:gridSpan w:val="2"/>
          </w:tcPr>
          <w:p w:rsidR="00634EE6" w:rsidRDefault="004861CC"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10/26</w:t>
            </w:r>
          </w:p>
        </w:tc>
        <w:tc>
          <w:tcPr>
            <w:tcW w:w="1347" w:type="dxa"/>
          </w:tcPr>
          <w:p w:rsidR="00634EE6" w:rsidRPr="00A97B1F" w:rsidRDefault="0014691F"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FF0000"/>
              </w:rPr>
            </w:pPr>
            <w:r w:rsidRPr="00A97B1F">
              <w:rPr>
                <w:rFonts w:ascii="Calibri" w:hAnsi="Calibri" w:cs="Calibri"/>
                <w:b/>
                <w:color w:val="FF0000"/>
              </w:rPr>
              <w:t>Closed</w:t>
            </w:r>
          </w:p>
        </w:tc>
        <w:tc>
          <w:tcPr>
            <w:tcW w:w="2309" w:type="dxa"/>
            <w:gridSpan w:val="2"/>
          </w:tcPr>
          <w:p w:rsidR="00634EE6" w:rsidRPr="00C73BB2" w:rsidRDefault="00634EE6"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634EE6"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34EE6" w:rsidRDefault="004861CC" w:rsidP="00D94A24">
            <w:pPr>
              <w:jc w:val="center"/>
              <w:rPr>
                <w:rFonts w:cs="Calibri"/>
              </w:rPr>
            </w:pPr>
            <w:r>
              <w:rPr>
                <w:rFonts w:cs="Calibri" w:hint="eastAsia"/>
              </w:rPr>
              <w:t>18</w:t>
            </w:r>
          </w:p>
        </w:tc>
        <w:tc>
          <w:tcPr>
            <w:tcW w:w="3686" w:type="dxa"/>
            <w:gridSpan w:val="3"/>
          </w:tcPr>
          <w:p w:rsidR="00634EE6" w:rsidRDefault="004861CC"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小</w:t>
            </w:r>
            <w:r>
              <w:rPr>
                <w:rFonts w:ascii="Calibri" w:hAnsi="Calibri" w:cs="Calibri" w:hint="eastAsia"/>
              </w:rPr>
              <w:t>P: O</w:t>
            </w:r>
            <w:r>
              <w:rPr>
                <w:rFonts w:ascii="Calibri" w:hAnsi="Calibri" w:cs="Calibri"/>
              </w:rPr>
              <w:t>penCV</w:t>
            </w:r>
            <w:r>
              <w:rPr>
                <w:rFonts w:ascii="Calibri" w:hAnsi="Calibri" w:cs="Calibri" w:hint="eastAsia"/>
              </w:rPr>
              <w:t>抓圖片上的圓形</w:t>
            </w:r>
          </w:p>
        </w:tc>
        <w:tc>
          <w:tcPr>
            <w:tcW w:w="2008" w:type="dxa"/>
            <w:gridSpan w:val="2"/>
          </w:tcPr>
          <w:p w:rsidR="00634EE6" w:rsidRDefault="004861CC" w:rsidP="0071289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李唐</w:t>
            </w:r>
          </w:p>
        </w:tc>
        <w:tc>
          <w:tcPr>
            <w:tcW w:w="850" w:type="dxa"/>
            <w:gridSpan w:val="2"/>
          </w:tcPr>
          <w:p w:rsidR="00634EE6" w:rsidRDefault="004861CC" w:rsidP="004861CC">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10/26</w:t>
            </w:r>
          </w:p>
        </w:tc>
        <w:tc>
          <w:tcPr>
            <w:tcW w:w="1347" w:type="dxa"/>
          </w:tcPr>
          <w:p w:rsidR="00634EE6" w:rsidRPr="00A97B1F" w:rsidRDefault="00D94A24"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sidRPr="00A97B1F">
              <w:rPr>
                <w:rFonts w:ascii="Calibri" w:hAnsi="Calibri" w:cs="Calibri"/>
                <w:b/>
                <w:color w:val="FF0000"/>
              </w:rPr>
              <w:t>Closed</w:t>
            </w:r>
          </w:p>
        </w:tc>
        <w:tc>
          <w:tcPr>
            <w:tcW w:w="2309" w:type="dxa"/>
            <w:gridSpan w:val="2"/>
          </w:tcPr>
          <w:p w:rsidR="00634EE6" w:rsidRPr="00C73BB2" w:rsidRDefault="00634EE6"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634EE6" w:rsidRPr="00C73BB2" w:rsidTr="0089136B">
        <w:tc>
          <w:tcPr>
            <w:cnfStyle w:val="001000000000" w:firstRow="0" w:lastRow="0" w:firstColumn="1" w:lastColumn="0" w:oddVBand="0" w:evenVBand="0" w:oddHBand="0" w:evenHBand="0" w:firstRowFirstColumn="0" w:firstRowLastColumn="0" w:lastRowFirstColumn="0" w:lastRowLastColumn="0"/>
            <w:tcW w:w="817" w:type="dxa"/>
          </w:tcPr>
          <w:p w:rsidR="00634EE6" w:rsidRDefault="004861CC" w:rsidP="00D94A24">
            <w:pPr>
              <w:jc w:val="center"/>
              <w:rPr>
                <w:rFonts w:cs="Calibri"/>
              </w:rPr>
            </w:pPr>
            <w:r>
              <w:rPr>
                <w:rFonts w:cs="Calibri" w:hint="eastAsia"/>
              </w:rPr>
              <w:t>19</w:t>
            </w:r>
          </w:p>
        </w:tc>
        <w:tc>
          <w:tcPr>
            <w:tcW w:w="3686" w:type="dxa"/>
            <w:gridSpan w:val="3"/>
          </w:tcPr>
          <w:p w:rsidR="00634EE6" w:rsidRDefault="004861CC"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小</w:t>
            </w:r>
            <w:r>
              <w:rPr>
                <w:rFonts w:ascii="Calibri" w:hAnsi="Calibri" w:cs="Calibri" w:hint="eastAsia"/>
              </w:rPr>
              <w:t>P:</w:t>
            </w:r>
            <w:r>
              <w:rPr>
                <w:rFonts w:ascii="Calibri" w:hAnsi="Calibri" w:cs="Calibri" w:hint="eastAsia"/>
              </w:rPr>
              <w:t>相機</w:t>
            </w:r>
            <w:r w:rsidR="00857D70">
              <w:rPr>
                <w:rFonts w:ascii="Calibri" w:hAnsi="Calibri" w:cs="Calibri" w:hint="eastAsia"/>
              </w:rPr>
              <w:t>圖片傳回</w:t>
            </w:r>
          </w:p>
        </w:tc>
        <w:tc>
          <w:tcPr>
            <w:tcW w:w="2008" w:type="dxa"/>
            <w:gridSpan w:val="2"/>
          </w:tcPr>
          <w:p w:rsidR="00634EE6" w:rsidRDefault="00857D70" w:rsidP="007128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劉秋志</w:t>
            </w:r>
          </w:p>
        </w:tc>
        <w:tc>
          <w:tcPr>
            <w:tcW w:w="850" w:type="dxa"/>
            <w:gridSpan w:val="2"/>
          </w:tcPr>
          <w:p w:rsidR="00634EE6" w:rsidRDefault="00857D70"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10/26</w:t>
            </w:r>
          </w:p>
        </w:tc>
        <w:tc>
          <w:tcPr>
            <w:tcW w:w="1347" w:type="dxa"/>
          </w:tcPr>
          <w:p w:rsidR="00634EE6" w:rsidRPr="00A97B1F" w:rsidRDefault="00D94A24"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FF0000"/>
              </w:rPr>
            </w:pPr>
            <w:r w:rsidRPr="00A97B1F">
              <w:rPr>
                <w:rFonts w:ascii="Calibri" w:hAnsi="Calibri" w:cs="Calibri"/>
                <w:b/>
                <w:color w:val="FF0000"/>
              </w:rPr>
              <w:t>Closed</w:t>
            </w:r>
          </w:p>
        </w:tc>
        <w:tc>
          <w:tcPr>
            <w:tcW w:w="2309" w:type="dxa"/>
            <w:gridSpan w:val="2"/>
          </w:tcPr>
          <w:p w:rsidR="00634EE6" w:rsidRPr="00C73BB2" w:rsidRDefault="00634EE6"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634EE6"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34EE6" w:rsidRDefault="00857D70" w:rsidP="00D94A24">
            <w:pPr>
              <w:jc w:val="center"/>
              <w:rPr>
                <w:rFonts w:cs="Calibri"/>
              </w:rPr>
            </w:pPr>
            <w:r>
              <w:rPr>
                <w:rFonts w:cs="Calibri" w:hint="eastAsia"/>
              </w:rPr>
              <w:t>20</w:t>
            </w:r>
          </w:p>
        </w:tc>
        <w:tc>
          <w:tcPr>
            <w:tcW w:w="3686" w:type="dxa"/>
            <w:gridSpan w:val="3"/>
          </w:tcPr>
          <w:p w:rsidR="00634EE6" w:rsidRDefault="00857D70"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小</w:t>
            </w:r>
            <w:r>
              <w:rPr>
                <w:rFonts w:ascii="Calibri" w:hAnsi="Calibri" w:cs="Calibri" w:hint="eastAsia"/>
              </w:rPr>
              <w:t>P:GUI</w:t>
            </w:r>
          </w:p>
        </w:tc>
        <w:tc>
          <w:tcPr>
            <w:tcW w:w="2008" w:type="dxa"/>
            <w:gridSpan w:val="2"/>
          </w:tcPr>
          <w:p w:rsidR="00634EE6" w:rsidRDefault="00857D70" w:rsidP="0071289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張文博、李昇輯</w:t>
            </w:r>
          </w:p>
        </w:tc>
        <w:tc>
          <w:tcPr>
            <w:tcW w:w="850" w:type="dxa"/>
            <w:gridSpan w:val="2"/>
          </w:tcPr>
          <w:p w:rsidR="00634EE6" w:rsidRDefault="00857D70"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10/26</w:t>
            </w:r>
          </w:p>
        </w:tc>
        <w:tc>
          <w:tcPr>
            <w:tcW w:w="1347" w:type="dxa"/>
          </w:tcPr>
          <w:p w:rsidR="00634EE6" w:rsidRPr="00A97B1F" w:rsidRDefault="00D94A24"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sidRPr="00A97B1F">
              <w:rPr>
                <w:rFonts w:ascii="Calibri" w:hAnsi="Calibri" w:cs="Calibri"/>
                <w:b/>
                <w:color w:val="FF0000"/>
              </w:rPr>
              <w:t>Closed</w:t>
            </w:r>
          </w:p>
        </w:tc>
        <w:tc>
          <w:tcPr>
            <w:tcW w:w="2309" w:type="dxa"/>
            <w:gridSpan w:val="2"/>
          </w:tcPr>
          <w:p w:rsidR="00634EE6" w:rsidRPr="00C73BB2" w:rsidRDefault="00634EE6"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857D70" w:rsidRPr="00C73BB2" w:rsidTr="0089136B">
        <w:tc>
          <w:tcPr>
            <w:cnfStyle w:val="001000000000" w:firstRow="0" w:lastRow="0" w:firstColumn="1" w:lastColumn="0" w:oddVBand="0" w:evenVBand="0" w:oddHBand="0" w:evenHBand="0" w:firstRowFirstColumn="0" w:firstRowLastColumn="0" w:lastRowFirstColumn="0" w:lastRowLastColumn="0"/>
            <w:tcW w:w="817" w:type="dxa"/>
          </w:tcPr>
          <w:p w:rsidR="00857D70" w:rsidRDefault="00723773" w:rsidP="00D94A24">
            <w:pPr>
              <w:jc w:val="center"/>
              <w:rPr>
                <w:rFonts w:cs="Calibri"/>
              </w:rPr>
            </w:pPr>
            <w:r>
              <w:rPr>
                <w:rFonts w:cs="Calibri" w:hint="eastAsia"/>
              </w:rPr>
              <w:t>21</w:t>
            </w:r>
          </w:p>
        </w:tc>
        <w:tc>
          <w:tcPr>
            <w:tcW w:w="3686" w:type="dxa"/>
            <w:gridSpan w:val="3"/>
          </w:tcPr>
          <w:p w:rsidR="00857D70" w:rsidRDefault="00723773"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WBS</w:t>
            </w:r>
            <w:r>
              <w:rPr>
                <w:rFonts w:ascii="Calibri" w:hAnsi="Calibri" w:cs="Calibri" w:hint="eastAsia"/>
              </w:rPr>
              <w:t>上的完成時間</w:t>
            </w:r>
          </w:p>
        </w:tc>
        <w:tc>
          <w:tcPr>
            <w:tcW w:w="2008" w:type="dxa"/>
            <w:gridSpan w:val="2"/>
          </w:tcPr>
          <w:p w:rsidR="00857D70" w:rsidRDefault="00723773" w:rsidP="007128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王敦儒</w:t>
            </w:r>
          </w:p>
        </w:tc>
        <w:tc>
          <w:tcPr>
            <w:tcW w:w="850" w:type="dxa"/>
            <w:gridSpan w:val="2"/>
          </w:tcPr>
          <w:p w:rsidR="00857D70" w:rsidRDefault="00723773"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10/22</w:t>
            </w:r>
          </w:p>
        </w:tc>
        <w:tc>
          <w:tcPr>
            <w:tcW w:w="1347" w:type="dxa"/>
          </w:tcPr>
          <w:p w:rsidR="00857D70" w:rsidRPr="00A97B1F" w:rsidRDefault="00D94A24"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FF0000"/>
              </w:rPr>
            </w:pPr>
            <w:r w:rsidRPr="00A97B1F">
              <w:rPr>
                <w:rFonts w:ascii="Calibri" w:hAnsi="Calibri" w:cs="Calibri"/>
                <w:b/>
                <w:color w:val="FF0000"/>
              </w:rPr>
              <w:t>Closed</w:t>
            </w:r>
          </w:p>
        </w:tc>
        <w:tc>
          <w:tcPr>
            <w:tcW w:w="2309" w:type="dxa"/>
            <w:gridSpan w:val="2"/>
          </w:tcPr>
          <w:p w:rsidR="00857D70" w:rsidRPr="00C73BB2" w:rsidRDefault="00857D70"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71289A"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1289A" w:rsidRPr="006E47AB" w:rsidRDefault="0071289A" w:rsidP="0071289A">
            <w:pPr>
              <w:jc w:val="center"/>
            </w:pPr>
            <w:r w:rsidRPr="006E47AB">
              <w:rPr>
                <w:rFonts w:hint="eastAsia"/>
              </w:rPr>
              <w:t>22</w:t>
            </w:r>
          </w:p>
        </w:tc>
        <w:tc>
          <w:tcPr>
            <w:tcW w:w="3686" w:type="dxa"/>
            <w:gridSpan w:val="3"/>
          </w:tcPr>
          <w:p w:rsidR="0071289A" w:rsidRPr="006E47AB" w:rsidRDefault="0071289A" w:rsidP="0071289A">
            <w:pPr>
              <w:cnfStyle w:val="000000100000" w:firstRow="0" w:lastRow="0" w:firstColumn="0" w:lastColumn="0" w:oddVBand="0" w:evenVBand="0" w:oddHBand="1" w:evenHBand="0" w:firstRowFirstColumn="0" w:firstRowLastColumn="0" w:lastRowFirstColumn="0" w:lastRowLastColumn="0"/>
            </w:pPr>
            <w:r w:rsidRPr="006E47AB">
              <w:rPr>
                <w:rFonts w:hint="eastAsia"/>
              </w:rPr>
              <w:t>無法登入的</w:t>
            </w:r>
            <w:r w:rsidRPr="006E47AB">
              <w:rPr>
                <w:rFonts w:hint="eastAsia"/>
              </w:rPr>
              <w:t>Bug</w:t>
            </w:r>
          </w:p>
        </w:tc>
        <w:tc>
          <w:tcPr>
            <w:tcW w:w="2008" w:type="dxa"/>
            <w:gridSpan w:val="2"/>
          </w:tcPr>
          <w:p w:rsidR="0071289A" w:rsidRPr="006E47AB" w:rsidRDefault="0071289A" w:rsidP="0071289A">
            <w:pPr>
              <w:jc w:val="center"/>
              <w:cnfStyle w:val="000000100000" w:firstRow="0" w:lastRow="0" w:firstColumn="0" w:lastColumn="0" w:oddVBand="0" w:evenVBand="0" w:oddHBand="1" w:evenHBand="0" w:firstRowFirstColumn="0" w:firstRowLastColumn="0" w:lastRowFirstColumn="0" w:lastRowLastColumn="0"/>
            </w:pPr>
            <w:r w:rsidRPr="006E47AB">
              <w:rPr>
                <w:rFonts w:hint="eastAsia"/>
              </w:rPr>
              <w:t>王敦儒</w:t>
            </w:r>
          </w:p>
        </w:tc>
        <w:tc>
          <w:tcPr>
            <w:tcW w:w="850" w:type="dxa"/>
            <w:gridSpan w:val="2"/>
          </w:tcPr>
          <w:p w:rsidR="0071289A" w:rsidRPr="006E47AB" w:rsidRDefault="0071289A" w:rsidP="0071289A">
            <w:pPr>
              <w:cnfStyle w:val="000000100000" w:firstRow="0" w:lastRow="0" w:firstColumn="0" w:lastColumn="0" w:oddVBand="0" w:evenVBand="0" w:oddHBand="1" w:evenHBand="0" w:firstRowFirstColumn="0" w:firstRowLastColumn="0" w:lastRowFirstColumn="0" w:lastRowLastColumn="0"/>
            </w:pPr>
            <w:r w:rsidRPr="006E47AB">
              <w:rPr>
                <w:rFonts w:hint="eastAsia"/>
              </w:rPr>
              <w:t>11/2</w:t>
            </w:r>
          </w:p>
        </w:tc>
        <w:tc>
          <w:tcPr>
            <w:tcW w:w="1347" w:type="dxa"/>
          </w:tcPr>
          <w:p w:rsidR="0071289A" w:rsidRPr="00A97B1F" w:rsidRDefault="00B347D0" w:rsidP="0071289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sidRPr="00A97B1F">
              <w:rPr>
                <w:rFonts w:ascii="Calibri" w:hAnsi="Calibri" w:cs="Calibri"/>
                <w:b/>
                <w:color w:val="FF0000"/>
              </w:rPr>
              <w:t>Closed</w:t>
            </w:r>
          </w:p>
        </w:tc>
        <w:tc>
          <w:tcPr>
            <w:tcW w:w="2309" w:type="dxa"/>
            <w:gridSpan w:val="2"/>
          </w:tcPr>
          <w:p w:rsidR="0071289A" w:rsidRPr="006E47AB" w:rsidRDefault="0071289A" w:rsidP="0071289A">
            <w:pPr>
              <w:cnfStyle w:val="000000100000" w:firstRow="0" w:lastRow="0" w:firstColumn="0" w:lastColumn="0" w:oddVBand="0" w:evenVBand="0" w:oddHBand="1" w:evenHBand="0" w:firstRowFirstColumn="0" w:firstRowLastColumn="0" w:lastRowFirstColumn="0" w:lastRowLastColumn="0"/>
            </w:pPr>
          </w:p>
        </w:tc>
      </w:tr>
      <w:tr w:rsidR="0071289A" w:rsidRPr="00C73BB2" w:rsidTr="0089136B">
        <w:tc>
          <w:tcPr>
            <w:cnfStyle w:val="001000000000" w:firstRow="0" w:lastRow="0" w:firstColumn="1" w:lastColumn="0" w:oddVBand="0" w:evenVBand="0" w:oddHBand="0" w:evenHBand="0" w:firstRowFirstColumn="0" w:firstRowLastColumn="0" w:lastRowFirstColumn="0" w:lastRowLastColumn="0"/>
            <w:tcW w:w="817" w:type="dxa"/>
          </w:tcPr>
          <w:p w:rsidR="0071289A" w:rsidRPr="006E47AB" w:rsidRDefault="0071289A" w:rsidP="0071289A">
            <w:pPr>
              <w:jc w:val="center"/>
            </w:pPr>
            <w:r w:rsidRPr="006E47AB">
              <w:rPr>
                <w:rFonts w:hint="eastAsia"/>
              </w:rPr>
              <w:t>23</w:t>
            </w:r>
          </w:p>
        </w:tc>
        <w:tc>
          <w:tcPr>
            <w:tcW w:w="3686" w:type="dxa"/>
            <w:gridSpan w:val="3"/>
          </w:tcPr>
          <w:p w:rsidR="0071289A" w:rsidRPr="006E47AB" w:rsidRDefault="0071289A" w:rsidP="0071289A">
            <w:pPr>
              <w:cnfStyle w:val="000000000000" w:firstRow="0" w:lastRow="0" w:firstColumn="0" w:lastColumn="0" w:oddVBand="0" w:evenVBand="0" w:oddHBand="0" w:evenHBand="0" w:firstRowFirstColumn="0" w:firstRowLastColumn="0" w:lastRowFirstColumn="0" w:lastRowLastColumn="0"/>
            </w:pPr>
            <w:r w:rsidRPr="006E47AB">
              <w:rPr>
                <w:rFonts w:hint="eastAsia"/>
              </w:rPr>
              <w:t>Requirement Docs</w:t>
            </w:r>
          </w:p>
        </w:tc>
        <w:tc>
          <w:tcPr>
            <w:tcW w:w="2008" w:type="dxa"/>
            <w:gridSpan w:val="2"/>
          </w:tcPr>
          <w:p w:rsidR="0071289A" w:rsidRPr="006E47AB" w:rsidRDefault="0071289A" w:rsidP="0071289A">
            <w:pPr>
              <w:jc w:val="center"/>
              <w:cnfStyle w:val="000000000000" w:firstRow="0" w:lastRow="0" w:firstColumn="0" w:lastColumn="0" w:oddVBand="0" w:evenVBand="0" w:oddHBand="0" w:evenHBand="0" w:firstRowFirstColumn="0" w:firstRowLastColumn="0" w:lastRowFirstColumn="0" w:lastRowLastColumn="0"/>
            </w:pPr>
            <w:r w:rsidRPr="006E47AB">
              <w:rPr>
                <w:rFonts w:hint="eastAsia"/>
              </w:rPr>
              <w:t>(</w:t>
            </w:r>
            <w:r w:rsidRPr="006E47AB">
              <w:rPr>
                <w:rFonts w:hint="eastAsia"/>
              </w:rPr>
              <w:t>李唐</w:t>
            </w:r>
            <w:r w:rsidRPr="006E47AB">
              <w:rPr>
                <w:rFonts w:hint="eastAsia"/>
              </w:rPr>
              <w:t>)</w:t>
            </w:r>
            <w:r w:rsidRPr="006E47AB">
              <w:rPr>
                <w:rFonts w:hint="eastAsia"/>
              </w:rPr>
              <w:t>全體</w:t>
            </w:r>
          </w:p>
        </w:tc>
        <w:tc>
          <w:tcPr>
            <w:tcW w:w="850" w:type="dxa"/>
            <w:gridSpan w:val="2"/>
          </w:tcPr>
          <w:p w:rsidR="0071289A" w:rsidRPr="006E47AB" w:rsidRDefault="0071289A" w:rsidP="0071289A">
            <w:pPr>
              <w:cnfStyle w:val="000000000000" w:firstRow="0" w:lastRow="0" w:firstColumn="0" w:lastColumn="0" w:oddVBand="0" w:evenVBand="0" w:oddHBand="0" w:evenHBand="0" w:firstRowFirstColumn="0" w:firstRowLastColumn="0" w:lastRowFirstColumn="0" w:lastRowLastColumn="0"/>
            </w:pPr>
            <w:r w:rsidRPr="006E47AB">
              <w:rPr>
                <w:rFonts w:hint="eastAsia"/>
              </w:rPr>
              <w:t>10/29</w:t>
            </w:r>
          </w:p>
        </w:tc>
        <w:tc>
          <w:tcPr>
            <w:tcW w:w="1347" w:type="dxa"/>
          </w:tcPr>
          <w:p w:rsidR="0071289A" w:rsidRPr="00A97B1F" w:rsidRDefault="00B347D0" w:rsidP="007128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FF0000"/>
              </w:rPr>
            </w:pPr>
            <w:r w:rsidRPr="00A97B1F">
              <w:rPr>
                <w:rFonts w:ascii="Calibri" w:hAnsi="Calibri" w:cs="Calibri"/>
                <w:b/>
                <w:color w:val="FF0000"/>
              </w:rPr>
              <w:t>Closed</w:t>
            </w:r>
          </w:p>
        </w:tc>
        <w:tc>
          <w:tcPr>
            <w:tcW w:w="2309" w:type="dxa"/>
            <w:gridSpan w:val="2"/>
          </w:tcPr>
          <w:p w:rsidR="0071289A" w:rsidRPr="006E47AB" w:rsidRDefault="0071289A" w:rsidP="0071289A">
            <w:pPr>
              <w:cnfStyle w:val="000000000000" w:firstRow="0" w:lastRow="0" w:firstColumn="0" w:lastColumn="0" w:oddVBand="0" w:evenVBand="0" w:oddHBand="0" w:evenHBand="0" w:firstRowFirstColumn="0" w:firstRowLastColumn="0" w:lastRowFirstColumn="0" w:lastRowLastColumn="0"/>
            </w:pPr>
            <w:r w:rsidRPr="006E47AB">
              <w:rPr>
                <w:rFonts w:hint="eastAsia"/>
              </w:rPr>
              <w:t>如會議記錄分配</w:t>
            </w:r>
          </w:p>
        </w:tc>
      </w:tr>
      <w:tr w:rsidR="0071289A"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1289A" w:rsidRPr="006E47AB" w:rsidRDefault="0071289A" w:rsidP="0071289A">
            <w:pPr>
              <w:jc w:val="center"/>
            </w:pPr>
            <w:r w:rsidRPr="006E47AB">
              <w:rPr>
                <w:rFonts w:hint="eastAsia"/>
              </w:rPr>
              <w:t>24</w:t>
            </w:r>
          </w:p>
        </w:tc>
        <w:tc>
          <w:tcPr>
            <w:tcW w:w="3686" w:type="dxa"/>
            <w:gridSpan w:val="3"/>
          </w:tcPr>
          <w:p w:rsidR="0071289A" w:rsidRPr="006E47AB" w:rsidRDefault="0071289A" w:rsidP="0071289A">
            <w:pPr>
              <w:cnfStyle w:val="000000100000" w:firstRow="0" w:lastRow="0" w:firstColumn="0" w:lastColumn="0" w:oddVBand="0" w:evenVBand="0" w:oddHBand="1" w:evenHBand="0" w:firstRowFirstColumn="0" w:firstRowLastColumn="0" w:lastRowFirstColumn="0" w:lastRowLastColumn="0"/>
            </w:pPr>
            <w:r w:rsidRPr="006E47AB">
              <w:rPr>
                <w:rFonts w:hint="eastAsia"/>
              </w:rPr>
              <w:t>研究如何匯入</w:t>
            </w:r>
            <w:r w:rsidRPr="006E47AB">
              <w:rPr>
                <w:rFonts w:hint="eastAsia"/>
              </w:rPr>
              <w:t>metaio SDK</w:t>
            </w:r>
          </w:p>
        </w:tc>
        <w:tc>
          <w:tcPr>
            <w:tcW w:w="2008" w:type="dxa"/>
            <w:gridSpan w:val="2"/>
          </w:tcPr>
          <w:p w:rsidR="0071289A" w:rsidRPr="006E47AB" w:rsidRDefault="0071289A" w:rsidP="0071289A">
            <w:pPr>
              <w:jc w:val="center"/>
              <w:cnfStyle w:val="000000100000" w:firstRow="0" w:lastRow="0" w:firstColumn="0" w:lastColumn="0" w:oddVBand="0" w:evenVBand="0" w:oddHBand="1" w:evenHBand="0" w:firstRowFirstColumn="0" w:firstRowLastColumn="0" w:lastRowFirstColumn="0" w:lastRowLastColumn="0"/>
            </w:pPr>
            <w:r w:rsidRPr="006E47AB">
              <w:rPr>
                <w:rFonts w:hint="eastAsia"/>
              </w:rPr>
              <w:t>劉秋志</w:t>
            </w:r>
          </w:p>
        </w:tc>
        <w:tc>
          <w:tcPr>
            <w:tcW w:w="850" w:type="dxa"/>
            <w:gridSpan w:val="2"/>
          </w:tcPr>
          <w:p w:rsidR="0071289A" w:rsidRPr="006E47AB" w:rsidRDefault="0071289A" w:rsidP="0071289A">
            <w:pPr>
              <w:cnfStyle w:val="000000100000" w:firstRow="0" w:lastRow="0" w:firstColumn="0" w:lastColumn="0" w:oddVBand="0" w:evenVBand="0" w:oddHBand="1" w:evenHBand="0" w:firstRowFirstColumn="0" w:firstRowLastColumn="0" w:lastRowFirstColumn="0" w:lastRowLastColumn="0"/>
            </w:pPr>
            <w:r w:rsidRPr="006E47AB">
              <w:rPr>
                <w:rFonts w:hint="eastAsia"/>
              </w:rPr>
              <w:t>11/2</w:t>
            </w:r>
          </w:p>
        </w:tc>
        <w:tc>
          <w:tcPr>
            <w:tcW w:w="1347" w:type="dxa"/>
          </w:tcPr>
          <w:p w:rsidR="0071289A" w:rsidRPr="00D14C12" w:rsidRDefault="00D14C12" w:rsidP="0071289A">
            <w:pPr>
              <w:jc w:val="center"/>
              <w:cnfStyle w:val="000000100000" w:firstRow="0" w:lastRow="0" w:firstColumn="0" w:lastColumn="0" w:oddVBand="0" w:evenVBand="0" w:oddHBand="1" w:evenHBand="0" w:firstRowFirstColumn="0" w:firstRowLastColumn="0" w:lastRowFirstColumn="0" w:lastRowLastColumn="0"/>
              <w:rPr>
                <w:b/>
              </w:rPr>
            </w:pPr>
            <w:r w:rsidRPr="00D14C12">
              <w:rPr>
                <w:rFonts w:hint="eastAsia"/>
                <w:b/>
                <w:color w:val="FF0000"/>
              </w:rPr>
              <w:t>Closed</w:t>
            </w:r>
          </w:p>
        </w:tc>
        <w:tc>
          <w:tcPr>
            <w:tcW w:w="2309" w:type="dxa"/>
            <w:gridSpan w:val="2"/>
          </w:tcPr>
          <w:p w:rsidR="0071289A" w:rsidRDefault="0071289A" w:rsidP="0071289A">
            <w:pPr>
              <w:cnfStyle w:val="000000100000" w:firstRow="0" w:lastRow="0" w:firstColumn="0" w:lastColumn="0" w:oddVBand="0" w:evenVBand="0" w:oddHBand="1" w:evenHBand="0" w:firstRowFirstColumn="0" w:firstRowLastColumn="0" w:lastRowFirstColumn="0" w:lastRowLastColumn="0"/>
            </w:pPr>
          </w:p>
        </w:tc>
      </w:tr>
      <w:tr w:rsidR="00133D52" w:rsidRPr="00C73BB2" w:rsidTr="0089136B">
        <w:tc>
          <w:tcPr>
            <w:cnfStyle w:val="001000000000" w:firstRow="0" w:lastRow="0" w:firstColumn="1" w:lastColumn="0" w:oddVBand="0" w:evenVBand="0" w:oddHBand="0" w:evenHBand="0" w:firstRowFirstColumn="0" w:firstRowLastColumn="0" w:lastRowFirstColumn="0" w:lastRowLastColumn="0"/>
            <w:tcW w:w="817" w:type="dxa"/>
          </w:tcPr>
          <w:p w:rsidR="00133D52" w:rsidRPr="009C636F" w:rsidRDefault="00133D52" w:rsidP="00133D52">
            <w:pPr>
              <w:jc w:val="center"/>
            </w:pPr>
            <w:r w:rsidRPr="009C636F">
              <w:rPr>
                <w:rFonts w:hint="eastAsia"/>
              </w:rPr>
              <w:t>25</w:t>
            </w:r>
          </w:p>
        </w:tc>
        <w:tc>
          <w:tcPr>
            <w:tcW w:w="3686" w:type="dxa"/>
            <w:gridSpan w:val="3"/>
          </w:tcPr>
          <w:p w:rsidR="00133D52" w:rsidRPr="009C636F" w:rsidRDefault="00133D52" w:rsidP="00133D52">
            <w:pPr>
              <w:cnfStyle w:val="000000000000" w:firstRow="0" w:lastRow="0" w:firstColumn="0" w:lastColumn="0" w:oddVBand="0" w:evenVBand="0" w:oddHBand="0" w:evenHBand="0" w:firstRowFirstColumn="0" w:firstRowLastColumn="0" w:lastRowFirstColumn="0" w:lastRowLastColumn="0"/>
            </w:pPr>
            <w:r w:rsidRPr="009C636F">
              <w:rPr>
                <w:rFonts w:hint="eastAsia"/>
              </w:rPr>
              <w:t>1120</w:t>
            </w:r>
            <w:r w:rsidRPr="009C636F">
              <w:rPr>
                <w:rFonts w:hint="eastAsia"/>
              </w:rPr>
              <w:t>作業第</w:t>
            </w:r>
            <w:r w:rsidRPr="009C636F">
              <w:rPr>
                <w:rFonts w:hint="eastAsia"/>
              </w:rPr>
              <w:t>2</w:t>
            </w:r>
            <w:r w:rsidRPr="009C636F">
              <w:rPr>
                <w:rFonts w:hint="eastAsia"/>
              </w:rPr>
              <w:t>題</w:t>
            </w:r>
            <w:r w:rsidRPr="009C636F">
              <w:rPr>
                <w:rFonts w:hint="eastAsia"/>
              </w:rPr>
              <w:t>coding</w:t>
            </w:r>
          </w:p>
        </w:tc>
        <w:tc>
          <w:tcPr>
            <w:tcW w:w="2008" w:type="dxa"/>
            <w:gridSpan w:val="2"/>
          </w:tcPr>
          <w:p w:rsidR="00133D52" w:rsidRPr="009C636F" w:rsidRDefault="00133D52" w:rsidP="00133D52">
            <w:pPr>
              <w:jc w:val="center"/>
              <w:cnfStyle w:val="000000000000" w:firstRow="0" w:lastRow="0" w:firstColumn="0" w:lastColumn="0" w:oddVBand="0" w:evenVBand="0" w:oddHBand="0" w:evenHBand="0" w:firstRowFirstColumn="0" w:firstRowLastColumn="0" w:lastRowFirstColumn="0" w:lastRowLastColumn="0"/>
            </w:pPr>
            <w:r w:rsidRPr="009C636F">
              <w:rPr>
                <w:rFonts w:hint="eastAsia"/>
              </w:rPr>
              <w:t>劉秋志</w:t>
            </w:r>
          </w:p>
        </w:tc>
        <w:tc>
          <w:tcPr>
            <w:tcW w:w="850" w:type="dxa"/>
            <w:gridSpan w:val="2"/>
          </w:tcPr>
          <w:p w:rsidR="00133D52" w:rsidRPr="009C636F" w:rsidRDefault="00133D52" w:rsidP="00133D52">
            <w:pPr>
              <w:cnfStyle w:val="000000000000" w:firstRow="0" w:lastRow="0" w:firstColumn="0" w:lastColumn="0" w:oddVBand="0" w:evenVBand="0" w:oddHBand="0" w:evenHBand="0" w:firstRowFirstColumn="0" w:firstRowLastColumn="0" w:lastRowFirstColumn="0" w:lastRowLastColumn="0"/>
            </w:pPr>
            <w:r w:rsidRPr="009C636F">
              <w:rPr>
                <w:rFonts w:hint="eastAsia"/>
              </w:rPr>
              <w:t>11/27</w:t>
            </w:r>
          </w:p>
        </w:tc>
        <w:tc>
          <w:tcPr>
            <w:tcW w:w="1347" w:type="dxa"/>
          </w:tcPr>
          <w:p w:rsidR="00133D52" w:rsidRPr="00133D52" w:rsidRDefault="00133D52" w:rsidP="00133D52">
            <w:pPr>
              <w:jc w:val="center"/>
              <w:cnfStyle w:val="000000000000" w:firstRow="0" w:lastRow="0" w:firstColumn="0" w:lastColumn="0" w:oddVBand="0" w:evenVBand="0" w:oddHBand="0" w:evenHBand="0" w:firstRowFirstColumn="0" w:firstRowLastColumn="0" w:lastRowFirstColumn="0" w:lastRowLastColumn="0"/>
              <w:rPr>
                <w:b/>
              </w:rPr>
            </w:pPr>
            <w:r w:rsidRPr="00133D52">
              <w:rPr>
                <w:rFonts w:hint="eastAsia"/>
                <w:b/>
                <w:color w:val="70AD47" w:themeColor="accent6"/>
              </w:rPr>
              <w:t>Open</w:t>
            </w:r>
          </w:p>
        </w:tc>
        <w:tc>
          <w:tcPr>
            <w:tcW w:w="2309" w:type="dxa"/>
            <w:gridSpan w:val="2"/>
          </w:tcPr>
          <w:p w:rsidR="00133D52" w:rsidRDefault="00133D52" w:rsidP="00133D52">
            <w:pPr>
              <w:cnfStyle w:val="000000000000" w:firstRow="0" w:lastRow="0" w:firstColumn="0" w:lastColumn="0" w:oddVBand="0" w:evenVBand="0" w:oddHBand="0" w:evenHBand="0" w:firstRowFirstColumn="0" w:firstRowLastColumn="0" w:lastRowFirstColumn="0" w:lastRowLastColumn="0"/>
            </w:pPr>
          </w:p>
        </w:tc>
      </w:tr>
      <w:tr w:rsidR="00133D52"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33D52" w:rsidRPr="009C636F" w:rsidRDefault="00133D52" w:rsidP="00133D52">
            <w:pPr>
              <w:jc w:val="center"/>
            </w:pPr>
            <w:r w:rsidRPr="009C636F">
              <w:rPr>
                <w:rFonts w:hint="eastAsia"/>
              </w:rPr>
              <w:t>26</w:t>
            </w:r>
          </w:p>
        </w:tc>
        <w:tc>
          <w:tcPr>
            <w:tcW w:w="3686" w:type="dxa"/>
            <w:gridSpan w:val="3"/>
          </w:tcPr>
          <w:p w:rsidR="00133D52" w:rsidRPr="009C636F" w:rsidRDefault="00133D52" w:rsidP="00133D52">
            <w:pPr>
              <w:cnfStyle w:val="000000100000" w:firstRow="0" w:lastRow="0" w:firstColumn="0" w:lastColumn="0" w:oddVBand="0" w:evenVBand="0" w:oddHBand="1" w:evenHBand="0" w:firstRowFirstColumn="0" w:firstRowLastColumn="0" w:lastRowFirstColumn="0" w:lastRowLastColumn="0"/>
            </w:pPr>
            <w:r w:rsidRPr="009C636F">
              <w:rPr>
                <w:rFonts w:hint="eastAsia"/>
              </w:rPr>
              <w:t>1120</w:t>
            </w:r>
            <w:r w:rsidRPr="009C636F">
              <w:rPr>
                <w:rFonts w:hint="eastAsia"/>
              </w:rPr>
              <w:t>作業第</w:t>
            </w:r>
            <w:r w:rsidRPr="009C636F">
              <w:rPr>
                <w:rFonts w:hint="eastAsia"/>
              </w:rPr>
              <w:t>2</w:t>
            </w:r>
            <w:r w:rsidRPr="009C636F">
              <w:rPr>
                <w:rFonts w:hint="eastAsia"/>
              </w:rPr>
              <w:t>題</w:t>
            </w:r>
            <w:r w:rsidRPr="009C636F">
              <w:rPr>
                <w:rFonts w:hint="eastAsia"/>
              </w:rPr>
              <w:t>coding</w:t>
            </w:r>
          </w:p>
        </w:tc>
        <w:tc>
          <w:tcPr>
            <w:tcW w:w="2008" w:type="dxa"/>
            <w:gridSpan w:val="2"/>
          </w:tcPr>
          <w:p w:rsidR="00133D52" w:rsidRPr="009C636F" w:rsidRDefault="00133D52" w:rsidP="00133D52">
            <w:pPr>
              <w:jc w:val="center"/>
              <w:cnfStyle w:val="000000100000" w:firstRow="0" w:lastRow="0" w:firstColumn="0" w:lastColumn="0" w:oddVBand="0" w:evenVBand="0" w:oddHBand="1" w:evenHBand="0" w:firstRowFirstColumn="0" w:firstRowLastColumn="0" w:lastRowFirstColumn="0" w:lastRowLastColumn="0"/>
            </w:pPr>
            <w:r w:rsidRPr="009C636F">
              <w:rPr>
                <w:rFonts w:hint="eastAsia"/>
              </w:rPr>
              <w:t>李唐</w:t>
            </w:r>
          </w:p>
        </w:tc>
        <w:tc>
          <w:tcPr>
            <w:tcW w:w="850" w:type="dxa"/>
            <w:gridSpan w:val="2"/>
          </w:tcPr>
          <w:p w:rsidR="00133D52" w:rsidRPr="009C636F" w:rsidRDefault="00133D52" w:rsidP="00133D52">
            <w:pPr>
              <w:cnfStyle w:val="000000100000" w:firstRow="0" w:lastRow="0" w:firstColumn="0" w:lastColumn="0" w:oddVBand="0" w:evenVBand="0" w:oddHBand="1" w:evenHBand="0" w:firstRowFirstColumn="0" w:firstRowLastColumn="0" w:lastRowFirstColumn="0" w:lastRowLastColumn="0"/>
            </w:pPr>
            <w:r w:rsidRPr="009C636F">
              <w:rPr>
                <w:rFonts w:hint="eastAsia"/>
              </w:rPr>
              <w:t>11/24</w:t>
            </w:r>
          </w:p>
        </w:tc>
        <w:tc>
          <w:tcPr>
            <w:tcW w:w="1347" w:type="dxa"/>
          </w:tcPr>
          <w:p w:rsidR="00133D52" w:rsidRPr="009C636F" w:rsidRDefault="00133D52" w:rsidP="00133D52">
            <w:pPr>
              <w:jc w:val="center"/>
              <w:cnfStyle w:val="000000100000" w:firstRow="0" w:lastRow="0" w:firstColumn="0" w:lastColumn="0" w:oddVBand="0" w:evenVBand="0" w:oddHBand="1" w:evenHBand="0" w:firstRowFirstColumn="0" w:firstRowLastColumn="0" w:lastRowFirstColumn="0" w:lastRowLastColumn="0"/>
            </w:pPr>
            <w:r w:rsidRPr="00133D52">
              <w:rPr>
                <w:rFonts w:hint="eastAsia"/>
                <w:b/>
                <w:color w:val="FF0000"/>
              </w:rPr>
              <w:t>Closed</w:t>
            </w:r>
          </w:p>
        </w:tc>
        <w:tc>
          <w:tcPr>
            <w:tcW w:w="2309" w:type="dxa"/>
            <w:gridSpan w:val="2"/>
          </w:tcPr>
          <w:p w:rsidR="00133D52" w:rsidRDefault="00133D52" w:rsidP="00133D52">
            <w:pPr>
              <w:cnfStyle w:val="000000100000" w:firstRow="0" w:lastRow="0" w:firstColumn="0" w:lastColumn="0" w:oddVBand="0" w:evenVBand="0" w:oddHBand="1" w:evenHBand="0" w:firstRowFirstColumn="0" w:firstRowLastColumn="0" w:lastRowFirstColumn="0" w:lastRowLastColumn="0"/>
            </w:pPr>
          </w:p>
        </w:tc>
      </w:tr>
      <w:tr w:rsidR="00B251E9" w:rsidRPr="00C73BB2" w:rsidTr="0089136B">
        <w:tc>
          <w:tcPr>
            <w:cnfStyle w:val="001000000000" w:firstRow="0" w:lastRow="0" w:firstColumn="1" w:lastColumn="0" w:oddVBand="0" w:evenVBand="0" w:oddHBand="0" w:evenHBand="0" w:firstRowFirstColumn="0" w:firstRowLastColumn="0" w:lastRowFirstColumn="0" w:lastRowLastColumn="0"/>
            <w:tcW w:w="817" w:type="dxa"/>
          </w:tcPr>
          <w:p w:rsidR="00B251E9" w:rsidRPr="009C636F" w:rsidRDefault="00B251E9" w:rsidP="00B251E9">
            <w:pPr>
              <w:jc w:val="center"/>
            </w:pPr>
            <w:r w:rsidRPr="009C636F">
              <w:rPr>
                <w:rFonts w:hint="eastAsia"/>
              </w:rPr>
              <w:t>27</w:t>
            </w:r>
          </w:p>
        </w:tc>
        <w:tc>
          <w:tcPr>
            <w:tcW w:w="3686" w:type="dxa"/>
            <w:gridSpan w:val="3"/>
          </w:tcPr>
          <w:p w:rsidR="00B251E9" w:rsidRPr="009C636F" w:rsidRDefault="00B251E9" w:rsidP="00B251E9">
            <w:pPr>
              <w:cnfStyle w:val="000000000000" w:firstRow="0" w:lastRow="0" w:firstColumn="0" w:lastColumn="0" w:oddVBand="0" w:evenVBand="0" w:oddHBand="0" w:evenHBand="0" w:firstRowFirstColumn="0" w:firstRowLastColumn="0" w:lastRowFirstColumn="0" w:lastRowLastColumn="0"/>
            </w:pPr>
            <w:r w:rsidRPr="009C636F">
              <w:rPr>
                <w:rFonts w:hint="eastAsia"/>
              </w:rPr>
              <w:t>研究</w:t>
            </w:r>
            <w:r w:rsidRPr="009C636F">
              <w:rPr>
                <w:rFonts w:hint="eastAsia"/>
              </w:rPr>
              <w:t>Facebook</w:t>
            </w:r>
            <w:r w:rsidRPr="009C636F">
              <w:rPr>
                <w:rFonts w:hint="eastAsia"/>
              </w:rPr>
              <w:t>登入的問題</w:t>
            </w:r>
          </w:p>
        </w:tc>
        <w:tc>
          <w:tcPr>
            <w:tcW w:w="2008" w:type="dxa"/>
            <w:gridSpan w:val="2"/>
          </w:tcPr>
          <w:p w:rsidR="00B251E9" w:rsidRPr="009C636F" w:rsidRDefault="00B251E9" w:rsidP="00B251E9">
            <w:pPr>
              <w:jc w:val="center"/>
              <w:cnfStyle w:val="000000000000" w:firstRow="0" w:lastRow="0" w:firstColumn="0" w:lastColumn="0" w:oddVBand="0" w:evenVBand="0" w:oddHBand="0" w:evenHBand="0" w:firstRowFirstColumn="0" w:firstRowLastColumn="0" w:lastRowFirstColumn="0" w:lastRowLastColumn="0"/>
            </w:pPr>
            <w:r w:rsidRPr="009C636F">
              <w:rPr>
                <w:rFonts w:hint="eastAsia"/>
              </w:rPr>
              <w:t>王敦儒</w:t>
            </w:r>
          </w:p>
        </w:tc>
        <w:tc>
          <w:tcPr>
            <w:tcW w:w="850" w:type="dxa"/>
            <w:gridSpan w:val="2"/>
          </w:tcPr>
          <w:p w:rsidR="00B251E9" w:rsidRPr="009C636F" w:rsidRDefault="00B251E9" w:rsidP="00B251E9">
            <w:pPr>
              <w:cnfStyle w:val="000000000000" w:firstRow="0" w:lastRow="0" w:firstColumn="0" w:lastColumn="0" w:oddVBand="0" w:evenVBand="0" w:oddHBand="0" w:evenHBand="0" w:firstRowFirstColumn="0" w:firstRowLastColumn="0" w:lastRowFirstColumn="0" w:lastRowLastColumn="0"/>
            </w:pPr>
            <w:r w:rsidRPr="009C636F">
              <w:rPr>
                <w:rFonts w:hint="eastAsia"/>
              </w:rPr>
              <w:t>11/30</w:t>
            </w:r>
          </w:p>
        </w:tc>
        <w:tc>
          <w:tcPr>
            <w:tcW w:w="1347" w:type="dxa"/>
          </w:tcPr>
          <w:p w:rsidR="00B251E9" w:rsidRPr="00133D52" w:rsidRDefault="00B251E9" w:rsidP="00B251E9">
            <w:pPr>
              <w:jc w:val="center"/>
              <w:cnfStyle w:val="000000000000" w:firstRow="0" w:lastRow="0" w:firstColumn="0" w:lastColumn="0" w:oddVBand="0" w:evenVBand="0" w:oddHBand="0" w:evenHBand="0" w:firstRowFirstColumn="0" w:firstRowLastColumn="0" w:lastRowFirstColumn="0" w:lastRowLastColumn="0"/>
              <w:rPr>
                <w:b/>
                <w:color w:val="70AD47" w:themeColor="accent6"/>
              </w:rPr>
            </w:pPr>
            <w:ins w:id="259" w:author="李唐" w:date="2014-12-11T09:32:00Z">
              <w:r w:rsidRPr="0024037A">
                <w:rPr>
                  <w:rFonts w:hint="eastAsia"/>
                  <w:b/>
                  <w:color w:val="FF0000"/>
                </w:rPr>
                <w:t>Closed</w:t>
              </w:r>
            </w:ins>
            <w:del w:id="260" w:author="李唐" w:date="2014-12-11T09:32:00Z">
              <w:r w:rsidRPr="00133D52" w:rsidDel="00D8725D">
                <w:rPr>
                  <w:rFonts w:hint="eastAsia"/>
                  <w:b/>
                  <w:color w:val="70AD47" w:themeColor="accent6"/>
                </w:rPr>
                <w:delText>Open</w:delText>
              </w:r>
            </w:del>
          </w:p>
        </w:tc>
        <w:tc>
          <w:tcPr>
            <w:tcW w:w="2309" w:type="dxa"/>
            <w:gridSpan w:val="2"/>
          </w:tcPr>
          <w:p w:rsidR="00B251E9" w:rsidRDefault="00B251E9" w:rsidP="00B251E9">
            <w:pPr>
              <w:cnfStyle w:val="000000000000" w:firstRow="0" w:lastRow="0" w:firstColumn="0" w:lastColumn="0" w:oddVBand="0" w:evenVBand="0" w:oddHBand="0" w:evenHBand="0" w:firstRowFirstColumn="0" w:firstRowLastColumn="0" w:lastRowFirstColumn="0" w:lastRowLastColumn="0"/>
            </w:pPr>
          </w:p>
        </w:tc>
      </w:tr>
      <w:tr w:rsidR="00B251E9"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B251E9" w:rsidRPr="009C636F" w:rsidRDefault="00B251E9" w:rsidP="00B251E9">
            <w:pPr>
              <w:jc w:val="center"/>
            </w:pPr>
            <w:r w:rsidRPr="009C636F">
              <w:rPr>
                <w:rFonts w:hint="eastAsia"/>
              </w:rPr>
              <w:t>28</w:t>
            </w:r>
          </w:p>
        </w:tc>
        <w:tc>
          <w:tcPr>
            <w:tcW w:w="3686" w:type="dxa"/>
            <w:gridSpan w:val="3"/>
          </w:tcPr>
          <w:p w:rsidR="00B251E9" w:rsidRPr="009C636F" w:rsidRDefault="00B251E9" w:rsidP="00B251E9">
            <w:pPr>
              <w:cnfStyle w:val="000000100000" w:firstRow="0" w:lastRow="0" w:firstColumn="0" w:lastColumn="0" w:oddVBand="0" w:evenVBand="0" w:oddHBand="1" w:evenHBand="0" w:firstRowFirstColumn="0" w:firstRowLastColumn="0" w:lastRowFirstColumn="0" w:lastRowLastColumn="0"/>
            </w:pPr>
            <w:r w:rsidRPr="009C636F">
              <w:rPr>
                <w:rFonts w:hint="eastAsia"/>
              </w:rPr>
              <w:t>研究</w:t>
            </w:r>
            <w:r w:rsidRPr="009C636F">
              <w:rPr>
                <w:rFonts w:hint="eastAsia"/>
              </w:rPr>
              <w:t>Items</w:t>
            </w:r>
            <w:r w:rsidRPr="009C636F">
              <w:rPr>
                <w:rFonts w:hint="eastAsia"/>
              </w:rPr>
              <w:t>側欄</w:t>
            </w:r>
          </w:p>
        </w:tc>
        <w:tc>
          <w:tcPr>
            <w:tcW w:w="2008" w:type="dxa"/>
            <w:gridSpan w:val="2"/>
          </w:tcPr>
          <w:p w:rsidR="00B251E9" w:rsidRPr="009C636F" w:rsidRDefault="00B251E9" w:rsidP="00B251E9">
            <w:pPr>
              <w:jc w:val="center"/>
              <w:cnfStyle w:val="000000100000" w:firstRow="0" w:lastRow="0" w:firstColumn="0" w:lastColumn="0" w:oddVBand="0" w:evenVBand="0" w:oddHBand="1" w:evenHBand="0" w:firstRowFirstColumn="0" w:firstRowLastColumn="0" w:lastRowFirstColumn="0" w:lastRowLastColumn="0"/>
            </w:pPr>
            <w:r w:rsidRPr="009C636F">
              <w:rPr>
                <w:rFonts w:hint="eastAsia"/>
              </w:rPr>
              <w:t>李昇輯</w:t>
            </w:r>
          </w:p>
        </w:tc>
        <w:tc>
          <w:tcPr>
            <w:tcW w:w="850" w:type="dxa"/>
            <w:gridSpan w:val="2"/>
          </w:tcPr>
          <w:p w:rsidR="00B251E9" w:rsidRPr="009C636F" w:rsidRDefault="00B251E9" w:rsidP="00B251E9">
            <w:pPr>
              <w:cnfStyle w:val="000000100000" w:firstRow="0" w:lastRow="0" w:firstColumn="0" w:lastColumn="0" w:oddVBand="0" w:evenVBand="0" w:oddHBand="1" w:evenHBand="0" w:firstRowFirstColumn="0" w:firstRowLastColumn="0" w:lastRowFirstColumn="0" w:lastRowLastColumn="0"/>
            </w:pPr>
            <w:r w:rsidRPr="009C636F">
              <w:rPr>
                <w:rFonts w:hint="eastAsia"/>
              </w:rPr>
              <w:t>11/30</w:t>
            </w:r>
          </w:p>
        </w:tc>
        <w:tc>
          <w:tcPr>
            <w:tcW w:w="1347" w:type="dxa"/>
          </w:tcPr>
          <w:p w:rsidR="00B251E9" w:rsidRPr="00133D52" w:rsidRDefault="00B251E9" w:rsidP="00B251E9">
            <w:pPr>
              <w:jc w:val="center"/>
              <w:cnfStyle w:val="000000100000" w:firstRow="0" w:lastRow="0" w:firstColumn="0" w:lastColumn="0" w:oddVBand="0" w:evenVBand="0" w:oddHBand="1" w:evenHBand="0" w:firstRowFirstColumn="0" w:firstRowLastColumn="0" w:lastRowFirstColumn="0" w:lastRowLastColumn="0"/>
              <w:rPr>
                <w:b/>
                <w:color w:val="70AD47" w:themeColor="accent6"/>
              </w:rPr>
            </w:pPr>
            <w:ins w:id="261" w:author="李唐" w:date="2014-12-11T09:32:00Z">
              <w:r w:rsidRPr="0024037A">
                <w:rPr>
                  <w:rFonts w:hint="eastAsia"/>
                  <w:b/>
                  <w:color w:val="FF0000"/>
                </w:rPr>
                <w:t>Closed</w:t>
              </w:r>
            </w:ins>
            <w:del w:id="262" w:author="李唐" w:date="2014-12-11T09:32:00Z">
              <w:r w:rsidRPr="00133D52" w:rsidDel="00D8725D">
                <w:rPr>
                  <w:rFonts w:hint="eastAsia"/>
                  <w:b/>
                  <w:color w:val="70AD47" w:themeColor="accent6"/>
                </w:rPr>
                <w:delText>Open</w:delText>
              </w:r>
            </w:del>
          </w:p>
        </w:tc>
        <w:tc>
          <w:tcPr>
            <w:tcW w:w="2309" w:type="dxa"/>
            <w:gridSpan w:val="2"/>
          </w:tcPr>
          <w:p w:rsidR="00B251E9" w:rsidRDefault="00B251E9" w:rsidP="00B251E9">
            <w:pPr>
              <w:cnfStyle w:val="000000100000" w:firstRow="0" w:lastRow="0" w:firstColumn="0" w:lastColumn="0" w:oddVBand="0" w:evenVBand="0" w:oddHBand="1" w:evenHBand="0" w:firstRowFirstColumn="0" w:firstRowLastColumn="0" w:lastRowFirstColumn="0" w:lastRowLastColumn="0"/>
            </w:pPr>
          </w:p>
        </w:tc>
      </w:tr>
      <w:tr w:rsidR="00B251E9" w:rsidRPr="00C73BB2" w:rsidTr="0089136B">
        <w:tc>
          <w:tcPr>
            <w:cnfStyle w:val="001000000000" w:firstRow="0" w:lastRow="0" w:firstColumn="1" w:lastColumn="0" w:oddVBand="0" w:evenVBand="0" w:oddHBand="0" w:evenHBand="0" w:firstRowFirstColumn="0" w:firstRowLastColumn="0" w:lastRowFirstColumn="0" w:lastRowLastColumn="0"/>
            <w:tcW w:w="817" w:type="dxa"/>
          </w:tcPr>
          <w:p w:rsidR="00B251E9" w:rsidRPr="009C636F" w:rsidRDefault="00B251E9" w:rsidP="00B251E9">
            <w:pPr>
              <w:jc w:val="center"/>
            </w:pPr>
            <w:r w:rsidRPr="009C636F">
              <w:rPr>
                <w:rFonts w:hint="eastAsia"/>
              </w:rPr>
              <w:t>29</w:t>
            </w:r>
          </w:p>
        </w:tc>
        <w:tc>
          <w:tcPr>
            <w:tcW w:w="3686" w:type="dxa"/>
            <w:gridSpan w:val="3"/>
          </w:tcPr>
          <w:p w:rsidR="00B251E9" w:rsidRPr="009C636F" w:rsidRDefault="00B251E9" w:rsidP="00B251E9">
            <w:pPr>
              <w:cnfStyle w:val="000000000000" w:firstRow="0" w:lastRow="0" w:firstColumn="0" w:lastColumn="0" w:oddVBand="0" w:evenVBand="0" w:oddHBand="0" w:evenHBand="0" w:firstRowFirstColumn="0" w:firstRowLastColumn="0" w:lastRowFirstColumn="0" w:lastRowLastColumn="0"/>
            </w:pPr>
            <w:r w:rsidRPr="009C636F">
              <w:rPr>
                <w:rFonts w:hint="eastAsia"/>
              </w:rPr>
              <w:t>研究</w:t>
            </w:r>
            <w:r w:rsidRPr="009C636F">
              <w:rPr>
                <w:rFonts w:hint="eastAsia"/>
              </w:rPr>
              <w:t>Tab</w:t>
            </w:r>
          </w:p>
        </w:tc>
        <w:tc>
          <w:tcPr>
            <w:tcW w:w="2008" w:type="dxa"/>
            <w:gridSpan w:val="2"/>
          </w:tcPr>
          <w:p w:rsidR="00B251E9" w:rsidRPr="009C636F" w:rsidRDefault="00B251E9" w:rsidP="00B251E9">
            <w:pPr>
              <w:jc w:val="center"/>
              <w:cnfStyle w:val="000000000000" w:firstRow="0" w:lastRow="0" w:firstColumn="0" w:lastColumn="0" w:oddVBand="0" w:evenVBand="0" w:oddHBand="0" w:evenHBand="0" w:firstRowFirstColumn="0" w:firstRowLastColumn="0" w:lastRowFirstColumn="0" w:lastRowLastColumn="0"/>
            </w:pPr>
            <w:r w:rsidRPr="009C636F">
              <w:rPr>
                <w:rFonts w:hint="eastAsia"/>
              </w:rPr>
              <w:t>李昇輯</w:t>
            </w:r>
          </w:p>
        </w:tc>
        <w:tc>
          <w:tcPr>
            <w:tcW w:w="850" w:type="dxa"/>
            <w:gridSpan w:val="2"/>
          </w:tcPr>
          <w:p w:rsidR="00B251E9" w:rsidRPr="009C636F" w:rsidRDefault="00B251E9" w:rsidP="00B251E9">
            <w:pPr>
              <w:cnfStyle w:val="000000000000" w:firstRow="0" w:lastRow="0" w:firstColumn="0" w:lastColumn="0" w:oddVBand="0" w:evenVBand="0" w:oddHBand="0" w:evenHBand="0" w:firstRowFirstColumn="0" w:firstRowLastColumn="0" w:lastRowFirstColumn="0" w:lastRowLastColumn="0"/>
            </w:pPr>
            <w:r w:rsidRPr="009C636F">
              <w:rPr>
                <w:rFonts w:hint="eastAsia"/>
              </w:rPr>
              <w:t>11/30</w:t>
            </w:r>
          </w:p>
        </w:tc>
        <w:tc>
          <w:tcPr>
            <w:tcW w:w="1347" w:type="dxa"/>
          </w:tcPr>
          <w:p w:rsidR="00B251E9" w:rsidRDefault="00B251E9" w:rsidP="00B251E9">
            <w:pPr>
              <w:jc w:val="center"/>
              <w:cnfStyle w:val="000000000000" w:firstRow="0" w:lastRow="0" w:firstColumn="0" w:lastColumn="0" w:oddVBand="0" w:evenVBand="0" w:oddHBand="0" w:evenHBand="0" w:firstRowFirstColumn="0" w:firstRowLastColumn="0" w:lastRowFirstColumn="0" w:lastRowLastColumn="0"/>
            </w:pPr>
            <w:ins w:id="263" w:author="李唐" w:date="2014-12-11T09:32:00Z">
              <w:r w:rsidRPr="0024037A">
                <w:rPr>
                  <w:rFonts w:hint="eastAsia"/>
                  <w:b/>
                  <w:color w:val="FF0000"/>
                </w:rPr>
                <w:t>Closed</w:t>
              </w:r>
            </w:ins>
            <w:del w:id="264" w:author="李唐" w:date="2014-12-11T09:32:00Z">
              <w:r w:rsidRPr="00133D52" w:rsidDel="00D8725D">
                <w:rPr>
                  <w:rFonts w:hint="eastAsia"/>
                  <w:b/>
                  <w:color w:val="FF0000"/>
                </w:rPr>
                <w:delText>Closed</w:delText>
              </w:r>
            </w:del>
          </w:p>
        </w:tc>
        <w:tc>
          <w:tcPr>
            <w:tcW w:w="2309" w:type="dxa"/>
            <w:gridSpan w:val="2"/>
          </w:tcPr>
          <w:p w:rsidR="00B251E9" w:rsidRDefault="00B251E9" w:rsidP="00B251E9">
            <w:pPr>
              <w:cnfStyle w:val="000000000000" w:firstRow="0" w:lastRow="0" w:firstColumn="0" w:lastColumn="0" w:oddVBand="0" w:evenVBand="0" w:oddHBand="0" w:evenHBand="0" w:firstRowFirstColumn="0" w:firstRowLastColumn="0" w:lastRowFirstColumn="0" w:lastRowLastColumn="0"/>
            </w:pPr>
          </w:p>
        </w:tc>
      </w:tr>
      <w:tr w:rsidR="00B251E9" w:rsidRPr="00C73BB2" w:rsidTr="0089136B">
        <w:trPr>
          <w:cnfStyle w:val="000000100000" w:firstRow="0" w:lastRow="0" w:firstColumn="0" w:lastColumn="0" w:oddVBand="0" w:evenVBand="0" w:oddHBand="1" w:evenHBand="0" w:firstRowFirstColumn="0" w:firstRowLastColumn="0" w:lastRowFirstColumn="0" w:lastRowLastColumn="0"/>
          <w:ins w:id="265" w:author="李唐" w:date="2014-11-30T21:55:00Z"/>
        </w:trPr>
        <w:tc>
          <w:tcPr>
            <w:cnfStyle w:val="001000000000" w:firstRow="0" w:lastRow="0" w:firstColumn="1" w:lastColumn="0" w:oddVBand="0" w:evenVBand="0" w:oddHBand="0" w:evenHBand="0" w:firstRowFirstColumn="0" w:firstRowLastColumn="0" w:lastRowFirstColumn="0" w:lastRowLastColumn="0"/>
            <w:tcW w:w="817" w:type="dxa"/>
          </w:tcPr>
          <w:p w:rsidR="00B251E9" w:rsidRPr="009C636F" w:rsidRDefault="00B251E9" w:rsidP="00B251E9">
            <w:pPr>
              <w:jc w:val="center"/>
              <w:rPr>
                <w:ins w:id="266" w:author="李唐" w:date="2014-11-30T21:55:00Z"/>
              </w:rPr>
            </w:pPr>
            <w:ins w:id="267" w:author="李唐" w:date="2014-11-30T21:55:00Z">
              <w:r w:rsidRPr="00592686">
                <w:rPr>
                  <w:rFonts w:hint="eastAsia"/>
                </w:rPr>
                <w:t>30</w:t>
              </w:r>
            </w:ins>
          </w:p>
        </w:tc>
        <w:tc>
          <w:tcPr>
            <w:tcW w:w="3686" w:type="dxa"/>
            <w:gridSpan w:val="3"/>
          </w:tcPr>
          <w:p w:rsidR="00B251E9" w:rsidRPr="009C636F" w:rsidRDefault="00B251E9" w:rsidP="00B251E9">
            <w:pPr>
              <w:cnfStyle w:val="000000100000" w:firstRow="0" w:lastRow="0" w:firstColumn="0" w:lastColumn="0" w:oddVBand="0" w:evenVBand="0" w:oddHBand="1" w:evenHBand="0" w:firstRowFirstColumn="0" w:firstRowLastColumn="0" w:lastRowFirstColumn="0" w:lastRowLastColumn="0"/>
              <w:rPr>
                <w:ins w:id="268" w:author="李唐" w:date="2014-11-30T21:55:00Z"/>
              </w:rPr>
            </w:pPr>
            <w:ins w:id="269" w:author="李唐" w:date="2014-11-30T21:55:00Z">
              <w:r w:rsidRPr="00592686">
                <w:rPr>
                  <w:rFonts w:hint="eastAsia"/>
                </w:rPr>
                <w:t>研究</w:t>
              </w:r>
              <w:r w:rsidRPr="00592686">
                <w:rPr>
                  <w:rFonts w:hint="eastAsia"/>
                </w:rPr>
                <w:t>png</w:t>
              </w:r>
            </w:ins>
          </w:p>
        </w:tc>
        <w:tc>
          <w:tcPr>
            <w:tcW w:w="2008" w:type="dxa"/>
            <w:gridSpan w:val="2"/>
          </w:tcPr>
          <w:p w:rsidR="00B251E9" w:rsidRPr="009C636F" w:rsidRDefault="00B251E9" w:rsidP="00B251E9">
            <w:pPr>
              <w:jc w:val="center"/>
              <w:cnfStyle w:val="000000100000" w:firstRow="0" w:lastRow="0" w:firstColumn="0" w:lastColumn="0" w:oddVBand="0" w:evenVBand="0" w:oddHBand="1" w:evenHBand="0" w:firstRowFirstColumn="0" w:firstRowLastColumn="0" w:lastRowFirstColumn="0" w:lastRowLastColumn="0"/>
              <w:rPr>
                <w:ins w:id="270" w:author="李唐" w:date="2014-11-30T21:55:00Z"/>
              </w:rPr>
            </w:pPr>
            <w:ins w:id="271" w:author="李唐" w:date="2014-11-30T21:55:00Z">
              <w:r w:rsidRPr="00592686">
                <w:rPr>
                  <w:rFonts w:hint="eastAsia"/>
                </w:rPr>
                <w:t>李唐</w:t>
              </w:r>
            </w:ins>
          </w:p>
        </w:tc>
        <w:tc>
          <w:tcPr>
            <w:tcW w:w="850" w:type="dxa"/>
            <w:gridSpan w:val="2"/>
          </w:tcPr>
          <w:p w:rsidR="00B251E9" w:rsidRPr="009C636F" w:rsidRDefault="00B251E9" w:rsidP="00B251E9">
            <w:pPr>
              <w:cnfStyle w:val="000000100000" w:firstRow="0" w:lastRow="0" w:firstColumn="0" w:lastColumn="0" w:oddVBand="0" w:evenVBand="0" w:oddHBand="1" w:evenHBand="0" w:firstRowFirstColumn="0" w:firstRowLastColumn="0" w:lastRowFirstColumn="0" w:lastRowLastColumn="0"/>
              <w:rPr>
                <w:ins w:id="272" w:author="李唐" w:date="2014-11-30T21:55:00Z"/>
              </w:rPr>
            </w:pPr>
            <w:ins w:id="273" w:author="李唐" w:date="2014-11-30T21:55:00Z">
              <w:r w:rsidRPr="00592686">
                <w:rPr>
                  <w:rFonts w:hint="eastAsia"/>
                </w:rPr>
                <w:t>12/8</w:t>
              </w:r>
            </w:ins>
          </w:p>
        </w:tc>
        <w:tc>
          <w:tcPr>
            <w:tcW w:w="1347" w:type="dxa"/>
          </w:tcPr>
          <w:p w:rsidR="00B251E9" w:rsidRPr="00DE34D9" w:rsidRDefault="00B251E9" w:rsidP="00B251E9">
            <w:pPr>
              <w:jc w:val="center"/>
              <w:cnfStyle w:val="000000100000" w:firstRow="0" w:lastRow="0" w:firstColumn="0" w:lastColumn="0" w:oddVBand="0" w:evenVBand="0" w:oddHBand="1" w:evenHBand="0" w:firstRowFirstColumn="0" w:firstRowLastColumn="0" w:lastRowFirstColumn="0" w:lastRowLastColumn="0"/>
              <w:rPr>
                <w:ins w:id="274" w:author="李唐" w:date="2014-11-30T21:55:00Z"/>
                <w:b/>
                <w:color w:val="70AD47" w:themeColor="accent6"/>
                <w:rPrChange w:id="275" w:author="李唐" w:date="2014-11-30T21:55:00Z">
                  <w:rPr>
                    <w:ins w:id="276" w:author="李唐" w:date="2014-11-30T21:55:00Z"/>
                    <w:b/>
                    <w:color w:val="FF0000"/>
                  </w:rPr>
                </w:rPrChange>
              </w:rPr>
            </w:pPr>
            <w:ins w:id="277" w:author="李唐" w:date="2014-12-11T09:32:00Z">
              <w:r w:rsidRPr="0024037A">
                <w:rPr>
                  <w:rFonts w:hint="eastAsia"/>
                  <w:b/>
                  <w:color w:val="FF0000"/>
                </w:rPr>
                <w:t>Closed</w:t>
              </w:r>
            </w:ins>
          </w:p>
        </w:tc>
        <w:tc>
          <w:tcPr>
            <w:tcW w:w="2309" w:type="dxa"/>
            <w:gridSpan w:val="2"/>
          </w:tcPr>
          <w:p w:rsidR="00B251E9" w:rsidRDefault="00B251E9" w:rsidP="00B251E9">
            <w:pPr>
              <w:cnfStyle w:val="000000100000" w:firstRow="0" w:lastRow="0" w:firstColumn="0" w:lastColumn="0" w:oddVBand="0" w:evenVBand="0" w:oddHBand="1" w:evenHBand="0" w:firstRowFirstColumn="0" w:firstRowLastColumn="0" w:lastRowFirstColumn="0" w:lastRowLastColumn="0"/>
              <w:rPr>
                <w:ins w:id="278" w:author="李唐" w:date="2014-11-30T21:55:00Z"/>
              </w:rPr>
            </w:pPr>
          </w:p>
        </w:tc>
      </w:tr>
      <w:tr w:rsidR="00B251E9" w:rsidRPr="00C73BB2" w:rsidTr="0089136B">
        <w:trPr>
          <w:ins w:id="279" w:author="李唐" w:date="2014-11-30T21:55:00Z"/>
        </w:trPr>
        <w:tc>
          <w:tcPr>
            <w:cnfStyle w:val="001000000000" w:firstRow="0" w:lastRow="0" w:firstColumn="1" w:lastColumn="0" w:oddVBand="0" w:evenVBand="0" w:oddHBand="0" w:evenHBand="0" w:firstRowFirstColumn="0" w:firstRowLastColumn="0" w:lastRowFirstColumn="0" w:lastRowLastColumn="0"/>
            <w:tcW w:w="817" w:type="dxa"/>
          </w:tcPr>
          <w:p w:rsidR="00B251E9" w:rsidRPr="009C636F" w:rsidRDefault="00B251E9" w:rsidP="00B251E9">
            <w:pPr>
              <w:jc w:val="center"/>
              <w:rPr>
                <w:ins w:id="280" w:author="李唐" w:date="2014-11-30T21:55:00Z"/>
              </w:rPr>
            </w:pPr>
            <w:ins w:id="281" w:author="李唐" w:date="2014-11-30T21:55:00Z">
              <w:r w:rsidRPr="00592686">
                <w:rPr>
                  <w:rFonts w:hint="eastAsia"/>
                </w:rPr>
                <w:t>31</w:t>
              </w:r>
            </w:ins>
          </w:p>
        </w:tc>
        <w:tc>
          <w:tcPr>
            <w:tcW w:w="3686" w:type="dxa"/>
            <w:gridSpan w:val="3"/>
          </w:tcPr>
          <w:p w:rsidR="00B251E9" w:rsidRPr="009C636F" w:rsidRDefault="00B251E9" w:rsidP="00B251E9">
            <w:pPr>
              <w:cnfStyle w:val="000000000000" w:firstRow="0" w:lastRow="0" w:firstColumn="0" w:lastColumn="0" w:oddVBand="0" w:evenVBand="0" w:oddHBand="0" w:evenHBand="0" w:firstRowFirstColumn="0" w:firstRowLastColumn="0" w:lastRowFirstColumn="0" w:lastRowLastColumn="0"/>
              <w:rPr>
                <w:ins w:id="282" w:author="李唐" w:date="2014-11-30T21:55:00Z"/>
              </w:rPr>
            </w:pPr>
            <w:ins w:id="283" w:author="李唐" w:date="2014-11-30T21:55:00Z">
              <w:r w:rsidRPr="00592686">
                <w:rPr>
                  <w:rFonts w:hint="eastAsia"/>
                </w:rPr>
                <w:t>找</w:t>
              </w:r>
              <w:r w:rsidRPr="00592686">
                <w:rPr>
                  <w:rFonts w:hint="eastAsia"/>
                </w:rPr>
                <w:t>gallery</w:t>
              </w:r>
              <w:r w:rsidRPr="00592686">
                <w:rPr>
                  <w:rFonts w:hint="eastAsia"/>
                </w:rPr>
                <w:t>的</w:t>
              </w:r>
              <w:r w:rsidRPr="00592686">
                <w:rPr>
                  <w:rFonts w:hint="eastAsia"/>
                </w:rPr>
                <w:t>library</w:t>
              </w:r>
            </w:ins>
          </w:p>
        </w:tc>
        <w:tc>
          <w:tcPr>
            <w:tcW w:w="2008" w:type="dxa"/>
            <w:gridSpan w:val="2"/>
          </w:tcPr>
          <w:p w:rsidR="00B251E9" w:rsidRPr="009C636F" w:rsidRDefault="00B251E9" w:rsidP="00B251E9">
            <w:pPr>
              <w:jc w:val="center"/>
              <w:cnfStyle w:val="000000000000" w:firstRow="0" w:lastRow="0" w:firstColumn="0" w:lastColumn="0" w:oddVBand="0" w:evenVBand="0" w:oddHBand="0" w:evenHBand="0" w:firstRowFirstColumn="0" w:firstRowLastColumn="0" w:lastRowFirstColumn="0" w:lastRowLastColumn="0"/>
              <w:rPr>
                <w:ins w:id="284" w:author="李唐" w:date="2014-11-30T21:55:00Z"/>
              </w:rPr>
            </w:pPr>
            <w:ins w:id="285" w:author="李唐" w:date="2014-11-30T21:55:00Z">
              <w:r w:rsidRPr="00592686">
                <w:rPr>
                  <w:rFonts w:hint="eastAsia"/>
                </w:rPr>
                <w:t>張文博</w:t>
              </w:r>
            </w:ins>
          </w:p>
        </w:tc>
        <w:tc>
          <w:tcPr>
            <w:tcW w:w="850" w:type="dxa"/>
            <w:gridSpan w:val="2"/>
          </w:tcPr>
          <w:p w:rsidR="00B251E9" w:rsidRPr="009C636F" w:rsidRDefault="00B251E9" w:rsidP="00B251E9">
            <w:pPr>
              <w:cnfStyle w:val="000000000000" w:firstRow="0" w:lastRow="0" w:firstColumn="0" w:lastColumn="0" w:oddVBand="0" w:evenVBand="0" w:oddHBand="0" w:evenHBand="0" w:firstRowFirstColumn="0" w:firstRowLastColumn="0" w:lastRowFirstColumn="0" w:lastRowLastColumn="0"/>
              <w:rPr>
                <w:ins w:id="286" w:author="李唐" w:date="2014-11-30T21:55:00Z"/>
              </w:rPr>
            </w:pPr>
            <w:ins w:id="287" w:author="李唐" w:date="2014-11-30T21:55:00Z">
              <w:r w:rsidRPr="00592686">
                <w:rPr>
                  <w:rFonts w:hint="eastAsia"/>
                </w:rPr>
                <w:t>12/8</w:t>
              </w:r>
            </w:ins>
          </w:p>
        </w:tc>
        <w:tc>
          <w:tcPr>
            <w:tcW w:w="1347" w:type="dxa"/>
          </w:tcPr>
          <w:p w:rsidR="00B251E9" w:rsidRPr="00DE34D9" w:rsidRDefault="00B251E9" w:rsidP="00B251E9">
            <w:pPr>
              <w:jc w:val="center"/>
              <w:cnfStyle w:val="000000000000" w:firstRow="0" w:lastRow="0" w:firstColumn="0" w:lastColumn="0" w:oddVBand="0" w:evenVBand="0" w:oddHBand="0" w:evenHBand="0" w:firstRowFirstColumn="0" w:firstRowLastColumn="0" w:lastRowFirstColumn="0" w:lastRowLastColumn="0"/>
              <w:rPr>
                <w:ins w:id="288" w:author="李唐" w:date="2014-11-30T21:55:00Z"/>
                <w:b/>
                <w:color w:val="70AD47" w:themeColor="accent6"/>
                <w:rPrChange w:id="289" w:author="李唐" w:date="2014-11-30T21:55:00Z">
                  <w:rPr>
                    <w:ins w:id="290" w:author="李唐" w:date="2014-11-30T21:55:00Z"/>
                    <w:b/>
                    <w:color w:val="FF0000"/>
                  </w:rPr>
                </w:rPrChange>
              </w:rPr>
            </w:pPr>
            <w:ins w:id="291" w:author="李唐" w:date="2014-12-11T09:32:00Z">
              <w:r w:rsidRPr="0024037A">
                <w:rPr>
                  <w:rFonts w:hint="eastAsia"/>
                  <w:b/>
                  <w:color w:val="FF0000"/>
                </w:rPr>
                <w:t>Closed</w:t>
              </w:r>
            </w:ins>
          </w:p>
        </w:tc>
        <w:tc>
          <w:tcPr>
            <w:tcW w:w="2309" w:type="dxa"/>
            <w:gridSpan w:val="2"/>
          </w:tcPr>
          <w:p w:rsidR="00B251E9" w:rsidRDefault="00B251E9" w:rsidP="00B251E9">
            <w:pPr>
              <w:cnfStyle w:val="000000000000" w:firstRow="0" w:lastRow="0" w:firstColumn="0" w:lastColumn="0" w:oddVBand="0" w:evenVBand="0" w:oddHBand="0" w:evenHBand="0" w:firstRowFirstColumn="0" w:firstRowLastColumn="0" w:lastRowFirstColumn="0" w:lastRowLastColumn="0"/>
              <w:rPr>
                <w:ins w:id="292" w:author="李唐" w:date="2014-11-30T21:55:00Z"/>
              </w:rPr>
            </w:pPr>
          </w:p>
        </w:tc>
      </w:tr>
      <w:tr w:rsidR="00B251E9" w:rsidRPr="00C73BB2" w:rsidTr="0089136B">
        <w:trPr>
          <w:cnfStyle w:val="000000100000" w:firstRow="0" w:lastRow="0" w:firstColumn="0" w:lastColumn="0" w:oddVBand="0" w:evenVBand="0" w:oddHBand="1" w:evenHBand="0" w:firstRowFirstColumn="0" w:firstRowLastColumn="0" w:lastRowFirstColumn="0" w:lastRowLastColumn="0"/>
          <w:ins w:id="293" w:author="李唐" w:date="2014-11-30T21:55:00Z"/>
        </w:trPr>
        <w:tc>
          <w:tcPr>
            <w:cnfStyle w:val="001000000000" w:firstRow="0" w:lastRow="0" w:firstColumn="1" w:lastColumn="0" w:oddVBand="0" w:evenVBand="0" w:oddHBand="0" w:evenHBand="0" w:firstRowFirstColumn="0" w:firstRowLastColumn="0" w:lastRowFirstColumn="0" w:lastRowLastColumn="0"/>
            <w:tcW w:w="817" w:type="dxa"/>
          </w:tcPr>
          <w:p w:rsidR="00B251E9" w:rsidRPr="009C636F" w:rsidRDefault="00B251E9" w:rsidP="00B251E9">
            <w:pPr>
              <w:jc w:val="center"/>
              <w:rPr>
                <w:ins w:id="294" w:author="李唐" w:date="2014-11-30T21:55:00Z"/>
              </w:rPr>
            </w:pPr>
            <w:ins w:id="295" w:author="李唐" w:date="2014-11-30T21:55:00Z">
              <w:r w:rsidRPr="00592686">
                <w:rPr>
                  <w:rFonts w:hint="eastAsia"/>
                </w:rPr>
                <w:t>32</w:t>
              </w:r>
            </w:ins>
          </w:p>
        </w:tc>
        <w:tc>
          <w:tcPr>
            <w:tcW w:w="3686" w:type="dxa"/>
            <w:gridSpan w:val="3"/>
          </w:tcPr>
          <w:p w:rsidR="00B251E9" w:rsidRPr="009C636F" w:rsidRDefault="00B251E9" w:rsidP="00B251E9">
            <w:pPr>
              <w:cnfStyle w:val="000000100000" w:firstRow="0" w:lastRow="0" w:firstColumn="0" w:lastColumn="0" w:oddVBand="0" w:evenVBand="0" w:oddHBand="1" w:evenHBand="0" w:firstRowFirstColumn="0" w:firstRowLastColumn="0" w:lastRowFirstColumn="0" w:lastRowLastColumn="0"/>
              <w:rPr>
                <w:ins w:id="296" w:author="李唐" w:date="2014-11-30T21:55:00Z"/>
              </w:rPr>
            </w:pPr>
            <w:ins w:id="297" w:author="李唐" w:date="2014-11-30T21:55:00Z">
              <w:r w:rsidRPr="00592686">
                <w:rPr>
                  <w:rFonts w:hint="eastAsia"/>
                </w:rPr>
                <w:t>找</w:t>
              </w:r>
              <w:r w:rsidRPr="00592686">
                <w:rPr>
                  <w:rFonts w:hint="eastAsia"/>
                </w:rPr>
                <w:t>painter</w:t>
              </w:r>
              <w:r w:rsidRPr="00592686">
                <w:rPr>
                  <w:rFonts w:hint="eastAsia"/>
                </w:rPr>
                <w:t>的</w:t>
              </w:r>
              <w:r w:rsidRPr="00592686">
                <w:rPr>
                  <w:rFonts w:hint="eastAsia"/>
                </w:rPr>
                <w:t>library</w:t>
              </w:r>
            </w:ins>
          </w:p>
        </w:tc>
        <w:tc>
          <w:tcPr>
            <w:tcW w:w="2008" w:type="dxa"/>
            <w:gridSpan w:val="2"/>
          </w:tcPr>
          <w:p w:rsidR="00B251E9" w:rsidRPr="009C636F" w:rsidRDefault="00B251E9" w:rsidP="00B251E9">
            <w:pPr>
              <w:jc w:val="center"/>
              <w:cnfStyle w:val="000000100000" w:firstRow="0" w:lastRow="0" w:firstColumn="0" w:lastColumn="0" w:oddVBand="0" w:evenVBand="0" w:oddHBand="1" w:evenHBand="0" w:firstRowFirstColumn="0" w:firstRowLastColumn="0" w:lastRowFirstColumn="0" w:lastRowLastColumn="0"/>
              <w:rPr>
                <w:ins w:id="298" w:author="李唐" w:date="2014-11-30T21:55:00Z"/>
              </w:rPr>
            </w:pPr>
            <w:ins w:id="299" w:author="李唐" w:date="2014-11-30T21:55:00Z">
              <w:r w:rsidRPr="00592686">
                <w:rPr>
                  <w:rFonts w:hint="eastAsia"/>
                </w:rPr>
                <w:t>李昇輯</w:t>
              </w:r>
            </w:ins>
          </w:p>
        </w:tc>
        <w:tc>
          <w:tcPr>
            <w:tcW w:w="850" w:type="dxa"/>
            <w:gridSpan w:val="2"/>
          </w:tcPr>
          <w:p w:rsidR="00B251E9" w:rsidRPr="009C636F" w:rsidRDefault="00B251E9" w:rsidP="00B251E9">
            <w:pPr>
              <w:cnfStyle w:val="000000100000" w:firstRow="0" w:lastRow="0" w:firstColumn="0" w:lastColumn="0" w:oddVBand="0" w:evenVBand="0" w:oddHBand="1" w:evenHBand="0" w:firstRowFirstColumn="0" w:firstRowLastColumn="0" w:lastRowFirstColumn="0" w:lastRowLastColumn="0"/>
              <w:rPr>
                <w:ins w:id="300" w:author="李唐" w:date="2014-11-30T21:55:00Z"/>
              </w:rPr>
            </w:pPr>
            <w:ins w:id="301" w:author="李唐" w:date="2014-11-30T21:55:00Z">
              <w:r w:rsidRPr="00592686">
                <w:rPr>
                  <w:rFonts w:hint="eastAsia"/>
                </w:rPr>
                <w:t>12/8</w:t>
              </w:r>
            </w:ins>
          </w:p>
        </w:tc>
        <w:tc>
          <w:tcPr>
            <w:tcW w:w="1347" w:type="dxa"/>
          </w:tcPr>
          <w:p w:rsidR="00B251E9" w:rsidRPr="00DE34D9" w:rsidRDefault="00B251E9" w:rsidP="00B251E9">
            <w:pPr>
              <w:jc w:val="center"/>
              <w:cnfStyle w:val="000000100000" w:firstRow="0" w:lastRow="0" w:firstColumn="0" w:lastColumn="0" w:oddVBand="0" w:evenVBand="0" w:oddHBand="1" w:evenHBand="0" w:firstRowFirstColumn="0" w:firstRowLastColumn="0" w:lastRowFirstColumn="0" w:lastRowLastColumn="0"/>
              <w:rPr>
                <w:ins w:id="302" w:author="李唐" w:date="2014-11-30T21:55:00Z"/>
                <w:b/>
                <w:color w:val="70AD47" w:themeColor="accent6"/>
                <w:rPrChange w:id="303" w:author="李唐" w:date="2014-11-30T21:55:00Z">
                  <w:rPr>
                    <w:ins w:id="304" w:author="李唐" w:date="2014-11-30T21:55:00Z"/>
                    <w:b/>
                    <w:color w:val="FF0000"/>
                  </w:rPr>
                </w:rPrChange>
              </w:rPr>
            </w:pPr>
            <w:ins w:id="305" w:author="李唐" w:date="2014-12-11T09:32:00Z">
              <w:r w:rsidRPr="0024037A">
                <w:rPr>
                  <w:rFonts w:hint="eastAsia"/>
                  <w:b/>
                  <w:color w:val="FF0000"/>
                </w:rPr>
                <w:t>Closed</w:t>
              </w:r>
            </w:ins>
          </w:p>
        </w:tc>
        <w:tc>
          <w:tcPr>
            <w:tcW w:w="2309" w:type="dxa"/>
            <w:gridSpan w:val="2"/>
          </w:tcPr>
          <w:p w:rsidR="00B251E9" w:rsidRDefault="00B251E9" w:rsidP="00B251E9">
            <w:pPr>
              <w:cnfStyle w:val="000000100000" w:firstRow="0" w:lastRow="0" w:firstColumn="0" w:lastColumn="0" w:oddVBand="0" w:evenVBand="0" w:oddHBand="1" w:evenHBand="0" w:firstRowFirstColumn="0" w:firstRowLastColumn="0" w:lastRowFirstColumn="0" w:lastRowLastColumn="0"/>
              <w:rPr>
                <w:ins w:id="306" w:author="李唐" w:date="2014-11-30T21:55:00Z"/>
              </w:rPr>
            </w:pPr>
          </w:p>
        </w:tc>
      </w:tr>
      <w:tr w:rsidR="00B251E9" w:rsidRPr="00C73BB2" w:rsidTr="0089136B">
        <w:trPr>
          <w:ins w:id="307" w:author="李唐" w:date="2014-12-11T09:32:00Z"/>
        </w:trPr>
        <w:tc>
          <w:tcPr>
            <w:cnfStyle w:val="001000000000" w:firstRow="0" w:lastRow="0" w:firstColumn="1" w:lastColumn="0" w:oddVBand="0" w:evenVBand="0" w:oddHBand="0" w:evenHBand="0" w:firstRowFirstColumn="0" w:firstRowLastColumn="0" w:lastRowFirstColumn="0" w:lastRowLastColumn="0"/>
            <w:tcW w:w="817" w:type="dxa"/>
          </w:tcPr>
          <w:p w:rsidR="00B251E9" w:rsidRPr="00592686" w:rsidRDefault="00B251E9" w:rsidP="00B251E9">
            <w:pPr>
              <w:jc w:val="center"/>
              <w:rPr>
                <w:ins w:id="308" w:author="李唐" w:date="2014-12-11T09:32:00Z"/>
                <w:rFonts w:hint="eastAsia"/>
              </w:rPr>
            </w:pPr>
            <w:ins w:id="309" w:author="李唐" w:date="2014-12-11T09:32:00Z">
              <w:r w:rsidRPr="0068554F">
                <w:rPr>
                  <w:rFonts w:hint="eastAsia"/>
                </w:rPr>
                <w:t>33</w:t>
              </w:r>
            </w:ins>
          </w:p>
        </w:tc>
        <w:tc>
          <w:tcPr>
            <w:tcW w:w="3686" w:type="dxa"/>
            <w:gridSpan w:val="3"/>
          </w:tcPr>
          <w:p w:rsidR="00B251E9" w:rsidRPr="00592686" w:rsidRDefault="00B251E9" w:rsidP="00B251E9">
            <w:pPr>
              <w:cnfStyle w:val="000000000000" w:firstRow="0" w:lastRow="0" w:firstColumn="0" w:lastColumn="0" w:oddVBand="0" w:evenVBand="0" w:oddHBand="0" w:evenHBand="0" w:firstRowFirstColumn="0" w:firstRowLastColumn="0" w:lastRowFirstColumn="0" w:lastRowLastColumn="0"/>
              <w:rPr>
                <w:ins w:id="310" w:author="李唐" w:date="2014-12-11T09:32:00Z"/>
                <w:rFonts w:hint="eastAsia"/>
              </w:rPr>
            </w:pPr>
            <w:ins w:id="311" w:author="李唐" w:date="2014-12-11T09:32:00Z">
              <w:r w:rsidRPr="0068554F">
                <w:rPr>
                  <w:rFonts w:hint="eastAsia"/>
                </w:rPr>
                <w:t xml:space="preserve">Capture: </w:t>
              </w:r>
              <w:r w:rsidRPr="0068554F">
                <w:rPr>
                  <w:rFonts w:hint="eastAsia"/>
                </w:rPr>
                <w:t>可以打開</w:t>
              </w:r>
              <w:r w:rsidRPr="0068554F">
                <w:rPr>
                  <w:rFonts w:hint="eastAsia"/>
                </w:rPr>
                <w:t>Camera</w:t>
              </w:r>
              <w:r w:rsidRPr="0068554F">
                <w:rPr>
                  <w:rFonts w:hint="eastAsia"/>
                </w:rPr>
                <w:t>，拍完之後可以算完邊緣後上傳。</w:t>
              </w:r>
            </w:ins>
          </w:p>
        </w:tc>
        <w:tc>
          <w:tcPr>
            <w:tcW w:w="2008" w:type="dxa"/>
            <w:gridSpan w:val="2"/>
          </w:tcPr>
          <w:p w:rsidR="00B251E9" w:rsidRPr="00592686" w:rsidRDefault="00B251E9" w:rsidP="00B251E9">
            <w:pPr>
              <w:jc w:val="center"/>
              <w:cnfStyle w:val="000000000000" w:firstRow="0" w:lastRow="0" w:firstColumn="0" w:lastColumn="0" w:oddVBand="0" w:evenVBand="0" w:oddHBand="0" w:evenHBand="0" w:firstRowFirstColumn="0" w:firstRowLastColumn="0" w:lastRowFirstColumn="0" w:lastRowLastColumn="0"/>
              <w:rPr>
                <w:ins w:id="312" w:author="李唐" w:date="2014-12-11T09:32:00Z"/>
                <w:rFonts w:hint="eastAsia"/>
              </w:rPr>
            </w:pPr>
            <w:ins w:id="313" w:author="李唐" w:date="2014-12-11T09:32:00Z">
              <w:r w:rsidRPr="0068554F">
                <w:rPr>
                  <w:rFonts w:hint="eastAsia"/>
                </w:rPr>
                <w:t>李唐</w:t>
              </w:r>
            </w:ins>
          </w:p>
        </w:tc>
        <w:tc>
          <w:tcPr>
            <w:tcW w:w="850" w:type="dxa"/>
            <w:gridSpan w:val="2"/>
          </w:tcPr>
          <w:p w:rsidR="00B251E9" w:rsidRPr="00592686" w:rsidRDefault="00B251E9" w:rsidP="00B251E9">
            <w:pPr>
              <w:cnfStyle w:val="000000000000" w:firstRow="0" w:lastRow="0" w:firstColumn="0" w:lastColumn="0" w:oddVBand="0" w:evenVBand="0" w:oddHBand="0" w:evenHBand="0" w:firstRowFirstColumn="0" w:firstRowLastColumn="0" w:lastRowFirstColumn="0" w:lastRowLastColumn="0"/>
              <w:rPr>
                <w:ins w:id="314" w:author="李唐" w:date="2014-12-11T09:32:00Z"/>
                <w:rFonts w:hint="eastAsia"/>
              </w:rPr>
            </w:pPr>
            <w:ins w:id="315" w:author="李唐" w:date="2014-12-11T09:32:00Z">
              <w:r w:rsidRPr="0068554F">
                <w:rPr>
                  <w:rFonts w:hint="eastAsia"/>
                </w:rPr>
                <w:t>12/15</w:t>
              </w:r>
            </w:ins>
          </w:p>
        </w:tc>
        <w:tc>
          <w:tcPr>
            <w:tcW w:w="1347" w:type="dxa"/>
          </w:tcPr>
          <w:p w:rsidR="00B251E9" w:rsidRDefault="00B251E9" w:rsidP="00B251E9">
            <w:pPr>
              <w:jc w:val="center"/>
              <w:cnfStyle w:val="000000000000" w:firstRow="0" w:lastRow="0" w:firstColumn="0" w:lastColumn="0" w:oddVBand="0" w:evenVBand="0" w:oddHBand="0" w:evenHBand="0" w:firstRowFirstColumn="0" w:firstRowLastColumn="0" w:lastRowFirstColumn="0" w:lastRowLastColumn="0"/>
              <w:rPr>
                <w:ins w:id="316" w:author="李唐" w:date="2014-12-11T09:32:00Z"/>
                <w:rFonts w:hint="eastAsia"/>
                <w:b/>
                <w:color w:val="70AD47" w:themeColor="accent6"/>
              </w:rPr>
            </w:pPr>
            <w:ins w:id="317" w:author="李唐" w:date="2014-12-11T09:32:00Z">
              <w:r w:rsidRPr="0068554F">
                <w:rPr>
                  <w:rFonts w:hint="eastAsia"/>
                </w:rPr>
                <w:t>Open</w:t>
              </w:r>
            </w:ins>
          </w:p>
        </w:tc>
        <w:tc>
          <w:tcPr>
            <w:tcW w:w="2309" w:type="dxa"/>
            <w:gridSpan w:val="2"/>
          </w:tcPr>
          <w:p w:rsidR="00B251E9" w:rsidRDefault="00B251E9" w:rsidP="00B251E9">
            <w:pPr>
              <w:cnfStyle w:val="000000000000" w:firstRow="0" w:lastRow="0" w:firstColumn="0" w:lastColumn="0" w:oddVBand="0" w:evenVBand="0" w:oddHBand="0" w:evenHBand="0" w:firstRowFirstColumn="0" w:firstRowLastColumn="0" w:lastRowFirstColumn="0" w:lastRowLastColumn="0"/>
              <w:rPr>
                <w:ins w:id="318" w:author="李唐" w:date="2014-12-11T09:32:00Z"/>
              </w:rPr>
            </w:pPr>
          </w:p>
        </w:tc>
      </w:tr>
      <w:tr w:rsidR="00B251E9" w:rsidRPr="00C73BB2" w:rsidTr="0089136B">
        <w:trPr>
          <w:cnfStyle w:val="000000100000" w:firstRow="0" w:lastRow="0" w:firstColumn="0" w:lastColumn="0" w:oddVBand="0" w:evenVBand="0" w:oddHBand="1" w:evenHBand="0" w:firstRowFirstColumn="0" w:firstRowLastColumn="0" w:lastRowFirstColumn="0" w:lastRowLastColumn="0"/>
          <w:ins w:id="319" w:author="李唐" w:date="2014-12-11T09:32:00Z"/>
        </w:trPr>
        <w:tc>
          <w:tcPr>
            <w:cnfStyle w:val="001000000000" w:firstRow="0" w:lastRow="0" w:firstColumn="1" w:lastColumn="0" w:oddVBand="0" w:evenVBand="0" w:oddHBand="0" w:evenHBand="0" w:firstRowFirstColumn="0" w:firstRowLastColumn="0" w:lastRowFirstColumn="0" w:lastRowLastColumn="0"/>
            <w:tcW w:w="817" w:type="dxa"/>
          </w:tcPr>
          <w:p w:rsidR="00B251E9" w:rsidRPr="00592686" w:rsidRDefault="00B251E9" w:rsidP="00B251E9">
            <w:pPr>
              <w:jc w:val="center"/>
              <w:rPr>
                <w:ins w:id="320" w:author="李唐" w:date="2014-12-11T09:32:00Z"/>
                <w:rFonts w:hint="eastAsia"/>
              </w:rPr>
            </w:pPr>
            <w:ins w:id="321" w:author="李唐" w:date="2014-12-11T09:32:00Z">
              <w:r w:rsidRPr="0068554F">
                <w:rPr>
                  <w:rFonts w:hint="eastAsia"/>
                </w:rPr>
                <w:t>34</w:t>
              </w:r>
            </w:ins>
          </w:p>
        </w:tc>
        <w:tc>
          <w:tcPr>
            <w:tcW w:w="3686" w:type="dxa"/>
            <w:gridSpan w:val="3"/>
          </w:tcPr>
          <w:p w:rsidR="00B251E9" w:rsidRPr="00592686" w:rsidRDefault="00B251E9" w:rsidP="00B251E9">
            <w:pPr>
              <w:cnfStyle w:val="000000100000" w:firstRow="0" w:lastRow="0" w:firstColumn="0" w:lastColumn="0" w:oddVBand="0" w:evenVBand="0" w:oddHBand="1" w:evenHBand="0" w:firstRowFirstColumn="0" w:firstRowLastColumn="0" w:lastRowFirstColumn="0" w:lastRowLastColumn="0"/>
              <w:rPr>
                <w:ins w:id="322" w:author="李唐" w:date="2014-12-11T09:32:00Z"/>
                <w:rFonts w:hint="eastAsia"/>
              </w:rPr>
            </w:pPr>
            <w:ins w:id="323" w:author="李唐" w:date="2014-12-11T09:32:00Z">
              <w:r w:rsidRPr="0068554F">
                <w:rPr>
                  <w:rFonts w:hint="eastAsia"/>
                </w:rPr>
                <w:t>Setting:</w:t>
              </w:r>
              <w:r w:rsidRPr="0068554F">
                <w:rPr>
                  <w:rFonts w:hint="eastAsia"/>
                </w:rPr>
                <w:t>可以登入登出，顯示目前登入資訊。</w:t>
              </w:r>
            </w:ins>
          </w:p>
        </w:tc>
        <w:tc>
          <w:tcPr>
            <w:tcW w:w="2008" w:type="dxa"/>
            <w:gridSpan w:val="2"/>
          </w:tcPr>
          <w:p w:rsidR="00B251E9" w:rsidRPr="00592686" w:rsidRDefault="00B251E9" w:rsidP="00B251E9">
            <w:pPr>
              <w:jc w:val="center"/>
              <w:cnfStyle w:val="000000100000" w:firstRow="0" w:lastRow="0" w:firstColumn="0" w:lastColumn="0" w:oddVBand="0" w:evenVBand="0" w:oddHBand="1" w:evenHBand="0" w:firstRowFirstColumn="0" w:firstRowLastColumn="0" w:lastRowFirstColumn="0" w:lastRowLastColumn="0"/>
              <w:rPr>
                <w:ins w:id="324" w:author="李唐" w:date="2014-12-11T09:32:00Z"/>
                <w:rFonts w:hint="eastAsia"/>
              </w:rPr>
            </w:pPr>
            <w:ins w:id="325" w:author="李唐" w:date="2014-12-11T09:32:00Z">
              <w:r w:rsidRPr="0068554F">
                <w:rPr>
                  <w:rFonts w:hint="eastAsia"/>
                </w:rPr>
                <w:t>王敦儒</w:t>
              </w:r>
            </w:ins>
          </w:p>
        </w:tc>
        <w:tc>
          <w:tcPr>
            <w:tcW w:w="850" w:type="dxa"/>
            <w:gridSpan w:val="2"/>
          </w:tcPr>
          <w:p w:rsidR="00B251E9" w:rsidRPr="00592686" w:rsidRDefault="00B251E9" w:rsidP="00B251E9">
            <w:pPr>
              <w:cnfStyle w:val="000000100000" w:firstRow="0" w:lastRow="0" w:firstColumn="0" w:lastColumn="0" w:oddVBand="0" w:evenVBand="0" w:oddHBand="1" w:evenHBand="0" w:firstRowFirstColumn="0" w:firstRowLastColumn="0" w:lastRowFirstColumn="0" w:lastRowLastColumn="0"/>
              <w:rPr>
                <w:ins w:id="326" w:author="李唐" w:date="2014-12-11T09:32:00Z"/>
                <w:rFonts w:hint="eastAsia"/>
              </w:rPr>
            </w:pPr>
            <w:ins w:id="327" w:author="李唐" w:date="2014-12-11T09:32:00Z">
              <w:r w:rsidRPr="0068554F">
                <w:rPr>
                  <w:rFonts w:hint="eastAsia"/>
                </w:rPr>
                <w:t>12/15</w:t>
              </w:r>
            </w:ins>
          </w:p>
        </w:tc>
        <w:tc>
          <w:tcPr>
            <w:tcW w:w="1347" w:type="dxa"/>
          </w:tcPr>
          <w:p w:rsidR="00B251E9" w:rsidRDefault="00B251E9" w:rsidP="00B251E9">
            <w:pPr>
              <w:jc w:val="center"/>
              <w:cnfStyle w:val="000000100000" w:firstRow="0" w:lastRow="0" w:firstColumn="0" w:lastColumn="0" w:oddVBand="0" w:evenVBand="0" w:oddHBand="1" w:evenHBand="0" w:firstRowFirstColumn="0" w:firstRowLastColumn="0" w:lastRowFirstColumn="0" w:lastRowLastColumn="0"/>
              <w:rPr>
                <w:ins w:id="328" w:author="李唐" w:date="2014-12-11T09:32:00Z"/>
                <w:rFonts w:hint="eastAsia"/>
                <w:b/>
                <w:color w:val="70AD47" w:themeColor="accent6"/>
              </w:rPr>
            </w:pPr>
            <w:ins w:id="329" w:author="李唐" w:date="2014-12-11T09:32:00Z">
              <w:r w:rsidRPr="0068554F">
                <w:rPr>
                  <w:rFonts w:hint="eastAsia"/>
                </w:rPr>
                <w:t>Open</w:t>
              </w:r>
            </w:ins>
          </w:p>
        </w:tc>
        <w:tc>
          <w:tcPr>
            <w:tcW w:w="2309" w:type="dxa"/>
            <w:gridSpan w:val="2"/>
          </w:tcPr>
          <w:p w:rsidR="00B251E9" w:rsidRDefault="00B251E9" w:rsidP="00B251E9">
            <w:pPr>
              <w:cnfStyle w:val="000000100000" w:firstRow="0" w:lastRow="0" w:firstColumn="0" w:lastColumn="0" w:oddVBand="0" w:evenVBand="0" w:oddHBand="1" w:evenHBand="0" w:firstRowFirstColumn="0" w:firstRowLastColumn="0" w:lastRowFirstColumn="0" w:lastRowLastColumn="0"/>
              <w:rPr>
                <w:ins w:id="330" w:author="李唐" w:date="2014-12-11T09:32:00Z"/>
              </w:rPr>
            </w:pPr>
          </w:p>
        </w:tc>
      </w:tr>
      <w:tr w:rsidR="00B251E9" w:rsidRPr="00C73BB2" w:rsidTr="0089136B">
        <w:trPr>
          <w:ins w:id="331" w:author="李唐" w:date="2014-12-11T09:32:00Z"/>
        </w:trPr>
        <w:tc>
          <w:tcPr>
            <w:cnfStyle w:val="001000000000" w:firstRow="0" w:lastRow="0" w:firstColumn="1" w:lastColumn="0" w:oddVBand="0" w:evenVBand="0" w:oddHBand="0" w:evenHBand="0" w:firstRowFirstColumn="0" w:firstRowLastColumn="0" w:lastRowFirstColumn="0" w:lastRowLastColumn="0"/>
            <w:tcW w:w="817" w:type="dxa"/>
          </w:tcPr>
          <w:p w:rsidR="00B251E9" w:rsidRPr="00592686" w:rsidRDefault="00B251E9" w:rsidP="00B251E9">
            <w:pPr>
              <w:jc w:val="center"/>
              <w:rPr>
                <w:ins w:id="332" w:author="李唐" w:date="2014-12-11T09:32:00Z"/>
                <w:rFonts w:hint="eastAsia"/>
              </w:rPr>
            </w:pPr>
            <w:ins w:id="333" w:author="李唐" w:date="2014-12-11T09:32:00Z">
              <w:r w:rsidRPr="0068554F">
                <w:rPr>
                  <w:rFonts w:hint="eastAsia"/>
                </w:rPr>
                <w:t>35</w:t>
              </w:r>
            </w:ins>
          </w:p>
        </w:tc>
        <w:tc>
          <w:tcPr>
            <w:tcW w:w="3686" w:type="dxa"/>
            <w:gridSpan w:val="3"/>
          </w:tcPr>
          <w:p w:rsidR="00B251E9" w:rsidRPr="00592686" w:rsidRDefault="00B251E9" w:rsidP="00B251E9">
            <w:pPr>
              <w:cnfStyle w:val="000000000000" w:firstRow="0" w:lastRow="0" w:firstColumn="0" w:lastColumn="0" w:oddVBand="0" w:evenVBand="0" w:oddHBand="0" w:evenHBand="0" w:firstRowFirstColumn="0" w:firstRowLastColumn="0" w:lastRowFirstColumn="0" w:lastRowLastColumn="0"/>
              <w:rPr>
                <w:ins w:id="334" w:author="李唐" w:date="2014-12-11T09:32:00Z"/>
                <w:rFonts w:hint="eastAsia"/>
              </w:rPr>
            </w:pPr>
            <w:ins w:id="335" w:author="李唐" w:date="2014-12-11T09:32:00Z">
              <w:r w:rsidRPr="0068554F">
                <w:rPr>
                  <w:rFonts w:hint="eastAsia"/>
                </w:rPr>
                <w:t>Gallery:</w:t>
              </w:r>
              <w:r w:rsidRPr="0068554F">
                <w:rPr>
                  <w:rFonts w:hint="eastAsia"/>
                </w:rPr>
                <w:t>有顯示圖片的格子，還有選類別的側邊欄。</w:t>
              </w:r>
            </w:ins>
          </w:p>
        </w:tc>
        <w:tc>
          <w:tcPr>
            <w:tcW w:w="2008" w:type="dxa"/>
            <w:gridSpan w:val="2"/>
          </w:tcPr>
          <w:p w:rsidR="00B251E9" w:rsidRPr="00592686" w:rsidRDefault="00B251E9" w:rsidP="00B251E9">
            <w:pPr>
              <w:jc w:val="center"/>
              <w:cnfStyle w:val="000000000000" w:firstRow="0" w:lastRow="0" w:firstColumn="0" w:lastColumn="0" w:oddVBand="0" w:evenVBand="0" w:oddHBand="0" w:evenHBand="0" w:firstRowFirstColumn="0" w:firstRowLastColumn="0" w:lastRowFirstColumn="0" w:lastRowLastColumn="0"/>
              <w:rPr>
                <w:ins w:id="336" w:author="李唐" w:date="2014-12-11T09:32:00Z"/>
                <w:rFonts w:hint="eastAsia"/>
              </w:rPr>
            </w:pPr>
            <w:ins w:id="337" w:author="李唐" w:date="2014-12-11T09:32:00Z">
              <w:r w:rsidRPr="0068554F">
                <w:rPr>
                  <w:rFonts w:hint="eastAsia"/>
                </w:rPr>
                <w:t>張文博</w:t>
              </w:r>
            </w:ins>
          </w:p>
        </w:tc>
        <w:tc>
          <w:tcPr>
            <w:tcW w:w="850" w:type="dxa"/>
            <w:gridSpan w:val="2"/>
          </w:tcPr>
          <w:p w:rsidR="00B251E9" w:rsidRPr="00592686" w:rsidRDefault="00B251E9" w:rsidP="00B251E9">
            <w:pPr>
              <w:cnfStyle w:val="000000000000" w:firstRow="0" w:lastRow="0" w:firstColumn="0" w:lastColumn="0" w:oddVBand="0" w:evenVBand="0" w:oddHBand="0" w:evenHBand="0" w:firstRowFirstColumn="0" w:firstRowLastColumn="0" w:lastRowFirstColumn="0" w:lastRowLastColumn="0"/>
              <w:rPr>
                <w:ins w:id="338" w:author="李唐" w:date="2014-12-11T09:32:00Z"/>
                <w:rFonts w:hint="eastAsia"/>
              </w:rPr>
            </w:pPr>
            <w:ins w:id="339" w:author="李唐" w:date="2014-12-11T09:32:00Z">
              <w:r w:rsidRPr="0068554F">
                <w:rPr>
                  <w:rFonts w:hint="eastAsia"/>
                </w:rPr>
                <w:t>12/15</w:t>
              </w:r>
            </w:ins>
          </w:p>
        </w:tc>
        <w:tc>
          <w:tcPr>
            <w:tcW w:w="1347" w:type="dxa"/>
          </w:tcPr>
          <w:p w:rsidR="00B251E9" w:rsidRDefault="00B251E9" w:rsidP="00B251E9">
            <w:pPr>
              <w:jc w:val="center"/>
              <w:cnfStyle w:val="000000000000" w:firstRow="0" w:lastRow="0" w:firstColumn="0" w:lastColumn="0" w:oddVBand="0" w:evenVBand="0" w:oddHBand="0" w:evenHBand="0" w:firstRowFirstColumn="0" w:firstRowLastColumn="0" w:lastRowFirstColumn="0" w:lastRowLastColumn="0"/>
              <w:rPr>
                <w:ins w:id="340" w:author="李唐" w:date="2014-12-11T09:32:00Z"/>
                <w:rFonts w:hint="eastAsia"/>
                <w:b/>
                <w:color w:val="70AD47" w:themeColor="accent6"/>
              </w:rPr>
            </w:pPr>
            <w:ins w:id="341" w:author="李唐" w:date="2014-12-11T09:32:00Z">
              <w:r w:rsidRPr="0068554F">
                <w:rPr>
                  <w:rFonts w:hint="eastAsia"/>
                </w:rPr>
                <w:t>Open</w:t>
              </w:r>
            </w:ins>
          </w:p>
        </w:tc>
        <w:tc>
          <w:tcPr>
            <w:tcW w:w="2309" w:type="dxa"/>
            <w:gridSpan w:val="2"/>
          </w:tcPr>
          <w:p w:rsidR="00B251E9" w:rsidRDefault="00B251E9" w:rsidP="00B251E9">
            <w:pPr>
              <w:cnfStyle w:val="000000000000" w:firstRow="0" w:lastRow="0" w:firstColumn="0" w:lastColumn="0" w:oddVBand="0" w:evenVBand="0" w:oddHBand="0" w:evenHBand="0" w:firstRowFirstColumn="0" w:firstRowLastColumn="0" w:lastRowFirstColumn="0" w:lastRowLastColumn="0"/>
              <w:rPr>
                <w:ins w:id="342" w:author="李唐" w:date="2014-12-11T09:32:00Z"/>
              </w:rPr>
            </w:pPr>
          </w:p>
        </w:tc>
      </w:tr>
      <w:tr w:rsidR="00B251E9" w:rsidRPr="00C73BB2" w:rsidTr="0089136B">
        <w:trPr>
          <w:cnfStyle w:val="000000100000" w:firstRow="0" w:lastRow="0" w:firstColumn="0" w:lastColumn="0" w:oddVBand="0" w:evenVBand="0" w:oddHBand="1" w:evenHBand="0" w:firstRowFirstColumn="0" w:firstRowLastColumn="0" w:lastRowFirstColumn="0" w:lastRowLastColumn="0"/>
          <w:ins w:id="343" w:author="李唐" w:date="2014-12-11T09:32:00Z"/>
        </w:trPr>
        <w:tc>
          <w:tcPr>
            <w:cnfStyle w:val="001000000000" w:firstRow="0" w:lastRow="0" w:firstColumn="1" w:lastColumn="0" w:oddVBand="0" w:evenVBand="0" w:oddHBand="0" w:evenHBand="0" w:firstRowFirstColumn="0" w:firstRowLastColumn="0" w:lastRowFirstColumn="0" w:lastRowLastColumn="0"/>
            <w:tcW w:w="817" w:type="dxa"/>
          </w:tcPr>
          <w:p w:rsidR="00B251E9" w:rsidRPr="00592686" w:rsidRDefault="00B251E9" w:rsidP="00B251E9">
            <w:pPr>
              <w:jc w:val="center"/>
              <w:rPr>
                <w:ins w:id="344" w:author="李唐" w:date="2014-12-11T09:32:00Z"/>
                <w:rFonts w:hint="eastAsia"/>
              </w:rPr>
            </w:pPr>
            <w:ins w:id="345" w:author="李唐" w:date="2014-12-11T09:32:00Z">
              <w:r w:rsidRPr="0068554F">
                <w:rPr>
                  <w:rFonts w:hint="eastAsia"/>
                </w:rPr>
                <w:lastRenderedPageBreak/>
                <w:t>36</w:t>
              </w:r>
            </w:ins>
          </w:p>
        </w:tc>
        <w:tc>
          <w:tcPr>
            <w:tcW w:w="3686" w:type="dxa"/>
            <w:gridSpan w:val="3"/>
          </w:tcPr>
          <w:p w:rsidR="00B251E9" w:rsidRPr="00592686" w:rsidRDefault="00B251E9" w:rsidP="00B251E9">
            <w:pPr>
              <w:cnfStyle w:val="000000100000" w:firstRow="0" w:lastRow="0" w:firstColumn="0" w:lastColumn="0" w:oddVBand="0" w:evenVBand="0" w:oddHBand="1" w:evenHBand="0" w:firstRowFirstColumn="0" w:firstRowLastColumn="0" w:lastRowFirstColumn="0" w:lastRowLastColumn="0"/>
              <w:rPr>
                <w:ins w:id="346" w:author="李唐" w:date="2014-12-11T09:32:00Z"/>
                <w:rFonts w:hint="eastAsia"/>
              </w:rPr>
            </w:pPr>
            <w:ins w:id="347" w:author="李唐" w:date="2014-12-11T09:32:00Z">
              <w:r w:rsidRPr="0068554F">
                <w:rPr>
                  <w:rFonts w:hint="eastAsia"/>
                </w:rPr>
                <w:t xml:space="preserve">Painter: </w:t>
              </w:r>
              <w:r w:rsidRPr="0068554F">
                <w:rPr>
                  <w:rFonts w:hint="eastAsia"/>
                </w:rPr>
                <w:t>先做拉</w:t>
              </w:r>
              <w:r w:rsidRPr="0068554F">
                <w:rPr>
                  <w:rFonts w:hint="eastAsia"/>
                </w:rPr>
                <w:t>Element</w:t>
              </w:r>
              <w:r w:rsidRPr="0068554F">
                <w:rPr>
                  <w:rFonts w:hint="eastAsia"/>
                </w:rPr>
                <w:t>的按鈕還有剩下的按鈕。</w:t>
              </w:r>
            </w:ins>
          </w:p>
        </w:tc>
        <w:tc>
          <w:tcPr>
            <w:tcW w:w="2008" w:type="dxa"/>
            <w:gridSpan w:val="2"/>
          </w:tcPr>
          <w:p w:rsidR="00B251E9" w:rsidRPr="00592686" w:rsidRDefault="00B251E9" w:rsidP="00B251E9">
            <w:pPr>
              <w:jc w:val="center"/>
              <w:cnfStyle w:val="000000100000" w:firstRow="0" w:lastRow="0" w:firstColumn="0" w:lastColumn="0" w:oddVBand="0" w:evenVBand="0" w:oddHBand="1" w:evenHBand="0" w:firstRowFirstColumn="0" w:firstRowLastColumn="0" w:lastRowFirstColumn="0" w:lastRowLastColumn="0"/>
              <w:rPr>
                <w:ins w:id="348" w:author="李唐" w:date="2014-12-11T09:32:00Z"/>
                <w:rFonts w:hint="eastAsia"/>
              </w:rPr>
            </w:pPr>
            <w:ins w:id="349" w:author="李唐" w:date="2014-12-11T09:32:00Z">
              <w:r w:rsidRPr="0068554F">
                <w:rPr>
                  <w:rFonts w:hint="eastAsia"/>
                </w:rPr>
                <w:t>李昇輯</w:t>
              </w:r>
            </w:ins>
          </w:p>
        </w:tc>
        <w:tc>
          <w:tcPr>
            <w:tcW w:w="850" w:type="dxa"/>
            <w:gridSpan w:val="2"/>
          </w:tcPr>
          <w:p w:rsidR="00B251E9" w:rsidRPr="00592686" w:rsidRDefault="00B251E9" w:rsidP="00B251E9">
            <w:pPr>
              <w:cnfStyle w:val="000000100000" w:firstRow="0" w:lastRow="0" w:firstColumn="0" w:lastColumn="0" w:oddVBand="0" w:evenVBand="0" w:oddHBand="1" w:evenHBand="0" w:firstRowFirstColumn="0" w:firstRowLastColumn="0" w:lastRowFirstColumn="0" w:lastRowLastColumn="0"/>
              <w:rPr>
                <w:ins w:id="350" w:author="李唐" w:date="2014-12-11T09:32:00Z"/>
                <w:rFonts w:hint="eastAsia"/>
              </w:rPr>
            </w:pPr>
            <w:ins w:id="351" w:author="李唐" w:date="2014-12-11T09:32:00Z">
              <w:r w:rsidRPr="0068554F">
                <w:rPr>
                  <w:rFonts w:hint="eastAsia"/>
                </w:rPr>
                <w:t>12/15</w:t>
              </w:r>
            </w:ins>
          </w:p>
        </w:tc>
        <w:tc>
          <w:tcPr>
            <w:tcW w:w="1347" w:type="dxa"/>
          </w:tcPr>
          <w:p w:rsidR="00B251E9" w:rsidRDefault="00B251E9" w:rsidP="00B251E9">
            <w:pPr>
              <w:jc w:val="center"/>
              <w:cnfStyle w:val="000000100000" w:firstRow="0" w:lastRow="0" w:firstColumn="0" w:lastColumn="0" w:oddVBand="0" w:evenVBand="0" w:oddHBand="1" w:evenHBand="0" w:firstRowFirstColumn="0" w:firstRowLastColumn="0" w:lastRowFirstColumn="0" w:lastRowLastColumn="0"/>
              <w:rPr>
                <w:ins w:id="352" w:author="李唐" w:date="2014-12-11T09:32:00Z"/>
                <w:rFonts w:hint="eastAsia"/>
                <w:b/>
                <w:color w:val="70AD47" w:themeColor="accent6"/>
              </w:rPr>
            </w:pPr>
            <w:ins w:id="353" w:author="李唐" w:date="2014-12-11T09:32:00Z">
              <w:r w:rsidRPr="0068554F">
                <w:rPr>
                  <w:rFonts w:hint="eastAsia"/>
                </w:rPr>
                <w:t>Open</w:t>
              </w:r>
            </w:ins>
          </w:p>
        </w:tc>
        <w:tc>
          <w:tcPr>
            <w:tcW w:w="2309" w:type="dxa"/>
            <w:gridSpan w:val="2"/>
          </w:tcPr>
          <w:p w:rsidR="00B251E9" w:rsidRDefault="00B251E9" w:rsidP="00B251E9">
            <w:pPr>
              <w:cnfStyle w:val="000000100000" w:firstRow="0" w:lastRow="0" w:firstColumn="0" w:lastColumn="0" w:oddVBand="0" w:evenVBand="0" w:oddHBand="1" w:evenHBand="0" w:firstRowFirstColumn="0" w:firstRowLastColumn="0" w:lastRowFirstColumn="0" w:lastRowLastColumn="0"/>
              <w:rPr>
                <w:ins w:id="354" w:author="李唐" w:date="2014-12-11T09:32:00Z"/>
              </w:rPr>
            </w:pPr>
          </w:p>
        </w:tc>
      </w:tr>
      <w:tr w:rsidR="00B251E9" w:rsidRPr="00C73BB2" w:rsidTr="0089136B">
        <w:trPr>
          <w:ins w:id="355" w:author="李唐" w:date="2014-12-11T09:32:00Z"/>
        </w:trPr>
        <w:tc>
          <w:tcPr>
            <w:cnfStyle w:val="001000000000" w:firstRow="0" w:lastRow="0" w:firstColumn="1" w:lastColumn="0" w:oddVBand="0" w:evenVBand="0" w:oddHBand="0" w:evenHBand="0" w:firstRowFirstColumn="0" w:firstRowLastColumn="0" w:lastRowFirstColumn="0" w:lastRowLastColumn="0"/>
            <w:tcW w:w="817" w:type="dxa"/>
          </w:tcPr>
          <w:p w:rsidR="00B251E9" w:rsidRPr="00592686" w:rsidRDefault="00B251E9" w:rsidP="00B251E9">
            <w:pPr>
              <w:jc w:val="center"/>
              <w:rPr>
                <w:ins w:id="356" w:author="李唐" w:date="2014-12-11T09:32:00Z"/>
                <w:rFonts w:hint="eastAsia"/>
              </w:rPr>
            </w:pPr>
            <w:ins w:id="357" w:author="李唐" w:date="2014-12-11T09:32:00Z">
              <w:r w:rsidRPr="0068554F">
                <w:rPr>
                  <w:rFonts w:hint="eastAsia"/>
                </w:rPr>
                <w:t>37</w:t>
              </w:r>
            </w:ins>
          </w:p>
        </w:tc>
        <w:tc>
          <w:tcPr>
            <w:tcW w:w="3686" w:type="dxa"/>
            <w:gridSpan w:val="3"/>
          </w:tcPr>
          <w:p w:rsidR="00B251E9" w:rsidRPr="00592686" w:rsidRDefault="00B251E9" w:rsidP="00B251E9">
            <w:pPr>
              <w:cnfStyle w:val="000000000000" w:firstRow="0" w:lastRow="0" w:firstColumn="0" w:lastColumn="0" w:oddVBand="0" w:evenVBand="0" w:oddHBand="0" w:evenHBand="0" w:firstRowFirstColumn="0" w:firstRowLastColumn="0" w:lastRowFirstColumn="0" w:lastRowLastColumn="0"/>
              <w:rPr>
                <w:ins w:id="358" w:author="李唐" w:date="2014-12-11T09:32:00Z"/>
                <w:rFonts w:hint="eastAsia"/>
              </w:rPr>
            </w:pPr>
            <w:ins w:id="359" w:author="李唐" w:date="2014-12-11T09:32:00Z">
              <w:r w:rsidRPr="0068554F">
                <w:rPr>
                  <w:rFonts w:hint="eastAsia"/>
                </w:rPr>
                <w:t>Metaio SDK</w:t>
              </w:r>
              <w:r w:rsidRPr="0068554F">
                <w:rPr>
                  <w:rFonts w:hint="eastAsia"/>
                </w:rPr>
                <w:t>移植至</w:t>
              </w:r>
              <w:r w:rsidRPr="0068554F">
                <w:rPr>
                  <w:rFonts w:hint="eastAsia"/>
                </w:rPr>
                <w:t>Android Studio</w:t>
              </w:r>
              <w:r w:rsidRPr="0068554F">
                <w:rPr>
                  <w:rFonts w:hint="eastAsia"/>
                </w:rPr>
                <w:t>。</w:t>
              </w:r>
            </w:ins>
          </w:p>
        </w:tc>
        <w:tc>
          <w:tcPr>
            <w:tcW w:w="2008" w:type="dxa"/>
            <w:gridSpan w:val="2"/>
          </w:tcPr>
          <w:p w:rsidR="00B251E9" w:rsidRPr="00592686" w:rsidRDefault="00B251E9" w:rsidP="00B251E9">
            <w:pPr>
              <w:jc w:val="center"/>
              <w:cnfStyle w:val="000000000000" w:firstRow="0" w:lastRow="0" w:firstColumn="0" w:lastColumn="0" w:oddVBand="0" w:evenVBand="0" w:oddHBand="0" w:evenHBand="0" w:firstRowFirstColumn="0" w:firstRowLastColumn="0" w:lastRowFirstColumn="0" w:lastRowLastColumn="0"/>
              <w:rPr>
                <w:ins w:id="360" w:author="李唐" w:date="2014-12-11T09:32:00Z"/>
                <w:rFonts w:hint="eastAsia"/>
              </w:rPr>
            </w:pPr>
            <w:ins w:id="361" w:author="李唐" w:date="2014-12-11T09:32:00Z">
              <w:r w:rsidRPr="0068554F">
                <w:rPr>
                  <w:rFonts w:hint="eastAsia"/>
                </w:rPr>
                <w:t>劉秋志</w:t>
              </w:r>
            </w:ins>
          </w:p>
        </w:tc>
        <w:tc>
          <w:tcPr>
            <w:tcW w:w="850" w:type="dxa"/>
            <w:gridSpan w:val="2"/>
          </w:tcPr>
          <w:p w:rsidR="00B251E9" w:rsidRPr="00592686" w:rsidRDefault="00B251E9" w:rsidP="00B251E9">
            <w:pPr>
              <w:cnfStyle w:val="000000000000" w:firstRow="0" w:lastRow="0" w:firstColumn="0" w:lastColumn="0" w:oddVBand="0" w:evenVBand="0" w:oddHBand="0" w:evenHBand="0" w:firstRowFirstColumn="0" w:firstRowLastColumn="0" w:lastRowFirstColumn="0" w:lastRowLastColumn="0"/>
              <w:rPr>
                <w:ins w:id="362" w:author="李唐" w:date="2014-12-11T09:32:00Z"/>
                <w:rFonts w:hint="eastAsia"/>
              </w:rPr>
            </w:pPr>
            <w:ins w:id="363" w:author="李唐" w:date="2014-12-11T09:32:00Z">
              <w:r w:rsidRPr="0068554F">
                <w:rPr>
                  <w:rFonts w:hint="eastAsia"/>
                </w:rPr>
                <w:t>12/15</w:t>
              </w:r>
            </w:ins>
          </w:p>
        </w:tc>
        <w:tc>
          <w:tcPr>
            <w:tcW w:w="1347" w:type="dxa"/>
          </w:tcPr>
          <w:p w:rsidR="00B251E9" w:rsidRDefault="00B251E9" w:rsidP="00B251E9">
            <w:pPr>
              <w:jc w:val="center"/>
              <w:cnfStyle w:val="000000000000" w:firstRow="0" w:lastRow="0" w:firstColumn="0" w:lastColumn="0" w:oddVBand="0" w:evenVBand="0" w:oddHBand="0" w:evenHBand="0" w:firstRowFirstColumn="0" w:firstRowLastColumn="0" w:lastRowFirstColumn="0" w:lastRowLastColumn="0"/>
              <w:rPr>
                <w:ins w:id="364" w:author="李唐" w:date="2014-12-11T09:32:00Z"/>
                <w:rFonts w:hint="eastAsia"/>
                <w:b/>
                <w:color w:val="70AD47" w:themeColor="accent6"/>
              </w:rPr>
            </w:pPr>
            <w:ins w:id="365" w:author="李唐" w:date="2014-12-11T09:32:00Z">
              <w:r w:rsidRPr="0068554F">
                <w:rPr>
                  <w:rFonts w:hint="eastAsia"/>
                </w:rPr>
                <w:t>Open</w:t>
              </w:r>
            </w:ins>
          </w:p>
        </w:tc>
        <w:tc>
          <w:tcPr>
            <w:tcW w:w="2309" w:type="dxa"/>
            <w:gridSpan w:val="2"/>
          </w:tcPr>
          <w:p w:rsidR="00B251E9" w:rsidRDefault="00B251E9" w:rsidP="00B251E9">
            <w:pPr>
              <w:cnfStyle w:val="000000000000" w:firstRow="0" w:lastRow="0" w:firstColumn="0" w:lastColumn="0" w:oddVBand="0" w:evenVBand="0" w:oddHBand="0" w:evenHBand="0" w:firstRowFirstColumn="0" w:firstRowLastColumn="0" w:lastRowFirstColumn="0" w:lastRowLastColumn="0"/>
              <w:rPr>
                <w:ins w:id="366" w:author="李唐" w:date="2014-12-11T09:32:00Z"/>
              </w:rPr>
            </w:pPr>
          </w:p>
        </w:tc>
      </w:tr>
      <w:tr w:rsidR="00416425"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7" w:type="dxa"/>
            <w:gridSpan w:val="11"/>
          </w:tcPr>
          <w:p w:rsidR="00416425" w:rsidRPr="00C73BB2" w:rsidRDefault="00416425" w:rsidP="00D94A24">
            <w:pPr>
              <w:spacing w:line="400" w:lineRule="exact"/>
              <w:jc w:val="center"/>
              <w:rPr>
                <w:rFonts w:ascii="Calibri" w:hAnsi="Calibri" w:cs="Calibri"/>
              </w:rPr>
            </w:pPr>
            <w:r w:rsidRPr="00C73BB2">
              <w:rPr>
                <w:rFonts w:ascii="Calibri" w:hAnsi="Calibri" w:cs="Calibri"/>
              </w:rPr>
              <w:t>下次會議</w:t>
            </w:r>
          </w:p>
        </w:tc>
      </w:tr>
      <w:tr w:rsidR="00857D70" w:rsidRPr="00C73BB2" w:rsidTr="0089136B">
        <w:tc>
          <w:tcPr>
            <w:cnfStyle w:val="001000000000" w:firstRow="0" w:lastRow="0" w:firstColumn="1" w:lastColumn="0" w:oddVBand="0" w:evenVBand="0" w:oddHBand="0" w:evenHBand="0" w:firstRowFirstColumn="0" w:firstRowLastColumn="0" w:lastRowFirstColumn="0" w:lastRowLastColumn="0"/>
            <w:tcW w:w="3268" w:type="dxa"/>
            <w:gridSpan w:val="3"/>
          </w:tcPr>
          <w:p w:rsidR="00416425" w:rsidRPr="00C73BB2" w:rsidRDefault="00416425" w:rsidP="00D94A24">
            <w:pPr>
              <w:rPr>
                <w:rFonts w:ascii="Calibri" w:hAnsi="Calibri" w:cs="Calibri"/>
                <w:b/>
              </w:rPr>
            </w:pPr>
            <w:r w:rsidRPr="00C73BB2">
              <w:rPr>
                <w:rFonts w:ascii="Calibri" w:hAnsi="Calibri" w:cs="Calibri"/>
              </w:rPr>
              <w:t>日期</w:t>
            </w:r>
          </w:p>
        </w:tc>
        <w:tc>
          <w:tcPr>
            <w:tcW w:w="2140" w:type="dxa"/>
            <w:gridSpan w:val="2"/>
          </w:tcPr>
          <w:p w:rsidR="00416425" w:rsidRPr="00C73BB2" w:rsidRDefault="00416425"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73BB2">
              <w:rPr>
                <w:rFonts w:ascii="Calibri" w:hAnsi="Calibri" w:cs="Calibri"/>
              </w:rPr>
              <w:t>時間</w:t>
            </w:r>
          </w:p>
        </w:tc>
        <w:tc>
          <w:tcPr>
            <w:tcW w:w="5609" w:type="dxa"/>
            <w:gridSpan w:val="6"/>
          </w:tcPr>
          <w:p w:rsidR="00416425" w:rsidRPr="00C73BB2" w:rsidRDefault="00416425"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73BB2">
              <w:rPr>
                <w:rFonts w:ascii="Calibri" w:hAnsi="Calibri" w:cs="Calibri"/>
              </w:rPr>
              <w:t>地點</w:t>
            </w:r>
          </w:p>
        </w:tc>
      </w:tr>
      <w:tr w:rsidR="00416425"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8" w:type="dxa"/>
            <w:gridSpan w:val="3"/>
          </w:tcPr>
          <w:p w:rsidR="00416425" w:rsidRPr="00C73BB2" w:rsidRDefault="00133D52" w:rsidP="00D94A24">
            <w:pPr>
              <w:rPr>
                <w:rFonts w:ascii="Calibri" w:hAnsi="Calibri" w:cs="Calibri"/>
                <w:b/>
              </w:rPr>
            </w:pPr>
            <w:r>
              <w:rPr>
                <w:rFonts w:ascii="Calibri" w:hAnsi="Calibri" w:cs="Calibri" w:hint="eastAsia"/>
              </w:rPr>
              <w:t>1</w:t>
            </w:r>
            <w:ins w:id="367" w:author="李唐" w:date="2014-11-30T21:55:00Z">
              <w:r w:rsidR="00B251E9">
                <w:rPr>
                  <w:rFonts w:ascii="Calibri" w:hAnsi="Calibri" w:cs="Calibri" w:hint="eastAsia"/>
                </w:rPr>
                <w:t>2/</w:t>
              </w:r>
            </w:ins>
            <w:ins w:id="368" w:author="李唐" w:date="2014-12-11T09:33:00Z">
              <w:r w:rsidR="00B251E9">
                <w:rPr>
                  <w:rFonts w:ascii="Calibri" w:hAnsi="Calibri" w:cs="Calibri" w:hint="eastAsia"/>
                </w:rPr>
                <w:t>15</w:t>
              </w:r>
            </w:ins>
            <w:del w:id="369" w:author="李唐" w:date="2014-11-30T21:55:00Z">
              <w:r w:rsidDel="00DE34D9">
                <w:rPr>
                  <w:rFonts w:ascii="Calibri" w:hAnsi="Calibri" w:cs="Calibri" w:hint="eastAsia"/>
                </w:rPr>
                <w:delText>1/30</w:delText>
              </w:r>
            </w:del>
          </w:p>
        </w:tc>
        <w:tc>
          <w:tcPr>
            <w:tcW w:w="2140" w:type="dxa"/>
            <w:gridSpan w:val="2"/>
          </w:tcPr>
          <w:p w:rsidR="00416425" w:rsidRPr="00C73BB2" w:rsidRDefault="00133D52"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del w:id="370" w:author="李唐" w:date="2014-11-30T21:55:00Z">
              <w:r w:rsidDel="00DE34D9">
                <w:rPr>
                  <w:rFonts w:ascii="Calibri" w:hAnsi="Calibri" w:cs="Calibri" w:hint="eastAsia"/>
                </w:rPr>
                <w:delText>10</w:delText>
              </w:r>
              <w:r w:rsidR="00416425" w:rsidDel="00DE34D9">
                <w:rPr>
                  <w:rFonts w:ascii="Calibri" w:hAnsi="Calibri" w:cs="Calibri" w:hint="eastAsia"/>
                </w:rPr>
                <w:delText>：</w:delText>
              </w:r>
              <w:r w:rsidR="00416425" w:rsidDel="00DE34D9">
                <w:rPr>
                  <w:rFonts w:ascii="Calibri" w:hAnsi="Calibri" w:cs="Calibri" w:hint="eastAsia"/>
                </w:rPr>
                <w:delText>00</w:delText>
              </w:r>
            </w:del>
            <w:ins w:id="371" w:author="李唐" w:date="2014-11-30T21:55:00Z">
              <w:r w:rsidR="00DE34D9">
                <w:rPr>
                  <w:rFonts w:ascii="Calibri" w:hAnsi="Calibri" w:cs="Calibri" w:hint="eastAsia"/>
                </w:rPr>
                <w:t>20:00</w:t>
              </w:r>
            </w:ins>
          </w:p>
        </w:tc>
        <w:tc>
          <w:tcPr>
            <w:tcW w:w="5609" w:type="dxa"/>
            <w:gridSpan w:val="6"/>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男八舍交誼聽</w:t>
            </w:r>
          </w:p>
        </w:tc>
      </w:tr>
    </w:tbl>
    <w:p w:rsidR="00416425" w:rsidRDefault="00416425" w:rsidP="00416425"/>
    <w:p w:rsidR="0098443F" w:rsidRDefault="00B16C72" w:rsidP="00416425">
      <w:r>
        <w:rPr>
          <w:rFonts w:hint="eastAsia"/>
        </w:rPr>
        <w:t xml:space="preserve">WBS: </w:t>
      </w:r>
      <w:hyperlink r:id="rId14" w:history="1">
        <w:r w:rsidR="0098443F" w:rsidRPr="004B2A99">
          <w:rPr>
            <w:rStyle w:val="a4"/>
          </w:rPr>
          <w:t>https://www.dropbox.com/s/x6yyh4ijju3w3u4/wbs.xlsx?dl=0</w:t>
        </w:r>
      </w:hyperlink>
    </w:p>
    <w:p w:rsidR="00536E5C" w:rsidRPr="0098443F" w:rsidRDefault="00133D52" w:rsidP="00416425">
      <w:r>
        <w:t>SystemArchitecture</w:t>
      </w:r>
      <w:r w:rsidR="00536E5C">
        <w:t>:</w:t>
      </w:r>
      <w:hyperlink r:id="rId15" w:history="1">
        <w:r w:rsidR="00536E5C" w:rsidRPr="00FB3BA2">
          <w:rPr>
            <w:rStyle w:val="a4"/>
          </w:rPr>
          <w:t xml:space="preserve"> https://cacoo.com/diagrams/8Pu7JQhXCYJhTq30</w:t>
        </w:r>
      </w:hyperlink>
    </w:p>
    <w:p w:rsidR="00BF01FC" w:rsidRDefault="00863869">
      <w:pPr>
        <w:rPr>
          <w:rStyle w:val="a4"/>
        </w:rPr>
      </w:pPr>
      <w:r>
        <w:t xml:space="preserve">Term Project </w:t>
      </w:r>
      <w:r>
        <w:rPr>
          <w:rFonts w:hint="eastAsia"/>
        </w:rPr>
        <w:t>RequirementDoc:</w:t>
      </w:r>
      <w:hyperlink r:id="rId16" w:history="1">
        <w:r w:rsidRPr="00FB3BA2">
          <w:rPr>
            <w:rStyle w:val="a4"/>
          </w:rPr>
          <w:t xml:space="preserve"> </w:t>
        </w:r>
        <w:r w:rsidR="00FB3BA2" w:rsidRPr="00FB3BA2">
          <w:rPr>
            <w:rStyle w:val="a4"/>
          </w:rPr>
          <w:t>https://www.dropbox.com/s/wwmj0k430pftdzx/Requirements.docx?dl=0</w:t>
        </w:r>
      </w:hyperlink>
    </w:p>
    <w:p w:rsidR="00802A0B" w:rsidRDefault="00802A0B">
      <w:pPr>
        <w:rPr>
          <w:rStyle w:val="a4"/>
        </w:rPr>
      </w:pPr>
    </w:p>
    <w:p w:rsidR="00802A0B" w:rsidDel="00DE34D9" w:rsidRDefault="00802A0B">
      <w:pPr>
        <w:rPr>
          <w:del w:id="372" w:author="李唐" w:date="2014-11-30T21:56:00Z"/>
          <w:rStyle w:val="a4"/>
        </w:rPr>
      </w:pPr>
      <w:bookmarkStart w:id="373" w:name="_GoBack"/>
      <w:bookmarkEnd w:id="373"/>
    </w:p>
    <w:p w:rsidR="00802A0B" w:rsidRDefault="00802A0B">
      <w:pPr>
        <w:rPr>
          <w:rStyle w:val="a4"/>
        </w:rPr>
      </w:pPr>
    </w:p>
    <w:p w:rsidR="00802A0B" w:rsidDel="00DE34D9" w:rsidRDefault="00802A0B">
      <w:pPr>
        <w:rPr>
          <w:del w:id="374" w:author="李唐" w:date="2014-11-30T21:56:00Z"/>
          <w:rStyle w:val="a4"/>
        </w:rPr>
      </w:pPr>
    </w:p>
    <w:p w:rsidR="00802A0B" w:rsidDel="00DE34D9" w:rsidRDefault="00802A0B">
      <w:pPr>
        <w:rPr>
          <w:del w:id="375" w:author="李唐" w:date="2014-11-30T21:56:00Z"/>
          <w:rStyle w:val="a4"/>
        </w:rPr>
      </w:pPr>
    </w:p>
    <w:p w:rsidR="00802A0B" w:rsidDel="00DE34D9" w:rsidRDefault="00802A0B">
      <w:pPr>
        <w:rPr>
          <w:del w:id="376" w:author="李唐" w:date="2014-11-30T21:56:00Z"/>
          <w:rStyle w:val="a4"/>
        </w:rPr>
      </w:pPr>
    </w:p>
    <w:p w:rsidR="00802A0B" w:rsidDel="00DE34D9" w:rsidRDefault="00802A0B">
      <w:pPr>
        <w:rPr>
          <w:del w:id="377" w:author="李唐" w:date="2014-11-30T21:56:00Z"/>
          <w:rStyle w:val="a4"/>
        </w:rPr>
      </w:pPr>
    </w:p>
    <w:p w:rsidR="00802A0B" w:rsidDel="00DE34D9" w:rsidRDefault="00802A0B">
      <w:pPr>
        <w:rPr>
          <w:del w:id="378" w:author="李唐" w:date="2014-11-30T21:56:00Z"/>
          <w:rStyle w:val="a4"/>
        </w:rPr>
      </w:pPr>
    </w:p>
    <w:p w:rsidR="00802A0B" w:rsidDel="00DE34D9" w:rsidRDefault="00802A0B">
      <w:pPr>
        <w:rPr>
          <w:del w:id="379" w:author="李唐" w:date="2014-11-30T21:56:00Z"/>
          <w:rStyle w:val="a4"/>
        </w:rPr>
      </w:pPr>
    </w:p>
    <w:p w:rsidR="00802A0B" w:rsidDel="00DE34D9" w:rsidRDefault="00802A0B">
      <w:pPr>
        <w:rPr>
          <w:del w:id="380" w:author="李唐" w:date="2014-11-30T21:56:00Z"/>
          <w:rStyle w:val="a4"/>
        </w:rPr>
      </w:pPr>
    </w:p>
    <w:p w:rsidR="00802A0B" w:rsidDel="00DE34D9" w:rsidRDefault="00802A0B">
      <w:pPr>
        <w:rPr>
          <w:del w:id="381" w:author="李唐" w:date="2014-11-30T21:56:00Z"/>
          <w:rStyle w:val="a4"/>
        </w:rPr>
      </w:pPr>
    </w:p>
    <w:p w:rsidR="00802A0B" w:rsidDel="00DE34D9" w:rsidRDefault="00802A0B">
      <w:pPr>
        <w:rPr>
          <w:del w:id="382" w:author="李唐" w:date="2014-11-30T21:55:00Z"/>
          <w:rStyle w:val="a4"/>
        </w:rPr>
      </w:pPr>
    </w:p>
    <w:p w:rsidR="00802A0B" w:rsidRPr="00802A0B" w:rsidDel="00DE34D9" w:rsidRDefault="00802A0B" w:rsidP="00802A0B">
      <w:pPr>
        <w:widowControl/>
        <w:spacing w:line="360" w:lineRule="atLeast"/>
        <w:rPr>
          <w:del w:id="383" w:author="李唐" w:date="2014-11-30T21:55:00Z"/>
          <w:rFonts w:ascii="Arial" w:eastAsia="新細明體" w:hAnsi="Arial" w:cs="Arial"/>
          <w:color w:val="3B3A3C"/>
          <w:kern w:val="0"/>
          <w:sz w:val="26"/>
          <w:szCs w:val="26"/>
        </w:rPr>
      </w:pPr>
      <w:del w:id="384" w:author="李唐" w:date="2014-11-30T21:55:00Z">
        <w:r w:rsidRPr="00802A0B" w:rsidDel="00DE34D9">
          <w:rPr>
            <w:rFonts w:ascii="Arial" w:eastAsia="新細明體" w:hAnsi="Arial" w:cs="Arial" w:hint="eastAsia"/>
            <w:color w:val="3B3A3C"/>
            <w:kern w:val="0"/>
            <w:sz w:val="26"/>
            <w:szCs w:val="26"/>
          </w:rPr>
          <w:br/>
          <w:delText>Requirements:</w:delText>
        </w:r>
      </w:del>
    </w:p>
    <w:p w:rsidR="00802A0B" w:rsidRPr="00802A0B" w:rsidDel="00DE34D9" w:rsidRDefault="00802A0B" w:rsidP="00281A67">
      <w:pPr>
        <w:widowControl/>
        <w:numPr>
          <w:ilvl w:val="0"/>
          <w:numId w:val="5"/>
        </w:numPr>
        <w:spacing w:line="360" w:lineRule="atLeast"/>
        <w:ind w:left="360"/>
        <w:rPr>
          <w:del w:id="385" w:author="李唐" w:date="2014-11-30T21:55:00Z"/>
          <w:rFonts w:ascii="Arial" w:eastAsia="新細明體" w:hAnsi="Arial" w:cs="Arial"/>
          <w:color w:val="3B3A3C"/>
          <w:kern w:val="0"/>
          <w:sz w:val="26"/>
          <w:szCs w:val="26"/>
        </w:rPr>
      </w:pPr>
      <w:del w:id="386" w:author="李唐" w:date="2014-11-30T21:55:00Z">
        <w:r w:rsidRPr="00802A0B" w:rsidDel="00DE34D9">
          <w:rPr>
            <w:rFonts w:ascii="Arial" w:eastAsia="新細明體" w:hAnsi="Arial" w:cs="Arial" w:hint="eastAsia"/>
            <w:color w:val="3B3A3C"/>
            <w:kern w:val="0"/>
            <w:sz w:val="26"/>
            <w:szCs w:val="26"/>
          </w:rPr>
          <w:delText>EIR1: In painter, user can design what sketch to draw. User can pick elements from pre-defined pics or from gallery.</w:delText>
        </w:r>
      </w:del>
    </w:p>
    <w:p w:rsidR="00802A0B" w:rsidRPr="00802A0B" w:rsidDel="00DE34D9" w:rsidRDefault="00802A0B" w:rsidP="00281A67">
      <w:pPr>
        <w:widowControl/>
        <w:numPr>
          <w:ilvl w:val="0"/>
          <w:numId w:val="6"/>
        </w:numPr>
        <w:spacing w:line="360" w:lineRule="atLeast"/>
        <w:ind w:left="360"/>
        <w:rPr>
          <w:del w:id="387" w:author="李唐" w:date="2014-11-30T21:55:00Z"/>
          <w:rFonts w:ascii="Arial" w:eastAsia="新細明體" w:hAnsi="Arial" w:cs="Arial"/>
          <w:color w:val="3B3A3C"/>
          <w:kern w:val="0"/>
          <w:sz w:val="26"/>
          <w:szCs w:val="26"/>
        </w:rPr>
      </w:pPr>
      <w:del w:id="388" w:author="李唐" w:date="2014-11-30T21:55:00Z">
        <w:r w:rsidRPr="00802A0B" w:rsidDel="00DE34D9">
          <w:rPr>
            <w:rFonts w:ascii="Arial" w:eastAsia="新細明體" w:hAnsi="Arial" w:cs="Arial" w:hint="eastAsia"/>
            <w:color w:val="3B3A3C"/>
            <w:kern w:val="0"/>
            <w:sz w:val="26"/>
            <w:szCs w:val="26"/>
          </w:rPr>
          <w:delText>EIR2: In setting, user can configure some parameters of the app.</w:delText>
        </w:r>
      </w:del>
    </w:p>
    <w:p w:rsidR="00802A0B" w:rsidRPr="00802A0B" w:rsidDel="00DE34D9" w:rsidRDefault="00802A0B" w:rsidP="00281A67">
      <w:pPr>
        <w:widowControl/>
        <w:numPr>
          <w:ilvl w:val="0"/>
          <w:numId w:val="7"/>
        </w:numPr>
        <w:spacing w:line="360" w:lineRule="atLeast"/>
        <w:ind w:left="360"/>
        <w:rPr>
          <w:del w:id="389" w:author="李唐" w:date="2014-11-30T21:55:00Z"/>
          <w:rFonts w:ascii="Arial" w:eastAsia="新細明體" w:hAnsi="Arial" w:cs="Arial"/>
          <w:color w:val="3B3A3C"/>
          <w:kern w:val="0"/>
          <w:sz w:val="26"/>
          <w:szCs w:val="26"/>
        </w:rPr>
      </w:pPr>
      <w:del w:id="390" w:author="李唐" w:date="2014-11-30T21:55:00Z">
        <w:r w:rsidRPr="00802A0B" w:rsidDel="00DE34D9">
          <w:rPr>
            <w:rFonts w:ascii="Arial" w:eastAsia="新細明體" w:hAnsi="Arial" w:cs="Arial" w:hint="eastAsia"/>
            <w:color w:val="3B3A3C"/>
            <w:kern w:val="0"/>
            <w:sz w:val="26"/>
            <w:szCs w:val="26"/>
          </w:rPr>
          <w:delText>EIR3: In capture activity, user captures drawn image and decides whether to upload or not.  </w:delText>
        </w:r>
      </w:del>
    </w:p>
    <w:p w:rsidR="00802A0B" w:rsidRPr="00802A0B" w:rsidDel="00DE34D9" w:rsidRDefault="00802A0B" w:rsidP="00281A67">
      <w:pPr>
        <w:widowControl/>
        <w:numPr>
          <w:ilvl w:val="0"/>
          <w:numId w:val="8"/>
        </w:numPr>
        <w:spacing w:line="360" w:lineRule="atLeast"/>
        <w:ind w:left="360"/>
        <w:rPr>
          <w:del w:id="391" w:author="李唐" w:date="2014-11-30T21:55:00Z"/>
          <w:rFonts w:ascii="Arial" w:eastAsia="新細明體" w:hAnsi="Arial" w:cs="Arial"/>
          <w:color w:val="3B3A3C"/>
          <w:kern w:val="0"/>
          <w:sz w:val="26"/>
          <w:szCs w:val="26"/>
        </w:rPr>
      </w:pPr>
      <w:del w:id="392" w:author="李唐" w:date="2014-11-30T21:55:00Z">
        <w:r w:rsidRPr="00802A0B" w:rsidDel="00DE34D9">
          <w:rPr>
            <w:rFonts w:ascii="Arial" w:eastAsia="新細明體" w:hAnsi="Arial" w:cs="Arial" w:hint="eastAsia"/>
            <w:color w:val="3B3A3C"/>
            <w:kern w:val="0"/>
            <w:sz w:val="26"/>
            <w:szCs w:val="26"/>
          </w:rPr>
          <w:delText>EIR4: Capture image by camera.</w:delText>
        </w:r>
      </w:del>
    </w:p>
    <w:p w:rsidR="00802A0B" w:rsidRPr="00802A0B" w:rsidDel="00DE34D9" w:rsidRDefault="00802A0B" w:rsidP="00281A67">
      <w:pPr>
        <w:widowControl/>
        <w:numPr>
          <w:ilvl w:val="0"/>
          <w:numId w:val="9"/>
        </w:numPr>
        <w:spacing w:line="360" w:lineRule="atLeast"/>
        <w:ind w:left="360"/>
        <w:rPr>
          <w:del w:id="393" w:author="李唐" w:date="2014-11-30T21:55:00Z"/>
          <w:rFonts w:ascii="Arial" w:eastAsia="新細明體" w:hAnsi="Arial" w:cs="Arial"/>
          <w:color w:val="3B3A3C"/>
          <w:kern w:val="0"/>
          <w:sz w:val="26"/>
          <w:szCs w:val="26"/>
        </w:rPr>
      </w:pPr>
      <w:del w:id="394" w:author="李唐" w:date="2014-11-30T21:55:00Z">
        <w:r w:rsidRPr="00802A0B" w:rsidDel="00DE34D9">
          <w:rPr>
            <w:rFonts w:ascii="Arial" w:eastAsia="新細明體" w:hAnsi="Arial" w:cs="Arial" w:hint="eastAsia"/>
            <w:color w:val="3B3A3C"/>
            <w:kern w:val="0"/>
            <w:sz w:val="26"/>
            <w:szCs w:val="26"/>
          </w:rPr>
          <w:delText>EIR5: Need a place to store data, and you should be able to retrieve them. Image objects are sent between server and network module, and objects should contain key-value pair only. The account information is also sent.</w:delText>
        </w:r>
      </w:del>
    </w:p>
    <w:p w:rsidR="00802A0B" w:rsidRPr="00802A0B" w:rsidDel="00DE34D9" w:rsidRDefault="00802A0B" w:rsidP="00281A67">
      <w:pPr>
        <w:widowControl/>
        <w:numPr>
          <w:ilvl w:val="0"/>
          <w:numId w:val="10"/>
        </w:numPr>
        <w:spacing w:line="360" w:lineRule="atLeast"/>
        <w:ind w:left="360"/>
        <w:rPr>
          <w:del w:id="395" w:author="李唐" w:date="2014-11-30T21:55:00Z"/>
          <w:rFonts w:ascii="Arial" w:eastAsia="新細明體" w:hAnsi="Arial" w:cs="Arial"/>
          <w:color w:val="3B3A3C"/>
          <w:kern w:val="0"/>
          <w:sz w:val="26"/>
          <w:szCs w:val="26"/>
        </w:rPr>
      </w:pPr>
      <w:del w:id="396" w:author="李唐" w:date="2014-11-30T21:55:00Z">
        <w:r w:rsidRPr="00802A0B" w:rsidDel="00DE34D9">
          <w:rPr>
            <w:rFonts w:ascii="Arial" w:eastAsia="新細明體" w:hAnsi="Arial" w:cs="Arial" w:hint="eastAsia"/>
            <w:color w:val="3B3A3C"/>
            <w:kern w:val="0"/>
            <w:sz w:val="26"/>
            <w:szCs w:val="26"/>
          </w:rPr>
          <w:delText>EIR6: Store images and auxiliary data.</w:delText>
        </w:r>
      </w:del>
    </w:p>
    <w:p w:rsidR="00802A0B" w:rsidRPr="00802A0B" w:rsidDel="00DE34D9" w:rsidRDefault="00802A0B" w:rsidP="00281A67">
      <w:pPr>
        <w:widowControl/>
        <w:numPr>
          <w:ilvl w:val="0"/>
          <w:numId w:val="11"/>
        </w:numPr>
        <w:spacing w:line="360" w:lineRule="atLeast"/>
        <w:ind w:left="360"/>
        <w:rPr>
          <w:del w:id="397" w:author="李唐" w:date="2014-11-30T21:55:00Z"/>
          <w:rFonts w:ascii="Arial" w:eastAsia="新細明體" w:hAnsi="Arial" w:cs="Arial"/>
          <w:color w:val="3B3A3C"/>
          <w:kern w:val="0"/>
          <w:sz w:val="26"/>
          <w:szCs w:val="26"/>
        </w:rPr>
      </w:pPr>
      <w:del w:id="398" w:author="李唐" w:date="2014-11-30T21:55:00Z">
        <w:r w:rsidRPr="00802A0B" w:rsidDel="00DE34D9">
          <w:rPr>
            <w:rFonts w:ascii="Arial" w:eastAsia="新細明體" w:hAnsi="Arial" w:cs="Arial" w:hint="eastAsia"/>
            <w:color w:val="3B3A3C"/>
            <w:kern w:val="0"/>
            <w:sz w:val="26"/>
            <w:szCs w:val="26"/>
          </w:rPr>
          <w:delText>EIR7: get specific data from local storage.</w:delText>
        </w:r>
      </w:del>
    </w:p>
    <w:p w:rsidR="00802A0B" w:rsidRPr="00802A0B" w:rsidDel="00DE34D9" w:rsidRDefault="00802A0B" w:rsidP="00281A67">
      <w:pPr>
        <w:widowControl/>
        <w:numPr>
          <w:ilvl w:val="0"/>
          <w:numId w:val="12"/>
        </w:numPr>
        <w:spacing w:line="360" w:lineRule="atLeast"/>
        <w:ind w:left="360"/>
        <w:rPr>
          <w:del w:id="399" w:author="李唐" w:date="2014-11-30T21:55:00Z"/>
          <w:rFonts w:ascii="Arial" w:eastAsia="新細明體" w:hAnsi="Arial" w:cs="Arial"/>
          <w:color w:val="3B3A3C"/>
          <w:kern w:val="0"/>
          <w:sz w:val="26"/>
          <w:szCs w:val="26"/>
        </w:rPr>
      </w:pPr>
      <w:del w:id="400" w:author="李唐" w:date="2014-11-30T21:55:00Z">
        <w:r w:rsidRPr="00802A0B" w:rsidDel="00DE34D9">
          <w:rPr>
            <w:rFonts w:ascii="Arial" w:eastAsia="新細明體" w:hAnsi="Arial" w:cs="Arial" w:hint="eastAsia"/>
            <w:color w:val="3B3A3C"/>
            <w:kern w:val="0"/>
            <w:sz w:val="26"/>
            <w:szCs w:val="26"/>
          </w:rPr>
          <w:delText>IIR1: Painter can send the final painting file to the preview.</w:delText>
        </w:r>
      </w:del>
    </w:p>
    <w:p w:rsidR="00802A0B" w:rsidRPr="00802A0B" w:rsidDel="00DE34D9" w:rsidRDefault="00802A0B" w:rsidP="00281A67">
      <w:pPr>
        <w:widowControl/>
        <w:numPr>
          <w:ilvl w:val="0"/>
          <w:numId w:val="13"/>
        </w:numPr>
        <w:spacing w:line="360" w:lineRule="atLeast"/>
        <w:ind w:left="360"/>
        <w:rPr>
          <w:del w:id="401" w:author="李唐" w:date="2014-11-30T21:55:00Z"/>
          <w:rFonts w:ascii="Arial" w:eastAsia="新細明體" w:hAnsi="Arial" w:cs="Arial"/>
          <w:color w:val="3B3A3C"/>
          <w:kern w:val="0"/>
          <w:sz w:val="26"/>
          <w:szCs w:val="26"/>
        </w:rPr>
      </w:pPr>
      <w:del w:id="402" w:author="李唐" w:date="2014-11-30T21:55:00Z">
        <w:r w:rsidRPr="00802A0B" w:rsidDel="00DE34D9">
          <w:rPr>
            <w:rFonts w:ascii="Arial" w:eastAsia="新細明體" w:hAnsi="Arial" w:cs="Arial" w:hint="eastAsia"/>
            <w:color w:val="3B3A3C"/>
            <w:kern w:val="0"/>
            <w:sz w:val="26"/>
            <w:szCs w:val="26"/>
          </w:rPr>
          <w:delText>IIR3: The painting module transfer the painted image to the local data management module, in order to save it.</w:delText>
        </w:r>
      </w:del>
    </w:p>
    <w:p w:rsidR="00802A0B" w:rsidRPr="00802A0B" w:rsidDel="00DE34D9" w:rsidRDefault="00802A0B" w:rsidP="00281A67">
      <w:pPr>
        <w:widowControl/>
        <w:numPr>
          <w:ilvl w:val="0"/>
          <w:numId w:val="14"/>
        </w:numPr>
        <w:spacing w:line="360" w:lineRule="atLeast"/>
        <w:ind w:left="360"/>
        <w:rPr>
          <w:del w:id="403" w:author="李唐" w:date="2014-11-30T21:55:00Z"/>
          <w:rFonts w:ascii="Arial" w:eastAsia="新細明體" w:hAnsi="Arial" w:cs="Arial"/>
          <w:color w:val="3B3A3C"/>
          <w:kern w:val="0"/>
          <w:sz w:val="26"/>
          <w:szCs w:val="26"/>
        </w:rPr>
      </w:pPr>
      <w:del w:id="404" w:author="李唐" w:date="2014-11-30T21:55:00Z">
        <w:r w:rsidRPr="00802A0B" w:rsidDel="00DE34D9">
          <w:rPr>
            <w:rFonts w:ascii="Arial" w:eastAsia="新細明體" w:hAnsi="Arial" w:cs="Arial" w:hint="eastAsia"/>
            <w:color w:val="3B3A3C"/>
            <w:kern w:val="0"/>
            <w:sz w:val="26"/>
            <w:szCs w:val="26"/>
          </w:rPr>
          <w:delText>IIR4: Seletor can get elements from local storage services.</w:delText>
        </w:r>
      </w:del>
    </w:p>
    <w:p w:rsidR="00802A0B" w:rsidRPr="00802A0B" w:rsidDel="00DE34D9" w:rsidRDefault="00802A0B" w:rsidP="00281A67">
      <w:pPr>
        <w:widowControl/>
        <w:numPr>
          <w:ilvl w:val="0"/>
          <w:numId w:val="15"/>
        </w:numPr>
        <w:spacing w:line="360" w:lineRule="atLeast"/>
        <w:ind w:left="360"/>
        <w:rPr>
          <w:del w:id="405" w:author="李唐" w:date="2014-11-30T21:55:00Z"/>
          <w:rFonts w:ascii="Arial" w:eastAsia="新細明體" w:hAnsi="Arial" w:cs="Arial"/>
          <w:color w:val="3B3A3C"/>
          <w:kern w:val="0"/>
          <w:sz w:val="26"/>
          <w:szCs w:val="26"/>
        </w:rPr>
      </w:pPr>
      <w:del w:id="406" w:author="李唐" w:date="2014-11-30T21:55:00Z">
        <w:r w:rsidRPr="00802A0B" w:rsidDel="00DE34D9">
          <w:rPr>
            <w:rFonts w:ascii="Arial" w:eastAsia="新細明體" w:hAnsi="Arial" w:cs="Arial" w:hint="eastAsia"/>
            <w:color w:val="3B3A3C"/>
            <w:kern w:val="0"/>
            <w:sz w:val="26"/>
            <w:szCs w:val="26"/>
          </w:rPr>
          <w:delText>IIR6: Call appropriate login/logout function.</w:delText>
        </w:r>
      </w:del>
    </w:p>
    <w:p w:rsidR="00802A0B" w:rsidRPr="00802A0B" w:rsidDel="00DE34D9" w:rsidRDefault="00802A0B" w:rsidP="00281A67">
      <w:pPr>
        <w:widowControl/>
        <w:numPr>
          <w:ilvl w:val="0"/>
          <w:numId w:val="16"/>
        </w:numPr>
        <w:spacing w:line="360" w:lineRule="atLeast"/>
        <w:ind w:left="360"/>
        <w:rPr>
          <w:del w:id="407" w:author="李唐" w:date="2014-11-30T21:55:00Z"/>
          <w:rFonts w:ascii="Arial" w:eastAsia="新細明體" w:hAnsi="Arial" w:cs="Arial"/>
          <w:color w:val="3B3A3C"/>
          <w:kern w:val="0"/>
          <w:sz w:val="26"/>
          <w:szCs w:val="26"/>
        </w:rPr>
      </w:pPr>
      <w:del w:id="408" w:author="李唐" w:date="2014-11-30T21:55:00Z">
        <w:r w:rsidRPr="00802A0B" w:rsidDel="00DE34D9">
          <w:rPr>
            <w:rFonts w:ascii="Arial" w:eastAsia="新細明體" w:hAnsi="Arial" w:cs="Arial" w:hint="eastAsia"/>
            <w:color w:val="3B3A3C"/>
            <w:kern w:val="0"/>
            <w:sz w:val="26"/>
            <w:szCs w:val="26"/>
          </w:rPr>
          <w:delText>IIR7: </w:delText>
        </w:r>
        <w:r w:rsidRPr="00802A0B" w:rsidDel="00DE34D9">
          <w:rPr>
            <w:rFonts w:ascii="Arial" w:eastAsia="新細明體" w:hAnsi="Arial" w:cs="Arial" w:hint="eastAsia"/>
            <w:b/>
            <w:bCs/>
            <w:color w:val="3B3A3C"/>
            <w:kern w:val="0"/>
            <w:sz w:val="26"/>
            <w:szCs w:val="26"/>
          </w:rPr>
          <w:delText>Painter opens ItemSelector. </w:delText>
        </w:r>
        <w:r w:rsidRPr="00802A0B" w:rsidDel="00DE34D9">
          <w:rPr>
            <w:rFonts w:ascii="Arial" w:eastAsia="新細明體" w:hAnsi="Arial" w:cs="Arial" w:hint="eastAsia"/>
            <w:color w:val="3B3A3C"/>
            <w:kern w:val="0"/>
            <w:sz w:val="26"/>
            <w:szCs w:val="26"/>
          </w:rPr>
          <w:delText>Item selector returns picked element.</w:delText>
        </w:r>
      </w:del>
    </w:p>
    <w:p w:rsidR="00802A0B" w:rsidRPr="00802A0B" w:rsidDel="00DE34D9" w:rsidRDefault="00802A0B" w:rsidP="00281A67">
      <w:pPr>
        <w:widowControl/>
        <w:numPr>
          <w:ilvl w:val="0"/>
          <w:numId w:val="17"/>
        </w:numPr>
        <w:spacing w:line="360" w:lineRule="atLeast"/>
        <w:ind w:left="360"/>
        <w:rPr>
          <w:del w:id="409" w:author="李唐" w:date="2014-11-30T21:55:00Z"/>
          <w:rFonts w:ascii="Arial" w:eastAsia="新細明體" w:hAnsi="Arial" w:cs="Arial"/>
          <w:color w:val="3B3A3C"/>
          <w:kern w:val="0"/>
          <w:sz w:val="26"/>
          <w:szCs w:val="26"/>
        </w:rPr>
      </w:pPr>
      <w:del w:id="410" w:author="李唐" w:date="2014-11-30T21:55:00Z">
        <w:r w:rsidRPr="00802A0B" w:rsidDel="00DE34D9">
          <w:rPr>
            <w:rFonts w:ascii="Arial" w:eastAsia="新細明體" w:hAnsi="Arial" w:cs="Arial" w:hint="eastAsia"/>
            <w:color w:val="3B3A3C"/>
            <w:kern w:val="0"/>
            <w:sz w:val="26"/>
            <w:szCs w:val="26"/>
          </w:rPr>
          <w:delText>IIR8: A query from Gallery to LocalDataManagement includes filter. LDM returns images back to Gallery.  </w:delText>
        </w:r>
      </w:del>
    </w:p>
    <w:p w:rsidR="00802A0B" w:rsidRPr="00802A0B" w:rsidDel="00DE34D9" w:rsidRDefault="00802A0B" w:rsidP="00281A67">
      <w:pPr>
        <w:widowControl/>
        <w:numPr>
          <w:ilvl w:val="0"/>
          <w:numId w:val="18"/>
        </w:numPr>
        <w:spacing w:line="360" w:lineRule="atLeast"/>
        <w:ind w:left="360"/>
        <w:rPr>
          <w:del w:id="411" w:author="李唐" w:date="2014-11-30T21:55:00Z"/>
          <w:rFonts w:ascii="Arial" w:eastAsia="新細明體" w:hAnsi="Arial" w:cs="Arial"/>
          <w:color w:val="3B3A3C"/>
          <w:kern w:val="0"/>
          <w:sz w:val="26"/>
          <w:szCs w:val="26"/>
        </w:rPr>
      </w:pPr>
      <w:del w:id="412" w:author="李唐" w:date="2014-11-30T21:55:00Z">
        <w:r w:rsidRPr="00802A0B" w:rsidDel="00DE34D9">
          <w:rPr>
            <w:rFonts w:ascii="Arial" w:eastAsia="新細明體" w:hAnsi="Arial" w:cs="Arial" w:hint="eastAsia"/>
            <w:color w:val="3B3A3C"/>
            <w:kern w:val="0"/>
            <w:sz w:val="26"/>
            <w:szCs w:val="26"/>
          </w:rPr>
          <w:delText>IIR9: A query from Gallery to NetworkModule includes filter. NetworkModule returns images back to Gallery. Online gallery is only available with any Internet connection.</w:delText>
        </w:r>
      </w:del>
    </w:p>
    <w:p w:rsidR="00802A0B" w:rsidRPr="00802A0B" w:rsidDel="00DE34D9" w:rsidRDefault="00802A0B" w:rsidP="00281A67">
      <w:pPr>
        <w:widowControl/>
        <w:numPr>
          <w:ilvl w:val="0"/>
          <w:numId w:val="19"/>
        </w:numPr>
        <w:spacing w:line="360" w:lineRule="atLeast"/>
        <w:ind w:left="360"/>
        <w:rPr>
          <w:del w:id="413" w:author="李唐" w:date="2014-11-30T21:55:00Z"/>
          <w:rFonts w:ascii="Arial" w:eastAsia="新細明體" w:hAnsi="Arial" w:cs="Arial"/>
          <w:color w:val="3B3A3C"/>
          <w:kern w:val="0"/>
          <w:sz w:val="26"/>
          <w:szCs w:val="26"/>
        </w:rPr>
      </w:pPr>
      <w:del w:id="414" w:author="李唐" w:date="2014-11-30T21:55:00Z">
        <w:r w:rsidRPr="00802A0B" w:rsidDel="00DE34D9">
          <w:rPr>
            <w:rFonts w:ascii="Arial" w:eastAsia="新細明體" w:hAnsi="Arial" w:cs="Arial" w:hint="eastAsia"/>
            <w:color w:val="3B3A3C"/>
            <w:kern w:val="0"/>
            <w:sz w:val="26"/>
            <w:szCs w:val="26"/>
          </w:rPr>
          <w:delText>IIR10: Network module get user information from login module.</w:delText>
        </w:r>
      </w:del>
    </w:p>
    <w:p w:rsidR="00802A0B" w:rsidRPr="00802A0B" w:rsidDel="00DE34D9" w:rsidRDefault="00802A0B" w:rsidP="00281A67">
      <w:pPr>
        <w:widowControl/>
        <w:numPr>
          <w:ilvl w:val="0"/>
          <w:numId w:val="20"/>
        </w:numPr>
        <w:spacing w:line="360" w:lineRule="atLeast"/>
        <w:ind w:left="360"/>
        <w:rPr>
          <w:del w:id="415" w:author="李唐" w:date="2014-11-30T21:55:00Z"/>
          <w:rFonts w:ascii="Arial" w:eastAsia="新細明體" w:hAnsi="Arial" w:cs="Arial"/>
          <w:color w:val="3B3A3C"/>
          <w:kern w:val="0"/>
          <w:sz w:val="26"/>
          <w:szCs w:val="26"/>
        </w:rPr>
      </w:pPr>
      <w:del w:id="416" w:author="李唐" w:date="2014-11-30T21:55:00Z">
        <w:r w:rsidRPr="00802A0B" w:rsidDel="00DE34D9">
          <w:rPr>
            <w:rFonts w:ascii="Arial" w:eastAsia="新細明體" w:hAnsi="Arial" w:cs="Arial" w:hint="eastAsia"/>
            <w:color w:val="3B3A3C"/>
            <w:kern w:val="0"/>
            <w:sz w:val="26"/>
            <w:szCs w:val="26"/>
          </w:rPr>
          <w:delText>IIR11: An image to be upload should be provided and network module will then upload it to the server.</w:delText>
        </w:r>
      </w:del>
    </w:p>
    <w:p w:rsidR="00802A0B" w:rsidRPr="00802A0B" w:rsidDel="00DE34D9" w:rsidRDefault="00802A0B" w:rsidP="00281A67">
      <w:pPr>
        <w:widowControl/>
        <w:numPr>
          <w:ilvl w:val="0"/>
          <w:numId w:val="21"/>
        </w:numPr>
        <w:spacing w:line="360" w:lineRule="atLeast"/>
        <w:ind w:left="360"/>
        <w:rPr>
          <w:del w:id="417" w:author="李唐" w:date="2014-11-30T21:55:00Z"/>
          <w:rFonts w:ascii="Arial" w:eastAsia="新細明體" w:hAnsi="Arial" w:cs="Arial"/>
          <w:color w:val="3B3A3C"/>
          <w:kern w:val="0"/>
          <w:sz w:val="26"/>
          <w:szCs w:val="26"/>
        </w:rPr>
      </w:pPr>
      <w:del w:id="418" w:author="李唐" w:date="2014-11-30T21:55:00Z">
        <w:r w:rsidRPr="00802A0B" w:rsidDel="00DE34D9">
          <w:rPr>
            <w:rFonts w:ascii="Arial" w:eastAsia="新細明體" w:hAnsi="Arial" w:cs="Arial" w:hint="eastAsia"/>
            <w:color w:val="3B3A3C"/>
            <w:kern w:val="0"/>
            <w:sz w:val="26"/>
            <w:szCs w:val="26"/>
          </w:rPr>
          <w:delText>IIR12: Merged image can be uploaded to the server.  </w:delText>
        </w:r>
      </w:del>
    </w:p>
    <w:p w:rsidR="00802A0B" w:rsidRPr="00802A0B" w:rsidDel="00DE34D9" w:rsidRDefault="00802A0B" w:rsidP="00281A67">
      <w:pPr>
        <w:widowControl/>
        <w:numPr>
          <w:ilvl w:val="0"/>
          <w:numId w:val="22"/>
        </w:numPr>
        <w:spacing w:line="360" w:lineRule="atLeast"/>
        <w:ind w:left="360"/>
        <w:rPr>
          <w:del w:id="419" w:author="李唐" w:date="2014-11-30T21:55:00Z"/>
          <w:rFonts w:ascii="Arial" w:eastAsia="新細明體" w:hAnsi="Arial" w:cs="Arial"/>
          <w:color w:val="3B3A3C"/>
          <w:kern w:val="0"/>
          <w:sz w:val="26"/>
          <w:szCs w:val="26"/>
        </w:rPr>
      </w:pPr>
      <w:del w:id="420" w:author="李唐" w:date="2014-11-30T21:55:00Z">
        <w:r w:rsidRPr="00802A0B" w:rsidDel="00DE34D9">
          <w:rPr>
            <w:rFonts w:ascii="Arial" w:eastAsia="新細明體" w:hAnsi="Arial" w:cs="Arial" w:hint="eastAsia"/>
            <w:color w:val="3B3A3C"/>
            <w:kern w:val="0"/>
            <w:sz w:val="26"/>
            <w:szCs w:val="26"/>
          </w:rPr>
          <w:delText>FR1: The painter can add elements to the sketch. The painter can change the relative position and size of the elements. After finishing, the painter can produce a final image which is transformed from all the elements that the user want to paint. </w:delText>
        </w:r>
        <w:r w:rsidRPr="00802A0B" w:rsidDel="00DE34D9">
          <w:rPr>
            <w:rFonts w:ascii="Arial" w:eastAsia="新細明體" w:hAnsi="Arial" w:cs="Arial" w:hint="eastAsia"/>
            <w:b/>
            <w:bCs/>
            <w:color w:val="3B3A3C"/>
            <w:kern w:val="0"/>
            <w:sz w:val="26"/>
            <w:szCs w:val="26"/>
          </w:rPr>
          <w:delText>When a "OpenItemSelector" button is clicked, the item selector will be opened.</w:delText>
        </w:r>
      </w:del>
    </w:p>
    <w:p w:rsidR="00802A0B" w:rsidRPr="00802A0B" w:rsidDel="00DE34D9" w:rsidRDefault="00802A0B" w:rsidP="00281A67">
      <w:pPr>
        <w:widowControl/>
        <w:numPr>
          <w:ilvl w:val="0"/>
          <w:numId w:val="23"/>
        </w:numPr>
        <w:spacing w:line="360" w:lineRule="atLeast"/>
        <w:ind w:left="360"/>
        <w:rPr>
          <w:del w:id="421" w:author="李唐" w:date="2014-11-30T21:55:00Z"/>
          <w:rFonts w:ascii="Arial" w:eastAsia="新細明體" w:hAnsi="Arial" w:cs="Arial"/>
          <w:color w:val="3B3A3C"/>
          <w:kern w:val="0"/>
          <w:sz w:val="26"/>
          <w:szCs w:val="26"/>
        </w:rPr>
      </w:pPr>
      <w:del w:id="422" w:author="李唐" w:date="2014-11-30T21:55:00Z">
        <w:r w:rsidRPr="00802A0B" w:rsidDel="00DE34D9">
          <w:rPr>
            <w:rFonts w:ascii="Arial" w:eastAsia="新細明體" w:hAnsi="Arial" w:cs="Arial" w:hint="eastAsia"/>
            <w:color w:val="3B3A3C"/>
            <w:kern w:val="0"/>
            <w:sz w:val="26"/>
            <w:szCs w:val="26"/>
          </w:rPr>
          <w:delText>FR2: The item selector can show all elements available on local device. In item selector, user can choose which element he/she want to use.</w:delText>
        </w:r>
      </w:del>
    </w:p>
    <w:p w:rsidR="00802A0B" w:rsidRPr="00802A0B" w:rsidDel="00DE34D9" w:rsidRDefault="00802A0B" w:rsidP="00281A67">
      <w:pPr>
        <w:widowControl/>
        <w:numPr>
          <w:ilvl w:val="0"/>
          <w:numId w:val="24"/>
        </w:numPr>
        <w:spacing w:line="360" w:lineRule="atLeast"/>
        <w:ind w:left="360"/>
        <w:rPr>
          <w:del w:id="423" w:author="李唐" w:date="2014-11-30T21:55:00Z"/>
          <w:rFonts w:ascii="Arial" w:eastAsia="新細明體" w:hAnsi="Arial" w:cs="Arial"/>
          <w:color w:val="3B3A3C"/>
          <w:kern w:val="0"/>
          <w:sz w:val="26"/>
          <w:szCs w:val="26"/>
        </w:rPr>
      </w:pPr>
      <w:del w:id="424" w:author="李唐" w:date="2014-11-30T21:55:00Z">
        <w:r w:rsidRPr="00802A0B" w:rsidDel="00DE34D9">
          <w:rPr>
            <w:rFonts w:ascii="Arial" w:eastAsia="新細明體" w:hAnsi="Arial" w:cs="Arial" w:hint="eastAsia"/>
            <w:color w:val="3B3A3C"/>
            <w:kern w:val="0"/>
            <w:sz w:val="26"/>
            <w:szCs w:val="26"/>
          </w:rPr>
          <w:delText>FR3: System settings :</w:delText>
        </w:r>
        <w:r w:rsidRPr="00802A0B" w:rsidDel="00DE34D9">
          <w:rPr>
            <w:rFonts w:ascii="Arial" w:eastAsia="新細明體" w:hAnsi="Arial" w:cs="Arial" w:hint="eastAsia"/>
            <w:b/>
            <w:bCs/>
            <w:color w:val="3B3A3C"/>
            <w:kern w:val="0"/>
            <w:sz w:val="26"/>
            <w:szCs w:val="26"/>
          </w:rPr>
          <w:delText> </w:delText>
        </w:r>
        <w:r w:rsidRPr="00802A0B" w:rsidDel="00DE34D9">
          <w:rPr>
            <w:rFonts w:ascii="Arial" w:eastAsia="新細明體" w:hAnsi="Arial" w:cs="Arial" w:hint="eastAsia"/>
            <w:b/>
            <w:bCs/>
            <w:strike/>
            <w:color w:val="3B3A3C"/>
            <w:kern w:val="0"/>
            <w:sz w:val="26"/>
            <w:szCs w:val="26"/>
          </w:rPr>
          <w:delText>1.To setup the theme, background or background color. 2.Can set language, namely the switch in both Chinese and English.</w:delText>
        </w:r>
        <w:r w:rsidRPr="00802A0B" w:rsidDel="00DE34D9">
          <w:rPr>
            <w:rFonts w:ascii="Arial" w:eastAsia="新細明體" w:hAnsi="Arial" w:cs="Arial" w:hint="eastAsia"/>
            <w:b/>
            <w:bCs/>
            <w:color w:val="3B3A3C"/>
            <w:kern w:val="0"/>
            <w:sz w:val="26"/>
            <w:szCs w:val="26"/>
          </w:rPr>
          <w:delText> Set default activity. Display about. Display tutorial.</w:delText>
        </w:r>
      </w:del>
    </w:p>
    <w:p w:rsidR="00802A0B" w:rsidRPr="00802A0B" w:rsidDel="00DE34D9" w:rsidRDefault="00802A0B" w:rsidP="00281A67">
      <w:pPr>
        <w:widowControl/>
        <w:numPr>
          <w:ilvl w:val="0"/>
          <w:numId w:val="25"/>
        </w:numPr>
        <w:spacing w:line="360" w:lineRule="atLeast"/>
        <w:ind w:left="360"/>
        <w:rPr>
          <w:del w:id="425" w:author="李唐" w:date="2014-11-30T21:55:00Z"/>
          <w:rFonts w:ascii="Arial" w:eastAsia="新細明體" w:hAnsi="Arial" w:cs="Arial"/>
          <w:color w:val="3B3A3C"/>
          <w:kern w:val="0"/>
          <w:sz w:val="26"/>
          <w:szCs w:val="26"/>
        </w:rPr>
      </w:pPr>
      <w:del w:id="426" w:author="李唐" w:date="2014-11-30T21:55:00Z">
        <w:r w:rsidRPr="00802A0B" w:rsidDel="00DE34D9">
          <w:rPr>
            <w:rFonts w:ascii="Arial" w:eastAsia="新細明體" w:hAnsi="Arial" w:cs="Arial" w:hint="eastAsia"/>
            <w:color w:val="3B3A3C"/>
            <w:kern w:val="0"/>
            <w:sz w:val="26"/>
            <w:szCs w:val="26"/>
          </w:rPr>
          <w:delText>FR4: User settings: 1. Logging or logout.</w:delText>
        </w:r>
      </w:del>
    </w:p>
    <w:p w:rsidR="00802A0B" w:rsidRPr="00802A0B" w:rsidDel="00DE34D9" w:rsidRDefault="00802A0B" w:rsidP="00281A67">
      <w:pPr>
        <w:widowControl/>
        <w:numPr>
          <w:ilvl w:val="0"/>
          <w:numId w:val="26"/>
        </w:numPr>
        <w:spacing w:line="360" w:lineRule="atLeast"/>
        <w:ind w:left="360"/>
        <w:rPr>
          <w:del w:id="427" w:author="李唐" w:date="2014-11-30T21:55:00Z"/>
          <w:rFonts w:ascii="Arial" w:eastAsia="新細明體" w:hAnsi="Arial" w:cs="Arial"/>
          <w:color w:val="3B3A3C"/>
          <w:kern w:val="0"/>
          <w:sz w:val="26"/>
          <w:szCs w:val="26"/>
        </w:rPr>
      </w:pPr>
      <w:del w:id="428" w:author="李唐" w:date="2014-11-30T21:55:00Z">
        <w:r w:rsidRPr="00802A0B" w:rsidDel="00DE34D9">
          <w:rPr>
            <w:rFonts w:ascii="Arial" w:eastAsia="新細明體" w:hAnsi="Arial" w:cs="Arial" w:hint="eastAsia"/>
            <w:color w:val="3B3A3C"/>
            <w:kern w:val="0"/>
            <w:sz w:val="26"/>
            <w:szCs w:val="26"/>
          </w:rPr>
          <w:delText>FR5: User can capture a drawn image.</w:delText>
        </w:r>
      </w:del>
    </w:p>
    <w:p w:rsidR="00802A0B" w:rsidRPr="00802A0B" w:rsidDel="00DE34D9" w:rsidRDefault="00802A0B" w:rsidP="00281A67">
      <w:pPr>
        <w:widowControl/>
        <w:numPr>
          <w:ilvl w:val="0"/>
          <w:numId w:val="27"/>
        </w:numPr>
        <w:spacing w:line="360" w:lineRule="atLeast"/>
        <w:ind w:left="360"/>
        <w:rPr>
          <w:del w:id="429" w:author="李唐" w:date="2014-11-30T21:55:00Z"/>
          <w:rFonts w:ascii="Arial" w:eastAsia="新細明體" w:hAnsi="Arial" w:cs="Arial"/>
          <w:color w:val="3B3A3C"/>
          <w:kern w:val="0"/>
          <w:sz w:val="26"/>
          <w:szCs w:val="26"/>
        </w:rPr>
      </w:pPr>
      <w:del w:id="430" w:author="李唐" w:date="2014-11-30T21:55:00Z">
        <w:r w:rsidRPr="00802A0B" w:rsidDel="00DE34D9">
          <w:rPr>
            <w:rFonts w:ascii="Arial" w:eastAsia="新細明體" w:hAnsi="Arial" w:cs="Arial" w:hint="eastAsia"/>
            <w:color w:val="3B3A3C"/>
            <w:kern w:val="0"/>
            <w:sz w:val="26"/>
            <w:szCs w:val="26"/>
          </w:rPr>
          <w:delText>FR6: After user has captured an image, he/she can choose to retake another image or upload current captured image. </w:delText>
        </w:r>
        <w:r w:rsidRPr="00802A0B" w:rsidDel="00DE34D9">
          <w:rPr>
            <w:rFonts w:ascii="Arial" w:eastAsia="新細明體" w:hAnsi="Arial" w:cs="Arial" w:hint="eastAsia"/>
            <w:b/>
            <w:bCs/>
            <w:color w:val="3B3A3C"/>
            <w:kern w:val="0"/>
            <w:sz w:val="26"/>
            <w:szCs w:val="26"/>
          </w:rPr>
          <w:delText>After decided to upload, user should choose following info: Image Name, Category, Comment.</w:delText>
        </w:r>
      </w:del>
    </w:p>
    <w:p w:rsidR="00802A0B" w:rsidRPr="00802A0B" w:rsidDel="00DE34D9" w:rsidRDefault="00802A0B" w:rsidP="00281A67">
      <w:pPr>
        <w:widowControl/>
        <w:numPr>
          <w:ilvl w:val="0"/>
          <w:numId w:val="28"/>
        </w:numPr>
        <w:spacing w:line="360" w:lineRule="atLeast"/>
        <w:ind w:left="360"/>
        <w:rPr>
          <w:del w:id="431" w:author="李唐" w:date="2014-11-30T21:55:00Z"/>
          <w:rFonts w:ascii="Arial" w:eastAsia="新細明體" w:hAnsi="Arial" w:cs="Arial"/>
          <w:color w:val="3B3A3C"/>
          <w:kern w:val="0"/>
          <w:sz w:val="26"/>
          <w:szCs w:val="26"/>
        </w:rPr>
      </w:pPr>
      <w:del w:id="432" w:author="李唐" w:date="2014-11-30T21:55:00Z">
        <w:r w:rsidRPr="00802A0B" w:rsidDel="00DE34D9">
          <w:rPr>
            <w:rFonts w:ascii="Arial" w:eastAsia="新細明體" w:hAnsi="Arial" w:cs="Arial" w:hint="eastAsia"/>
            <w:color w:val="3B3A3C"/>
            <w:kern w:val="0"/>
            <w:sz w:val="26"/>
            <w:szCs w:val="26"/>
          </w:rPr>
          <w:delText>FR7: The camera preview is on the screen. If the paint region is detected on the preview, the image to draw is shown on the screen at the right position and orientation. If the user rotates or moves the device, the image should move consistently. The image can be zoomed in/out, rotated by the user on the screen. </w:delText>
        </w:r>
      </w:del>
    </w:p>
    <w:p w:rsidR="00802A0B" w:rsidRPr="00802A0B" w:rsidDel="00DE34D9" w:rsidRDefault="00802A0B" w:rsidP="00281A67">
      <w:pPr>
        <w:widowControl/>
        <w:numPr>
          <w:ilvl w:val="0"/>
          <w:numId w:val="29"/>
        </w:numPr>
        <w:spacing w:line="360" w:lineRule="atLeast"/>
        <w:ind w:left="360"/>
        <w:rPr>
          <w:del w:id="433" w:author="李唐" w:date="2014-11-30T21:55:00Z"/>
          <w:rFonts w:ascii="Arial" w:eastAsia="新細明體" w:hAnsi="Arial" w:cs="Arial"/>
          <w:color w:val="3B3A3C"/>
          <w:kern w:val="0"/>
          <w:sz w:val="26"/>
          <w:szCs w:val="26"/>
        </w:rPr>
      </w:pPr>
      <w:del w:id="434" w:author="李唐" w:date="2014-11-30T21:55:00Z">
        <w:r w:rsidRPr="00802A0B" w:rsidDel="00DE34D9">
          <w:rPr>
            <w:rFonts w:ascii="Arial" w:eastAsia="新細明體" w:hAnsi="Arial" w:cs="Arial" w:hint="eastAsia"/>
            <w:color w:val="3B3A3C"/>
            <w:kern w:val="0"/>
            <w:sz w:val="26"/>
            <w:szCs w:val="26"/>
          </w:rPr>
          <w:delText>FR8: Open the local photo albums, showing the local photo album for users to browse and select the picture  </w:delText>
        </w:r>
      </w:del>
    </w:p>
    <w:p w:rsidR="00802A0B" w:rsidRPr="00802A0B" w:rsidDel="00DE34D9" w:rsidRDefault="00802A0B" w:rsidP="00281A67">
      <w:pPr>
        <w:widowControl/>
        <w:numPr>
          <w:ilvl w:val="0"/>
          <w:numId w:val="30"/>
        </w:numPr>
        <w:spacing w:line="360" w:lineRule="atLeast"/>
        <w:ind w:left="360"/>
        <w:rPr>
          <w:del w:id="435" w:author="李唐" w:date="2014-11-30T21:55:00Z"/>
          <w:rFonts w:ascii="Arial" w:eastAsia="新細明體" w:hAnsi="Arial" w:cs="Arial"/>
          <w:color w:val="3B3A3C"/>
          <w:kern w:val="0"/>
          <w:sz w:val="26"/>
          <w:szCs w:val="26"/>
        </w:rPr>
      </w:pPr>
      <w:del w:id="436" w:author="李唐" w:date="2014-11-30T21:55:00Z">
        <w:r w:rsidRPr="00802A0B" w:rsidDel="00DE34D9">
          <w:rPr>
            <w:rFonts w:ascii="Arial" w:eastAsia="新細明體" w:hAnsi="Arial" w:cs="Arial" w:hint="eastAsia"/>
            <w:color w:val="3B3A3C"/>
            <w:kern w:val="0"/>
            <w:sz w:val="26"/>
            <w:szCs w:val="26"/>
          </w:rPr>
          <w:delText>FR9: In the case of a network connection, to download and display the cloud pictures online, for users to browse and choose</w:delText>
        </w:r>
      </w:del>
    </w:p>
    <w:p w:rsidR="00802A0B" w:rsidRPr="00802A0B" w:rsidDel="00DE34D9" w:rsidRDefault="00802A0B" w:rsidP="00281A67">
      <w:pPr>
        <w:widowControl/>
        <w:numPr>
          <w:ilvl w:val="0"/>
          <w:numId w:val="31"/>
        </w:numPr>
        <w:spacing w:line="360" w:lineRule="atLeast"/>
        <w:ind w:left="360"/>
        <w:rPr>
          <w:del w:id="437" w:author="李唐" w:date="2014-11-30T21:55:00Z"/>
          <w:rFonts w:ascii="Arial" w:eastAsia="新細明體" w:hAnsi="Arial" w:cs="Arial"/>
          <w:color w:val="3B3A3C"/>
          <w:kern w:val="0"/>
          <w:sz w:val="26"/>
          <w:szCs w:val="26"/>
        </w:rPr>
      </w:pPr>
      <w:del w:id="438" w:author="李唐" w:date="2014-11-30T21:55:00Z">
        <w:r w:rsidRPr="00802A0B" w:rsidDel="00DE34D9">
          <w:rPr>
            <w:rFonts w:ascii="Arial" w:eastAsia="新細明體" w:hAnsi="Arial" w:cs="Arial" w:hint="eastAsia"/>
            <w:color w:val="3B3A3C"/>
            <w:kern w:val="0"/>
            <w:sz w:val="26"/>
            <w:szCs w:val="26"/>
          </w:rPr>
          <w:delText>FR10: If not logged in, ask user to log in through Facebook. If logged in, return user info. Login module is implemented with facebook SDK and Parse library.</w:delText>
        </w:r>
      </w:del>
    </w:p>
    <w:p w:rsidR="00802A0B" w:rsidRPr="00802A0B" w:rsidDel="00DE34D9" w:rsidRDefault="00802A0B" w:rsidP="00281A67">
      <w:pPr>
        <w:widowControl/>
        <w:numPr>
          <w:ilvl w:val="0"/>
          <w:numId w:val="32"/>
        </w:numPr>
        <w:spacing w:line="360" w:lineRule="atLeast"/>
        <w:ind w:left="360"/>
        <w:rPr>
          <w:del w:id="439" w:author="李唐" w:date="2014-11-30T21:55:00Z"/>
          <w:rFonts w:ascii="Arial" w:eastAsia="新細明體" w:hAnsi="Arial" w:cs="Arial"/>
          <w:color w:val="3B3A3C"/>
          <w:kern w:val="0"/>
          <w:sz w:val="26"/>
          <w:szCs w:val="26"/>
        </w:rPr>
      </w:pPr>
      <w:del w:id="440" w:author="李唐" w:date="2014-11-30T21:55:00Z">
        <w:r w:rsidRPr="00802A0B" w:rsidDel="00DE34D9">
          <w:rPr>
            <w:rFonts w:ascii="Arial" w:eastAsia="新細明體" w:hAnsi="Arial" w:cs="Arial" w:hint="eastAsia"/>
            <w:color w:val="3B3A3C"/>
            <w:kern w:val="0"/>
            <w:sz w:val="26"/>
            <w:szCs w:val="26"/>
          </w:rPr>
          <w:delText>FR11: This function calculates the current relative orientation between the device and the paper.</w:delText>
        </w:r>
      </w:del>
    </w:p>
    <w:p w:rsidR="00802A0B" w:rsidRPr="00802A0B" w:rsidDel="00DE34D9" w:rsidRDefault="00802A0B" w:rsidP="00281A67">
      <w:pPr>
        <w:widowControl/>
        <w:numPr>
          <w:ilvl w:val="0"/>
          <w:numId w:val="33"/>
        </w:numPr>
        <w:spacing w:line="360" w:lineRule="atLeast"/>
        <w:ind w:left="360"/>
        <w:rPr>
          <w:del w:id="441" w:author="李唐" w:date="2014-11-30T21:55:00Z"/>
          <w:rFonts w:ascii="Arial" w:eastAsia="新細明體" w:hAnsi="Arial" w:cs="Arial"/>
          <w:color w:val="3B3A3C"/>
          <w:kern w:val="0"/>
          <w:sz w:val="26"/>
          <w:szCs w:val="26"/>
        </w:rPr>
      </w:pPr>
      <w:del w:id="442" w:author="李唐" w:date="2014-11-30T21:55:00Z">
        <w:r w:rsidRPr="00802A0B" w:rsidDel="00DE34D9">
          <w:rPr>
            <w:rFonts w:ascii="Arial" w:eastAsia="新細明體" w:hAnsi="Arial" w:cs="Arial" w:hint="eastAsia"/>
            <w:color w:val="3B3A3C"/>
            <w:kern w:val="0"/>
            <w:sz w:val="26"/>
            <w:szCs w:val="26"/>
          </w:rPr>
          <w:delText>FR12: This function fetches data from the local storage, according to some input constraints.</w:delText>
        </w:r>
      </w:del>
    </w:p>
    <w:p w:rsidR="00802A0B" w:rsidRPr="00802A0B" w:rsidDel="00DE34D9" w:rsidRDefault="00802A0B" w:rsidP="00281A67">
      <w:pPr>
        <w:widowControl/>
        <w:numPr>
          <w:ilvl w:val="0"/>
          <w:numId w:val="34"/>
        </w:numPr>
        <w:spacing w:line="360" w:lineRule="atLeast"/>
        <w:ind w:left="360"/>
        <w:rPr>
          <w:del w:id="443" w:author="李唐" w:date="2014-11-30T21:55:00Z"/>
          <w:rFonts w:ascii="Arial" w:eastAsia="新細明體" w:hAnsi="Arial" w:cs="Arial"/>
          <w:color w:val="3B3A3C"/>
          <w:kern w:val="0"/>
          <w:sz w:val="26"/>
          <w:szCs w:val="26"/>
        </w:rPr>
      </w:pPr>
      <w:del w:id="444" w:author="李唐" w:date="2014-11-30T21:55:00Z">
        <w:r w:rsidRPr="00802A0B" w:rsidDel="00DE34D9">
          <w:rPr>
            <w:rFonts w:ascii="Arial" w:eastAsia="新細明體" w:hAnsi="Arial" w:cs="Arial" w:hint="eastAsia"/>
            <w:color w:val="3B3A3C"/>
            <w:kern w:val="0"/>
            <w:sz w:val="26"/>
            <w:szCs w:val="26"/>
          </w:rPr>
          <w:delText>FR13: This function stores input data into the local storage.</w:delText>
        </w:r>
      </w:del>
    </w:p>
    <w:p w:rsidR="00802A0B" w:rsidRPr="00802A0B" w:rsidDel="00DE34D9" w:rsidRDefault="00802A0B" w:rsidP="00281A67">
      <w:pPr>
        <w:widowControl/>
        <w:numPr>
          <w:ilvl w:val="0"/>
          <w:numId w:val="35"/>
        </w:numPr>
        <w:spacing w:line="360" w:lineRule="atLeast"/>
        <w:ind w:left="360"/>
        <w:rPr>
          <w:del w:id="445" w:author="李唐" w:date="2014-11-30T21:55:00Z"/>
          <w:rFonts w:ascii="Arial" w:eastAsia="新細明體" w:hAnsi="Arial" w:cs="Arial"/>
          <w:color w:val="3B3A3C"/>
          <w:kern w:val="0"/>
          <w:sz w:val="26"/>
          <w:szCs w:val="26"/>
        </w:rPr>
      </w:pPr>
      <w:del w:id="446" w:author="李唐" w:date="2014-11-30T21:55:00Z">
        <w:r w:rsidRPr="00802A0B" w:rsidDel="00DE34D9">
          <w:rPr>
            <w:rFonts w:ascii="Arial" w:eastAsia="新細明體" w:hAnsi="Arial" w:cs="Arial" w:hint="eastAsia"/>
            <w:color w:val="3B3A3C"/>
            <w:kern w:val="0"/>
            <w:sz w:val="26"/>
            <w:szCs w:val="26"/>
          </w:rPr>
          <w:delText>FR14: When called, make query to the server and get images. Additional filter may be specified, such as category.</w:delText>
        </w:r>
      </w:del>
    </w:p>
    <w:p w:rsidR="00802A0B" w:rsidRPr="00802A0B" w:rsidDel="00DE34D9" w:rsidRDefault="00802A0B" w:rsidP="00281A67">
      <w:pPr>
        <w:widowControl/>
        <w:numPr>
          <w:ilvl w:val="0"/>
          <w:numId w:val="36"/>
        </w:numPr>
        <w:spacing w:line="360" w:lineRule="atLeast"/>
        <w:ind w:left="360"/>
        <w:rPr>
          <w:del w:id="447" w:author="李唐" w:date="2014-11-30T21:55:00Z"/>
          <w:rFonts w:ascii="Arial" w:eastAsia="新細明體" w:hAnsi="Arial" w:cs="Arial"/>
          <w:color w:val="3B3A3C"/>
          <w:kern w:val="0"/>
          <w:sz w:val="26"/>
          <w:szCs w:val="26"/>
        </w:rPr>
      </w:pPr>
      <w:del w:id="448" w:author="李唐" w:date="2014-11-30T21:55:00Z">
        <w:r w:rsidRPr="00802A0B" w:rsidDel="00DE34D9">
          <w:rPr>
            <w:rFonts w:ascii="Arial" w:eastAsia="新細明體" w:hAnsi="Arial" w:cs="Arial" w:hint="eastAsia"/>
            <w:color w:val="3B3A3C"/>
            <w:kern w:val="0"/>
            <w:sz w:val="26"/>
            <w:szCs w:val="26"/>
          </w:rPr>
          <w:delText>FR15: Given an image to be upload, create thumbnail for the image and upload both original image and thumbnail, with some information about the image( user, category,...etc) to the server. If the user hasn't logged in, he/she will be asked to log in first.</w:delText>
        </w:r>
      </w:del>
    </w:p>
    <w:p w:rsidR="00802A0B" w:rsidRPr="00802A0B" w:rsidDel="00DE34D9" w:rsidRDefault="00802A0B" w:rsidP="00802A0B">
      <w:pPr>
        <w:widowControl/>
        <w:spacing w:line="360" w:lineRule="atLeast"/>
        <w:rPr>
          <w:del w:id="449" w:author="李唐" w:date="2014-11-30T21:55:00Z"/>
          <w:rFonts w:ascii="Arial" w:eastAsia="新細明體" w:hAnsi="Arial" w:cs="Arial"/>
          <w:color w:val="3B3A3C"/>
          <w:kern w:val="0"/>
          <w:sz w:val="26"/>
          <w:szCs w:val="26"/>
        </w:rPr>
      </w:pPr>
    </w:p>
    <w:p w:rsidR="00802A0B" w:rsidRPr="00802A0B" w:rsidDel="00DE34D9" w:rsidRDefault="00802A0B" w:rsidP="00802A0B">
      <w:pPr>
        <w:widowControl/>
        <w:spacing w:line="360" w:lineRule="atLeast"/>
        <w:rPr>
          <w:del w:id="450" w:author="李唐" w:date="2014-11-30T21:55:00Z"/>
          <w:rFonts w:ascii="Arial" w:eastAsia="新細明體" w:hAnsi="Arial" w:cs="Arial"/>
          <w:color w:val="3B3A3C"/>
          <w:kern w:val="0"/>
          <w:sz w:val="26"/>
          <w:szCs w:val="26"/>
        </w:rPr>
      </w:pPr>
      <w:del w:id="451" w:author="李唐" w:date="2014-11-30T21:55:00Z">
        <w:r w:rsidRPr="00802A0B" w:rsidDel="00DE34D9">
          <w:rPr>
            <w:rFonts w:ascii="Arial" w:eastAsia="新細明體" w:hAnsi="Arial" w:cs="Arial" w:hint="eastAsia"/>
            <w:b/>
            <w:bCs/>
            <w:color w:val="3B3A3C"/>
            <w:kern w:val="0"/>
            <w:sz w:val="30"/>
            <w:szCs w:val="30"/>
          </w:rPr>
          <w:delText>Non-Functional Requirements:</w:delText>
        </w:r>
      </w:del>
    </w:p>
    <w:p w:rsidR="00802A0B" w:rsidRPr="00802A0B" w:rsidDel="00DE34D9" w:rsidRDefault="00802A0B" w:rsidP="00281A67">
      <w:pPr>
        <w:widowControl/>
        <w:numPr>
          <w:ilvl w:val="0"/>
          <w:numId w:val="37"/>
        </w:numPr>
        <w:spacing w:line="360" w:lineRule="atLeast"/>
        <w:ind w:left="360"/>
        <w:rPr>
          <w:del w:id="452" w:author="李唐" w:date="2014-11-30T21:55:00Z"/>
          <w:rFonts w:ascii="Arial" w:eastAsia="新細明體" w:hAnsi="Arial" w:cs="Arial"/>
          <w:color w:val="3B3A3C"/>
          <w:kern w:val="0"/>
          <w:sz w:val="26"/>
          <w:szCs w:val="26"/>
        </w:rPr>
      </w:pPr>
      <w:del w:id="453" w:author="李唐" w:date="2014-11-30T21:55:00Z">
        <w:r w:rsidRPr="00802A0B" w:rsidDel="00DE34D9">
          <w:rPr>
            <w:rFonts w:ascii="Arial" w:eastAsia="新細明體" w:hAnsi="Arial" w:cs="Arial" w:hint="eastAsia"/>
            <w:b/>
            <w:bCs/>
            <w:color w:val="3B3A3C"/>
            <w:kern w:val="0"/>
            <w:sz w:val="26"/>
            <w:szCs w:val="26"/>
          </w:rPr>
          <w:delText>NFR1: A item selector button. When clicked, open a gallery view to select a element. (wanted effect: a grid-like view, when item clicked first, pop it to preview view. Click preview to select item)</w:delText>
        </w:r>
      </w:del>
    </w:p>
    <w:p w:rsidR="00802A0B" w:rsidRPr="00802A0B" w:rsidDel="00DE34D9" w:rsidRDefault="00802A0B" w:rsidP="00281A67">
      <w:pPr>
        <w:widowControl/>
        <w:numPr>
          <w:ilvl w:val="0"/>
          <w:numId w:val="38"/>
        </w:numPr>
        <w:spacing w:line="360" w:lineRule="atLeast"/>
        <w:ind w:left="360"/>
        <w:rPr>
          <w:del w:id="454" w:author="李唐" w:date="2014-11-30T21:55:00Z"/>
          <w:rFonts w:ascii="Arial" w:eastAsia="新細明體" w:hAnsi="Arial" w:cs="Arial"/>
          <w:color w:val="3B3A3C"/>
          <w:kern w:val="0"/>
          <w:sz w:val="26"/>
          <w:szCs w:val="26"/>
        </w:rPr>
      </w:pPr>
      <w:del w:id="455" w:author="李唐" w:date="2014-11-30T21:55:00Z">
        <w:r w:rsidRPr="00802A0B" w:rsidDel="00DE34D9">
          <w:rPr>
            <w:rFonts w:ascii="Arial" w:eastAsia="新細明體" w:hAnsi="Arial" w:cs="Arial" w:hint="eastAsia"/>
            <w:b/>
            <w:bCs/>
            <w:color w:val="3B3A3C"/>
            <w:kern w:val="0"/>
            <w:sz w:val="26"/>
            <w:szCs w:val="26"/>
          </w:rPr>
          <w:delText>NFR2:  Gallery: can switch between online/local/both. Left side is thumbnails, right side is info. Info contains: name, author, comment, date, category, rating.</w:delText>
        </w:r>
      </w:del>
    </w:p>
    <w:p w:rsidR="00802A0B" w:rsidDel="00DE34D9" w:rsidRDefault="00802A0B">
      <w:pPr>
        <w:rPr>
          <w:del w:id="456" w:author="李唐" w:date="2014-11-30T21:55:00Z"/>
          <w:color w:val="0563C1" w:themeColor="hyperlink"/>
          <w:u w:val="single"/>
        </w:rPr>
      </w:pPr>
    </w:p>
    <w:p w:rsidR="00802A0B" w:rsidDel="00DE34D9" w:rsidRDefault="00802A0B">
      <w:pPr>
        <w:rPr>
          <w:del w:id="457" w:author="李唐" w:date="2014-11-30T21:55:00Z"/>
          <w:color w:val="0563C1" w:themeColor="hyperlink"/>
          <w:u w:val="single"/>
        </w:rPr>
      </w:pPr>
    </w:p>
    <w:tbl>
      <w:tblPr>
        <w:tblStyle w:val="aa"/>
        <w:tblW w:w="0" w:type="auto"/>
        <w:tblLook w:val="04A0" w:firstRow="1" w:lastRow="0" w:firstColumn="1" w:lastColumn="0" w:noHBand="0" w:noVBand="1"/>
      </w:tblPr>
      <w:tblGrid>
        <w:gridCol w:w="10456"/>
      </w:tblGrid>
      <w:tr w:rsidR="00802A0B" w:rsidDel="00DE34D9" w:rsidTr="00802A0B">
        <w:trPr>
          <w:del w:id="458" w:author="李唐" w:date="2014-11-30T21:55:00Z"/>
        </w:trPr>
        <w:tc>
          <w:tcPr>
            <w:tcW w:w="10456" w:type="dxa"/>
          </w:tcPr>
          <w:p w:rsidR="00802A0B" w:rsidRPr="00802A0B" w:rsidDel="00DE34D9" w:rsidRDefault="00802A0B" w:rsidP="00802A0B">
            <w:pPr>
              <w:widowControl/>
              <w:spacing w:line="360" w:lineRule="atLeast"/>
              <w:rPr>
                <w:del w:id="459" w:author="李唐" w:date="2014-11-30T21:55:00Z"/>
                <w:rFonts w:ascii="Arial" w:eastAsia="新細明體" w:hAnsi="Arial" w:cs="Arial"/>
                <w:color w:val="3B3A3C"/>
                <w:kern w:val="0"/>
                <w:sz w:val="26"/>
                <w:szCs w:val="26"/>
              </w:rPr>
            </w:pPr>
            <w:del w:id="460" w:author="李唐" w:date="2014-11-30T21:55:00Z">
              <w:r w:rsidRPr="00802A0B" w:rsidDel="00DE34D9">
                <w:rPr>
                  <w:rFonts w:ascii="Arial" w:eastAsia="新細明體" w:hAnsi="Arial" w:cs="Arial" w:hint="eastAsia"/>
                  <w:color w:val="3B3A3C"/>
                  <w:kern w:val="0"/>
                  <w:sz w:val="26"/>
                  <w:szCs w:val="26"/>
                </w:rPr>
                <w:br/>
                <w:delText>Requirements:</w:delText>
              </w:r>
            </w:del>
          </w:p>
          <w:p w:rsidR="00802A0B" w:rsidRPr="00802A0B" w:rsidDel="00DE34D9" w:rsidRDefault="00802A0B" w:rsidP="00281A67">
            <w:pPr>
              <w:widowControl/>
              <w:numPr>
                <w:ilvl w:val="0"/>
                <w:numId w:val="39"/>
              </w:numPr>
              <w:spacing w:line="360" w:lineRule="atLeast"/>
              <w:ind w:left="360"/>
              <w:rPr>
                <w:del w:id="461" w:author="李唐" w:date="2014-11-30T21:55:00Z"/>
                <w:rFonts w:ascii="Arial" w:eastAsia="新細明體" w:hAnsi="Arial" w:cs="Arial"/>
                <w:color w:val="3B3A3C"/>
                <w:kern w:val="0"/>
                <w:sz w:val="26"/>
                <w:szCs w:val="26"/>
              </w:rPr>
            </w:pPr>
            <w:del w:id="462" w:author="李唐" w:date="2014-11-30T21:55:00Z">
              <w:r w:rsidRPr="00802A0B" w:rsidDel="00DE34D9">
                <w:rPr>
                  <w:rFonts w:ascii="Arial" w:eastAsia="新細明體" w:hAnsi="Arial" w:cs="Arial" w:hint="eastAsia"/>
                  <w:color w:val="3B3A3C"/>
                  <w:kern w:val="0"/>
                  <w:sz w:val="26"/>
                  <w:szCs w:val="26"/>
                </w:rPr>
                <w:delText>EIR1: In painter, user can design what sketch to draw. User can pick elements from pre-defined pics or from gallery.</w:delText>
              </w:r>
            </w:del>
          </w:p>
          <w:p w:rsidR="00802A0B" w:rsidRPr="00802A0B" w:rsidDel="00DE34D9" w:rsidRDefault="00802A0B" w:rsidP="00281A67">
            <w:pPr>
              <w:widowControl/>
              <w:numPr>
                <w:ilvl w:val="0"/>
                <w:numId w:val="40"/>
              </w:numPr>
              <w:spacing w:line="360" w:lineRule="atLeast"/>
              <w:ind w:left="360"/>
              <w:rPr>
                <w:del w:id="463" w:author="李唐" w:date="2014-11-30T21:55:00Z"/>
                <w:rFonts w:ascii="Arial" w:eastAsia="新細明體" w:hAnsi="Arial" w:cs="Arial"/>
                <w:color w:val="3B3A3C"/>
                <w:kern w:val="0"/>
                <w:sz w:val="26"/>
                <w:szCs w:val="26"/>
              </w:rPr>
            </w:pPr>
            <w:del w:id="464" w:author="李唐" w:date="2014-11-30T21:55:00Z">
              <w:r w:rsidRPr="00802A0B" w:rsidDel="00DE34D9">
                <w:rPr>
                  <w:rFonts w:ascii="Arial" w:eastAsia="新細明體" w:hAnsi="Arial" w:cs="Arial" w:hint="eastAsia"/>
                  <w:color w:val="3B3A3C"/>
                  <w:kern w:val="0"/>
                  <w:sz w:val="26"/>
                  <w:szCs w:val="26"/>
                </w:rPr>
                <w:delText>EIR2: In setting, user can configure some parameters of the app.</w:delText>
              </w:r>
            </w:del>
          </w:p>
          <w:p w:rsidR="00802A0B" w:rsidRPr="00802A0B" w:rsidDel="00DE34D9" w:rsidRDefault="00802A0B" w:rsidP="00281A67">
            <w:pPr>
              <w:widowControl/>
              <w:numPr>
                <w:ilvl w:val="0"/>
                <w:numId w:val="41"/>
              </w:numPr>
              <w:spacing w:line="360" w:lineRule="atLeast"/>
              <w:ind w:left="360"/>
              <w:rPr>
                <w:del w:id="465" w:author="李唐" w:date="2014-11-30T21:55:00Z"/>
                <w:rFonts w:ascii="Arial" w:eastAsia="新細明體" w:hAnsi="Arial" w:cs="Arial"/>
                <w:color w:val="3B3A3C"/>
                <w:kern w:val="0"/>
                <w:sz w:val="26"/>
                <w:szCs w:val="26"/>
              </w:rPr>
            </w:pPr>
            <w:del w:id="466" w:author="李唐" w:date="2014-11-30T21:55:00Z">
              <w:r w:rsidRPr="00802A0B" w:rsidDel="00DE34D9">
                <w:rPr>
                  <w:rFonts w:ascii="Arial" w:eastAsia="新細明體" w:hAnsi="Arial" w:cs="Arial" w:hint="eastAsia"/>
                  <w:color w:val="3B3A3C"/>
                  <w:kern w:val="0"/>
                  <w:sz w:val="26"/>
                  <w:szCs w:val="26"/>
                </w:rPr>
                <w:delText>EIR3: In capture activity, user captures drawn image and decides whether to upload or not.  </w:delText>
              </w:r>
            </w:del>
          </w:p>
          <w:p w:rsidR="00802A0B" w:rsidRPr="00802A0B" w:rsidDel="00DE34D9" w:rsidRDefault="00802A0B" w:rsidP="00281A67">
            <w:pPr>
              <w:widowControl/>
              <w:numPr>
                <w:ilvl w:val="0"/>
                <w:numId w:val="42"/>
              </w:numPr>
              <w:spacing w:line="360" w:lineRule="atLeast"/>
              <w:ind w:left="360"/>
              <w:rPr>
                <w:del w:id="467" w:author="李唐" w:date="2014-11-30T21:55:00Z"/>
                <w:rFonts w:ascii="Arial" w:eastAsia="新細明體" w:hAnsi="Arial" w:cs="Arial"/>
                <w:color w:val="3B3A3C"/>
                <w:kern w:val="0"/>
                <w:sz w:val="26"/>
                <w:szCs w:val="26"/>
              </w:rPr>
            </w:pPr>
            <w:del w:id="468" w:author="李唐" w:date="2014-11-30T21:55:00Z">
              <w:r w:rsidRPr="00802A0B" w:rsidDel="00DE34D9">
                <w:rPr>
                  <w:rFonts w:ascii="Arial" w:eastAsia="新細明體" w:hAnsi="Arial" w:cs="Arial" w:hint="eastAsia"/>
                  <w:color w:val="3B3A3C"/>
                  <w:kern w:val="0"/>
                  <w:sz w:val="26"/>
                  <w:szCs w:val="26"/>
                </w:rPr>
                <w:delText>EIR4: Capture image by camera.</w:delText>
              </w:r>
            </w:del>
          </w:p>
          <w:p w:rsidR="00802A0B" w:rsidRPr="00802A0B" w:rsidDel="00DE34D9" w:rsidRDefault="00802A0B" w:rsidP="00281A67">
            <w:pPr>
              <w:widowControl/>
              <w:numPr>
                <w:ilvl w:val="0"/>
                <w:numId w:val="43"/>
              </w:numPr>
              <w:spacing w:line="360" w:lineRule="atLeast"/>
              <w:ind w:left="360"/>
              <w:rPr>
                <w:del w:id="469" w:author="李唐" w:date="2014-11-30T21:55:00Z"/>
                <w:rFonts w:ascii="Arial" w:eastAsia="新細明體" w:hAnsi="Arial" w:cs="Arial"/>
                <w:color w:val="3B3A3C"/>
                <w:kern w:val="0"/>
                <w:sz w:val="26"/>
                <w:szCs w:val="26"/>
              </w:rPr>
            </w:pPr>
            <w:del w:id="470" w:author="李唐" w:date="2014-11-30T21:55:00Z">
              <w:r w:rsidRPr="00802A0B" w:rsidDel="00DE34D9">
                <w:rPr>
                  <w:rFonts w:ascii="Arial" w:eastAsia="新細明體" w:hAnsi="Arial" w:cs="Arial" w:hint="eastAsia"/>
                  <w:color w:val="3B3A3C"/>
                  <w:kern w:val="0"/>
                  <w:sz w:val="26"/>
                  <w:szCs w:val="26"/>
                </w:rPr>
                <w:delText>EIR5: Need a place to store data, and you should be able to retrieve them. Image objects are sent between server and network module, and objects should contain key-value pair only. The account information is also sent.</w:delText>
              </w:r>
            </w:del>
          </w:p>
          <w:p w:rsidR="00802A0B" w:rsidRPr="00802A0B" w:rsidDel="00DE34D9" w:rsidRDefault="00802A0B" w:rsidP="00281A67">
            <w:pPr>
              <w:widowControl/>
              <w:numPr>
                <w:ilvl w:val="0"/>
                <w:numId w:val="44"/>
              </w:numPr>
              <w:spacing w:line="360" w:lineRule="atLeast"/>
              <w:ind w:left="360"/>
              <w:rPr>
                <w:del w:id="471" w:author="李唐" w:date="2014-11-30T21:55:00Z"/>
                <w:rFonts w:ascii="Arial" w:eastAsia="新細明體" w:hAnsi="Arial" w:cs="Arial"/>
                <w:color w:val="3B3A3C"/>
                <w:kern w:val="0"/>
                <w:sz w:val="26"/>
                <w:szCs w:val="26"/>
              </w:rPr>
            </w:pPr>
            <w:del w:id="472" w:author="李唐" w:date="2014-11-30T21:55:00Z">
              <w:r w:rsidRPr="00802A0B" w:rsidDel="00DE34D9">
                <w:rPr>
                  <w:rFonts w:ascii="Arial" w:eastAsia="新細明體" w:hAnsi="Arial" w:cs="Arial" w:hint="eastAsia"/>
                  <w:color w:val="3B3A3C"/>
                  <w:kern w:val="0"/>
                  <w:sz w:val="26"/>
                  <w:szCs w:val="26"/>
                </w:rPr>
                <w:delText>EIR6: Store images and auxiliary data.</w:delText>
              </w:r>
            </w:del>
          </w:p>
          <w:p w:rsidR="00802A0B" w:rsidRPr="00802A0B" w:rsidDel="00DE34D9" w:rsidRDefault="00802A0B" w:rsidP="00281A67">
            <w:pPr>
              <w:widowControl/>
              <w:numPr>
                <w:ilvl w:val="0"/>
                <w:numId w:val="45"/>
              </w:numPr>
              <w:spacing w:line="360" w:lineRule="atLeast"/>
              <w:ind w:left="360"/>
              <w:rPr>
                <w:del w:id="473" w:author="李唐" w:date="2014-11-30T21:55:00Z"/>
                <w:rFonts w:ascii="Arial" w:eastAsia="新細明體" w:hAnsi="Arial" w:cs="Arial"/>
                <w:color w:val="3B3A3C"/>
                <w:kern w:val="0"/>
                <w:sz w:val="26"/>
                <w:szCs w:val="26"/>
              </w:rPr>
            </w:pPr>
            <w:del w:id="474" w:author="李唐" w:date="2014-11-30T21:55:00Z">
              <w:r w:rsidRPr="00802A0B" w:rsidDel="00DE34D9">
                <w:rPr>
                  <w:rFonts w:ascii="Arial" w:eastAsia="新細明體" w:hAnsi="Arial" w:cs="Arial" w:hint="eastAsia"/>
                  <w:color w:val="3B3A3C"/>
                  <w:kern w:val="0"/>
                  <w:sz w:val="26"/>
                  <w:szCs w:val="26"/>
                </w:rPr>
                <w:delText>EIR7: get specific data from local storage.</w:delText>
              </w:r>
            </w:del>
          </w:p>
          <w:p w:rsidR="00802A0B" w:rsidRPr="00802A0B" w:rsidDel="00DE34D9" w:rsidRDefault="00802A0B" w:rsidP="00281A67">
            <w:pPr>
              <w:widowControl/>
              <w:numPr>
                <w:ilvl w:val="0"/>
                <w:numId w:val="46"/>
              </w:numPr>
              <w:spacing w:line="360" w:lineRule="atLeast"/>
              <w:ind w:left="360"/>
              <w:rPr>
                <w:del w:id="475" w:author="李唐" w:date="2014-11-30T21:55:00Z"/>
                <w:rFonts w:ascii="Arial" w:eastAsia="新細明體" w:hAnsi="Arial" w:cs="Arial"/>
                <w:color w:val="3B3A3C"/>
                <w:kern w:val="0"/>
                <w:sz w:val="26"/>
                <w:szCs w:val="26"/>
              </w:rPr>
            </w:pPr>
            <w:del w:id="476" w:author="李唐" w:date="2014-11-30T21:55:00Z">
              <w:r w:rsidRPr="00802A0B" w:rsidDel="00DE34D9">
                <w:rPr>
                  <w:rFonts w:ascii="Arial" w:eastAsia="新細明體" w:hAnsi="Arial" w:cs="Arial" w:hint="eastAsia"/>
                  <w:color w:val="3B3A3C"/>
                  <w:kern w:val="0"/>
                  <w:sz w:val="26"/>
                  <w:szCs w:val="26"/>
                </w:rPr>
                <w:delText>IIR1: Painter can send the final painting file to the preview.</w:delText>
              </w:r>
            </w:del>
          </w:p>
          <w:p w:rsidR="00802A0B" w:rsidRPr="00802A0B" w:rsidDel="00DE34D9" w:rsidRDefault="00802A0B" w:rsidP="00281A67">
            <w:pPr>
              <w:widowControl/>
              <w:numPr>
                <w:ilvl w:val="0"/>
                <w:numId w:val="47"/>
              </w:numPr>
              <w:spacing w:line="360" w:lineRule="atLeast"/>
              <w:ind w:left="360"/>
              <w:rPr>
                <w:del w:id="477" w:author="李唐" w:date="2014-11-30T21:55:00Z"/>
                <w:rFonts w:ascii="Arial" w:eastAsia="新細明體" w:hAnsi="Arial" w:cs="Arial"/>
                <w:color w:val="3B3A3C"/>
                <w:kern w:val="0"/>
                <w:sz w:val="26"/>
                <w:szCs w:val="26"/>
              </w:rPr>
            </w:pPr>
            <w:del w:id="478" w:author="李唐" w:date="2014-11-30T21:55:00Z">
              <w:r w:rsidRPr="00802A0B" w:rsidDel="00DE34D9">
                <w:rPr>
                  <w:rFonts w:ascii="Arial" w:eastAsia="新細明體" w:hAnsi="Arial" w:cs="Arial" w:hint="eastAsia"/>
                  <w:color w:val="3B3A3C"/>
                  <w:kern w:val="0"/>
                  <w:sz w:val="26"/>
                  <w:szCs w:val="26"/>
                </w:rPr>
                <w:delText>IIR3: The painting module transfer the painted image to the local data management module, in order to save it.</w:delText>
              </w:r>
            </w:del>
          </w:p>
          <w:p w:rsidR="00802A0B" w:rsidRPr="00802A0B" w:rsidDel="00DE34D9" w:rsidRDefault="00802A0B" w:rsidP="00281A67">
            <w:pPr>
              <w:widowControl/>
              <w:numPr>
                <w:ilvl w:val="0"/>
                <w:numId w:val="48"/>
              </w:numPr>
              <w:spacing w:line="360" w:lineRule="atLeast"/>
              <w:ind w:left="360"/>
              <w:rPr>
                <w:del w:id="479" w:author="李唐" w:date="2014-11-30T21:55:00Z"/>
                <w:rFonts w:ascii="Arial" w:eastAsia="新細明體" w:hAnsi="Arial" w:cs="Arial"/>
                <w:color w:val="3B3A3C"/>
                <w:kern w:val="0"/>
                <w:sz w:val="26"/>
                <w:szCs w:val="26"/>
              </w:rPr>
            </w:pPr>
            <w:del w:id="480" w:author="李唐" w:date="2014-11-30T21:55:00Z">
              <w:r w:rsidRPr="00802A0B" w:rsidDel="00DE34D9">
                <w:rPr>
                  <w:rFonts w:ascii="Arial" w:eastAsia="新細明體" w:hAnsi="Arial" w:cs="Arial" w:hint="eastAsia"/>
                  <w:color w:val="3B3A3C"/>
                  <w:kern w:val="0"/>
                  <w:sz w:val="26"/>
                  <w:szCs w:val="26"/>
                </w:rPr>
                <w:delText>IIR4: Seletor can get elements from local storage services.</w:delText>
              </w:r>
            </w:del>
          </w:p>
          <w:p w:rsidR="00802A0B" w:rsidRPr="00802A0B" w:rsidDel="00DE34D9" w:rsidRDefault="00802A0B" w:rsidP="00281A67">
            <w:pPr>
              <w:widowControl/>
              <w:numPr>
                <w:ilvl w:val="0"/>
                <w:numId w:val="49"/>
              </w:numPr>
              <w:spacing w:line="360" w:lineRule="atLeast"/>
              <w:ind w:left="360"/>
              <w:rPr>
                <w:del w:id="481" w:author="李唐" w:date="2014-11-30T21:55:00Z"/>
                <w:rFonts w:ascii="Arial" w:eastAsia="新細明體" w:hAnsi="Arial" w:cs="Arial"/>
                <w:color w:val="3B3A3C"/>
                <w:kern w:val="0"/>
                <w:sz w:val="26"/>
                <w:szCs w:val="26"/>
              </w:rPr>
            </w:pPr>
            <w:del w:id="482" w:author="李唐" w:date="2014-11-30T21:55:00Z">
              <w:r w:rsidRPr="00802A0B" w:rsidDel="00DE34D9">
                <w:rPr>
                  <w:rFonts w:ascii="Arial" w:eastAsia="新細明體" w:hAnsi="Arial" w:cs="Arial" w:hint="eastAsia"/>
                  <w:color w:val="3B3A3C"/>
                  <w:kern w:val="0"/>
                  <w:sz w:val="26"/>
                  <w:szCs w:val="26"/>
                </w:rPr>
                <w:delText>IIR6: Call appropriate login/logout function.</w:delText>
              </w:r>
            </w:del>
          </w:p>
          <w:p w:rsidR="00802A0B" w:rsidRPr="00802A0B" w:rsidDel="00DE34D9" w:rsidRDefault="00802A0B" w:rsidP="00281A67">
            <w:pPr>
              <w:widowControl/>
              <w:numPr>
                <w:ilvl w:val="0"/>
                <w:numId w:val="50"/>
              </w:numPr>
              <w:spacing w:line="360" w:lineRule="atLeast"/>
              <w:ind w:left="360"/>
              <w:rPr>
                <w:del w:id="483" w:author="李唐" w:date="2014-11-30T21:55:00Z"/>
                <w:rFonts w:ascii="Arial" w:eastAsia="新細明體" w:hAnsi="Arial" w:cs="Arial"/>
                <w:color w:val="3B3A3C"/>
                <w:kern w:val="0"/>
                <w:sz w:val="26"/>
                <w:szCs w:val="26"/>
              </w:rPr>
            </w:pPr>
            <w:del w:id="484" w:author="李唐" w:date="2014-11-30T21:55:00Z">
              <w:r w:rsidRPr="00802A0B" w:rsidDel="00DE34D9">
                <w:rPr>
                  <w:rFonts w:ascii="Arial" w:eastAsia="新細明體" w:hAnsi="Arial" w:cs="Arial" w:hint="eastAsia"/>
                  <w:color w:val="3B3A3C"/>
                  <w:kern w:val="0"/>
                  <w:sz w:val="26"/>
                  <w:szCs w:val="26"/>
                </w:rPr>
                <w:delText>IIR7: </w:delText>
              </w:r>
              <w:r w:rsidRPr="00802A0B" w:rsidDel="00DE34D9">
                <w:rPr>
                  <w:rFonts w:ascii="Arial" w:eastAsia="新細明體" w:hAnsi="Arial" w:cs="Arial" w:hint="eastAsia"/>
                  <w:b/>
                  <w:bCs/>
                  <w:color w:val="3B3A3C"/>
                  <w:kern w:val="0"/>
                  <w:sz w:val="26"/>
                  <w:szCs w:val="26"/>
                </w:rPr>
                <w:delText>Painter opens ItemSelector. </w:delText>
              </w:r>
              <w:r w:rsidRPr="00802A0B" w:rsidDel="00DE34D9">
                <w:rPr>
                  <w:rFonts w:ascii="Arial" w:eastAsia="新細明體" w:hAnsi="Arial" w:cs="Arial" w:hint="eastAsia"/>
                  <w:color w:val="3B3A3C"/>
                  <w:kern w:val="0"/>
                  <w:sz w:val="26"/>
                  <w:szCs w:val="26"/>
                </w:rPr>
                <w:delText>Item selector returns picked element.</w:delText>
              </w:r>
            </w:del>
          </w:p>
          <w:p w:rsidR="00802A0B" w:rsidRPr="00802A0B" w:rsidDel="00DE34D9" w:rsidRDefault="00802A0B" w:rsidP="00281A67">
            <w:pPr>
              <w:widowControl/>
              <w:numPr>
                <w:ilvl w:val="0"/>
                <w:numId w:val="51"/>
              </w:numPr>
              <w:spacing w:line="360" w:lineRule="atLeast"/>
              <w:ind w:left="360"/>
              <w:rPr>
                <w:del w:id="485" w:author="李唐" w:date="2014-11-30T21:55:00Z"/>
                <w:rFonts w:ascii="Arial" w:eastAsia="新細明體" w:hAnsi="Arial" w:cs="Arial"/>
                <w:color w:val="3B3A3C"/>
                <w:kern w:val="0"/>
                <w:sz w:val="26"/>
                <w:szCs w:val="26"/>
              </w:rPr>
            </w:pPr>
            <w:del w:id="486" w:author="李唐" w:date="2014-11-30T21:55:00Z">
              <w:r w:rsidRPr="00802A0B" w:rsidDel="00DE34D9">
                <w:rPr>
                  <w:rFonts w:ascii="Arial" w:eastAsia="新細明體" w:hAnsi="Arial" w:cs="Arial" w:hint="eastAsia"/>
                  <w:color w:val="3B3A3C"/>
                  <w:kern w:val="0"/>
                  <w:sz w:val="26"/>
                  <w:szCs w:val="26"/>
                </w:rPr>
                <w:delText>IIR8: A query from Gallery to LocalDataManagement includes filter. LDM returns images back to Gallery.  </w:delText>
              </w:r>
            </w:del>
          </w:p>
          <w:p w:rsidR="00802A0B" w:rsidRPr="00802A0B" w:rsidDel="00DE34D9" w:rsidRDefault="00802A0B" w:rsidP="00281A67">
            <w:pPr>
              <w:widowControl/>
              <w:numPr>
                <w:ilvl w:val="0"/>
                <w:numId w:val="52"/>
              </w:numPr>
              <w:spacing w:line="360" w:lineRule="atLeast"/>
              <w:ind w:left="360"/>
              <w:rPr>
                <w:del w:id="487" w:author="李唐" w:date="2014-11-30T21:55:00Z"/>
                <w:rFonts w:ascii="Arial" w:eastAsia="新細明體" w:hAnsi="Arial" w:cs="Arial"/>
                <w:color w:val="3B3A3C"/>
                <w:kern w:val="0"/>
                <w:sz w:val="26"/>
                <w:szCs w:val="26"/>
              </w:rPr>
            </w:pPr>
            <w:del w:id="488" w:author="李唐" w:date="2014-11-30T21:55:00Z">
              <w:r w:rsidRPr="00802A0B" w:rsidDel="00DE34D9">
                <w:rPr>
                  <w:rFonts w:ascii="Arial" w:eastAsia="新細明體" w:hAnsi="Arial" w:cs="Arial" w:hint="eastAsia"/>
                  <w:color w:val="3B3A3C"/>
                  <w:kern w:val="0"/>
                  <w:sz w:val="26"/>
                  <w:szCs w:val="26"/>
                </w:rPr>
                <w:delText>IIR9: A query from Gallery to NetworkModule includes filter. NetworkModule returns images back to Gallery. Online gallery is only available with any Internet connection.</w:delText>
              </w:r>
            </w:del>
          </w:p>
          <w:p w:rsidR="00802A0B" w:rsidRPr="00802A0B" w:rsidDel="00DE34D9" w:rsidRDefault="00802A0B" w:rsidP="00281A67">
            <w:pPr>
              <w:widowControl/>
              <w:numPr>
                <w:ilvl w:val="0"/>
                <w:numId w:val="53"/>
              </w:numPr>
              <w:spacing w:line="360" w:lineRule="atLeast"/>
              <w:ind w:left="360"/>
              <w:rPr>
                <w:del w:id="489" w:author="李唐" w:date="2014-11-30T21:55:00Z"/>
                <w:rFonts w:ascii="Arial" w:eastAsia="新細明體" w:hAnsi="Arial" w:cs="Arial"/>
                <w:color w:val="3B3A3C"/>
                <w:kern w:val="0"/>
                <w:sz w:val="26"/>
                <w:szCs w:val="26"/>
              </w:rPr>
            </w:pPr>
            <w:del w:id="490" w:author="李唐" w:date="2014-11-30T21:55:00Z">
              <w:r w:rsidRPr="00802A0B" w:rsidDel="00DE34D9">
                <w:rPr>
                  <w:rFonts w:ascii="Arial" w:eastAsia="新細明體" w:hAnsi="Arial" w:cs="Arial" w:hint="eastAsia"/>
                  <w:color w:val="3B3A3C"/>
                  <w:kern w:val="0"/>
                  <w:sz w:val="26"/>
                  <w:szCs w:val="26"/>
                </w:rPr>
                <w:delText>IIR10: Network module get user information from login module.</w:delText>
              </w:r>
            </w:del>
          </w:p>
          <w:p w:rsidR="00802A0B" w:rsidRPr="00802A0B" w:rsidDel="00DE34D9" w:rsidRDefault="00802A0B" w:rsidP="00281A67">
            <w:pPr>
              <w:widowControl/>
              <w:numPr>
                <w:ilvl w:val="0"/>
                <w:numId w:val="54"/>
              </w:numPr>
              <w:spacing w:line="360" w:lineRule="atLeast"/>
              <w:ind w:left="360"/>
              <w:rPr>
                <w:del w:id="491" w:author="李唐" w:date="2014-11-30T21:55:00Z"/>
                <w:rFonts w:ascii="Arial" w:eastAsia="新細明體" w:hAnsi="Arial" w:cs="Arial"/>
                <w:color w:val="3B3A3C"/>
                <w:kern w:val="0"/>
                <w:sz w:val="26"/>
                <w:szCs w:val="26"/>
              </w:rPr>
            </w:pPr>
            <w:del w:id="492" w:author="李唐" w:date="2014-11-30T21:55:00Z">
              <w:r w:rsidRPr="00802A0B" w:rsidDel="00DE34D9">
                <w:rPr>
                  <w:rFonts w:ascii="Arial" w:eastAsia="新細明體" w:hAnsi="Arial" w:cs="Arial" w:hint="eastAsia"/>
                  <w:color w:val="3B3A3C"/>
                  <w:kern w:val="0"/>
                  <w:sz w:val="26"/>
                  <w:szCs w:val="26"/>
                </w:rPr>
                <w:delText>IIR11: An image to be upload should be provided and network module will then upload it to the server.</w:delText>
              </w:r>
            </w:del>
          </w:p>
          <w:p w:rsidR="00802A0B" w:rsidRPr="00802A0B" w:rsidDel="00DE34D9" w:rsidRDefault="00802A0B" w:rsidP="00281A67">
            <w:pPr>
              <w:widowControl/>
              <w:numPr>
                <w:ilvl w:val="0"/>
                <w:numId w:val="55"/>
              </w:numPr>
              <w:spacing w:line="360" w:lineRule="atLeast"/>
              <w:ind w:left="360"/>
              <w:rPr>
                <w:del w:id="493" w:author="李唐" w:date="2014-11-30T21:55:00Z"/>
                <w:rFonts w:ascii="Arial" w:eastAsia="新細明體" w:hAnsi="Arial" w:cs="Arial"/>
                <w:color w:val="3B3A3C"/>
                <w:kern w:val="0"/>
                <w:sz w:val="26"/>
                <w:szCs w:val="26"/>
              </w:rPr>
            </w:pPr>
            <w:del w:id="494" w:author="李唐" w:date="2014-11-30T21:55:00Z">
              <w:r w:rsidRPr="00802A0B" w:rsidDel="00DE34D9">
                <w:rPr>
                  <w:rFonts w:ascii="Arial" w:eastAsia="新細明體" w:hAnsi="Arial" w:cs="Arial" w:hint="eastAsia"/>
                  <w:color w:val="3B3A3C"/>
                  <w:kern w:val="0"/>
                  <w:sz w:val="26"/>
                  <w:szCs w:val="26"/>
                </w:rPr>
                <w:delText>IIR12: Merged image can be uploaded to the server.  </w:delText>
              </w:r>
            </w:del>
          </w:p>
          <w:p w:rsidR="00802A0B" w:rsidRPr="00802A0B" w:rsidDel="00DE34D9" w:rsidRDefault="00802A0B" w:rsidP="00281A67">
            <w:pPr>
              <w:widowControl/>
              <w:numPr>
                <w:ilvl w:val="0"/>
                <w:numId w:val="56"/>
              </w:numPr>
              <w:spacing w:line="360" w:lineRule="atLeast"/>
              <w:ind w:left="360"/>
              <w:rPr>
                <w:del w:id="495" w:author="李唐" w:date="2014-11-30T21:55:00Z"/>
                <w:rFonts w:ascii="Arial" w:eastAsia="新細明體" w:hAnsi="Arial" w:cs="Arial"/>
                <w:color w:val="3B3A3C"/>
                <w:kern w:val="0"/>
                <w:sz w:val="26"/>
                <w:szCs w:val="26"/>
              </w:rPr>
            </w:pPr>
            <w:del w:id="496" w:author="李唐" w:date="2014-11-30T21:55:00Z">
              <w:r w:rsidRPr="00802A0B" w:rsidDel="00DE34D9">
                <w:rPr>
                  <w:rFonts w:ascii="Arial" w:eastAsia="新細明體" w:hAnsi="Arial" w:cs="Arial" w:hint="eastAsia"/>
                  <w:color w:val="3B3A3C"/>
                  <w:kern w:val="0"/>
                  <w:sz w:val="26"/>
                  <w:szCs w:val="26"/>
                </w:rPr>
                <w:delText>FR1: The painter can add elements to the sketch. The painter can change the relative position and size of the elements. After finishing, the painter can produce a final image which is transformed from all the elements that the user want to paint. </w:delText>
              </w:r>
              <w:r w:rsidRPr="00802A0B" w:rsidDel="00DE34D9">
                <w:rPr>
                  <w:rFonts w:ascii="Arial" w:eastAsia="新細明體" w:hAnsi="Arial" w:cs="Arial" w:hint="eastAsia"/>
                  <w:b/>
                  <w:bCs/>
                  <w:color w:val="3B3A3C"/>
                  <w:kern w:val="0"/>
                  <w:sz w:val="26"/>
                  <w:szCs w:val="26"/>
                </w:rPr>
                <w:delText>When a "OpenItemSelector" button is clicked, the item selector will be opened.</w:delText>
              </w:r>
            </w:del>
          </w:p>
          <w:p w:rsidR="00802A0B" w:rsidRPr="00802A0B" w:rsidDel="00DE34D9" w:rsidRDefault="00802A0B" w:rsidP="00281A67">
            <w:pPr>
              <w:widowControl/>
              <w:numPr>
                <w:ilvl w:val="0"/>
                <w:numId w:val="57"/>
              </w:numPr>
              <w:spacing w:line="360" w:lineRule="atLeast"/>
              <w:ind w:left="360"/>
              <w:rPr>
                <w:del w:id="497" w:author="李唐" w:date="2014-11-30T21:55:00Z"/>
                <w:rFonts w:ascii="Arial" w:eastAsia="新細明體" w:hAnsi="Arial" w:cs="Arial"/>
                <w:color w:val="3B3A3C"/>
                <w:kern w:val="0"/>
                <w:sz w:val="26"/>
                <w:szCs w:val="26"/>
              </w:rPr>
            </w:pPr>
            <w:del w:id="498" w:author="李唐" w:date="2014-11-30T21:55:00Z">
              <w:r w:rsidRPr="00802A0B" w:rsidDel="00DE34D9">
                <w:rPr>
                  <w:rFonts w:ascii="Arial" w:eastAsia="新細明體" w:hAnsi="Arial" w:cs="Arial" w:hint="eastAsia"/>
                  <w:color w:val="3B3A3C"/>
                  <w:kern w:val="0"/>
                  <w:sz w:val="26"/>
                  <w:szCs w:val="26"/>
                </w:rPr>
                <w:delText>FR2: The item selector can show all elements available on local device. In item selector, user can choose which element he/she want to use.</w:delText>
              </w:r>
            </w:del>
          </w:p>
          <w:p w:rsidR="00802A0B" w:rsidRPr="00802A0B" w:rsidDel="00DE34D9" w:rsidRDefault="00802A0B" w:rsidP="00281A67">
            <w:pPr>
              <w:widowControl/>
              <w:numPr>
                <w:ilvl w:val="0"/>
                <w:numId w:val="58"/>
              </w:numPr>
              <w:spacing w:line="360" w:lineRule="atLeast"/>
              <w:ind w:left="360"/>
              <w:rPr>
                <w:del w:id="499" w:author="李唐" w:date="2014-11-30T21:55:00Z"/>
                <w:rFonts w:ascii="Arial" w:eastAsia="新細明體" w:hAnsi="Arial" w:cs="Arial"/>
                <w:color w:val="3B3A3C"/>
                <w:kern w:val="0"/>
                <w:sz w:val="26"/>
                <w:szCs w:val="26"/>
              </w:rPr>
            </w:pPr>
            <w:del w:id="500" w:author="李唐" w:date="2014-11-30T21:55:00Z">
              <w:r w:rsidRPr="00802A0B" w:rsidDel="00DE34D9">
                <w:rPr>
                  <w:rFonts w:ascii="Arial" w:eastAsia="新細明體" w:hAnsi="Arial" w:cs="Arial" w:hint="eastAsia"/>
                  <w:color w:val="3B3A3C"/>
                  <w:kern w:val="0"/>
                  <w:sz w:val="26"/>
                  <w:szCs w:val="26"/>
                </w:rPr>
                <w:delText>FR3: System settings :</w:delText>
              </w:r>
              <w:r w:rsidRPr="00802A0B" w:rsidDel="00DE34D9">
                <w:rPr>
                  <w:rFonts w:ascii="Arial" w:eastAsia="新細明體" w:hAnsi="Arial" w:cs="Arial" w:hint="eastAsia"/>
                  <w:b/>
                  <w:bCs/>
                  <w:color w:val="3B3A3C"/>
                  <w:kern w:val="0"/>
                  <w:sz w:val="26"/>
                  <w:szCs w:val="26"/>
                </w:rPr>
                <w:delText> </w:delText>
              </w:r>
              <w:r w:rsidRPr="00802A0B" w:rsidDel="00DE34D9">
                <w:rPr>
                  <w:rFonts w:ascii="Arial" w:eastAsia="新細明體" w:hAnsi="Arial" w:cs="Arial" w:hint="eastAsia"/>
                  <w:b/>
                  <w:bCs/>
                  <w:strike/>
                  <w:color w:val="3B3A3C"/>
                  <w:kern w:val="0"/>
                  <w:sz w:val="26"/>
                  <w:szCs w:val="26"/>
                </w:rPr>
                <w:delText>1.To setup the theme, background or background color. 2.Can set language, namely the switch in both Chinese and English.</w:delText>
              </w:r>
              <w:r w:rsidRPr="00802A0B" w:rsidDel="00DE34D9">
                <w:rPr>
                  <w:rFonts w:ascii="Arial" w:eastAsia="新細明體" w:hAnsi="Arial" w:cs="Arial" w:hint="eastAsia"/>
                  <w:b/>
                  <w:bCs/>
                  <w:color w:val="3B3A3C"/>
                  <w:kern w:val="0"/>
                  <w:sz w:val="26"/>
                  <w:szCs w:val="26"/>
                </w:rPr>
                <w:delText> Set default activity. Display about. Display tutorial.</w:delText>
              </w:r>
            </w:del>
          </w:p>
          <w:p w:rsidR="00802A0B" w:rsidRPr="00802A0B" w:rsidDel="00DE34D9" w:rsidRDefault="00802A0B" w:rsidP="00281A67">
            <w:pPr>
              <w:widowControl/>
              <w:numPr>
                <w:ilvl w:val="0"/>
                <w:numId w:val="59"/>
              </w:numPr>
              <w:spacing w:line="360" w:lineRule="atLeast"/>
              <w:ind w:left="360"/>
              <w:rPr>
                <w:del w:id="501" w:author="李唐" w:date="2014-11-30T21:55:00Z"/>
                <w:rFonts w:ascii="Arial" w:eastAsia="新細明體" w:hAnsi="Arial" w:cs="Arial"/>
                <w:color w:val="3B3A3C"/>
                <w:kern w:val="0"/>
                <w:sz w:val="26"/>
                <w:szCs w:val="26"/>
              </w:rPr>
            </w:pPr>
            <w:del w:id="502" w:author="李唐" w:date="2014-11-30T21:55:00Z">
              <w:r w:rsidRPr="00802A0B" w:rsidDel="00DE34D9">
                <w:rPr>
                  <w:rFonts w:ascii="Arial" w:eastAsia="新細明體" w:hAnsi="Arial" w:cs="Arial" w:hint="eastAsia"/>
                  <w:color w:val="3B3A3C"/>
                  <w:kern w:val="0"/>
                  <w:sz w:val="26"/>
                  <w:szCs w:val="26"/>
                </w:rPr>
                <w:delText>FR4: User settings: 1. Logging or logout.</w:delText>
              </w:r>
            </w:del>
          </w:p>
          <w:p w:rsidR="00802A0B" w:rsidRPr="00802A0B" w:rsidDel="00DE34D9" w:rsidRDefault="00802A0B" w:rsidP="00281A67">
            <w:pPr>
              <w:widowControl/>
              <w:numPr>
                <w:ilvl w:val="0"/>
                <w:numId w:val="60"/>
              </w:numPr>
              <w:spacing w:line="360" w:lineRule="atLeast"/>
              <w:ind w:left="360"/>
              <w:rPr>
                <w:del w:id="503" w:author="李唐" w:date="2014-11-30T21:55:00Z"/>
                <w:rFonts w:ascii="Arial" w:eastAsia="新細明體" w:hAnsi="Arial" w:cs="Arial"/>
                <w:color w:val="3B3A3C"/>
                <w:kern w:val="0"/>
                <w:sz w:val="26"/>
                <w:szCs w:val="26"/>
              </w:rPr>
            </w:pPr>
            <w:del w:id="504" w:author="李唐" w:date="2014-11-30T21:55:00Z">
              <w:r w:rsidRPr="00802A0B" w:rsidDel="00DE34D9">
                <w:rPr>
                  <w:rFonts w:ascii="Arial" w:eastAsia="新細明體" w:hAnsi="Arial" w:cs="Arial" w:hint="eastAsia"/>
                  <w:color w:val="3B3A3C"/>
                  <w:kern w:val="0"/>
                  <w:sz w:val="26"/>
                  <w:szCs w:val="26"/>
                </w:rPr>
                <w:delText>FR5: User can capture a drawn image.</w:delText>
              </w:r>
            </w:del>
          </w:p>
          <w:p w:rsidR="00802A0B" w:rsidRPr="00802A0B" w:rsidDel="00DE34D9" w:rsidRDefault="00802A0B" w:rsidP="00281A67">
            <w:pPr>
              <w:widowControl/>
              <w:numPr>
                <w:ilvl w:val="0"/>
                <w:numId w:val="61"/>
              </w:numPr>
              <w:spacing w:line="360" w:lineRule="atLeast"/>
              <w:ind w:left="360"/>
              <w:rPr>
                <w:del w:id="505" w:author="李唐" w:date="2014-11-30T21:55:00Z"/>
                <w:rFonts w:ascii="Arial" w:eastAsia="新細明體" w:hAnsi="Arial" w:cs="Arial"/>
                <w:color w:val="3B3A3C"/>
                <w:kern w:val="0"/>
                <w:sz w:val="26"/>
                <w:szCs w:val="26"/>
              </w:rPr>
            </w:pPr>
            <w:del w:id="506" w:author="李唐" w:date="2014-11-30T21:55:00Z">
              <w:r w:rsidRPr="00802A0B" w:rsidDel="00DE34D9">
                <w:rPr>
                  <w:rFonts w:ascii="Arial" w:eastAsia="新細明體" w:hAnsi="Arial" w:cs="Arial" w:hint="eastAsia"/>
                  <w:color w:val="3B3A3C"/>
                  <w:kern w:val="0"/>
                  <w:sz w:val="26"/>
                  <w:szCs w:val="26"/>
                </w:rPr>
                <w:delText>FR6: After user has captured an image, he/she can choose to retake another image or upload current captured image. </w:delText>
              </w:r>
              <w:r w:rsidRPr="00802A0B" w:rsidDel="00DE34D9">
                <w:rPr>
                  <w:rFonts w:ascii="Arial" w:eastAsia="新細明體" w:hAnsi="Arial" w:cs="Arial" w:hint="eastAsia"/>
                  <w:b/>
                  <w:bCs/>
                  <w:color w:val="3B3A3C"/>
                  <w:kern w:val="0"/>
                  <w:sz w:val="26"/>
                  <w:szCs w:val="26"/>
                </w:rPr>
                <w:delText>After decided to upload, user should choose following info: Image Name, Category, Comment.</w:delText>
              </w:r>
            </w:del>
          </w:p>
          <w:p w:rsidR="00802A0B" w:rsidRPr="00802A0B" w:rsidDel="00DE34D9" w:rsidRDefault="00802A0B" w:rsidP="00281A67">
            <w:pPr>
              <w:widowControl/>
              <w:numPr>
                <w:ilvl w:val="0"/>
                <w:numId w:val="62"/>
              </w:numPr>
              <w:spacing w:line="360" w:lineRule="atLeast"/>
              <w:ind w:left="360"/>
              <w:rPr>
                <w:del w:id="507" w:author="李唐" w:date="2014-11-30T21:55:00Z"/>
                <w:rFonts w:ascii="Arial" w:eastAsia="新細明體" w:hAnsi="Arial" w:cs="Arial"/>
                <w:color w:val="3B3A3C"/>
                <w:kern w:val="0"/>
                <w:sz w:val="26"/>
                <w:szCs w:val="26"/>
              </w:rPr>
            </w:pPr>
            <w:del w:id="508" w:author="李唐" w:date="2014-11-30T21:55:00Z">
              <w:r w:rsidRPr="00802A0B" w:rsidDel="00DE34D9">
                <w:rPr>
                  <w:rFonts w:ascii="Arial" w:eastAsia="新細明體" w:hAnsi="Arial" w:cs="Arial" w:hint="eastAsia"/>
                  <w:color w:val="3B3A3C"/>
                  <w:kern w:val="0"/>
                  <w:sz w:val="26"/>
                  <w:szCs w:val="26"/>
                </w:rPr>
                <w:delText>FR7: The camera preview is on the screen. If the paint region is detected on the preview, the image to draw is shown on the screen at the right position and orientation. If the user rotates or moves the device, the image should move consistently. The image can be zoomed in/out, rotated by the user on the screen. </w:delText>
              </w:r>
            </w:del>
          </w:p>
          <w:p w:rsidR="00802A0B" w:rsidRPr="00802A0B" w:rsidDel="00DE34D9" w:rsidRDefault="00802A0B" w:rsidP="00281A67">
            <w:pPr>
              <w:widowControl/>
              <w:numPr>
                <w:ilvl w:val="0"/>
                <w:numId w:val="63"/>
              </w:numPr>
              <w:spacing w:line="360" w:lineRule="atLeast"/>
              <w:ind w:left="360"/>
              <w:rPr>
                <w:del w:id="509" w:author="李唐" w:date="2014-11-30T21:55:00Z"/>
                <w:rFonts w:ascii="Arial" w:eastAsia="新細明體" w:hAnsi="Arial" w:cs="Arial"/>
                <w:color w:val="3B3A3C"/>
                <w:kern w:val="0"/>
                <w:sz w:val="26"/>
                <w:szCs w:val="26"/>
              </w:rPr>
            </w:pPr>
            <w:del w:id="510" w:author="李唐" w:date="2014-11-30T21:55:00Z">
              <w:r w:rsidRPr="00802A0B" w:rsidDel="00DE34D9">
                <w:rPr>
                  <w:rFonts w:ascii="Arial" w:eastAsia="新細明體" w:hAnsi="Arial" w:cs="Arial" w:hint="eastAsia"/>
                  <w:color w:val="3B3A3C"/>
                  <w:kern w:val="0"/>
                  <w:sz w:val="26"/>
                  <w:szCs w:val="26"/>
                </w:rPr>
                <w:delText>FR8: Open the local photo albums, showing the local photo album for users to browse and select the picture  </w:delText>
              </w:r>
            </w:del>
          </w:p>
          <w:p w:rsidR="00802A0B" w:rsidRPr="00802A0B" w:rsidDel="00DE34D9" w:rsidRDefault="00802A0B" w:rsidP="00281A67">
            <w:pPr>
              <w:widowControl/>
              <w:numPr>
                <w:ilvl w:val="0"/>
                <w:numId w:val="64"/>
              </w:numPr>
              <w:spacing w:line="360" w:lineRule="atLeast"/>
              <w:ind w:left="360"/>
              <w:rPr>
                <w:del w:id="511" w:author="李唐" w:date="2014-11-30T21:55:00Z"/>
                <w:rFonts w:ascii="Arial" w:eastAsia="新細明體" w:hAnsi="Arial" w:cs="Arial"/>
                <w:color w:val="3B3A3C"/>
                <w:kern w:val="0"/>
                <w:sz w:val="26"/>
                <w:szCs w:val="26"/>
              </w:rPr>
            </w:pPr>
            <w:del w:id="512" w:author="李唐" w:date="2014-11-30T21:55:00Z">
              <w:r w:rsidRPr="00802A0B" w:rsidDel="00DE34D9">
                <w:rPr>
                  <w:rFonts w:ascii="Arial" w:eastAsia="新細明體" w:hAnsi="Arial" w:cs="Arial" w:hint="eastAsia"/>
                  <w:color w:val="3B3A3C"/>
                  <w:kern w:val="0"/>
                  <w:sz w:val="26"/>
                  <w:szCs w:val="26"/>
                </w:rPr>
                <w:delText>FR9: In the case of a network connection, to download and display the cloud pictures online, for users to browse and choose</w:delText>
              </w:r>
            </w:del>
          </w:p>
          <w:p w:rsidR="00802A0B" w:rsidRPr="00802A0B" w:rsidDel="00DE34D9" w:rsidRDefault="00802A0B" w:rsidP="00281A67">
            <w:pPr>
              <w:widowControl/>
              <w:numPr>
                <w:ilvl w:val="0"/>
                <w:numId w:val="65"/>
              </w:numPr>
              <w:spacing w:line="360" w:lineRule="atLeast"/>
              <w:ind w:left="360"/>
              <w:rPr>
                <w:del w:id="513" w:author="李唐" w:date="2014-11-30T21:55:00Z"/>
                <w:rFonts w:ascii="Arial" w:eastAsia="新細明體" w:hAnsi="Arial" w:cs="Arial"/>
                <w:color w:val="3B3A3C"/>
                <w:kern w:val="0"/>
                <w:sz w:val="26"/>
                <w:szCs w:val="26"/>
              </w:rPr>
            </w:pPr>
            <w:del w:id="514" w:author="李唐" w:date="2014-11-30T21:55:00Z">
              <w:r w:rsidRPr="00802A0B" w:rsidDel="00DE34D9">
                <w:rPr>
                  <w:rFonts w:ascii="Arial" w:eastAsia="新細明體" w:hAnsi="Arial" w:cs="Arial" w:hint="eastAsia"/>
                  <w:color w:val="3B3A3C"/>
                  <w:kern w:val="0"/>
                  <w:sz w:val="26"/>
                  <w:szCs w:val="26"/>
                </w:rPr>
                <w:delText>FR10: If not logged in, ask user to log in through Facebook. If logged in, return user info. Login module is implemented with facebook SDK and Parse library.</w:delText>
              </w:r>
            </w:del>
          </w:p>
          <w:p w:rsidR="00802A0B" w:rsidRPr="00802A0B" w:rsidDel="00DE34D9" w:rsidRDefault="00802A0B" w:rsidP="00281A67">
            <w:pPr>
              <w:widowControl/>
              <w:numPr>
                <w:ilvl w:val="0"/>
                <w:numId w:val="66"/>
              </w:numPr>
              <w:spacing w:line="360" w:lineRule="atLeast"/>
              <w:ind w:left="360"/>
              <w:rPr>
                <w:del w:id="515" w:author="李唐" w:date="2014-11-30T21:55:00Z"/>
                <w:rFonts w:ascii="Arial" w:eastAsia="新細明體" w:hAnsi="Arial" w:cs="Arial"/>
                <w:color w:val="3B3A3C"/>
                <w:kern w:val="0"/>
                <w:sz w:val="26"/>
                <w:szCs w:val="26"/>
              </w:rPr>
            </w:pPr>
            <w:del w:id="516" w:author="李唐" w:date="2014-11-30T21:55:00Z">
              <w:r w:rsidRPr="00802A0B" w:rsidDel="00DE34D9">
                <w:rPr>
                  <w:rFonts w:ascii="Arial" w:eastAsia="新細明體" w:hAnsi="Arial" w:cs="Arial" w:hint="eastAsia"/>
                  <w:color w:val="3B3A3C"/>
                  <w:kern w:val="0"/>
                  <w:sz w:val="26"/>
                  <w:szCs w:val="26"/>
                </w:rPr>
                <w:delText>FR11: This function calculates the current relative orientation between the device and the paper.</w:delText>
              </w:r>
            </w:del>
          </w:p>
          <w:p w:rsidR="00802A0B" w:rsidRPr="00802A0B" w:rsidDel="00DE34D9" w:rsidRDefault="00802A0B" w:rsidP="00281A67">
            <w:pPr>
              <w:widowControl/>
              <w:numPr>
                <w:ilvl w:val="0"/>
                <w:numId w:val="67"/>
              </w:numPr>
              <w:spacing w:line="360" w:lineRule="atLeast"/>
              <w:ind w:left="360"/>
              <w:rPr>
                <w:del w:id="517" w:author="李唐" w:date="2014-11-30T21:55:00Z"/>
                <w:rFonts w:ascii="Arial" w:eastAsia="新細明體" w:hAnsi="Arial" w:cs="Arial"/>
                <w:color w:val="3B3A3C"/>
                <w:kern w:val="0"/>
                <w:sz w:val="26"/>
                <w:szCs w:val="26"/>
              </w:rPr>
            </w:pPr>
            <w:del w:id="518" w:author="李唐" w:date="2014-11-30T21:55:00Z">
              <w:r w:rsidRPr="00802A0B" w:rsidDel="00DE34D9">
                <w:rPr>
                  <w:rFonts w:ascii="Arial" w:eastAsia="新細明體" w:hAnsi="Arial" w:cs="Arial" w:hint="eastAsia"/>
                  <w:color w:val="3B3A3C"/>
                  <w:kern w:val="0"/>
                  <w:sz w:val="26"/>
                  <w:szCs w:val="26"/>
                </w:rPr>
                <w:delText>FR12: This function fetches data from the local storage, according to some input constraints.</w:delText>
              </w:r>
            </w:del>
          </w:p>
          <w:p w:rsidR="00802A0B" w:rsidRPr="00802A0B" w:rsidDel="00DE34D9" w:rsidRDefault="00802A0B" w:rsidP="00281A67">
            <w:pPr>
              <w:widowControl/>
              <w:numPr>
                <w:ilvl w:val="0"/>
                <w:numId w:val="68"/>
              </w:numPr>
              <w:spacing w:line="360" w:lineRule="atLeast"/>
              <w:ind w:left="360"/>
              <w:rPr>
                <w:del w:id="519" w:author="李唐" w:date="2014-11-30T21:55:00Z"/>
                <w:rFonts w:ascii="Arial" w:eastAsia="新細明體" w:hAnsi="Arial" w:cs="Arial"/>
                <w:color w:val="3B3A3C"/>
                <w:kern w:val="0"/>
                <w:sz w:val="26"/>
                <w:szCs w:val="26"/>
              </w:rPr>
            </w:pPr>
            <w:del w:id="520" w:author="李唐" w:date="2014-11-30T21:55:00Z">
              <w:r w:rsidRPr="00802A0B" w:rsidDel="00DE34D9">
                <w:rPr>
                  <w:rFonts w:ascii="Arial" w:eastAsia="新細明體" w:hAnsi="Arial" w:cs="Arial" w:hint="eastAsia"/>
                  <w:color w:val="3B3A3C"/>
                  <w:kern w:val="0"/>
                  <w:sz w:val="26"/>
                  <w:szCs w:val="26"/>
                </w:rPr>
                <w:delText>FR13: This function stores input data into the local storage.</w:delText>
              </w:r>
            </w:del>
          </w:p>
          <w:p w:rsidR="00802A0B" w:rsidRPr="00802A0B" w:rsidDel="00DE34D9" w:rsidRDefault="00802A0B" w:rsidP="00281A67">
            <w:pPr>
              <w:widowControl/>
              <w:numPr>
                <w:ilvl w:val="0"/>
                <w:numId w:val="69"/>
              </w:numPr>
              <w:spacing w:line="360" w:lineRule="atLeast"/>
              <w:ind w:left="360"/>
              <w:rPr>
                <w:del w:id="521" w:author="李唐" w:date="2014-11-30T21:55:00Z"/>
                <w:rFonts w:ascii="Arial" w:eastAsia="新細明體" w:hAnsi="Arial" w:cs="Arial"/>
                <w:color w:val="3B3A3C"/>
                <w:kern w:val="0"/>
                <w:sz w:val="26"/>
                <w:szCs w:val="26"/>
              </w:rPr>
            </w:pPr>
            <w:del w:id="522" w:author="李唐" w:date="2014-11-30T21:55:00Z">
              <w:r w:rsidRPr="00802A0B" w:rsidDel="00DE34D9">
                <w:rPr>
                  <w:rFonts w:ascii="Arial" w:eastAsia="新細明體" w:hAnsi="Arial" w:cs="Arial" w:hint="eastAsia"/>
                  <w:color w:val="3B3A3C"/>
                  <w:kern w:val="0"/>
                  <w:sz w:val="26"/>
                  <w:szCs w:val="26"/>
                </w:rPr>
                <w:delText>FR14: When called, make query to the server and get images. Additional filter may be specified, such as category.</w:delText>
              </w:r>
            </w:del>
          </w:p>
          <w:p w:rsidR="00802A0B" w:rsidRPr="00802A0B" w:rsidDel="00DE34D9" w:rsidRDefault="00802A0B" w:rsidP="00281A67">
            <w:pPr>
              <w:widowControl/>
              <w:numPr>
                <w:ilvl w:val="0"/>
                <w:numId w:val="70"/>
              </w:numPr>
              <w:spacing w:line="360" w:lineRule="atLeast"/>
              <w:ind w:left="360"/>
              <w:rPr>
                <w:del w:id="523" w:author="李唐" w:date="2014-11-30T21:55:00Z"/>
                <w:rFonts w:ascii="Arial" w:eastAsia="新細明體" w:hAnsi="Arial" w:cs="Arial"/>
                <w:color w:val="3B3A3C"/>
                <w:kern w:val="0"/>
                <w:sz w:val="26"/>
                <w:szCs w:val="26"/>
              </w:rPr>
            </w:pPr>
            <w:del w:id="524" w:author="李唐" w:date="2014-11-30T21:55:00Z">
              <w:r w:rsidRPr="00802A0B" w:rsidDel="00DE34D9">
                <w:rPr>
                  <w:rFonts w:ascii="Arial" w:eastAsia="新細明體" w:hAnsi="Arial" w:cs="Arial" w:hint="eastAsia"/>
                  <w:color w:val="3B3A3C"/>
                  <w:kern w:val="0"/>
                  <w:sz w:val="26"/>
                  <w:szCs w:val="26"/>
                </w:rPr>
                <w:delText>FR15: Given an image to be upload, create thumbnail for the image and upload both original image and thumbnail, with some information about the image( user, category,...etc) to the server. If the user hasn't logged in, he/she will be asked to log in first.</w:delText>
              </w:r>
            </w:del>
          </w:p>
          <w:p w:rsidR="00802A0B" w:rsidRPr="00802A0B" w:rsidDel="00DE34D9" w:rsidRDefault="00802A0B" w:rsidP="00802A0B">
            <w:pPr>
              <w:widowControl/>
              <w:spacing w:line="360" w:lineRule="atLeast"/>
              <w:rPr>
                <w:del w:id="525" w:author="李唐" w:date="2014-11-30T21:55:00Z"/>
                <w:rFonts w:ascii="Arial" w:eastAsia="新細明體" w:hAnsi="Arial" w:cs="Arial"/>
                <w:color w:val="3B3A3C"/>
                <w:kern w:val="0"/>
                <w:sz w:val="26"/>
                <w:szCs w:val="26"/>
              </w:rPr>
            </w:pPr>
          </w:p>
          <w:p w:rsidR="00802A0B" w:rsidRPr="00802A0B" w:rsidDel="00DE34D9" w:rsidRDefault="00802A0B" w:rsidP="00802A0B">
            <w:pPr>
              <w:widowControl/>
              <w:spacing w:line="360" w:lineRule="atLeast"/>
              <w:rPr>
                <w:del w:id="526" w:author="李唐" w:date="2014-11-30T21:55:00Z"/>
                <w:rFonts w:ascii="Arial" w:eastAsia="新細明體" w:hAnsi="Arial" w:cs="Arial"/>
                <w:color w:val="3B3A3C"/>
                <w:kern w:val="0"/>
                <w:sz w:val="26"/>
                <w:szCs w:val="26"/>
              </w:rPr>
            </w:pPr>
            <w:del w:id="527" w:author="李唐" w:date="2014-11-30T21:55:00Z">
              <w:r w:rsidRPr="00802A0B" w:rsidDel="00DE34D9">
                <w:rPr>
                  <w:rFonts w:ascii="Arial" w:eastAsia="新細明體" w:hAnsi="Arial" w:cs="Arial" w:hint="eastAsia"/>
                  <w:b/>
                  <w:bCs/>
                  <w:color w:val="3B3A3C"/>
                  <w:kern w:val="0"/>
                  <w:sz w:val="30"/>
                  <w:szCs w:val="30"/>
                </w:rPr>
                <w:delText>Non-Functional Requirements:</w:delText>
              </w:r>
            </w:del>
          </w:p>
          <w:p w:rsidR="00802A0B" w:rsidRPr="00802A0B" w:rsidDel="00DE34D9" w:rsidRDefault="00802A0B" w:rsidP="00281A67">
            <w:pPr>
              <w:widowControl/>
              <w:numPr>
                <w:ilvl w:val="0"/>
                <w:numId w:val="71"/>
              </w:numPr>
              <w:spacing w:line="360" w:lineRule="atLeast"/>
              <w:ind w:left="360"/>
              <w:rPr>
                <w:del w:id="528" w:author="李唐" w:date="2014-11-30T21:55:00Z"/>
                <w:rFonts w:ascii="Arial" w:eastAsia="新細明體" w:hAnsi="Arial" w:cs="Arial"/>
                <w:color w:val="3B3A3C"/>
                <w:kern w:val="0"/>
                <w:sz w:val="26"/>
                <w:szCs w:val="26"/>
              </w:rPr>
            </w:pPr>
            <w:del w:id="529" w:author="李唐" w:date="2014-11-30T21:55:00Z">
              <w:r w:rsidRPr="00802A0B" w:rsidDel="00DE34D9">
                <w:rPr>
                  <w:rFonts w:ascii="Arial" w:eastAsia="新細明體" w:hAnsi="Arial" w:cs="Arial" w:hint="eastAsia"/>
                  <w:b/>
                  <w:bCs/>
                  <w:color w:val="3B3A3C"/>
                  <w:kern w:val="0"/>
                  <w:sz w:val="26"/>
                  <w:szCs w:val="26"/>
                </w:rPr>
                <w:delText>NFR1: A item selector button. When clicked, open a gallery view to select a element. (wanted effect: a grid-like view, when item clicked first, pop it to preview view. Click preview to select item)</w:delText>
              </w:r>
            </w:del>
          </w:p>
          <w:p w:rsidR="00802A0B" w:rsidRPr="00802A0B" w:rsidDel="00DE34D9" w:rsidRDefault="00802A0B" w:rsidP="00281A67">
            <w:pPr>
              <w:widowControl/>
              <w:numPr>
                <w:ilvl w:val="0"/>
                <w:numId w:val="72"/>
              </w:numPr>
              <w:spacing w:line="360" w:lineRule="atLeast"/>
              <w:ind w:left="360"/>
              <w:rPr>
                <w:del w:id="530" w:author="李唐" w:date="2014-11-30T21:55:00Z"/>
                <w:rFonts w:ascii="Arial" w:eastAsia="新細明體" w:hAnsi="Arial" w:cs="Arial"/>
                <w:color w:val="3B3A3C"/>
                <w:kern w:val="0"/>
                <w:sz w:val="26"/>
                <w:szCs w:val="26"/>
              </w:rPr>
            </w:pPr>
            <w:del w:id="531" w:author="李唐" w:date="2014-11-30T21:55:00Z">
              <w:r w:rsidRPr="00802A0B" w:rsidDel="00DE34D9">
                <w:rPr>
                  <w:rFonts w:ascii="Arial" w:eastAsia="新細明體" w:hAnsi="Arial" w:cs="Arial" w:hint="eastAsia"/>
                  <w:b/>
                  <w:bCs/>
                  <w:color w:val="3B3A3C"/>
                  <w:kern w:val="0"/>
                  <w:sz w:val="26"/>
                  <w:szCs w:val="26"/>
                </w:rPr>
                <w:delText>NFR2:  Gallery: can switch between online/local/both. Left side is thumbnails, right side is info. Info contains: name, author, comment, date, category, rating.</w:delText>
              </w:r>
            </w:del>
          </w:p>
          <w:p w:rsidR="00802A0B" w:rsidDel="00DE34D9" w:rsidRDefault="00802A0B">
            <w:pPr>
              <w:rPr>
                <w:del w:id="532" w:author="李唐" w:date="2014-11-30T21:55:00Z"/>
                <w:color w:val="0563C1" w:themeColor="hyperlink"/>
                <w:u w:val="single"/>
              </w:rPr>
            </w:pPr>
          </w:p>
        </w:tc>
      </w:tr>
    </w:tbl>
    <w:p w:rsidR="00802A0B" w:rsidRPr="00BF01FC" w:rsidRDefault="00802A0B">
      <w:pPr>
        <w:rPr>
          <w:color w:val="0563C1" w:themeColor="hyperlink"/>
          <w:u w:val="single"/>
        </w:rPr>
      </w:pPr>
    </w:p>
    <w:sectPr w:rsidR="00802A0B" w:rsidRPr="00BF01FC" w:rsidSect="00D94A24">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3028" w:rsidRDefault="00353028" w:rsidP="0011664B">
      <w:r>
        <w:separator/>
      </w:r>
    </w:p>
  </w:endnote>
  <w:endnote w:type="continuationSeparator" w:id="0">
    <w:p w:rsidR="00353028" w:rsidRDefault="00353028" w:rsidP="00116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3028" w:rsidRDefault="00353028" w:rsidP="0011664B">
      <w:r>
        <w:separator/>
      </w:r>
    </w:p>
  </w:footnote>
  <w:footnote w:type="continuationSeparator" w:id="0">
    <w:p w:rsidR="00353028" w:rsidRDefault="00353028" w:rsidP="001166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F13B6"/>
    <w:multiLevelType w:val="multilevel"/>
    <w:tmpl w:val="E3CA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EC437E"/>
    <w:multiLevelType w:val="multilevel"/>
    <w:tmpl w:val="133C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3E0254"/>
    <w:multiLevelType w:val="multilevel"/>
    <w:tmpl w:val="DCA2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4061ADA"/>
    <w:multiLevelType w:val="multilevel"/>
    <w:tmpl w:val="980C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4F72F81"/>
    <w:multiLevelType w:val="multilevel"/>
    <w:tmpl w:val="3D54506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nsid w:val="094F5239"/>
    <w:multiLevelType w:val="multilevel"/>
    <w:tmpl w:val="2134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9A77F2A"/>
    <w:multiLevelType w:val="multilevel"/>
    <w:tmpl w:val="9EB6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A2C58CB"/>
    <w:multiLevelType w:val="multilevel"/>
    <w:tmpl w:val="6C42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C1B2A3E"/>
    <w:multiLevelType w:val="multilevel"/>
    <w:tmpl w:val="9B34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C44502C"/>
    <w:multiLevelType w:val="multilevel"/>
    <w:tmpl w:val="C1C6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D2A4716"/>
    <w:multiLevelType w:val="multilevel"/>
    <w:tmpl w:val="D566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D4122D1"/>
    <w:multiLevelType w:val="multilevel"/>
    <w:tmpl w:val="B3C6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D7212BA"/>
    <w:multiLevelType w:val="multilevel"/>
    <w:tmpl w:val="339E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D867DF8"/>
    <w:multiLevelType w:val="multilevel"/>
    <w:tmpl w:val="C01E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EDA6463"/>
    <w:multiLevelType w:val="multilevel"/>
    <w:tmpl w:val="F6F8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0EE87A96"/>
    <w:multiLevelType w:val="multilevel"/>
    <w:tmpl w:val="41F4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17028F3"/>
    <w:multiLevelType w:val="multilevel"/>
    <w:tmpl w:val="47E4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1E12939"/>
    <w:multiLevelType w:val="multilevel"/>
    <w:tmpl w:val="5A9A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3A66945"/>
    <w:multiLevelType w:val="hybridMultilevel"/>
    <w:tmpl w:val="B246B44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nsid w:val="16252FE5"/>
    <w:multiLevelType w:val="multilevel"/>
    <w:tmpl w:val="54E6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6A26AB7"/>
    <w:multiLevelType w:val="hybridMultilevel"/>
    <w:tmpl w:val="92CAB47A"/>
    <w:lvl w:ilvl="0" w:tplc="2A5C59A4">
      <w:start w:val="1"/>
      <w:numFmt w:val="decimal"/>
      <w:lvlText w:val="%1"/>
      <w:lvlJc w:val="center"/>
      <w:pPr>
        <w:ind w:left="764" w:hanging="480"/>
      </w:pPr>
      <w:rPr>
        <w:rFonts w:hint="eastAsia"/>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21">
    <w:nsid w:val="1789277D"/>
    <w:multiLevelType w:val="multilevel"/>
    <w:tmpl w:val="359E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A59785E"/>
    <w:multiLevelType w:val="multilevel"/>
    <w:tmpl w:val="2278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AED2F0C"/>
    <w:multiLevelType w:val="multilevel"/>
    <w:tmpl w:val="2C52A9A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4">
    <w:nsid w:val="1B066F2B"/>
    <w:multiLevelType w:val="multilevel"/>
    <w:tmpl w:val="12280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B0C5832"/>
    <w:multiLevelType w:val="multilevel"/>
    <w:tmpl w:val="7A86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1BAF3278"/>
    <w:multiLevelType w:val="multilevel"/>
    <w:tmpl w:val="BDFC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1C37204D"/>
    <w:multiLevelType w:val="multilevel"/>
    <w:tmpl w:val="D508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1CA2381B"/>
    <w:multiLevelType w:val="multilevel"/>
    <w:tmpl w:val="5394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1CA93FF2"/>
    <w:multiLevelType w:val="multilevel"/>
    <w:tmpl w:val="D8D6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1F762619"/>
    <w:multiLevelType w:val="multilevel"/>
    <w:tmpl w:val="988A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1015125"/>
    <w:multiLevelType w:val="multilevel"/>
    <w:tmpl w:val="5CF6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2321757"/>
    <w:multiLevelType w:val="multilevel"/>
    <w:tmpl w:val="20B8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22683B59"/>
    <w:multiLevelType w:val="multilevel"/>
    <w:tmpl w:val="F178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22CC1C88"/>
    <w:multiLevelType w:val="multilevel"/>
    <w:tmpl w:val="6E2C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3D26535"/>
    <w:multiLevelType w:val="multilevel"/>
    <w:tmpl w:val="EC0A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24FB78E0"/>
    <w:multiLevelType w:val="multilevel"/>
    <w:tmpl w:val="ED9A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259D29F6"/>
    <w:multiLevelType w:val="multilevel"/>
    <w:tmpl w:val="ED0A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26734C51"/>
    <w:multiLevelType w:val="multilevel"/>
    <w:tmpl w:val="14C2A906"/>
    <w:styleLink w:val="1"/>
    <w:lvl w:ilvl="0">
      <w:start w:val="1"/>
      <w:numFmt w:val="taiwaneseCountingThousand"/>
      <w:lvlText w:val="%1、"/>
      <w:lvlJc w:val="left"/>
      <w:pPr>
        <w:ind w:left="624" w:hanging="624"/>
      </w:pPr>
      <w:rPr>
        <w:rFonts w:hint="eastAsia"/>
      </w:rPr>
    </w:lvl>
    <w:lvl w:ilvl="1">
      <w:start w:val="1"/>
      <w:numFmt w:val="taiwaneseCountingThousand"/>
      <w:lvlText w:val="(%2)"/>
      <w:lvlJc w:val="left"/>
      <w:pPr>
        <w:ind w:left="907" w:hanging="567"/>
      </w:pPr>
      <w:rPr>
        <w:rFonts w:hint="eastAsia"/>
      </w:rPr>
    </w:lvl>
    <w:lvl w:ilvl="2">
      <w:start w:val="1"/>
      <w:numFmt w:val="decimal"/>
      <w:lvlText w:val="%3."/>
      <w:lvlJc w:val="left"/>
      <w:pPr>
        <w:ind w:left="964" w:hanging="227"/>
      </w:pPr>
      <w:rPr>
        <w:rFonts w:hint="eastAsia"/>
      </w:rPr>
    </w:lvl>
    <w:lvl w:ilvl="3">
      <w:start w:val="1"/>
      <w:numFmt w:val="lowerRoman"/>
      <w:lvlText w:val="(%4)"/>
      <w:lvlJc w:val="left"/>
      <w:pPr>
        <w:ind w:left="1701" w:hanging="425"/>
      </w:pPr>
      <w:rPr>
        <w:rFonts w:hint="eastAsia"/>
      </w:rPr>
    </w:lvl>
    <w:lvl w:ilvl="4">
      <w:start w:val="1"/>
      <w:numFmt w:val="lowerLetter"/>
      <w:lvlText w:val="%5."/>
      <w:lvlJc w:val="left"/>
      <w:pPr>
        <w:ind w:left="2098" w:hanging="397"/>
      </w:pPr>
      <w:rPr>
        <w:rFonts w:hint="eastAsia"/>
      </w:rPr>
    </w:lvl>
    <w:lvl w:ilvl="5">
      <w:start w:val="1"/>
      <w:numFmt w:val="lowerRoman"/>
      <w:lvlText w:val="%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nsid w:val="27AC194C"/>
    <w:multiLevelType w:val="multilevel"/>
    <w:tmpl w:val="7A36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27DE1E37"/>
    <w:multiLevelType w:val="multilevel"/>
    <w:tmpl w:val="D9760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83778C6"/>
    <w:multiLevelType w:val="multilevel"/>
    <w:tmpl w:val="41AE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28B842AC"/>
    <w:multiLevelType w:val="multilevel"/>
    <w:tmpl w:val="02EC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2BFD52F8"/>
    <w:multiLevelType w:val="multilevel"/>
    <w:tmpl w:val="571A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2DD638D4"/>
    <w:multiLevelType w:val="multilevel"/>
    <w:tmpl w:val="9814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2E4A15F9"/>
    <w:multiLevelType w:val="multilevel"/>
    <w:tmpl w:val="6F3E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2ED55E6E"/>
    <w:multiLevelType w:val="multilevel"/>
    <w:tmpl w:val="E4F635A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7">
    <w:nsid w:val="2F3B18D4"/>
    <w:multiLevelType w:val="multilevel"/>
    <w:tmpl w:val="5236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2FD250BC"/>
    <w:multiLevelType w:val="multilevel"/>
    <w:tmpl w:val="E810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3067256F"/>
    <w:multiLevelType w:val="hybridMultilevel"/>
    <w:tmpl w:val="B63EF51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0">
    <w:nsid w:val="32260EE6"/>
    <w:multiLevelType w:val="multilevel"/>
    <w:tmpl w:val="A448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32785B7A"/>
    <w:multiLevelType w:val="multilevel"/>
    <w:tmpl w:val="3E28FC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293703C"/>
    <w:multiLevelType w:val="multilevel"/>
    <w:tmpl w:val="1BD0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3349432A"/>
    <w:multiLevelType w:val="multilevel"/>
    <w:tmpl w:val="C6A8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35BD4944"/>
    <w:multiLevelType w:val="multilevel"/>
    <w:tmpl w:val="F84E6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6202091"/>
    <w:multiLevelType w:val="multilevel"/>
    <w:tmpl w:val="03D2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36395EB7"/>
    <w:multiLevelType w:val="multilevel"/>
    <w:tmpl w:val="DFA2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377A10C0"/>
    <w:multiLevelType w:val="multilevel"/>
    <w:tmpl w:val="AC38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38B11574"/>
    <w:multiLevelType w:val="multilevel"/>
    <w:tmpl w:val="838E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3B003B11"/>
    <w:multiLevelType w:val="multilevel"/>
    <w:tmpl w:val="66707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B904C2C"/>
    <w:multiLevelType w:val="multilevel"/>
    <w:tmpl w:val="D870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3C0F507E"/>
    <w:multiLevelType w:val="multilevel"/>
    <w:tmpl w:val="4F78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3C346775"/>
    <w:multiLevelType w:val="multilevel"/>
    <w:tmpl w:val="8FEC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3C73445C"/>
    <w:multiLevelType w:val="multilevel"/>
    <w:tmpl w:val="9C16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3D150470"/>
    <w:multiLevelType w:val="multilevel"/>
    <w:tmpl w:val="F498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3F2A771F"/>
    <w:multiLevelType w:val="multilevel"/>
    <w:tmpl w:val="7B3E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3FBB3A74"/>
    <w:multiLevelType w:val="multilevel"/>
    <w:tmpl w:val="8B24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40967E72"/>
    <w:multiLevelType w:val="multilevel"/>
    <w:tmpl w:val="7B78115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8">
    <w:nsid w:val="41C9763B"/>
    <w:multiLevelType w:val="multilevel"/>
    <w:tmpl w:val="14BA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41E707BD"/>
    <w:multiLevelType w:val="multilevel"/>
    <w:tmpl w:val="22DC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425749EC"/>
    <w:multiLevelType w:val="multilevel"/>
    <w:tmpl w:val="0D3AD5CC"/>
    <w:lvl w:ilvl="0">
      <w:start w:val="1"/>
      <w:numFmt w:val="decimal"/>
      <w:lvlText w:val="%1."/>
      <w:lvlJc w:val="left"/>
      <w:pPr>
        <w:tabs>
          <w:tab w:val="num" w:pos="720"/>
        </w:tabs>
        <w:ind w:left="397" w:hanging="340"/>
      </w:pPr>
      <w:rPr>
        <w:rFonts w:hint="eastAsia"/>
      </w:rPr>
    </w:lvl>
    <w:lvl w:ilvl="1">
      <w:start w:val="1"/>
      <w:numFmt w:val="decimal"/>
      <w:lvlText w:val="(%2)"/>
      <w:lvlJc w:val="left"/>
      <w:pPr>
        <w:tabs>
          <w:tab w:val="num" w:pos="1440"/>
        </w:tabs>
        <w:ind w:left="794" w:hanging="397"/>
      </w:pPr>
      <w:rPr>
        <w:rFonts w:hint="eastAsia"/>
      </w:rPr>
    </w:lvl>
    <w:lvl w:ilvl="2">
      <w:start w:val="1"/>
      <w:numFmt w:val="decimalEnclosedCircle"/>
      <w:lvlText w:val="%3."/>
      <w:lvlJc w:val="left"/>
      <w:pPr>
        <w:tabs>
          <w:tab w:val="num" w:pos="2160"/>
        </w:tabs>
        <w:ind w:left="1191" w:hanging="397"/>
      </w:pPr>
      <w:rPr>
        <w:rFonts w:hint="eastAsia"/>
      </w:rPr>
    </w:lvl>
    <w:lvl w:ilvl="3">
      <w:start w:val="1"/>
      <w:numFmt w:val="lowerLetter"/>
      <w:lvlText w:val="%4."/>
      <w:lvlJc w:val="left"/>
      <w:pPr>
        <w:tabs>
          <w:tab w:val="num" w:pos="2880"/>
        </w:tabs>
        <w:ind w:left="1588" w:hanging="397"/>
      </w:pPr>
      <w:rPr>
        <w:rFonts w:hint="eastAsia"/>
      </w:rPr>
    </w:lvl>
    <w:lvl w:ilvl="4">
      <w:start w:val="1"/>
      <w:numFmt w:val="lowerRoman"/>
      <w:lvlText w:val="%5."/>
      <w:lvlJc w:val="left"/>
      <w:pPr>
        <w:tabs>
          <w:tab w:val="num" w:pos="3600"/>
        </w:tabs>
        <w:ind w:left="1985" w:hanging="397"/>
      </w:pPr>
      <w:rPr>
        <w:rFonts w:hint="eastAsia"/>
      </w:rPr>
    </w:lvl>
    <w:lvl w:ilvl="5">
      <w:start w:val="1"/>
      <w:numFmt w:val="decimal"/>
      <w:lvlText w:val="%6."/>
      <w:lvlJc w:val="left"/>
      <w:pPr>
        <w:tabs>
          <w:tab w:val="num" w:pos="4320"/>
        </w:tabs>
        <w:ind w:left="4321" w:hanging="361"/>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71">
    <w:nsid w:val="43891F7A"/>
    <w:multiLevelType w:val="multilevel"/>
    <w:tmpl w:val="878E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441D56C6"/>
    <w:multiLevelType w:val="multilevel"/>
    <w:tmpl w:val="56E2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461A0D3C"/>
    <w:multiLevelType w:val="multilevel"/>
    <w:tmpl w:val="AF04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46AA2DA6"/>
    <w:multiLevelType w:val="multilevel"/>
    <w:tmpl w:val="D9FC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470E23BD"/>
    <w:multiLevelType w:val="multilevel"/>
    <w:tmpl w:val="65E0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471C423A"/>
    <w:multiLevelType w:val="multilevel"/>
    <w:tmpl w:val="C2C8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48244C01"/>
    <w:multiLevelType w:val="multilevel"/>
    <w:tmpl w:val="0928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4B147970"/>
    <w:multiLevelType w:val="multilevel"/>
    <w:tmpl w:val="03F6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4B2C1741"/>
    <w:multiLevelType w:val="multilevel"/>
    <w:tmpl w:val="8978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4B374B0E"/>
    <w:multiLevelType w:val="multilevel"/>
    <w:tmpl w:val="59B8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4C0104F9"/>
    <w:multiLevelType w:val="multilevel"/>
    <w:tmpl w:val="FB80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4C86048A"/>
    <w:multiLevelType w:val="multilevel"/>
    <w:tmpl w:val="BAB8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4DA45998"/>
    <w:multiLevelType w:val="multilevel"/>
    <w:tmpl w:val="AA86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4E014E91"/>
    <w:multiLevelType w:val="multilevel"/>
    <w:tmpl w:val="910E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4EBB1430"/>
    <w:multiLevelType w:val="multilevel"/>
    <w:tmpl w:val="5D587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4EC10820"/>
    <w:multiLevelType w:val="multilevel"/>
    <w:tmpl w:val="C17A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51F02FB3"/>
    <w:multiLevelType w:val="multilevel"/>
    <w:tmpl w:val="4744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54463EE2"/>
    <w:multiLevelType w:val="multilevel"/>
    <w:tmpl w:val="4C7A7B5A"/>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9">
    <w:nsid w:val="54B57E58"/>
    <w:multiLevelType w:val="multilevel"/>
    <w:tmpl w:val="987A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55317E1D"/>
    <w:multiLevelType w:val="multilevel"/>
    <w:tmpl w:val="949CCA50"/>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EnclosedCircle"/>
      <w:lvlText w:val="%3."/>
      <w:lvlJc w:val="left"/>
      <w:pPr>
        <w:tabs>
          <w:tab w:val="num" w:pos="2160"/>
        </w:tabs>
        <w:ind w:left="2160" w:hanging="360"/>
      </w:pPr>
      <w:rPr>
        <w:rFonts w:hint="eastAsia"/>
      </w:rPr>
    </w:lvl>
    <w:lvl w:ilvl="3">
      <w:start w:val="1"/>
      <w:numFmt w:val="lowerLetter"/>
      <w:lvlText w:val="%4."/>
      <w:lvlJc w:val="left"/>
      <w:pPr>
        <w:tabs>
          <w:tab w:val="num" w:pos="2880"/>
        </w:tabs>
        <w:ind w:left="2880" w:hanging="360"/>
      </w:pPr>
      <w:rPr>
        <w:rFonts w:hint="eastAsia"/>
      </w:rPr>
    </w:lvl>
    <w:lvl w:ilvl="4">
      <w:start w:val="1"/>
      <w:numFmt w:val="lowerRoman"/>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91">
    <w:nsid w:val="5564214E"/>
    <w:multiLevelType w:val="multilevel"/>
    <w:tmpl w:val="CA34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558A69F2"/>
    <w:multiLevelType w:val="multilevel"/>
    <w:tmpl w:val="5442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56913E6C"/>
    <w:multiLevelType w:val="multilevel"/>
    <w:tmpl w:val="BC489DEE"/>
    <w:lvl w:ilvl="0">
      <w:start w:val="1"/>
      <w:numFmt w:val="decimal"/>
      <w:lvlText w:val="%1."/>
      <w:lvlJc w:val="left"/>
      <w:pPr>
        <w:tabs>
          <w:tab w:val="num" w:pos="720"/>
        </w:tabs>
        <w:ind w:left="397" w:hanging="340"/>
      </w:pPr>
      <w:rPr>
        <w:rFonts w:hint="eastAsia"/>
      </w:rPr>
    </w:lvl>
    <w:lvl w:ilvl="1">
      <w:start w:val="1"/>
      <w:numFmt w:val="decimal"/>
      <w:lvlText w:val="(%2)"/>
      <w:lvlJc w:val="left"/>
      <w:pPr>
        <w:tabs>
          <w:tab w:val="num" w:pos="1440"/>
        </w:tabs>
        <w:ind w:left="794" w:hanging="397"/>
      </w:pPr>
      <w:rPr>
        <w:rFonts w:hint="eastAsia"/>
      </w:rPr>
    </w:lvl>
    <w:lvl w:ilvl="2">
      <w:start w:val="1"/>
      <w:numFmt w:val="decimalEnclosedCircle"/>
      <w:lvlText w:val="%3."/>
      <w:lvlJc w:val="left"/>
      <w:pPr>
        <w:tabs>
          <w:tab w:val="num" w:pos="2160"/>
        </w:tabs>
        <w:ind w:left="1191" w:hanging="397"/>
      </w:pPr>
      <w:rPr>
        <w:rFonts w:hint="eastAsia"/>
      </w:rPr>
    </w:lvl>
    <w:lvl w:ilvl="3">
      <w:start w:val="1"/>
      <w:numFmt w:val="bullet"/>
      <w:lvlText w:val=""/>
      <w:lvlJc w:val="left"/>
      <w:pPr>
        <w:tabs>
          <w:tab w:val="num" w:pos="2880"/>
        </w:tabs>
        <w:ind w:left="1588" w:hanging="397"/>
      </w:pPr>
      <w:rPr>
        <w:rFonts w:ascii="Wingdings" w:hAnsi="Wingdings" w:hint="default"/>
      </w:rPr>
    </w:lvl>
    <w:lvl w:ilvl="4">
      <w:start w:val="1"/>
      <w:numFmt w:val="lowerRoman"/>
      <w:lvlText w:val="%5."/>
      <w:lvlJc w:val="left"/>
      <w:pPr>
        <w:tabs>
          <w:tab w:val="num" w:pos="3600"/>
        </w:tabs>
        <w:ind w:left="1985" w:hanging="397"/>
      </w:pPr>
      <w:rPr>
        <w:rFonts w:hint="eastAsia"/>
      </w:rPr>
    </w:lvl>
    <w:lvl w:ilvl="5">
      <w:start w:val="1"/>
      <w:numFmt w:val="decimal"/>
      <w:lvlText w:val="%6."/>
      <w:lvlJc w:val="left"/>
      <w:pPr>
        <w:tabs>
          <w:tab w:val="num" w:pos="4320"/>
        </w:tabs>
        <w:ind w:left="4321" w:hanging="361"/>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94">
    <w:nsid w:val="58F90A3B"/>
    <w:multiLevelType w:val="multilevel"/>
    <w:tmpl w:val="6D48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59305BEB"/>
    <w:multiLevelType w:val="multilevel"/>
    <w:tmpl w:val="31E8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59A964A3"/>
    <w:multiLevelType w:val="multilevel"/>
    <w:tmpl w:val="31AC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59F30DFF"/>
    <w:multiLevelType w:val="multilevel"/>
    <w:tmpl w:val="3DCA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5A7172C5"/>
    <w:multiLevelType w:val="multilevel"/>
    <w:tmpl w:val="5F7E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5A7D497A"/>
    <w:multiLevelType w:val="multilevel"/>
    <w:tmpl w:val="3D98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5B163319"/>
    <w:multiLevelType w:val="multilevel"/>
    <w:tmpl w:val="2B0C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5D8175FF"/>
    <w:multiLevelType w:val="multilevel"/>
    <w:tmpl w:val="34F6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nsid w:val="5E1B7FB7"/>
    <w:multiLevelType w:val="multilevel"/>
    <w:tmpl w:val="ABEE775C"/>
    <w:lvl w:ilvl="0">
      <w:start w:val="1"/>
      <w:numFmt w:val="decimal"/>
      <w:lvlText w:val="%1."/>
      <w:lvlJc w:val="left"/>
      <w:pPr>
        <w:tabs>
          <w:tab w:val="num" w:pos="720"/>
        </w:tabs>
        <w:ind w:left="397" w:hanging="340"/>
      </w:pPr>
      <w:rPr>
        <w:rFonts w:hint="eastAsia"/>
      </w:rPr>
    </w:lvl>
    <w:lvl w:ilvl="1">
      <w:start w:val="1"/>
      <w:numFmt w:val="decimal"/>
      <w:lvlText w:val="(%2)"/>
      <w:lvlJc w:val="left"/>
      <w:pPr>
        <w:tabs>
          <w:tab w:val="num" w:pos="1440"/>
        </w:tabs>
        <w:ind w:left="794" w:hanging="397"/>
      </w:pPr>
      <w:rPr>
        <w:rFonts w:hint="eastAsia"/>
      </w:rPr>
    </w:lvl>
    <w:lvl w:ilvl="2">
      <w:start w:val="1"/>
      <w:numFmt w:val="bullet"/>
      <w:lvlText w:val=""/>
      <w:lvlJc w:val="left"/>
      <w:pPr>
        <w:tabs>
          <w:tab w:val="num" w:pos="2160"/>
        </w:tabs>
        <w:ind w:left="1191" w:hanging="397"/>
      </w:pPr>
      <w:rPr>
        <w:rFonts w:ascii="Wingdings" w:hAnsi="Wingdings" w:hint="default"/>
      </w:rPr>
    </w:lvl>
    <w:lvl w:ilvl="3">
      <w:start w:val="1"/>
      <w:numFmt w:val="bullet"/>
      <w:lvlText w:val=""/>
      <w:lvlJc w:val="left"/>
      <w:pPr>
        <w:tabs>
          <w:tab w:val="num" w:pos="2880"/>
        </w:tabs>
        <w:ind w:left="1588" w:hanging="397"/>
      </w:pPr>
      <w:rPr>
        <w:rFonts w:ascii="Wingdings" w:hAnsi="Wingdings" w:hint="default"/>
      </w:rPr>
    </w:lvl>
    <w:lvl w:ilvl="4">
      <w:start w:val="1"/>
      <w:numFmt w:val="lowerRoman"/>
      <w:lvlText w:val="%5."/>
      <w:lvlJc w:val="left"/>
      <w:pPr>
        <w:tabs>
          <w:tab w:val="num" w:pos="3600"/>
        </w:tabs>
        <w:ind w:left="1985" w:hanging="397"/>
      </w:pPr>
      <w:rPr>
        <w:rFonts w:hint="eastAsia"/>
      </w:rPr>
    </w:lvl>
    <w:lvl w:ilvl="5">
      <w:start w:val="1"/>
      <w:numFmt w:val="decimal"/>
      <w:lvlText w:val="%6."/>
      <w:lvlJc w:val="left"/>
      <w:pPr>
        <w:tabs>
          <w:tab w:val="num" w:pos="4320"/>
        </w:tabs>
        <w:ind w:left="4321" w:hanging="361"/>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03">
    <w:nsid w:val="5EC200A6"/>
    <w:multiLevelType w:val="multilevel"/>
    <w:tmpl w:val="1682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5FB02028"/>
    <w:multiLevelType w:val="multilevel"/>
    <w:tmpl w:val="956A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615B3614"/>
    <w:multiLevelType w:val="multilevel"/>
    <w:tmpl w:val="D72E9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616A6A56"/>
    <w:multiLevelType w:val="multilevel"/>
    <w:tmpl w:val="750A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62663ABB"/>
    <w:multiLevelType w:val="multilevel"/>
    <w:tmpl w:val="A4AA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nsid w:val="632A0B8E"/>
    <w:multiLevelType w:val="multilevel"/>
    <w:tmpl w:val="135ADD2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9">
    <w:nsid w:val="66F21721"/>
    <w:multiLevelType w:val="multilevel"/>
    <w:tmpl w:val="E188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nsid w:val="66FA4EC6"/>
    <w:multiLevelType w:val="multilevel"/>
    <w:tmpl w:val="94F4ED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67A31CF6"/>
    <w:multiLevelType w:val="multilevel"/>
    <w:tmpl w:val="77EA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nsid w:val="69C201A0"/>
    <w:multiLevelType w:val="multilevel"/>
    <w:tmpl w:val="28B6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nsid w:val="6A657FE7"/>
    <w:multiLevelType w:val="multilevel"/>
    <w:tmpl w:val="14F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nsid w:val="6C647738"/>
    <w:multiLevelType w:val="multilevel"/>
    <w:tmpl w:val="ECA4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nsid w:val="6CAF5789"/>
    <w:multiLevelType w:val="multilevel"/>
    <w:tmpl w:val="E056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nsid w:val="6D287135"/>
    <w:multiLevelType w:val="multilevel"/>
    <w:tmpl w:val="A138880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7">
    <w:nsid w:val="6DFE67B8"/>
    <w:multiLevelType w:val="multilevel"/>
    <w:tmpl w:val="B4A2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nsid w:val="6EFF0156"/>
    <w:multiLevelType w:val="multilevel"/>
    <w:tmpl w:val="CA6C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nsid w:val="6F776FC7"/>
    <w:multiLevelType w:val="multilevel"/>
    <w:tmpl w:val="949CCA50"/>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20">
    <w:nsid w:val="714A7007"/>
    <w:multiLevelType w:val="multilevel"/>
    <w:tmpl w:val="01AE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nsid w:val="71B508BC"/>
    <w:multiLevelType w:val="multilevel"/>
    <w:tmpl w:val="7762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nsid w:val="71C84EED"/>
    <w:multiLevelType w:val="multilevel"/>
    <w:tmpl w:val="3E28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nsid w:val="71D24A43"/>
    <w:multiLevelType w:val="multilevel"/>
    <w:tmpl w:val="4C52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nsid w:val="732232EC"/>
    <w:multiLevelType w:val="multilevel"/>
    <w:tmpl w:val="A33C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nsid w:val="73DF7858"/>
    <w:multiLevelType w:val="hybridMultilevel"/>
    <w:tmpl w:val="213A204C"/>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6">
    <w:nsid w:val="75F745DD"/>
    <w:multiLevelType w:val="multilevel"/>
    <w:tmpl w:val="045E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nsid w:val="778E5D58"/>
    <w:multiLevelType w:val="multilevel"/>
    <w:tmpl w:val="78F6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nsid w:val="79B26A9B"/>
    <w:multiLevelType w:val="multilevel"/>
    <w:tmpl w:val="1C2A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nsid w:val="7B9713A1"/>
    <w:multiLevelType w:val="multilevel"/>
    <w:tmpl w:val="7704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nsid w:val="7BA12965"/>
    <w:multiLevelType w:val="multilevel"/>
    <w:tmpl w:val="76C274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7CB80463"/>
    <w:multiLevelType w:val="multilevel"/>
    <w:tmpl w:val="06B4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nsid w:val="7CCD1014"/>
    <w:multiLevelType w:val="multilevel"/>
    <w:tmpl w:val="1E96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nsid w:val="7F745CF2"/>
    <w:multiLevelType w:val="multilevel"/>
    <w:tmpl w:val="D9FA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8"/>
  </w:num>
  <w:num w:numId="2">
    <w:abstractNumId w:val="20"/>
  </w:num>
  <w:num w:numId="3">
    <w:abstractNumId w:val="119"/>
  </w:num>
  <w:num w:numId="4">
    <w:abstractNumId w:val="119"/>
    <w:lvlOverride w:ilvl="0">
      <w:lvl w:ilvl="0">
        <w:start w:val="1"/>
        <w:numFmt w:val="decimal"/>
        <w:lvlText w:val="%1."/>
        <w:lvlJc w:val="left"/>
        <w:pPr>
          <w:tabs>
            <w:tab w:val="num" w:pos="720"/>
          </w:tabs>
          <w:ind w:left="720" w:hanging="360"/>
        </w:pPr>
        <w:rPr>
          <w:rFonts w:hint="eastAsia"/>
        </w:rPr>
      </w:lvl>
    </w:lvlOverride>
    <w:lvlOverride w:ilvl="1">
      <w:lvl w:ilvl="1">
        <w:start w:val="1"/>
        <w:numFmt w:val="decimal"/>
        <w:lvlText w:val="(%2)"/>
        <w:lvlJc w:val="left"/>
        <w:pPr>
          <w:tabs>
            <w:tab w:val="num" w:pos="1440"/>
          </w:tabs>
          <w:ind w:left="1440" w:hanging="360"/>
        </w:pPr>
        <w:rPr>
          <w:rFonts w:hint="eastAsia"/>
        </w:rPr>
      </w:lvl>
    </w:lvlOverride>
    <w:lvlOverride w:ilvl="2">
      <w:lvl w:ilvl="2">
        <w:start w:val="1"/>
        <w:numFmt w:val="decimalEnclosedCircle"/>
        <w:lvlText w:val="%3."/>
        <w:lvlJc w:val="left"/>
        <w:pPr>
          <w:tabs>
            <w:tab w:val="num" w:pos="2160"/>
          </w:tabs>
          <w:ind w:left="2160" w:hanging="360"/>
        </w:pPr>
        <w:rPr>
          <w:rFonts w:hint="eastAsia"/>
        </w:rPr>
      </w:lvl>
    </w:lvlOverride>
    <w:lvlOverride w:ilvl="3">
      <w:lvl w:ilvl="3">
        <w:start w:val="1"/>
        <w:numFmt w:val="lowerLetter"/>
        <w:lvlText w:val="%4."/>
        <w:lvlJc w:val="left"/>
        <w:pPr>
          <w:tabs>
            <w:tab w:val="num" w:pos="2880"/>
          </w:tabs>
          <w:ind w:left="2880" w:hanging="360"/>
        </w:pPr>
        <w:rPr>
          <w:rFonts w:hint="eastAsia"/>
        </w:rPr>
      </w:lvl>
    </w:lvlOverride>
    <w:lvlOverride w:ilvl="4">
      <w:lvl w:ilvl="4">
        <w:start w:val="1"/>
        <w:numFmt w:val="lowerRoman"/>
        <w:lvlText w:val="%5."/>
        <w:lvlJc w:val="left"/>
        <w:pPr>
          <w:tabs>
            <w:tab w:val="num" w:pos="3600"/>
          </w:tabs>
          <w:ind w:left="3600" w:hanging="360"/>
        </w:pPr>
        <w:rPr>
          <w:rFonts w:hint="eastAsia"/>
        </w:rPr>
      </w:lvl>
    </w:lvlOverride>
    <w:lvlOverride w:ilvl="5">
      <w:lvl w:ilvl="5">
        <w:start w:val="1"/>
        <w:numFmt w:val="decimal"/>
        <w:lvlText w:val="%6."/>
        <w:lvlJc w:val="left"/>
        <w:pPr>
          <w:tabs>
            <w:tab w:val="num" w:pos="4320"/>
          </w:tabs>
          <w:ind w:left="4320" w:hanging="360"/>
        </w:pPr>
        <w:rPr>
          <w:rFonts w:hint="eastAsia"/>
        </w:rPr>
      </w:lvl>
    </w:lvlOverride>
    <w:lvlOverride w:ilvl="6">
      <w:lvl w:ilvl="6">
        <w:start w:val="1"/>
        <w:numFmt w:val="decimal"/>
        <w:lvlText w:val="%7."/>
        <w:lvlJc w:val="left"/>
        <w:pPr>
          <w:tabs>
            <w:tab w:val="num" w:pos="5040"/>
          </w:tabs>
          <w:ind w:left="5040" w:hanging="360"/>
        </w:pPr>
        <w:rPr>
          <w:rFonts w:hint="eastAsia"/>
        </w:rPr>
      </w:lvl>
    </w:lvlOverride>
    <w:lvlOverride w:ilvl="7">
      <w:lvl w:ilvl="7">
        <w:start w:val="1"/>
        <w:numFmt w:val="decimal"/>
        <w:lvlText w:val="%8."/>
        <w:lvlJc w:val="left"/>
        <w:pPr>
          <w:tabs>
            <w:tab w:val="num" w:pos="5760"/>
          </w:tabs>
          <w:ind w:left="5760" w:hanging="360"/>
        </w:pPr>
        <w:rPr>
          <w:rFonts w:hint="eastAsia"/>
        </w:rPr>
      </w:lvl>
    </w:lvlOverride>
    <w:lvlOverride w:ilvl="8">
      <w:lvl w:ilvl="8">
        <w:start w:val="1"/>
        <w:numFmt w:val="decimal"/>
        <w:lvlText w:val="%9."/>
        <w:lvlJc w:val="left"/>
        <w:pPr>
          <w:tabs>
            <w:tab w:val="num" w:pos="6480"/>
          </w:tabs>
          <w:ind w:left="6480" w:hanging="360"/>
        </w:pPr>
        <w:rPr>
          <w:rFonts w:hint="eastAsia"/>
        </w:rPr>
      </w:lvl>
    </w:lvlOverride>
  </w:num>
  <w:num w:numId="5">
    <w:abstractNumId w:val="97"/>
  </w:num>
  <w:num w:numId="6">
    <w:abstractNumId w:val="82"/>
  </w:num>
  <w:num w:numId="7">
    <w:abstractNumId w:val="126"/>
  </w:num>
  <w:num w:numId="8">
    <w:abstractNumId w:val="72"/>
  </w:num>
  <w:num w:numId="9">
    <w:abstractNumId w:val="55"/>
  </w:num>
  <w:num w:numId="10">
    <w:abstractNumId w:val="39"/>
  </w:num>
  <w:num w:numId="11">
    <w:abstractNumId w:val="11"/>
  </w:num>
  <w:num w:numId="12">
    <w:abstractNumId w:val="14"/>
  </w:num>
  <w:num w:numId="13">
    <w:abstractNumId w:val="62"/>
  </w:num>
  <w:num w:numId="14">
    <w:abstractNumId w:val="123"/>
  </w:num>
  <w:num w:numId="15">
    <w:abstractNumId w:val="133"/>
  </w:num>
  <w:num w:numId="16">
    <w:abstractNumId w:val="79"/>
  </w:num>
  <w:num w:numId="17">
    <w:abstractNumId w:val="56"/>
  </w:num>
  <w:num w:numId="18">
    <w:abstractNumId w:val="94"/>
  </w:num>
  <w:num w:numId="19">
    <w:abstractNumId w:val="80"/>
  </w:num>
  <w:num w:numId="20">
    <w:abstractNumId w:val="63"/>
  </w:num>
  <w:num w:numId="21">
    <w:abstractNumId w:val="65"/>
  </w:num>
  <w:num w:numId="22">
    <w:abstractNumId w:val="68"/>
  </w:num>
  <w:num w:numId="23">
    <w:abstractNumId w:val="83"/>
  </w:num>
  <w:num w:numId="24">
    <w:abstractNumId w:val="115"/>
  </w:num>
  <w:num w:numId="25">
    <w:abstractNumId w:val="86"/>
  </w:num>
  <w:num w:numId="26">
    <w:abstractNumId w:val="61"/>
  </w:num>
  <w:num w:numId="27">
    <w:abstractNumId w:val="21"/>
  </w:num>
  <w:num w:numId="28">
    <w:abstractNumId w:val="5"/>
  </w:num>
  <w:num w:numId="29">
    <w:abstractNumId w:val="33"/>
  </w:num>
  <w:num w:numId="30">
    <w:abstractNumId w:val="32"/>
  </w:num>
  <w:num w:numId="31">
    <w:abstractNumId w:val="71"/>
  </w:num>
  <w:num w:numId="32">
    <w:abstractNumId w:val="74"/>
  </w:num>
  <w:num w:numId="33">
    <w:abstractNumId w:val="13"/>
  </w:num>
  <w:num w:numId="34">
    <w:abstractNumId w:val="17"/>
  </w:num>
  <w:num w:numId="35">
    <w:abstractNumId w:val="26"/>
  </w:num>
  <w:num w:numId="36">
    <w:abstractNumId w:val="48"/>
  </w:num>
  <w:num w:numId="37">
    <w:abstractNumId w:val="53"/>
  </w:num>
  <w:num w:numId="38">
    <w:abstractNumId w:val="73"/>
  </w:num>
  <w:num w:numId="39">
    <w:abstractNumId w:val="92"/>
  </w:num>
  <w:num w:numId="40">
    <w:abstractNumId w:val="7"/>
  </w:num>
  <w:num w:numId="41">
    <w:abstractNumId w:val="16"/>
  </w:num>
  <w:num w:numId="42">
    <w:abstractNumId w:val="107"/>
  </w:num>
  <w:num w:numId="43">
    <w:abstractNumId w:val="25"/>
  </w:num>
  <w:num w:numId="44">
    <w:abstractNumId w:val="58"/>
  </w:num>
  <w:num w:numId="45">
    <w:abstractNumId w:val="66"/>
  </w:num>
  <w:num w:numId="46">
    <w:abstractNumId w:val="75"/>
  </w:num>
  <w:num w:numId="47">
    <w:abstractNumId w:val="91"/>
  </w:num>
  <w:num w:numId="48">
    <w:abstractNumId w:val="101"/>
  </w:num>
  <w:num w:numId="49">
    <w:abstractNumId w:val="124"/>
  </w:num>
  <w:num w:numId="50">
    <w:abstractNumId w:val="57"/>
  </w:num>
  <w:num w:numId="51">
    <w:abstractNumId w:val="99"/>
  </w:num>
  <w:num w:numId="52">
    <w:abstractNumId w:val="87"/>
  </w:num>
  <w:num w:numId="53">
    <w:abstractNumId w:val="45"/>
  </w:num>
  <w:num w:numId="54">
    <w:abstractNumId w:val="27"/>
  </w:num>
  <w:num w:numId="55">
    <w:abstractNumId w:val="30"/>
  </w:num>
  <w:num w:numId="56">
    <w:abstractNumId w:val="44"/>
  </w:num>
  <w:num w:numId="57">
    <w:abstractNumId w:val="12"/>
  </w:num>
  <w:num w:numId="58">
    <w:abstractNumId w:val="15"/>
  </w:num>
  <w:num w:numId="59">
    <w:abstractNumId w:val="129"/>
  </w:num>
  <w:num w:numId="60">
    <w:abstractNumId w:val="42"/>
  </w:num>
  <w:num w:numId="61">
    <w:abstractNumId w:val="76"/>
  </w:num>
  <w:num w:numId="62">
    <w:abstractNumId w:val="10"/>
  </w:num>
  <w:num w:numId="63">
    <w:abstractNumId w:val="121"/>
  </w:num>
  <w:num w:numId="64">
    <w:abstractNumId w:val="52"/>
  </w:num>
  <w:num w:numId="65">
    <w:abstractNumId w:val="106"/>
  </w:num>
  <w:num w:numId="66">
    <w:abstractNumId w:val="64"/>
  </w:num>
  <w:num w:numId="67">
    <w:abstractNumId w:val="127"/>
  </w:num>
  <w:num w:numId="68">
    <w:abstractNumId w:val="122"/>
  </w:num>
  <w:num w:numId="69">
    <w:abstractNumId w:val="0"/>
  </w:num>
  <w:num w:numId="70">
    <w:abstractNumId w:val="114"/>
  </w:num>
  <w:num w:numId="71">
    <w:abstractNumId w:val="19"/>
  </w:num>
  <w:num w:numId="72">
    <w:abstractNumId w:val="1"/>
  </w:num>
  <w:num w:numId="73">
    <w:abstractNumId w:val="85"/>
  </w:num>
  <w:num w:numId="74">
    <w:abstractNumId w:val="116"/>
  </w:num>
  <w:num w:numId="75">
    <w:abstractNumId w:val="24"/>
  </w:num>
  <w:num w:numId="76">
    <w:abstractNumId w:val="4"/>
  </w:num>
  <w:num w:numId="77">
    <w:abstractNumId w:val="40"/>
  </w:num>
  <w:num w:numId="78">
    <w:abstractNumId w:val="59"/>
  </w:num>
  <w:num w:numId="79">
    <w:abstractNumId w:val="108"/>
  </w:num>
  <w:num w:numId="80">
    <w:abstractNumId w:val="88"/>
  </w:num>
  <w:num w:numId="81">
    <w:abstractNumId w:val="130"/>
  </w:num>
  <w:num w:numId="82">
    <w:abstractNumId w:val="67"/>
  </w:num>
  <w:num w:numId="83">
    <w:abstractNumId w:val="54"/>
  </w:num>
  <w:num w:numId="84">
    <w:abstractNumId w:val="105"/>
  </w:num>
  <w:num w:numId="85">
    <w:abstractNumId w:val="110"/>
  </w:num>
  <w:num w:numId="86">
    <w:abstractNumId w:val="51"/>
  </w:num>
  <w:num w:numId="87">
    <w:abstractNumId w:val="102"/>
  </w:num>
  <w:num w:numId="88">
    <w:abstractNumId w:val="90"/>
  </w:num>
  <w:num w:numId="89">
    <w:abstractNumId w:val="41"/>
  </w:num>
  <w:num w:numId="90">
    <w:abstractNumId w:val="117"/>
  </w:num>
  <w:num w:numId="91">
    <w:abstractNumId w:val="103"/>
  </w:num>
  <w:num w:numId="92">
    <w:abstractNumId w:val="118"/>
  </w:num>
  <w:num w:numId="93">
    <w:abstractNumId w:val="69"/>
  </w:num>
  <w:num w:numId="94">
    <w:abstractNumId w:val="81"/>
  </w:num>
  <w:num w:numId="95">
    <w:abstractNumId w:val="132"/>
  </w:num>
  <w:num w:numId="96">
    <w:abstractNumId w:val="109"/>
  </w:num>
  <w:num w:numId="97">
    <w:abstractNumId w:val="60"/>
  </w:num>
  <w:num w:numId="98">
    <w:abstractNumId w:val="77"/>
  </w:num>
  <w:num w:numId="99">
    <w:abstractNumId w:val="89"/>
  </w:num>
  <w:num w:numId="100">
    <w:abstractNumId w:val="131"/>
  </w:num>
  <w:num w:numId="101">
    <w:abstractNumId w:val="2"/>
  </w:num>
  <w:num w:numId="102">
    <w:abstractNumId w:val="100"/>
  </w:num>
  <w:num w:numId="103">
    <w:abstractNumId w:val="104"/>
  </w:num>
  <w:num w:numId="104">
    <w:abstractNumId w:val="9"/>
  </w:num>
  <w:num w:numId="105">
    <w:abstractNumId w:val="78"/>
  </w:num>
  <w:num w:numId="106">
    <w:abstractNumId w:val="35"/>
  </w:num>
  <w:num w:numId="107">
    <w:abstractNumId w:val="22"/>
  </w:num>
  <w:num w:numId="108">
    <w:abstractNumId w:val="34"/>
  </w:num>
  <w:num w:numId="109">
    <w:abstractNumId w:val="84"/>
  </w:num>
  <w:num w:numId="110">
    <w:abstractNumId w:val="8"/>
  </w:num>
  <w:num w:numId="111">
    <w:abstractNumId w:val="28"/>
  </w:num>
  <w:num w:numId="112">
    <w:abstractNumId w:val="113"/>
  </w:num>
  <w:num w:numId="113">
    <w:abstractNumId w:val="37"/>
  </w:num>
  <w:num w:numId="114">
    <w:abstractNumId w:val="96"/>
  </w:num>
  <w:num w:numId="115">
    <w:abstractNumId w:val="128"/>
  </w:num>
  <w:num w:numId="116">
    <w:abstractNumId w:val="29"/>
  </w:num>
  <w:num w:numId="117">
    <w:abstractNumId w:val="6"/>
  </w:num>
  <w:num w:numId="118">
    <w:abstractNumId w:val="112"/>
  </w:num>
  <w:num w:numId="119">
    <w:abstractNumId w:val="3"/>
  </w:num>
  <w:num w:numId="120">
    <w:abstractNumId w:val="95"/>
  </w:num>
  <w:num w:numId="121">
    <w:abstractNumId w:val="50"/>
  </w:num>
  <w:num w:numId="122">
    <w:abstractNumId w:val="47"/>
  </w:num>
  <w:num w:numId="123">
    <w:abstractNumId w:val="70"/>
  </w:num>
  <w:num w:numId="124">
    <w:abstractNumId w:val="23"/>
  </w:num>
  <w:num w:numId="125">
    <w:abstractNumId w:val="43"/>
  </w:num>
  <w:num w:numId="126">
    <w:abstractNumId w:val="31"/>
  </w:num>
  <w:num w:numId="127">
    <w:abstractNumId w:val="49"/>
  </w:num>
  <w:num w:numId="128">
    <w:abstractNumId w:val="46"/>
  </w:num>
  <w:num w:numId="129">
    <w:abstractNumId w:val="98"/>
  </w:num>
  <w:num w:numId="130">
    <w:abstractNumId w:val="120"/>
  </w:num>
  <w:num w:numId="131">
    <w:abstractNumId w:val="111"/>
  </w:num>
  <w:num w:numId="132">
    <w:abstractNumId w:val="36"/>
  </w:num>
  <w:num w:numId="133">
    <w:abstractNumId w:val="18"/>
  </w:num>
  <w:num w:numId="134">
    <w:abstractNumId w:val="125"/>
  </w:num>
  <w:num w:numId="135">
    <w:abstractNumId w:val="93"/>
  </w:num>
  <w:numIdMacAtCleanup w:val="13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李唐">
    <w15:presenceInfo w15:providerId="Windows Live" w15:userId="6b3d82b6d79931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425"/>
    <w:rsid w:val="0001717A"/>
    <w:rsid w:val="000D0E47"/>
    <w:rsid w:val="000E7197"/>
    <w:rsid w:val="000E7779"/>
    <w:rsid w:val="00100183"/>
    <w:rsid w:val="00112D90"/>
    <w:rsid w:val="0011664B"/>
    <w:rsid w:val="00133D52"/>
    <w:rsid w:val="0014691F"/>
    <w:rsid w:val="001615B4"/>
    <w:rsid w:val="00210EDC"/>
    <w:rsid w:val="00276D1B"/>
    <w:rsid w:val="00281A67"/>
    <w:rsid w:val="003143B5"/>
    <w:rsid w:val="00315204"/>
    <w:rsid w:val="00353028"/>
    <w:rsid w:val="003601E4"/>
    <w:rsid w:val="003C6398"/>
    <w:rsid w:val="004155E5"/>
    <w:rsid w:val="00416425"/>
    <w:rsid w:val="004861CC"/>
    <w:rsid w:val="004C7B6F"/>
    <w:rsid w:val="00536E5C"/>
    <w:rsid w:val="00542BBF"/>
    <w:rsid w:val="00596739"/>
    <w:rsid w:val="005D2B1B"/>
    <w:rsid w:val="00634EE6"/>
    <w:rsid w:val="006655FA"/>
    <w:rsid w:val="00692EC0"/>
    <w:rsid w:val="006B177E"/>
    <w:rsid w:val="006E0779"/>
    <w:rsid w:val="0071289A"/>
    <w:rsid w:val="00723773"/>
    <w:rsid w:val="00740841"/>
    <w:rsid w:val="00802A0B"/>
    <w:rsid w:val="0081130E"/>
    <w:rsid w:val="00857D70"/>
    <w:rsid w:val="00863869"/>
    <w:rsid w:val="0089136B"/>
    <w:rsid w:val="008E2902"/>
    <w:rsid w:val="00911D66"/>
    <w:rsid w:val="00913E6A"/>
    <w:rsid w:val="00943F5C"/>
    <w:rsid w:val="00953447"/>
    <w:rsid w:val="00963E51"/>
    <w:rsid w:val="0097047E"/>
    <w:rsid w:val="0098443F"/>
    <w:rsid w:val="009F0917"/>
    <w:rsid w:val="00A97B1F"/>
    <w:rsid w:val="00AC2C85"/>
    <w:rsid w:val="00AE1A4B"/>
    <w:rsid w:val="00B16C72"/>
    <w:rsid w:val="00B251E9"/>
    <w:rsid w:val="00B347D0"/>
    <w:rsid w:val="00B5113C"/>
    <w:rsid w:val="00B57405"/>
    <w:rsid w:val="00B74284"/>
    <w:rsid w:val="00BF01FC"/>
    <w:rsid w:val="00C22437"/>
    <w:rsid w:val="00C50BEF"/>
    <w:rsid w:val="00CC3284"/>
    <w:rsid w:val="00CE7B99"/>
    <w:rsid w:val="00CF54DE"/>
    <w:rsid w:val="00D14C12"/>
    <w:rsid w:val="00D25D88"/>
    <w:rsid w:val="00D94A24"/>
    <w:rsid w:val="00DE34D9"/>
    <w:rsid w:val="00DF79E1"/>
    <w:rsid w:val="00E44C5F"/>
    <w:rsid w:val="00E915FD"/>
    <w:rsid w:val="00F349C7"/>
    <w:rsid w:val="00F66FD1"/>
    <w:rsid w:val="00FB0AAD"/>
    <w:rsid w:val="00FB3BA2"/>
    <w:rsid w:val="00FC59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9207D5-0EAF-464A-9C03-CA67E80A3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6425"/>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樣式1"/>
    <w:uiPriority w:val="99"/>
    <w:rsid w:val="00911D66"/>
    <w:pPr>
      <w:numPr>
        <w:numId w:val="1"/>
      </w:numPr>
    </w:pPr>
  </w:style>
  <w:style w:type="paragraph" w:styleId="a3">
    <w:name w:val="List Paragraph"/>
    <w:basedOn w:val="a"/>
    <w:uiPriority w:val="34"/>
    <w:qFormat/>
    <w:rsid w:val="00416425"/>
    <w:pPr>
      <w:ind w:leftChars="200" w:left="480"/>
    </w:pPr>
    <w:rPr>
      <w:rFonts w:ascii="Calibri" w:eastAsia="新細明體" w:hAnsi="Calibri" w:cs="Times New Roman"/>
    </w:rPr>
  </w:style>
  <w:style w:type="table" w:styleId="-4">
    <w:name w:val="Light Grid Accent 4"/>
    <w:basedOn w:val="a1"/>
    <w:uiPriority w:val="62"/>
    <w:rsid w:val="0089136B"/>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character" w:styleId="a4">
    <w:name w:val="Hyperlink"/>
    <w:basedOn w:val="a0"/>
    <w:uiPriority w:val="99"/>
    <w:unhideWhenUsed/>
    <w:rsid w:val="00416425"/>
    <w:rPr>
      <w:color w:val="0563C1" w:themeColor="hyperlink"/>
      <w:u w:val="single"/>
    </w:rPr>
  </w:style>
  <w:style w:type="character" w:customStyle="1" w:styleId="author-p-258253">
    <w:name w:val="author-p-258253"/>
    <w:basedOn w:val="a0"/>
    <w:rsid w:val="00DF79E1"/>
  </w:style>
  <w:style w:type="character" w:customStyle="1" w:styleId="author-p-258256">
    <w:name w:val="author-p-258256"/>
    <w:basedOn w:val="a0"/>
    <w:rsid w:val="00DF79E1"/>
  </w:style>
  <w:style w:type="character" w:customStyle="1" w:styleId="author-p-258254">
    <w:name w:val="author-p-258254"/>
    <w:basedOn w:val="a0"/>
    <w:rsid w:val="00DF79E1"/>
  </w:style>
  <w:style w:type="character" w:customStyle="1" w:styleId="author-p-261421">
    <w:name w:val="author-p-261421"/>
    <w:basedOn w:val="a0"/>
    <w:rsid w:val="00DF79E1"/>
  </w:style>
  <w:style w:type="paragraph" w:styleId="a5">
    <w:name w:val="header"/>
    <w:basedOn w:val="a"/>
    <w:link w:val="a6"/>
    <w:uiPriority w:val="99"/>
    <w:unhideWhenUsed/>
    <w:rsid w:val="0011664B"/>
    <w:pPr>
      <w:tabs>
        <w:tab w:val="center" w:pos="4153"/>
        <w:tab w:val="right" w:pos="8306"/>
      </w:tabs>
      <w:snapToGrid w:val="0"/>
    </w:pPr>
    <w:rPr>
      <w:sz w:val="20"/>
      <w:szCs w:val="20"/>
    </w:rPr>
  </w:style>
  <w:style w:type="character" w:customStyle="1" w:styleId="a6">
    <w:name w:val="頁首 字元"/>
    <w:basedOn w:val="a0"/>
    <w:link w:val="a5"/>
    <w:uiPriority w:val="99"/>
    <w:rsid w:val="0011664B"/>
    <w:rPr>
      <w:sz w:val="20"/>
      <w:szCs w:val="20"/>
    </w:rPr>
  </w:style>
  <w:style w:type="paragraph" w:styleId="a7">
    <w:name w:val="footer"/>
    <w:basedOn w:val="a"/>
    <w:link w:val="a8"/>
    <w:uiPriority w:val="99"/>
    <w:unhideWhenUsed/>
    <w:rsid w:val="0011664B"/>
    <w:pPr>
      <w:tabs>
        <w:tab w:val="center" w:pos="4153"/>
        <w:tab w:val="right" w:pos="8306"/>
      </w:tabs>
      <w:snapToGrid w:val="0"/>
    </w:pPr>
    <w:rPr>
      <w:sz w:val="20"/>
      <w:szCs w:val="20"/>
    </w:rPr>
  </w:style>
  <w:style w:type="character" w:customStyle="1" w:styleId="a8">
    <w:name w:val="頁尾 字元"/>
    <w:basedOn w:val="a0"/>
    <w:link w:val="a7"/>
    <w:uiPriority w:val="99"/>
    <w:rsid w:val="0011664B"/>
    <w:rPr>
      <w:sz w:val="20"/>
      <w:szCs w:val="20"/>
    </w:rPr>
  </w:style>
  <w:style w:type="character" w:customStyle="1" w:styleId="apple-converted-space">
    <w:name w:val="apple-converted-space"/>
    <w:basedOn w:val="a0"/>
    <w:rsid w:val="0071289A"/>
  </w:style>
  <w:style w:type="character" w:customStyle="1" w:styleId="author-p-258257">
    <w:name w:val="author-p-258257"/>
    <w:basedOn w:val="a0"/>
    <w:rsid w:val="0071289A"/>
  </w:style>
  <w:style w:type="character" w:styleId="a9">
    <w:name w:val="FollowedHyperlink"/>
    <w:basedOn w:val="a0"/>
    <w:uiPriority w:val="99"/>
    <w:semiHidden/>
    <w:unhideWhenUsed/>
    <w:rsid w:val="00D14C12"/>
    <w:rPr>
      <w:color w:val="954F72" w:themeColor="followedHyperlink"/>
      <w:u w:val="single"/>
    </w:rPr>
  </w:style>
  <w:style w:type="table" w:styleId="aa">
    <w:name w:val="Table Grid"/>
    <w:basedOn w:val="a1"/>
    <w:uiPriority w:val="39"/>
    <w:rsid w:val="00802A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4">
    <w:name w:val="Grid Table 4 Accent 4"/>
    <w:basedOn w:val="a1"/>
    <w:uiPriority w:val="49"/>
    <w:rsid w:val="0089136B"/>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val="0"/>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val="0"/>
        <w:bCs/>
      </w:rPr>
      <w:tblPr/>
      <w:tcPr>
        <w:tcBorders>
          <w:top w:val="double" w:sz="4" w:space="0" w:color="FFC000" w:themeColor="accent4"/>
        </w:tcBorders>
      </w:tcPr>
    </w:tblStylePr>
    <w:tblStylePr w:type="firstCol">
      <w:rPr>
        <w:b w:val="0"/>
        <w:bCs/>
      </w:rPr>
    </w:tblStylePr>
    <w:tblStylePr w:type="lastCol">
      <w:rPr>
        <w:b w:val="0"/>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ab">
    <w:name w:val="Balloon Text"/>
    <w:basedOn w:val="a"/>
    <w:link w:val="ac"/>
    <w:uiPriority w:val="99"/>
    <w:semiHidden/>
    <w:unhideWhenUsed/>
    <w:rsid w:val="00F349C7"/>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F349C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55625">
      <w:bodyDiv w:val="1"/>
      <w:marLeft w:val="0"/>
      <w:marRight w:val="0"/>
      <w:marTop w:val="0"/>
      <w:marBottom w:val="0"/>
      <w:divBdr>
        <w:top w:val="none" w:sz="0" w:space="0" w:color="auto"/>
        <w:left w:val="none" w:sz="0" w:space="0" w:color="auto"/>
        <w:bottom w:val="none" w:sz="0" w:space="0" w:color="auto"/>
        <w:right w:val="none" w:sz="0" w:space="0" w:color="auto"/>
      </w:divBdr>
      <w:divsChild>
        <w:div w:id="1018240429">
          <w:marLeft w:val="0"/>
          <w:marRight w:val="0"/>
          <w:marTop w:val="0"/>
          <w:marBottom w:val="0"/>
          <w:divBdr>
            <w:top w:val="none" w:sz="0" w:space="0" w:color="auto"/>
            <w:left w:val="single" w:sz="24" w:space="31" w:color="7FC0DB"/>
            <w:bottom w:val="none" w:sz="0" w:space="0" w:color="auto"/>
            <w:right w:val="none" w:sz="0" w:space="0" w:color="auto"/>
          </w:divBdr>
        </w:div>
        <w:div w:id="954562171">
          <w:marLeft w:val="0"/>
          <w:marRight w:val="0"/>
          <w:marTop w:val="0"/>
          <w:marBottom w:val="0"/>
          <w:divBdr>
            <w:top w:val="none" w:sz="0" w:space="0" w:color="auto"/>
            <w:left w:val="single" w:sz="24" w:space="31" w:color="7FC0DB"/>
            <w:bottom w:val="none" w:sz="0" w:space="0" w:color="auto"/>
            <w:right w:val="none" w:sz="0" w:space="0" w:color="auto"/>
          </w:divBdr>
        </w:div>
      </w:divsChild>
    </w:div>
    <w:div w:id="217016672">
      <w:bodyDiv w:val="1"/>
      <w:marLeft w:val="0"/>
      <w:marRight w:val="0"/>
      <w:marTop w:val="0"/>
      <w:marBottom w:val="0"/>
      <w:divBdr>
        <w:top w:val="none" w:sz="0" w:space="0" w:color="auto"/>
        <w:left w:val="none" w:sz="0" w:space="0" w:color="auto"/>
        <w:bottom w:val="none" w:sz="0" w:space="0" w:color="auto"/>
        <w:right w:val="none" w:sz="0" w:space="0" w:color="auto"/>
      </w:divBdr>
      <w:divsChild>
        <w:div w:id="1997296283">
          <w:marLeft w:val="0"/>
          <w:marRight w:val="0"/>
          <w:marTop w:val="0"/>
          <w:marBottom w:val="0"/>
          <w:divBdr>
            <w:top w:val="none" w:sz="0" w:space="0" w:color="auto"/>
            <w:left w:val="single" w:sz="24" w:space="31" w:color="7FC0DB"/>
            <w:bottom w:val="none" w:sz="0" w:space="0" w:color="auto"/>
            <w:right w:val="none" w:sz="0" w:space="0" w:color="auto"/>
          </w:divBdr>
        </w:div>
        <w:div w:id="1777023297">
          <w:marLeft w:val="0"/>
          <w:marRight w:val="0"/>
          <w:marTop w:val="0"/>
          <w:marBottom w:val="0"/>
          <w:divBdr>
            <w:top w:val="none" w:sz="0" w:space="0" w:color="auto"/>
            <w:left w:val="single" w:sz="24" w:space="31" w:color="7FC0DB"/>
            <w:bottom w:val="none" w:sz="0" w:space="0" w:color="auto"/>
            <w:right w:val="none" w:sz="0" w:space="0" w:color="auto"/>
          </w:divBdr>
        </w:div>
        <w:div w:id="1559904114">
          <w:marLeft w:val="0"/>
          <w:marRight w:val="0"/>
          <w:marTop w:val="0"/>
          <w:marBottom w:val="0"/>
          <w:divBdr>
            <w:top w:val="none" w:sz="0" w:space="0" w:color="auto"/>
            <w:left w:val="single" w:sz="24" w:space="31" w:color="98CFC1"/>
            <w:bottom w:val="none" w:sz="0" w:space="0" w:color="auto"/>
            <w:right w:val="none" w:sz="0" w:space="0" w:color="auto"/>
          </w:divBdr>
        </w:div>
      </w:divsChild>
    </w:div>
    <w:div w:id="251669183">
      <w:bodyDiv w:val="1"/>
      <w:marLeft w:val="0"/>
      <w:marRight w:val="0"/>
      <w:marTop w:val="0"/>
      <w:marBottom w:val="0"/>
      <w:divBdr>
        <w:top w:val="none" w:sz="0" w:space="0" w:color="auto"/>
        <w:left w:val="none" w:sz="0" w:space="0" w:color="auto"/>
        <w:bottom w:val="none" w:sz="0" w:space="0" w:color="auto"/>
        <w:right w:val="none" w:sz="0" w:space="0" w:color="auto"/>
      </w:divBdr>
      <w:divsChild>
        <w:div w:id="766461991">
          <w:marLeft w:val="0"/>
          <w:marRight w:val="0"/>
          <w:marTop w:val="0"/>
          <w:marBottom w:val="0"/>
          <w:divBdr>
            <w:top w:val="none" w:sz="0" w:space="0" w:color="auto"/>
            <w:left w:val="single" w:sz="24" w:space="31" w:color="7FC0DB"/>
            <w:bottom w:val="none" w:sz="0" w:space="0" w:color="auto"/>
            <w:right w:val="none" w:sz="0" w:space="0" w:color="auto"/>
          </w:divBdr>
        </w:div>
        <w:div w:id="1008606260">
          <w:marLeft w:val="0"/>
          <w:marRight w:val="0"/>
          <w:marTop w:val="0"/>
          <w:marBottom w:val="0"/>
          <w:divBdr>
            <w:top w:val="none" w:sz="0" w:space="0" w:color="auto"/>
            <w:left w:val="single" w:sz="24" w:space="31" w:color="7FC0DB"/>
            <w:bottom w:val="none" w:sz="0" w:space="0" w:color="auto"/>
            <w:right w:val="none" w:sz="0" w:space="0" w:color="auto"/>
          </w:divBdr>
        </w:div>
        <w:div w:id="472480373">
          <w:marLeft w:val="0"/>
          <w:marRight w:val="0"/>
          <w:marTop w:val="0"/>
          <w:marBottom w:val="0"/>
          <w:divBdr>
            <w:top w:val="none" w:sz="0" w:space="0" w:color="auto"/>
            <w:left w:val="single" w:sz="24" w:space="31" w:color="98CFC1"/>
            <w:bottom w:val="none" w:sz="0" w:space="0" w:color="auto"/>
            <w:right w:val="none" w:sz="0" w:space="0" w:color="auto"/>
          </w:divBdr>
        </w:div>
        <w:div w:id="840462477">
          <w:marLeft w:val="0"/>
          <w:marRight w:val="0"/>
          <w:marTop w:val="0"/>
          <w:marBottom w:val="0"/>
          <w:divBdr>
            <w:top w:val="none" w:sz="0" w:space="0" w:color="auto"/>
            <w:left w:val="single" w:sz="24" w:space="31" w:color="7FC0DB"/>
            <w:bottom w:val="none" w:sz="0" w:space="0" w:color="auto"/>
            <w:right w:val="none" w:sz="0" w:space="0" w:color="auto"/>
          </w:divBdr>
        </w:div>
        <w:div w:id="1613636270">
          <w:marLeft w:val="0"/>
          <w:marRight w:val="0"/>
          <w:marTop w:val="0"/>
          <w:marBottom w:val="0"/>
          <w:divBdr>
            <w:top w:val="none" w:sz="0" w:space="0" w:color="auto"/>
            <w:left w:val="single" w:sz="24" w:space="31" w:color="7FC0DB"/>
            <w:bottom w:val="none" w:sz="0" w:space="0" w:color="auto"/>
            <w:right w:val="none" w:sz="0" w:space="0" w:color="auto"/>
          </w:divBdr>
        </w:div>
        <w:div w:id="183906560">
          <w:marLeft w:val="0"/>
          <w:marRight w:val="0"/>
          <w:marTop w:val="0"/>
          <w:marBottom w:val="0"/>
          <w:divBdr>
            <w:top w:val="none" w:sz="0" w:space="0" w:color="auto"/>
            <w:left w:val="single" w:sz="24" w:space="31" w:color="7FC0DB"/>
            <w:bottom w:val="none" w:sz="0" w:space="0" w:color="auto"/>
            <w:right w:val="none" w:sz="0" w:space="0" w:color="auto"/>
          </w:divBdr>
        </w:div>
        <w:div w:id="97877440">
          <w:marLeft w:val="0"/>
          <w:marRight w:val="0"/>
          <w:marTop w:val="0"/>
          <w:marBottom w:val="0"/>
          <w:divBdr>
            <w:top w:val="none" w:sz="0" w:space="0" w:color="auto"/>
            <w:left w:val="single" w:sz="24" w:space="31" w:color="7FC0DB"/>
            <w:bottom w:val="none" w:sz="0" w:space="0" w:color="auto"/>
            <w:right w:val="none" w:sz="0" w:space="0" w:color="auto"/>
          </w:divBdr>
        </w:div>
        <w:div w:id="934705079">
          <w:marLeft w:val="0"/>
          <w:marRight w:val="0"/>
          <w:marTop w:val="0"/>
          <w:marBottom w:val="0"/>
          <w:divBdr>
            <w:top w:val="none" w:sz="0" w:space="0" w:color="auto"/>
            <w:left w:val="single" w:sz="24" w:space="31" w:color="DDA7AE"/>
            <w:bottom w:val="none" w:sz="0" w:space="0" w:color="auto"/>
            <w:right w:val="none" w:sz="0" w:space="0" w:color="auto"/>
          </w:divBdr>
        </w:div>
        <w:div w:id="297489878">
          <w:marLeft w:val="0"/>
          <w:marRight w:val="0"/>
          <w:marTop w:val="0"/>
          <w:marBottom w:val="0"/>
          <w:divBdr>
            <w:top w:val="none" w:sz="0" w:space="0" w:color="auto"/>
            <w:left w:val="single" w:sz="24" w:space="31" w:color="7FC0DB"/>
            <w:bottom w:val="none" w:sz="0" w:space="0" w:color="auto"/>
            <w:right w:val="none" w:sz="0" w:space="0" w:color="auto"/>
          </w:divBdr>
        </w:div>
        <w:div w:id="888415118">
          <w:marLeft w:val="0"/>
          <w:marRight w:val="0"/>
          <w:marTop w:val="0"/>
          <w:marBottom w:val="0"/>
          <w:divBdr>
            <w:top w:val="none" w:sz="0" w:space="0" w:color="auto"/>
            <w:left w:val="single" w:sz="24" w:space="31" w:color="7FC0DB"/>
            <w:bottom w:val="none" w:sz="0" w:space="0" w:color="auto"/>
            <w:right w:val="none" w:sz="0" w:space="0" w:color="auto"/>
          </w:divBdr>
        </w:div>
        <w:div w:id="1629781667">
          <w:marLeft w:val="0"/>
          <w:marRight w:val="0"/>
          <w:marTop w:val="0"/>
          <w:marBottom w:val="0"/>
          <w:divBdr>
            <w:top w:val="none" w:sz="0" w:space="0" w:color="auto"/>
            <w:left w:val="single" w:sz="24" w:space="31" w:color="7FC0DB"/>
            <w:bottom w:val="none" w:sz="0" w:space="0" w:color="auto"/>
            <w:right w:val="none" w:sz="0" w:space="0" w:color="auto"/>
          </w:divBdr>
        </w:div>
        <w:div w:id="1128595623">
          <w:marLeft w:val="0"/>
          <w:marRight w:val="0"/>
          <w:marTop w:val="0"/>
          <w:marBottom w:val="0"/>
          <w:divBdr>
            <w:top w:val="none" w:sz="0" w:space="0" w:color="auto"/>
            <w:left w:val="single" w:sz="24" w:space="31" w:color="E9C89B"/>
            <w:bottom w:val="none" w:sz="0" w:space="0" w:color="auto"/>
            <w:right w:val="none" w:sz="0" w:space="0" w:color="auto"/>
          </w:divBdr>
        </w:div>
        <w:div w:id="1705787740">
          <w:marLeft w:val="0"/>
          <w:marRight w:val="0"/>
          <w:marTop w:val="0"/>
          <w:marBottom w:val="0"/>
          <w:divBdr>
            <w:top w:val="none" w:sz="0" w:space="0" w:color="auto"/>
            <w:left w:val="single" w:sz="24" w:space="31" w:color="DDA7AE"/>
            <w:bottom w:val="none" w:sz="0" w:space="0" w:color="auto"/>
            <w:right w:val="none" w:sz="0" w:space="0" w:color="auto"/>
          </w:divBdr>
        </w:div>
        <w:div w:id="1135610264">
          <w:marLeft w:val="0"/>
          <w:marRight w:val="0"/>
          <w:marTop w:val="0"/>
          <w:marBottom w:val="0"/>
          <w:divBdr>
            <w:top w:val="none" w:sz="0" w:space="0" w:color="auto"/>
            <w:left w:val="single" w:sz="24" w:space="31" w:color="DDA7AE"/>
            <w:bottom w:val="none" w:sz="0" w:space="0" w:color="auto"/>
            <w:right w:val="none" w:sz="0" w:space="0" w:color="auto"/>
          </w:divBdr>
        </w:div>
        <w:div w:id="305013521">
          <w:marLeft w:val="0"/>
          <w:marRight w:val="0"/>
          <w:marTop w:val="0"/>
          <w:marBottom w:val="0"/>
          <w:divBdr>
            <w:top w:val="none" w:sz="0" w:space="0" w:color="auto"/>
            <w:left w:val="single" w:sz="24" w:space="31" w:color="7FC0DB"/>
            <w:bottom w:val="none" w:sz="0" w:space="0" w:color="auto"/>
            <w:right w:val="none" w:sz="0" w:space="0" w:color="auto"/>
          </w:divBdr>
        </w:div>
        <w:div w:id="1130979885">
          <w:marLeft w:val="0"/>
          <w:marRight w:val="0"/>
          <w:marTop w:val="0"/>
          <w:marBottom w:val="0"/>
          <w:divBdr>
            <w:top w:val="none" w:sz="0" w:space="0" w:color="auto"/>
            <w:left w:val="single" w:sz="24" w:space="31" w:color="E9C89B"/>
            <w:bottom w:val="none" w:sz="0" w:space="0" w:color="auto"/>
            <w:right w:val="none" w:sz="0" w:space="0" w:color="auto"/>
          </w:divBdr>
        </w:div>
        <w:div w:id="771439833">
          <w:marLeft w:val="0"/>
          <w:marRight w:val="0"/>
          <w:marTop w:val="0"/>
          <w:marBottom w:val="0"/>
          <w:divBdr>
            <w:top w:val="none" w:sz="0" w:space="0" w:color="auto"/>
            <w:left w:val="single" w:sz="24" w:space="31" w:color="98CFC1"/>
            <w:bottom w:val="none" w:sz="0" w:space="0" w:color="auto"/>
            <w:right w:val="none" w:sz="0" w:space="0" w:color="auto"/>
          </w:divBdr>
        </w:div>
        <w:div w:id="936257148">
          <w:marLeft w:val="0"/>
          <w:marRight w:val="0"/>
          <w:marTop w:val="0"/>
          <w:marBottom w:val="0"/>
          <w:divBdr>
            <w:top w:val="none" w:sz="0" w:space="0" w:color="auto"/>
            <w:left w:val="single" w:sz="24" w:space="31" w:color="98CFC1"/>
            <w:bottom w:val="none" w:sz="0" w:space="0" w:color="auto"/>
            <w:right w:val="none" w:sz="0" w:space="0" w:color="auto"/>
          </w:divBdr>
        </w:div>
        <w:div w:id="2024698051">
          <w:marLeft w:val="0"/>
          <w:marRight w:val="0"/>
          <w:marTop w:val="0"/>
          <w:marBottom w:val="0"/>
          <w:divBdr>
            <w:top w:val="none" w:sz="0" w:space="0" w:color="auto"/>
            <w:left w:val="single" w:sz="24" w:space="31" w:color="98CFC1"/>
            <w:bottom w:val="none" w:sz="0" w:space="0" w:color="auto"/>
            <w:right w:val="none" w:sz="0" w:space="0" w:color="auto"/>
          </w:divBdr>
        </w:div>
        <w:div w:id="1139762814">
          <w:marLeft w:val="0"/>
          <w:marRight w:val="0"/>
          <w:marTop w:val="0"/>
          <w:marBottom w:val="0"/>
          <w:divBdr>
            <w:top w:val="none" w:sz="0" w:space="0" w:color="auto"/>
            <w:left w:val="single" w:sz="24" w:space="31" w:color="DDA7AE"/>
            <w:bottom w:val="none" w:sz="0" w:space="0" w:color="auto"/>
            <w:right w:val="none" w:sz="0" w:space="0" w:color="auto"/>
          </w:divBdr>
        </w:div>
        <w:div w:id="1315375415">
          <w:marLeft w:val="0"/>
          <w:marRight w:val="0"/>
          <w:marTop w:val="0"/>
          <w:marBottom w:val="0"/>
          <w:divBdr>
            <w:top w:val="none" w:sz="0" w:space="0" w:color="auto"/>
            <w:left w:val="single" w:sz="24" w:space="31" w:color="DDA7AE"/>
            <w:bottom w:val="none" w:sz="0" w:space="0" w:color="auto"/>
            <w:right w:val="none" w:sz="0" w:space="0" w:color="auto"/>
          </w:divBdr>
        </w:div>
        <w:div w:id="1330210913">
          <w:marLeft w:val="0"/>
          <w:marRight w:val="0"/>
          <w:marTop w:val="0"/>
          <w:marBottom w:val="0"/>
          <w:divBdr>
            <w:top w:val="none" w:sz="0" w:space="0" w:color="auto"/>
            <w:left w:val="single" w:sz="24" w:space="31" w:color="E9C89B"/>
            <w:bottom w:val="none" w:sz="0" w:space="0" w:color="auto"/>
            <w:right w:val="none" w:sz="0" w:space="0" w:color="auto"/>
          </w:divBdr>
        </w:div>
        <w:div w:id="2087652814">
          <w:marLeft w:val="0"/>
          <w:marRight w:val="0"/>
          <w:marTop w:val="0"/>
          <w:marBottom w:val="0"/>
          <w:divBdr>
            <w:top w:val="none" w:sz="0" w:space="0" w:color="auto"/>
            <w:left w:val="single" w:sz="24" w:space="31" w:color="98CFC1"/>
            <w:bottom w:val="none" w:sz="0" w:space="0" w:color="auto"/>
            <w:right w:val="none" w:sz="0" w:space="0" w:color="auto"/>
          </w:divBdr>
        </w:div>
        <w:div w:id="1684622821">
          <w:marLeft w:val="0"/>
          <w:marRight w:val="0"/>
          <w:marTop w:val="0"/>
          <w:marBottom w:val="0"/>
          <w:divBdr>
            <w:top w:val="none" w:sz="0" w:space="0" w:color="auto"/>
            <w:left w:val="single" w:sz="24" w:space="31" w:color="98CFC1"/>
            <w:bottom w:val="none" w:sz="0" w:space="0" w:color="auto"/>
            <w:right w:val="none" w:sz="0" w:space="0" w:color="auto"/>
          </w:divBdr>
        </w:div>
        <w:div w:id="1741714020">
          <w:marLeft w:val="0"/>
          <w:marRight w:val="0"/>
          <w:marTop w:val="0"/>
          <w:marBottom w:val="0"/>
          <w:divBdr>
            <w:top w:val="none" w:sz="0" w:space="0" w:color="auto"/>
            <w:left w:val="single" w:sz="24" w:space="31" w:color="98CFC1"/>
            <w:bottom w:val="none" w:sz="0" w:space="0" w:color="auto"/>
            <w:right w:val="none" w:sz="0" w:space="0" w:color="auto"/>
          </w:divBdr>
        </w:div>
        <w:div w:id="1708722543">
          <w:marLeft w:val="0"/>
          <w:marRight w:val="0"/>
          <w:marTop w:val="0"/>
          <w:marBottom w:val="0"/>
          <w:divBdr>
            <w:top w:val="none" w:sz="0" w:space="0" w:color="auto"/>
            <w:left w:val="single" w:sz="24" w:space="31" w:color="7FC0DB"/>
            <w:bottom w:val="none" w:sz="0" w:space="0" w:color="auto"/>
            <w:right w:val="none" w:sz="0" w:space="0" w:color="auto"/>
          </w:divBdr>
        </w:div>
        <w:div w:id="1040083319">
          <w:marLeft w:val="0"/>
          <w:marRight w:val="0"/>
          <w:marTop w:val="0"/>
          <w:marBottom w:val="0"/>
          <w:divBdr>
            <w:top w:val="none" w:sz="0" w:space="0" w:color="auto"/>
            <w:left w:val="single" w:sz="24" w:space="31" w:color="E9C89B"/>
            <w:bottom w:val="none" w:sz="0" w:space="0" w:color="auto"/>
            <w:right w:val="none" w:sz="0" w:space="0" w:color="auto"/>
          </w:divBdr>
        </w:div>
        <w:div w:id="2048335320">
          <w:marLeft w:val="0"/>
          <w:marRight w:val="0"/>
          <w:marTop w:val="0"/>
          <w:marBottom w:val="0"/>
          <w:divBdr>
            <w:top w:val="none" w:sz="0" w:space="0" w:color="auto"/>
            <w:left w:val="single" w:sz="24" w:space="31" w:color="E9C89B"/>
            <w:bottom w:val="none" w:sz="0" w:space="0" w:color="auto"/>
            <w:right w:val="none" w:sz="0" w:space="0" w:color="auto"/>
          </w:divBdr>
        </w:div>
        <w:div w:id="140004592">
          <w:marLeft w:val="0"/>
          <w:marRight w:val="0"/>
          <w:marTop w:val="0"/>
          <w:marBottom w:val="0"/>
          <w:divBdr>
            <w:top w:val="none" w:sz="0" w:space="0" w:color="auto"/>
            <w:left w:val="single" w:sz="24" w:space="31" w:color="98CFC1"/>
            <w:bottom w:val="none" w:sz="0" w:space="0" w:color="auto"/>
            <w:right w:val="none" w:sz="0" w:space="0" w:color="auto"/>
          </w:divBdr>
        </w:div>
        <w:div w:id="350879760">
          <w:marLeft w:val="0"/>
          <w:marRight w:val="0"/>
          <w:marTop w:val="0"/>
          <w:marBottom w:val="0"/>
          <w:divBdr>
            <w:top w:val="none" w:sz="0" w:space="0" w:color="auto"/>
            <w:left w:val="single" w:sz="24" w:space="31" w:color="7FC0DB"/>
            <w:bottom w:val="none" w:sz="0" w:space="0" w:color="auto"/>
            <w:right w:val="none" w:sz="0" w:space="0" w:color="auto"/>
          </w:divBdr>
        </w:div>
        <w:div w:id="874193793">
          <w:marLeft w:val="0"/>
          <w:marRight w:val="0"/>
          <w:marTop w:val="0"/>
          <w:marBottom w:val="0"/>
          <w:divBdr>
            <w:top w:val="none" w:sz="0" w:space="0" w:color="auto"/>
            <w:left w:val="single" w:sz="24" w:space="31" w:color="7FC0DB"/>
            <w:bottom w:val="none" w:sz="0" w:space="0" w:color="auto"/>
            <w:right w:val="none" w:sz="0" w:space="0" w:color="auto"/>
          </w:divBdr>
        </w:div>
        <w:div w:id="1577744266">
          <w:marLeft w:val="0"/>
          <w:marRight w:val="0"/>
          <w:marTop w:val="0"/>
          <w:marBottom w:val="0"/>
          <w:divBdr>
            <w:top w:val="none" w:sz="0" w:space="0" w:color="auto"/>
            <w:left w:val="single" w:sz="24" w:space="31" w:color="7FC0DB"/>
            <w:bottom w:val="none" w:sz="0" w:space="0" w:color="auto"/>
            <w:right w:val="none" w:sz="0" w:space="0" w:color="auto"/>
          </w:divBdr>
        </w:div>
        <w:div w:id="2034725298">
          <w:marLeft w:val="0"/>
          <w:marRight w:val="0"/>
          <w:marTop w:val="0"/>
          <w:marBottom w:val="0"/>
          <w:divBdr>
            <w:top w:val="none" w:sz="0" w:space="0" w:color="auto"/>
            <w:left w:val="single" w:sz="24" w:space="31" w:color="98CFC1"/>
            <w:bottom w:val="none" w:sz="0" w:space="0" w:color="auto"/>
            <w:right w:val="none" w:sz="0" w:space="0" w:color="auto"/>
          </w:divBdr>
        </w:div>
        <w:div w:id="1776748495">
          <w:marLeft w:val="0"/>
          <w:marRight w:val="0"/>
          <w:marTop w:val="0"/>
          <w:marBottom w:val="0"/>
          <w:divBdr>
            <w:top w:val="none" w:sz="0" w:space="0" w:color="auto"/>
            <w:left w:val="single" w:sz="24" w:space="31" w:color="98CFC1"/>
            <w:bottom w:val="none" w:sz="0" w:space="0" w:color="auto"/>
            <w:right w:val="none" w:sz="0" w:space="0" w:color="auto"/>
          </w:divBdr>
        </w:div>
      </w:divsChild>
    </w:div>
    <w:div w:id="308555225">
      <w:bodyDiv w:val="1"/>
      <w:marLeft w:val="0"/>
      <w:marRight w:val="0"/>
      <w:marTop w:val="0"/>
      <w:marBottom w:val="0"/>
      <w:divBdr>
        <w:top w:val="none" w:sz="0" w:space="0" w:color="auto"/>
        <w:left w:val="none" w:sz="0" w:space="0" w:color="auto"/>
        <w:bottom w:val="none" w:sz="0" w:space="0" w:color="auto"/>
        <w:right w:val="none" w:sz="0" w:space="0" w:color="auto"/>
      </w:divBdr>
      <w:divsChild>
        <w:div w:id="140970889">
          <w:marLeft w:val="0"/>
          <w:marRight w:val="0"/>
          <w:marTop w:val="0"/>
          <w:marBottom w:val="0"/>
          <w:divBdr>
            <w:top w:val="none" w:sz="0" w:space="0" w:color="auto"/>
            <w:left w:val="single" w:sz="24" w:space="31" w:color="7FC0DB"/>
            <w:bottom w:val="none" w:sz="0" w:space="0" w:color="auto"/>
            <w:right w:val="none" w:sz="0" w:space="0" w:color="auto"/>
          </w:divBdr>
        </w:div>
        <w:div w:id="52196690">
          <w:marLeft w:val="0"/>
          <w:marRight w:val="0"/>
          <w:marTop w:val="0"/>
          <w:marBottom w:val="0"/>
          <w:divBdr>
            <w:top w:val="none" w:sz="0" w:space="0" w:color="auto"/>
            <w:left w:val="single" w:sz="24" w:space="31" w:color="7FC0DB"/>
            <w:bottom w:val="none" w:sz="0" w:space="0" w:color="auto"/>
            <w:right w:val="none" w:sz="0" w:space="0" w:color="auto"/>
          </w:divBdr>
        </w:div>
        <w:div w:id="1303996320">
          <w:marLeft w:val="0"/>
          <w:marRight w:val="0"/>
          <w:marTop w:val="0"/>
          <w:marBottom w:val="0"/>
          <w:divBdr>
            <w:top w:val="none" w:sz="0" w:space="0" w:color="auto"/>
            <w:left w:val="single" w:sz="24" w:space="31" w:color="7FC0DB"/>
            <w:bottom w:val="none" w:sz="0" w:space="0" w:color="auto"/>
            <w:right w:val="none" w:sz="0" w:space="0" w:color="auto"/>
          </w:divBdr>
        </w:div>
      </w:divsChild>
    </w:div>
    <w:div w:id="353384508">
      <w:bodyDiv w:val="1"/>
      <w:marLeft w:val="0"/>
      <w:marRight w:val="0"/>
      <w:marTop w:val="0"/>
      <w:marBottom w:val="0"/>
      <w:divBdr>
        <w:top w:val="none" w:sz="0" w:space="0" w:color="auto"/>
        <w:left w:val="none" w:sz="0" w:space="0" w:color="auto"/>
        <w:bottom w:val="none" w:sz="0" w:space="0" w:color="auto"/>
        <w:right w:val="none" w:sz="0" w:space="0" w:color="auto"/>
      </w:divBdr>
    </w:div>
    <w:div w:id="428892737">
      <w:bodyDiv w:val="1"/>
      <w:marLeft w:val="0"/>
      <w:marRight w:val="0"/>
      <w:marTop w:val="0"/>
      <w:marBottom w:val="0"/>
      <w:divBdr>
        <w:top w:val="none" w:sz="0" w:space="0" w:color="auto"/>
        <w:left w:val="none" w:sz="0" w:space="0" w:color="auto"/>
        <w:bottom w:val="none" w:sz="0" w:space="0" w:color="auto"/>
        <w:right w:val="none" w:sz="0" w:space="0" w:color="auto"/>
      </w:divBdr>
      <w:divsChild>
        <w:div w:id="1123768123">
          <w:marLeft w:val="0"/>
          <w:marRight w:val="0"/>
          <w:marTop w:val="0"/>
          <w:marBottom w:val="0"/>
          <w:divBdr>
            <w:top w:val="none" w:sz="0" w:space="0" w:color="auto"/>
            <w:left w:val="single" w:sz="24" w:space="31" w:color="7FC0DB"/>
            <w:bottom w:val="none" w:sz="0" w:space="0" w:color="auto"/>
            <w:right w:val="none" w:sz="0" w:space="0" w:color="auto"/>
          </w:divBdr>
        </w:div>
        <w:div w:id="1374118426">
          <w:marLeft w:val="0"/>
          <w:marRight w:val="0"/>
          <w:marTop w:val="0"/>
          <w:marBottom w:val="0"/>
          <w:divBdr>
            <w:top w:val="none" w:sz="0" w:space="0" w:color="auto"/>
            <w:left w:val="single" w:sz="24" w:space="31" w:color="98CFC1"/>
            <w:bottom w:val="none" w:sz="0" w:space="0" w:color="auto"/>
            <w:right w:val="none" w:sz="0" w:space="0" w:color="auto"/>
          </w:divBdr>
        </w:div>
        <w:div w:id="1862695473">
          <w:marLeft w:val="0"/>
          <w:marRight w:val="0"/>
          <w:marTop w:val="0"/>
          <w:marBottom w:val="0"/>
          <w:divBdr>
            <w:top w:val="none" w:sz="0" w:space="0" w:color="auto"/>
            <w:left w:val="single" w:sz="24" w:space="31" w:color="7FC0DB"/>
            <w:bottom w:val="none" w:sz="0" w:space="0" w:color="auto"/>
            <w:right w:val="none" w:sz="0" w:space="0" w:color="auto"/>
          </w:divBdr>
        </w:div>
        <w:div w:id="684283640">
          <w:marLeft w:val="0"/>
          <w:marRight w:val="0"/>
          <w:marTop w:val="0"/>
          <w:marBottom w:val="0"/>
          <w:divBdr>
            <w:top w:val="none" w:sz="0" w:space="0" w:color="auto"/>
            <w:left w:val="single" w:sz="24" w:space="31" w:color="7FC0DB"/>
            <w:bottom w:val="none" w:sz="0" w:space="0" w:color="auto"/>
            <w:right w:val="none" w:sz="0" w:space="0" w:color="auto"/>
          </w:divBdr>
        </w:div>
      </w:divsChild>
    </w:div>
    <w:div w:id="481238901">
      <w:bodyDiv w:val="1"/>
      <w:marLeft w:val="0"/>
      <w:marRight w:val="0"/>
      <w:marTop w:val="0"/>
      <w:marBottom w:val="0"/>
      <w:divBdr>
        <w:top w:val="none" w:sz="0" w:space="0" w:color="auto"/>
        <w:left w:val="none" w:sz="0" w:space="0" w:color="auto"/>
        <w:bottom w:val="none" w:sz="0" w:space="0" w:color="auto"/>
        <w:right w:val="none" w:sz="0" w:space="0" w:color="auto"/>
      </w:divBdr>
      <w:divsChild>
        <w:div w:id="1588080196">
          <w:marLeft w:val="0"/>
          <w:marRight w:val="0"/>
          <w:marTop w:val="0"/>
          <w:marBottom w:val="0"/>
          <w:divBdr>
            <w:top w:val="none" w:sz="0" w:space="0" w:color="auto"/>
            <w:left w:val="single" w:sz="24" w:space="31" w:color="7FC0DB"/>
            <w:bottom w:val="none" w:sz="0" w:space="0" w:color="auto"/>
            <w:right w:val="none" w:sz="0" w:space="0" w:color="auto"/>
          </w:divBdr>
        </w:div>
        <w:div w:id="1156411099">
          <w:marLeft w:val="0"/>
          <w:marRight w:val="0"/>
          <w:marTop w:val="0"/>
          <w:marBottom w:val="0"/>
          <w:divBdr>
            <w:top w:val="none" w:sz="0" w:space="0" w:color="auto"/>
            <w:left w:val="single" w:sz="24" w:space="31" w:color="7FC0DB"/>
            <w:bottom w:val="none" w:sz="0" w:space="0" w:color="auto"/>
            <w:right w:val="none" w:sz="0" w:space="0" w:color="auto"/>
          </w:divBdr>
        </w:div>
        <w:div w:id="504711459">
          <w:marLeft w:val="0"/>
          <w:marRight w:val="0"/>
          <w:marTop w:val="0"/>
          <w:marBottom w:val="0"/>
          <w:divBdr>
            <w:top w:val="none" w:sz="0" w:space="0" w:color="auto"/>
            <w:left w:val="single" w:sz="24" w:space="31" w:color="7FC0DB"/>
            <w:bottom w:val="none" w:sz="0" w:space="0" w:color="auto"/>
            <w:right w:val="none" w:sz="0" w:space="0" w:color="auto"/>
          </w:divBdr>
        </w:div>
        <w:div w:id="1054351684">
          <w:marLeft w:val="0"/>
          <w:marRight w:val="0"/>
          <w:marTop w:val="0"/>
          <w:marBottom w:val="0"/>
          <w:divBdr>
            <w:top w:val="none" w:sz="0" w:space="0" w:color="auto"/>
            <w:left w:val="single" w:sz="24" w:space="31" w:color="7FC0DB"/>
            <w:bottom w:val="none" w:sz="0" w:space="0" w:color="auto"/>
            <w:right w:val="none" w:sz="0" w:space="0" w:color="auto"/>
          </w:divBdr>
        </w:div>
        <w:div w:id="2096630763">
          <w:marLeft w:val="0"/>
          <w:marRight w:val="0"/>
          <w:marTop w:val="0"/>
          <w:marBottom w:val="0"/>
          <w:divBdr>
            <w:top w:val="none" w:sz="0" w:space="0" w:color="auto"/>
            <w:left w:val="single" w:sz="24" w:space="31" w:color="7FC0DB"/>
            <w:bottom w:val="none" w:sz="0" w:space="0" w:color="auto"/>
            <w:right w:val="none" w:sz="0" w:space="0" w:color="auto"/>
          </w:divBdr>
        </w:div>
        <w:div w:id="1201094867">
          <w:marLeft w:val="0"/>
          <w:marRight w:val="0"/>
          <w:marTop w:val="0"/>
          <w:marBottom w:val="0"/>
          <w:divBdr>
            <w:top w:val="none" w:sz="0" w:space="0" w:color="auto"/>
            <w:left w:val="single" w:sz="24" w:space="31" w:color="7FC0DB"/>
            <w:bottom w:val="none" w:sz="0" w:space="0" w:color="auto"/>
            <w:right w:val="none" w:sz="0" w:space="0" w:color="auto"/>
          </w:divBdr>
        </w:div>
        <w:div w:id="2021926193">
          <w:marLeft w:val="0"/>
          <w:marRight w:val="0"/>
          <w:marTop w:val="0"/>
          <w:marBottom w:val="0"/>
          <w:divBdr>
            <w:top w:val="none" w:sz="0" w:space="0" w:color="auto"/>
            <w:left w:val="single" w:sz="24" w:space="31" w:color="7FC0DB"/>
            <w:bottom w:val="none" w:sz="0" w:space="0" w:color="auto"/>
            <w:right w:val="none" w:sz="0" w:space="0" w:color="auto"/>
          </w:divBdr>
        </w:div>
        <w:div w:id="925960738">
          <w:marLeft w:val="0"/>
          <w:marRight w:val="0"/>
          <w:marTop w:val="0"/>
          <w:marBottom w:val="0"/>
          <w:divBdr>
            <w:top w:val="none" w:sz="0" w:space="0" w:color="auto"/>
            <w:left w:val="single" w:sz="24" w:space="31" w:color="7FC0DB"/>
            <w:bottom w:val="none" w:sz="0" w:space="0" w:color="auto"/>
            <w:right w:val="none" w:sz="0" w:space="0" w:color="auto"/>
          </w:divBdr>
        </w:div>
        <w:div w:id="1967546820">
          <w:marLeft w:val="0"/>
          <w:marRight w:val="0"/>
          <w:marTop w:val="0"/>
          <w:marBottom w:val="0"/>
          <w:divBdr>
            <w:top w:val="none" w:sz="0" w:space="0" w:color="auto"/>
            <w:left w:val="single" w:sz="24" w:space="31" w:color="7FC0DB"/>
            <w:bottom w:val="none" w:sz="0" w:space="0" w:color="auto"/>
            <w:right w:val="none" w:sz="0" w:space="0" w:color="auto"/>
          </w:divBdr>
        </w:div>
        <w:div w:id="655230325">
          <w:marLeft w:val="0"/>
          <w:marRight w:val="0"/>
          <w:marTop w:val="0"/>
          <w:marBottom w:val="0"/>
          <w:divBdr>
            <w:top w:val="none" w:sz="0" w:space="0" w:color="auto"/>
            <w:left w:val="single" w:sz="24" w:space="31" w:color="7FC0DB"/>
            <w:bottom w:val="none" w:sz="0" w:space="0" w:color="auto"/>
            <w:right w:val="none" w:sz="0" w:space="0" w:color="auto"/>
          </w:divBdr>
        </w:div>
        <w:div w:id="1373264735">
          <w:marLeft w:val="0"/>
          <w:marRight w:val="0"/>
          <w:marTop w:val="0"/>
          <w:marBottom w:val="0"/>
          <w:divBdr>
            <w:top w:val="none" w:sz="0" w:space="0" w:color="auto"/>
            <w:left w:val="single" w:sz="24" w:space="31" w:color="7FC0DB"/>
            <w:bottom w:val="none" w:sz="0" w:space="0" w:color="auto"/>
            <w:right w:val="none" w:sz="0" w:space="0" w:color="auto"/>
          </w:divBdr>
        </w:div>
        <w:div w:id="1814449164">
          <w:marLeft w:val="0"/>
          <w:marRight w:val="0"/>
          <w:marTop w:val="0"/>
          <w:marBottom w:val="0"/>
          <w:divBdr>
            <w:top w:val="none" w:sz="0" w:space="0" w:color="auto"/>
            <w:left w:val="single" w:sz="24" w:space="31" w:color="7FC0DB"/>
            <w:bottom w:val="none" w:sz="0" w:space="0" w:color="auto"/>
            <w:right w:val="none" w:sz="0" w:space="0" w:color="auto"/>
          </w:divBdr>
        </w:div>
        <w:div w:id="74784335">
          <w:marLeft w:val="0"/>
          <w:marRight w:val="0"/>
          <w:marTop w:val="0"/>
          <w:marBottom w:val="0"/>
          <w:divBdr>
            <w:top w:val="none" w:sz="0" w:space="0" w:color="auto"/>
            <w:left w:val="single" w:sz="24" w:space="31" w:color="7FC0DB"/>
            <w:bottom w:val="none" w:sz="0" w:space="0" w:color="auto"/>
            <w:right w:val="none" w:sz="0" w:space="0" w:color="auto"/>
          </w:divBdr>
        </w:div>
        <w:div w:id="312485690">
          <w:marLeft w:val="0"/>
          <w:marRight w:val="0"/>
          <w:marTop w:val="0"/>
          <w:marBottom w:val="0"/>
          <w:divBdr>
            <w:top w:val="none" w:sz="0" w:space="0" w:color="auto"/>
            <w:left w:val="single" w:sz="24" w:space="31" w:color="7FC0DB"/>
            <w:bottom w:val="none" w:sz="0" w:space="0" w:color="auto"/>
            <w:right w:val="none" w:sz="0" w:space="0" w:color="auto"/>
          </w:divBdr>
        </w:div>
        <w:div w:id="445974889">
          <w:marLeft w:val="0"/>
          <w:marRight w:val="0"/>
          <w:marTop w:val="0"/>
          <w:marBottom w:val="0"/>
          <w:divBdr>
            <w:top w:val="none" w:sz="0" w:space="0" w:color="auto"/>
            <w:left w:val="single" w:sz="24" w:space="31" w:color="7FC0DB"/>
            <w:bottom w:val="none" w:sz="0" w:space="0" w:color="auto"/>
            <w:right w:val="none" w:sz="0" w:space="0" w:color="auto"/>
          </w:divBdr>
        </w:div>
        <w:div w:id="1852448639">
          <w:marLeft w:val="0"/>
          <w:marRight w:val="0"/>
          <w:marTop w:val="0"/>
          <w:marBottom w:val="0"/>
          <w:divBdr>
            <w:top w:val="none" w:sz="0" w:space="0" w:color="auto"/>
            <w:left w:val="single" w:sz="24" w:space="31" w:color="7FC0DB"/>
            <w:bottom w:val="none" w:sz="0" w:space="0" w:color="auto"/>
            <w:right w:val="none" w:sz="0" w:space="0" w:color="auto"/>
          </w:divBdr>
        </w:div>
        <w:div w:id="1754430090">
          <w:marLeft w:val="0"/>
          <w:marRight w:val="0"/>
          <w:marTop w:val="0"/>
          <w:marBottom w:val="0"/>
          <w:divBdr>
            <w:top w:val="none" w:sz="0" w:space="0" w:color="auto"/>
            <w:left w:val="single" w:sz="24" w:space="31" w:color="7FC0DB"/>
            <w:bottom w:val="none" w:sz="0" w:space="0" w:color="auto"/>
            <w:right w:val="none" w:sz="0" w:space="0" w:color="auto"/>
          </w:divBdr>
        </w:div>
        <w:div w:id="201483031">
          <w:marLeft w:val="0"/>
          <w:marRight w:val="0"/>
          <w:marTop w:val="0"/>
          <w:marBottom w:val="0"/>
          <w:divBdr>
            <w:top w:val="none" w:sz="0" w:space="0" w:color="auto"/>
            <w:left w:val="single" w:sz="24" w:space="31" w:color="7FC0DB"/>
            <w:bottom w:val="none" w:sz="0" w:space="0" w:color="auto"/>
            <w:right w:val="none" w:sz="0" w:space="0" w:color="auto"/>
          </w:divBdr>
        </w:div>
        <w:div w:id="2118595295">
          <w:marLeft w:val="0"/>
          <w:marRight w:val="0"/>
          <w:marTop w:val="0"/>
          <w:marBottom w:val="0"/>
          <w:divBdr>
            <w:top w:val="none" w:sz="0" w:space="0" w:color="auto"/>
            <w:left w:val="single" w:sz="24" w:space="31" w:color="7FC0DB"/>
            <w:bottom w:val="none" w:sz="0" w:space="0" w:color="auto"/>
            <w:right w:val="none" w:sz="0" w:space="0" w:color="auto"/>
          </w:divBdr>
        </w:div>
        <w:div w:id="1948078328">
          <w:marLeft w:val="0"/>
          <w:marRight w:val="0"/>
          <w:marTop w:val="0"/>
          <w:marBottom w:val="0"/>
          <w:divBdr>
            <w:top w:val="none" w:sz="0" w:space="0" w:color="auto"/>
            <w:left w:val="single" w:sz="24" w:space="31" w:color="7FC0DB"/>
            <w:bottom w:val="none" w:sz="0" w:space="0" w:color="auto"/>
            <w:right w:val="none" w:sz="0" w:space="0" w:color="auto"/>
          </w:divBdr>
        </w:div>
        <w:div w:id="355666321">
          <w:marLeft w:val="0"/>
          <w:marRight w:val="0"/>
          <w:marTop w:val="0"/>
          <w:marBottom w:val="0"/>
          <w:divBdr>
            <w:top w:val="none" w:sz="0" w:space="0" w:color="auto"/>
            <w:left w:val="single" w:sz="24" w:space="31" w:color="7FC0DB"/>
            <w:bottom w:val="none" w:sz="0" w:space="0" w:color="auto"/>
            <w:right w:val="none" w:sz="0" w:space="0" w:color="auto"/>
          </w:divBdr>
        </w:div>
        <w:div w:id="1067146027">
          <w:marLeft w:val="0"/>
          <w:marRight w:val="0"/>
          <w:marTop w:val="0"/>
          <w:marBottom w:val="0"/>
          <w:divBdr>
            <w:top w:val="none" w:sz="0" w:space="0" w:color="auto"/>
            <w:left w:val="single" w:sz="24" w:space="31" w:color="7FC0DB"/>
            <w:bottom w:val="none" w:sz="0" w:space="0" w:color="auto"/>
            <w:right w:val="none" w:sz="0" w:space="0" w:color="auto"/>
          </w:divBdr>
        </w:div>
        <w:div w:id="1153137115">
          <w:marLeft w:val="0"/>
          <w:marRight w:val="0"/>
          <w:marTop w:val="0"/>
          <w:marBottom w:val="0"/>
          <w:divBdr>
            <w:top w:val="none" w:sz="0" w:space="0" w:color="auto"/>
            <w:left w:val="single" w:sz="24" w:space="31" w:color="7FC0DB"/>
            <w:bottom w:val="none" w:sz="0" w:space="0" w:color="auto"/>
            <w:right w:val="none" w:sz="0" w:space="0" w:color="auto"/>
          </w:divBdr>
        </w:div>
        <w:div w:id="1871799981">
          <w:marLeft w:val="0"/>
          <w:marRight w:val="0"/>
          <w:marTop w:val="0"/>
          <w:marBottom w:val="0"/>
          <w:divBdr>
            <w:top w:val="none" w:sz="0" w:space="0" w:color="auto"/>
            <w:left w:val="single" w:sz="24" w:space="31" w:color="7FC0DB"/>
            <w:bottom w:val="none" w:sz="0" w:space="0" w:color="auto"/>
            <w:right w:val="none" w:sz="0" w:space="0" w:color="auto"/>
          </w:divBdr>
        </w:div>
        <w:div w:id="1314411718">
          <w:marLeft w:val="0"/>
          <w:marRight w:val="0"/>
          <w:marTop w:val="0"/>
          <w:marBottom w:val="0"/>
          <w:divBdr>
            <w:top w:val="none" w:sz="0" w:space="0" w:color="auto"/>
            <w:left w:val="single" w:sz="24" w:space="31" w:color="7FC0DB"/>
            <w:bottom w:val="none" w:sz="0" w:space="0" w:color="auto"/>
            <w:right w:val="none" w:sz="0" w:space="0" w:color="auto"/>
          </w:divBdr>
        </w:div>
        <w:div w:id="119541517">
          <w:marLeft w:val="0"/>
          <w:marRight w:val="0"/>
          <w:marTop w:val="0"/>
          <w:marBottom w:val="0"/>
          <w:divBdr>
            <w:top w:val="none" w:sz="0" w:space="0" w:color="auto"/>
            <w:left w:val="single" w:sz="24" w:space="31" w:color="7FC0DB"/>
            <w:bottom w:val="none" w:sz="0" w:space="0" w:color="auto"/>
            <w:right w:val="none" w:sz="0" w:space="0" w:color="auto"/>
          </w:divBdr>
        </w:div>
        <w:div w:id="1920628775">
          <w:marLeft w:val="0"/>
          <w:marRight w:val="0"/>
          <w:marTop w:val="0"/>
          <w:marBottom w:val="0"/>
          <w:divBdr>
            <w:top w:val="none" w:sz="0" w:space="0" w:color="auto"/>
            <w:left w:val="single" w:sz="24" w:space="31" w:color="7FC0DB"/>
            <w:bottom w:val="none" w:sz="0" w:space="0" w:color="auto"/>
            <w:right w:val="none" w:sz="0" w:space="0" w:color="auto"/>
          </w:divBdr>
        </w:div>
        <w:div w:id="1754668474">
          <w:marLeft w:val="0"/>
          <w:marRight w:val="0"/>
          <w:marTop w:val="0"/>
          <w:marBottom w:val="0"/>
          <w:divBdr>
            <w:top w:val="none" w:sz="0" w:space="0" w:color="auto"/>
            <w:left w:val="single" w:sz="24" w:space="31" w:color="7FC0DB"/>
            <w:bottom w:val="none" w:sz="0" w:space="0" w:color="auto"/>
            <w:right w:val="none" w:sz="0" w:space="0" w:color="auto"/>
          </w:divBdr>
        </w:div>
        <w:div w:id="1282767243">
          <w:marLeft w:val="0"/>
          <w:marRight w:val="0"/>
          <w:marTop w:val="0"/>
          <w:marBottom w:val="0"/>
          <w:divBdr>
            <w:top w:val="none" w:sz="0" w:space="0" w:color="auto"/>
            <w:left w:val="single" w:sz="24" w:space="31" w:color="7FC0DB"/>
            <w:bottom w:val="none" w:sz="0" w:space="0" w:color="auto"/>
            <w:right w:val="none" w:sz="0" w:space="0" w:color="auto"/>
          </w:divBdr>
        </w:div>
        <w:div w:id="194462795">
          <w:marLeft w:val="0"/>
          <w:marRight w:val="0"/>
          <w:marTop w:val="0"/>
          <w:marBottom w:val="0"/>
          <w:divBdr>
            <w:top w:val="none" w:sz="0" w:space="0" w:color="auto"/>
            <w:left w:val="single" w:sz="24" w:space="31" w:color="7FC0DB"/>
            <w:bottom w:val="none" w:sz="0" w:space="0" w:color="auto"/>
            <w:right w:val="none" w:sz="0" w:space="0" w:color="auto"/>
          </w:divBdr>
        </w:div>
        <w:div w:id="914170014">
          <w:marLeft w:val="0"/>
          <w:marRight w:val="0"/>
          <w:marTop w:val="0"/>
          <w:marBottom w:val="0"/>
          <w:divBdr>
            <w:top w:val="none" w:sz="0" w:space="0" w:color="auto"/>
            <w:left w:val="single" w:sz="24" w:space="31" w:color="7FC0DB"/>
            <w:bottom w:val="none" w:sz="0" w:space="0" w:color="auto"/>
            <w:right w:val="none" w:sz="0" w:space="0" w:color="auto"/>
          </w:divBdr>
        </w:div>
        <w:div w:id="1436053397">
          <w:marLeft w:val="0"/>
          <w:marRight w:val="0"/>
          <w:marTop w:val="0"/>
          <w:marBottom w:val="0"/>
          <w:divBdr>
            <w:top w:val="none" w:sz="0" w:space="0" w:color="auto"/>
            <w:left w:val="single" w:sz="24" w:space="31" w:color="7FC0DB"/>
            <w:bottom w:val="none" w:sz="0" w:space="0" w:color="auto"/>
            <w:right w:val="none" w:sz="0" w:space="0" w:color="auto"/>
          </w:divBdr>
        </w:div>
        <w:div w:id="1294141845">
          <w:marLeft w:val="0"/>
          <w:marRight w:val="0"/>
          <w:marTop w:val="0"/>
          <w:marBottom w:val="0"/>
          <w:divBdr>
            <w:top w:val="none" w:sz="0" w:space="0" w:color="auto"/>
            <w:left w:val="single" w:sz="24" w:space="31" w:color="FFFFFF"/>
            <w:bottom w:val="none" w:sz="0" w:space="0" w:color="auto"/>
            <w:right w:val="none" w:sz="0" w:space="0" w:color="auto"/>
          </w:divBdr>
        </w:div>
        <w:div w:id="460609784">
          <w:marLeft w:val="0"/>
          <w:marRight w:val="0"/>
          <w:marTop w:val="0"/>
          <w:marBottom w:val="0"/>
          <w:divBdr>
            <w:top w:val="none" w:sz="0" w:space="0" w:color="auto"/>
            <w:left w:val="single" w:sz="24" w:space="31" w:color="7FC0DB"/>
            <w:bottom w:val="none" w:sz="0" w:space="0" w:color="auto"/>
            <w:right w:val="none" w:sz="0" w:space="0" w:color="auto"/>
          </w:divBdr>
        </w:div>
        <w:div w:id="89161575">
          <w:marLeft w:val="0"/>
          <w:marRight w:val="0"/>
          <w:marTop w:val="0"/>
          <w:marBottom w:val="0"/>
          <w:divBdr>
            <w:top w:val="none" w:sz="0" w:space="0" w:color="auto"/>
            <w:left w:val="single" w:sz="24" w:space="31" w:color="7FC0DB"/>
            <w:bottom w:val="none" w:sz="0" w:space="0" w:color="auto"/>
            <w:right w:val="none" w:sz="0" w:space="0" w:color="auto"/>
          </w:divBdr>
        </w:div>
        <w:div w:id="1464156555">
          <w:marLeft w:val="0"/>
          <w:marRight w:val="0"/>
          <w:marTop w:val="0"/>
          <w:marBottom w:val="0"/>
          <w:divBdr>
            <w:top w:val="none" w:sz="0" w:space="0" w:color="auto"/>
            <w:left w:val="single" w:sz="24" w:space="31" w:color="7FC0DB"/>
            <w:bottom w:val="none" w:sz="0" w:space="0" w:color="auto"/>
            <w:right w:val="none" w:sz="0" w:space="0" w:color="auto"/>
          </w:divBdr>
        </w:div>
      </w:divsChild>
    </w:div>
    <w:div w:id="552425990">
      <w:bodyDiv w:val="1"/>
      <w:marLeft w:val="0"/>
      <w:marRight w:val="0"/>
      <w:marTop w:val="0"/>
      <w:marBottom w:val="0"/>
      <w:divBdr>
        <w:top w:val="none" w:sz="0" w:space="0" w:color="auto"/>
        <w:left w:val="none" w:sz="0" w:space="0" w:color="auto"/>
        <w:bottom w:val="none" w:sz="0" w:space="0" w:color="auto"/>
        <w:right w:val="none" w:sz="0" w:space="0" w:color="auto"/>
      </w:divBdr>
      <w:divsChild>
        <w:div w:id="182597084">
          <w:marLeft w:val="0"/>
          <w:marRight w:val="0"/>
          <w:marTop w:val="0"/>
          <w:marBottom w:val="0"/>
          <w:divBdr>
            <w:top w:val="none" w:sz="0" w:space="0" w:color="auto"/>
            <w:left w:val="single" w:sz="24" w:space="31" w:color="7FC0DB"/>
            <w:bottom w:val="none" w:sz="0" w:space="0" w:color="auto"/>
            <w:right w:val="none" w:sz="0" w:space="0" w:color="auto"/>
          </w:divBdr>
        </w:div>
        <w:div w:id="2119787133">
          <w:marLeft w:val="0"/>
          <w:marRight w:val="0"/>
          <w:marTop w:val="0"/>
          <w:marBottom w:val="0"/>
          <w:divBdr>
            <w:top w:val="none" w:sz="0" w:space="0" w:color="auto"/>
            <w:left w:val="single" w:sz="24" w:space="31" w:color="7FC0DB"/>
            <w:bottom w:val="none" w:sz="0" w:space="0" w:color="auto"/>
            <w:right w:val="none" w:sz="0" w:space="0" w:color="auto"/>
          </w:divBdr>
        </w:div>
        <w:div w:id="833643784">
          <w:marLeft w:val="0"/>
          <w:marRight w:val="0"/>
          <w:marTop w:val="0"/>
          <w:marBottom w:val="0"/>
          <w:divBdr>
            <w:top w:val="none" w:sz="0" w:space="0" w:color="auto"/>
            <w:left w:val="single" w:sz="24" w:space="31" w:color="7FC0DB"/>
            <w:bottom w:val="none" w:sz="0" w:space="0" w:color="auto"/>
            <w:right w:val="none" w:sz="0" w:space="0" w:color="auto"/>
          </w:divBdr>
        </w:div>
        <w:div w:id="441535052">
          <w:marLeft w:val="0"/>
          <w:marRight w:val="0"/>
          <w:marTop w:val="0"/>
          <w:marBottom w:val="0"/>
          <w:divBdr>
            <w:top w:val="none" w:sz="0" w:space="0" w:color="auto"/>
            <w:left w:val="single" w:sz="24" w:space="31" w:color="7FC0DB"/>
            <w:bottom w:val="none" w:sz="0" w:space="0" w:color="auto"/>
            <w:right w:val="none" w:sz="0" w:space="0" w:color="auto"/>
          </w:divBdr>
        </w:div>
        <w:div w:id="1057315984">
          <w:marLeft w:val="0"/>
          <w:marRight w:val="0"/>
          <w:marTop w:val="0"/>
          <w:marBottom w:val="0"/>
          <w:divBdr>
            <w:top w:val="none" w:sz="0" w:space="0" w:color="auto"/>
            <w:left w:val="single" w:sz="24" w:space="31" w:color="7FC0DB"/>
            <w:bottom w:val="none" w:sz="0" w:space="0" w:color="auto"/>
            <w:right w:val="none" w:sz="0" w:space="0" w:color="auto"/>
          </w:divBdr>
        </w:div>
        <w:div w:id="1426219777">
          <w:marLeft w:val="0"/>
          <w:marRight w:val="0"/>
          <w:marTop w:val="0"/>
          <w:marBottom w:val="0"/>
          <w:divBdr>
            <w:top w:val="none" w:sz="0" w:space="0" w:color="auto"/>
            <w:left w:val="single" w:sz="24" w:space="31" w:color="7FC0DB"/>
            <w:bottom w:val="none" w:sz="0" w:space="0" w:color="auto"/>
            <w:right w:val="none" w:sz="0" w:space="0" w:color="auto"/>
          </w:divBdr>
        </w:div>
        <w:div w:id="1530407387">
          <w:marLeft w:val="0"/>
          <w:marRight w:val="0"/>
          <w:marTop w:val="0"/>
          <w:marBottom w:val="0"/>
          <w:divBdr>
            <w:top w:val="none" w:sz="0" w:space="0" w:color="auto"/>
            <w:left w:val="single" w:sz="24" w:space="31" w:color="7FC0DB"/>
            <w:bottom w:val="none" w:sz="0" w:space="0" w:color="auto"/>
            <w:right w:val="none" w:sz="0" w:space="0" w:color="auto"/>
          </w:divBdr>
        </w:div>
        <w:div w:id="794564735">
          <w:marLeft w:val="0"/>
          <w:marRight w:val="0"/>
          <w:marTop w:val="0"/>
          <w:marBottom w:val="0"/>
          <w:divBdr>
            <w:top w:val="none" w:sz="0" w:space="0" w:color="auto"/>
            <w:left w:val="single" w:sz="24" w:space="31" w:color="7FC0DB"/>
            <w:bottom w:val="none" w:sz="0" w:space="0" w:color="auto"/>
            <w:right w:val="none" w:sz="0" w:space="0" w:color="auto"/>
          </w:divBdr>
        </w:div>
        <w:div w:id="1798913804">
          <w:marLeft w:val="0"/>
          <w:marRight w:val="0"/>
          <w:marTop w:val="0"/>
          <w:marBottom w:val="0"/>
          <w:divBdr>
            <w:top w:val="none" w:sz="0" w:space="0" w:color="auto"/>
            <w:left w:val="single" w:sz="24" w:space="31" w:color="7FC0DB"/>
            <w:bottom w:val="none" w:sz="0" w:space="0" w:color="auto"/>
            <w:right w:val="none" w:sz="0" w:space="0" w:color="auto"/>
          </w:divBdr>
        </w:div>
        <w:div w:id="1634024201">
          <w:marLeft w:val="0"/>
          <w:marRight w:val="0"/>
          <w:marTop w:val="0"/>
          <w:marBottom w:val="0"/>
          <w:divBdr>
            <w:top w:val="none" w:sz="0" w:space="0" w:color="auto"/>
            <w:left w:val="single" w:sz="24" w:space="31" w:color="7FC0DB"/>
            <w:bottom w:val="none" w:sz="0" w:space="0" w:color="auto"/>
            <w:right w:val="none" w:sz="0" w:space="0" w:color="auto"/>
          </w:divBdr>
        </w:div>
        <w:div w:id="2037341780">
          <w:marLeft w:val="0"/>
          <w:marRight w:val="0"/>
          <w:marTop w:val="0"/>
          <w:marBottom w:val="0"/>
          <w:divBdr>
            <w:top w:val="none" w:sz="0" w:space="0" w:color="auto"/>
            <w:left w:val="single" w:sz="24" w:space="31" w:color="7FC0DB"/>
            <w:bottom w:val="none" w:sz="0" w:space="0" w:color="auto"/>
            <w:right w:val="none" w:sz="0" w:space="0" w:color="auto"/>
          </w:divBdr>
        </w:div>
        <w:div w:id="351689662">
          <w:marLeft w:val="0"/>
          <w:marRight w:val="0"/>
          <w:marTop w:val="0"/>
          <w:marBottom w:val="0"/>
          <w:divBdr>
            <w:top w:val="none" w:sz="0" w:space="0" w:color="auto"/>
            <w:left w:val="single" w:sz="24" w:space="31" w:color="7FC0DB"/>
            <w:bottom w:val="none" w:sz="0" w:space="0" w:color="auto"/>
            <w:right w:val="none" w:sz="0" w:space="0" w:color="auto"/>
          </w:divBdr>
        </w:div>
        <w:div w:id="768895389">
          <w:marLeft w:val="0"/>
          <w:marRight w:val="0"/>
          <w:marTop w:val="0"/>
          <w:marBottom w:val="0"/>
          <w:divBdr>
            <w:top w:val="none" w:sz="0" w:space="0" w:color="auto"/>
            <w:left w:val="single" w:sz="24" w:space="31" w:color="7FC0DB"/>
            <w:bottom w:val="none" w:sz="0" w:space="0" w:color="auto"/>
            <w:right w:val="none" w:sz="0" w:space="0" w:color="auto"/>
          </w:divBdr>
        </w:div>
        <w:div w:id="1442456317">
          <w:marLeft w:val="0"/>
          <w:marRight w:val="0"/>
          <w:marTop w:val="0"/>
          <w:marBottom w:val="0"/>
          <w:divBdr>
            <w:top w:val="none" w:sz="0" w:space="0" w:color="auto"/>
            <w:left w:val="single" w:sz="24" w:space="31" w:color="7FC0DB"/>
            <w:bottom w:val="none" w:sz="0" w:space="0" w:color="auto"/>
            <w:right w:val="none" w:sz="0" w:space="0" w:color="auto"/>
          </w:divBdr>
        </w:div>
        <w:div w:id="1630666923">
          <w:marLeft w:val="0"/>
          <w:marRight w:val="0"/>
          <w:marTop w:val="0"/>
          <w:marBottom w:val="0"/>
          <w:divBdr>
            <w:top w:val="none" w:sz="0" w:space="0" w:color="auto"/>
            <w:left w:val="single" w:sz="24" w:space="31" w:color="7FC0DB"/>
            <w:bottom w:val="none" w:sz="0" w:space="0" w:color="auto"/>
            <w:right w:val="none" w:sz="0" w:space="0" w:color="auto"/>
          </w:divBdr>
        </w:div>
        <w:div w:id="213927735">
          <w:marLeft w:val="0"/>
          <w:marRight w:val="0"/>
          <w:marTop w:val="0"/>
          <w:marBottom w:val="0"/>
          <w:divBdr>
            <w:top w:val="none" w:sz="0" w:space="0" w:color="auto"/>
            <w:left w:val="single" w:sz="24" w:space="31" w:color="7FC0DB"/>
            <w:bottom w:val="none" w:sz="0" w:space="0" w:color="auto"/>
            <w:right w:val="none" w:sz="0" w:space="0" w:color="auto"/>
          </w:divBdr>
        </w:div>
        <w:div w:id="621887790">
          <w:marLeft w:val="0"/>
          <w:marRight w:val="0"/>
          <w:marTop w:val="0"/>
          <w:marBottom w:val="0"/>
          <w:divBdr>
            <w:top w:val="none" w:sz="0" w:space="0" w:color="auto"/>
            <w:left w:val="single" w:sz="24" w:space="31" w:color="7FC0DB"/>
            <w:bottom w:val="none" w:sz="0" w:space="0" w:color="auto"/>
            <w:right w:val="none" w:sz="0" w:space="0" w:color="auto"/>
          </w:divBdr>
        </w:div>
        <w:div w:id="558783986">
          <w:marLeft w:val="0"/>
          <w:marRight w:val="0"/>
          <w:marTop w:val="0"/>
          <w:marBottom w:val="0"/>
          <w:divBdr>
            <w:top w:val="none" w:sz="0" w:space="0" w:color="auto"/>
            <w:left w:val="single" w:sz="24" w:space="31" w:color="7FC0DB"/>
            <w:bottom w:val="none" w:sz="0" w:space="0" w:color="auto"/>
            <w:right w:val="none" w:sz="0" w:space="0" w:color="auto"/>
          </w:divBdr>
        </w:div>
        <w:div w:id="1058743839">
          <w:marLeft w:val="0"/>
          <w:marRight w:val="0"/>
          <w:marTop w:val="0"/>
          <w:marBottom w:val="0"/>
          <w:divBdr>
            <w:top w:val="none" w:sz="0" w:space="0" w:color="auto"/>
            <w:left w:val="single" w:sz="24" w:space="31" w:color="7FC0DB"/>
            <w:bottom w:val="none" w:sz="0" w:space="0" w:color="auto"/>
            <w:right w:val="none" w:sz="0" w:space="0" w:color="auto"/>
          </w:divBdr>
        </w:div>
        <w:div w:id="328482947">
          <w:marLeft w:val="0"/>
          <w:marRight w:val="0"/>
          <w:marTop w:val="0"/>
          <w:marBottom w:val="0"/>
          <w:divBdr>
            <w:top w:val="none" w:sz="0" w:space="0" w:color="auto"/>
            <w:left w:val="single" w:sz="24" w:space="31" w:color="7FC0DB"/>
            <w:bottom w:val="none" w:sz="0" w:space="0" w:color="auto"/>
            <w:right w:val="none" w:sz="0" w:space="0" w:color="auto"/>
          </w:divBdr>
        </w:div>
        <w:div w:id="92365861">
          <w:marLeft w:val="0"/>
          <w:marRight w:val="0"/>
          <w:marTop w:val="0"/>
          <w:marBottom w:val="0"/>
          <w:divBdr>
            <w:top w:val="none" w:sz="0" w:space="0" w:color="auto"/>
            <w:left w:val="single" w:sz="24" w:space="31" w:color="7FC0DB"/>
            <w:bottom w:val="none" w:sz="0" w:space="0" w:color="auto"/>
            <w:right w:val="none" w:sz="0" w:space="0" w:color="auto"/>
          </w:divBdr>
        </w:div>
        <w:div w:id="1486776442">
          <w:marLeft w:val="0"/>
          <w:marRight w:val="0"/>
          <w:marTop w:val="0"/>
          <w:marBottom w:val="0"/>
          <w:divBdr>
            <w:top w:val="none" w:sz="0" w:space="0" w:color="auto"/>
            <w:left w:val="single" w:sz="24" w:space="31" w:color="7FC0DB"/>
            <w:bottom w:val="none" w:sz="0" w:space="0" w:color="auto"/>
            <w:right w:val="none" w:sz="0" w:space="0" w:color="auto"/>
          </w:divBdr>
        </w:div>
        <w:div w:id="611909941">
          <w:marLeft w:val="0"/>
          <w:marRight w:val="0"/>
          <w:marTop w:val="0"/>
          <w:marBottom w:val="0"/>
          <w:divBdr>
            <w:top w:val="none" w:sz="0" w:space="0" w:color="auto"/>
            <w:left w:val="single" w:sz="24" w:space="31" w:color="7FC0DB"/>
            <w:bottom w:val="none" w:sz="0" w:space="0" w:color="auto"/>
            <w:right w:val="none" w:sz="0" w:space="0" w:color="auto"/>
          </w:divBdr>
        </w:div>
        <w:div w:id="520894101">
          <w:marLeft w:val="0"/>
          <w:marRight w:val="0"/>
          <w:marTop w:val="0"/>
          <w:marBottom w:val="0"/>
          <w:divBdr>
            <w:top w:val="none" w:sz="0" w:space="0" w:color="auto"/>
            <w:left w:val="single" w:sz="24" w:space="31" w:color="7FC0DB"/>
            <w:bottom w:val="none" w:sz="0" w:space="0" w:color="auto"/>
            <w:right w:val="none" w:sz="0" w:space="0" w:color="auto"/>
          </w:divBdr>
        </w:div>
        <w:div w:id="930116485">
          <w:marLeft w:val="0"/>
          <w:marRight w:val="0"/>
          <w:marTop w:val="0"/>
          <w:marBottom w:val="0"/>
          <w:divBdr>
            <w:top w:val="none" w:sz="0" w:space="0" w:color="auto"/>
            <w:left w:val="single" w:sz="24" w:space="31" w:color="7FC0DB"/>
            <w:bottom w:val="none" w:sz="0" w:space="0" w:color="auto"/>
            <w:right w:val="none" w:sz="0" w:space="0" w:color="auto"/>
          </w:divBdr>
        </w:div>
        <w:div w:id="437916461">
          <w:marLeft w:val="0"/>
          <w:marRight w:val="0"/>
          <w:marTop w:val="0"/>
          <w:marBottom w:val="0"/>
          <w:divBdr>
            <w:top w:val="none" w:sz="0" w:space="0" w:color="auto"/>
            <w:left w:val="single" w:sz="24" w:space="31" w:color="7FC0DB"/>
            <w:bottom w:val="none" w:sz="0" w:space="0" w:color="auto"/>
            <w:right w:val="none" w:sz="0" w:space="0" w:color="auto"/>
          </w:divBdr>
        </w:div>
        <w:div w:id="448355013">
          <w:marLeft w:val="0"/>
          <w:marRight w:val="0"/>
          <w:marTop w:val="0"/>
          <w:marBottom w:val="0"/>
          <w:divBdr>
            <w:top w:val="none" w:sz="0" w:space="0" w:color="auto"/>
            <w:left w:val="single" w:sz="24" w:space="31" w:color="7FC0DB"/>
            <w:bottom w:val="none" w:sz="0" w:space="0" w:color="auto"/>
            <w:right w:val="none" w:sz="0" w:space="0" w:color="auto"/>
          </w:divBdr>
        </w:div>
        <w:div w:id="1416442762">
          <w:marLeft w:val="0"/>
          <w:marRight w:val="0"/>
          <w:marTop w:val="0"/>
          <w:marBottom w:val="0"/>
          <w:divBdr>
            <w:top w:val="none" w:sz="0" w:space="0" w:color="auto"/>
            <w:left w:val="single" w:sz="24" w:space="31" w:color="7FC0DB"/>
            <w:bottom w:val="none" w:sz="0" w:space="0" w:color="auto"/>
            <w:right w:val="none" w:sz="0" w:space="0" w:color="auto"/>
          </w:divBdr>
        </w:div>
        <w:div w:id="1022391681">
          <w:marLeft w:val="0"/>
          <w:marRight w:val="0"/>
          <w:marTop w:val="0"/>
          <w:marBottom w:val="0"/>
          <w:divBdr>
            <w:top w:val="none" w:sz="0" w:space="0" w:color="auto"/>
            <w:left w:val="single" w:sz="24" w:space="31" w:color="7FC0DB"/>
            <w:bottom w:val="none" w:sz="0" w:space="0" w:color="auto"/>
            <w:right w:val="none" w:sz="0" w:space="0" w:color="auto"/>
          </w:divBdr>
        </w:div>
        <w:div w:id="873080697">
          <w:marLeft w:val="0"/>
          <w:marRight w:val="0"/>
          <w:marTop w:val="0"/>
          <w:marBottom w:val="0"/>
          <w:divBdr>
            <w:top w:val="none" w:sz="0" w:space="0" w:color="auto"/>
            <w:left w:val="single" w:sz="24" w:space="31" w:color="7FC0DB"/>
            <w:bottom w:val="none" w:sz="0" w:space="0" w:color="auto"/>
            <w:right w:val="none" w:sz="0" w:space="0" w:color="auto"/>
          </w:divBdr>
        </w:div>
        <w:div w:id="2126387352">
          <w:marLeft w:val="0"/>
          <w:marRight w:val="0"/>
          <w:marTop w:val="0"/>
          <w:marBottom w:val="0"/>
          <w:divBdr>
            <w:top w:val="none" w:sz="0" w:space="0" w:color="auto"/>
            <w:left w:val="single" w:sz="24" w:space="31" w:color="7FC0DB"/>
            <w:bottom w:val="none" w:sz="0" w:space="0" w:color="auto"/>
            <w:right w:val="none" w:sz="0" w:space="0" w:color="auto"/>
          </w:divBdr>
        </w:div>
        <w:div w:id="390932545">
          <w:marLeft w:val="0"/>
          <w:marRight w:val="0"/>
          <w:marTop w:val="0"/>
          <w:marBottom w:val="0"/>
          <w:divBdr>
            <w:top w:val="none" w:sz="0" w:space="0" w:color="auto"/>
            <w:left w:val="single" w:sz="24" w:space="31" w:color="7FC0DB"/>
            <w:bottom w:val="none" w:sz="0" w:space="0" w:color="auto"/>
            <w:right w:val="none" w:sz="0" w:space="0" w:color="auto"/>
          </w:divBdr>
        </w:div>
        <w:div w:id="147866653">
          <w:marLeft w:val="0"/>
          <w:marRight w:val="0"/>
          <w:marTop w:val="0"/>
          <w:marBottom w:val="0"/>
          <w:divBdr>
            <w:top w:val="none" w:sz="0" w:space="0" w:color="auto"/>
            <w:left w:val="single" w:sz="24" w:space="31" w:color="7FC0DB"/>
            <w:bottom w:val="none" w:sz="0" w:space="0" w:color="auto"/>
            <w:right w:val="none" w:sz="0" w:space="0" w:color="auto"/>
          </w:divBdr>
        </w:div>
        <w:div w:id="628362766">
          <w:marLeft w:val="0"/>
          <w:marRight w:val="0"/>
          <w:marTop w:val="0"/>
          <w:marBottom w:val="0"/>
          <w:divBdr>
            <w:top w:val="none" w:sz="0" w:space="0" w:color="auto"/>
            <w:left w:val="single" w:sz="24" w:space="31" w:color="FFFFFF"/>
            <w:bottom w:val="none" w:sz="0" w:space="0" w:color="auto"/>
            <w:right w:val="none" w:sz="0" w:space="0" w:color="auto"/>
          </w:divBdr>
        </w:div>
        <w:div w:id="727533737">
          <w:marLeft w:val="0"/>
          <w:marRight w:val="0"/>
          <w:marTop w:val="0"/>
          <w:marBottom w:val="0"/>
          <w:divBdr>
            <w:top w:val="none" w:sz="0" w:space="0" w:color="auto"/>
            <w:left w:val="single" w:sz="24" w:space="31" w:color="7FC0DB"/>
            <w:bottom w:val="none" w:sz="0" w:space="0" w:color="auto"/>
            <w:right w:val="none" w:sz="0" w:space="0" w:color="auto"/>
          </w:divBdr>
        </w:div>
        <w:div w:id="2359379">
          <w:marLeft w:val="0"/>
          <w:marRight w:val="0"/>
          <w:marTop w:val="0"/>
          <w:marBottom w:val="0"/>
          <w:divBdr>
            <w:top w:val="none" w:sz="0" w:space="0" w:color="auto"/>
            <w:left w:val="single" w:sz="24" w:space="31" w:color="7FC0DB"/>
            <w:bottom w:val="none" w:sz="0" w:space="0" w:color="auto"/>
            <w:right w:val="none" w:sz="0" w:space="0" w:color="auto"/>
          </w:divBdr>
        </w:div>
        <w:div w:id="860439501">
          <w:marLeft w:val="0"/>
          <w:marRight w:val="0"/>
          <w:marTop w:val="0"/>
          <w:marBottom w:val="0"/>
          <w:divBdr>
            <w:top w:val="none" w:sz="0" w:space="0" w:color="auto"/>
            <w:left w:val="single" w:sz="24" w:space="31" w:color="7FC0DB"/>
            <w:bottom w:val="none" w:sz="0" w:space="0" w:color="auto"/>
            <w:right w:val="none" w:sz="0" w:space="0" w:color="auto"/>
          </w:divBdr>
        </w:div>
      </w:divsChild>
    </w:div>
    <w:div w:id="567108271">
      <w:bodyDiv w:val="1"/>
      <w:marLeft w:val="0"/>
      <w:marRight w:val="0"/>
      <w:marTop w:val="0"/>
      <w:marBottom w:val="0"/>
      <w:divBdr>
        <w:top w:val="none" w:sz="0" w:space="0" w:color="auto"/>
        <w:left w:val="none" w:sz="0" w:space="0" w:color="auto"/>
        <w:bottom w:val="none" w:sz="0" w:space="0" w:color="auto"/>
        <w:right w:val="none" w:sz="0" w:space="0" w:color="auto"/>
      </w:divBdr>
      <w:divsChild>
        <w:div w:id="2114401653">
          <w:marLeft w:val="0"/>
          <w:marRight w:val="0"/>
          <w:marTop w:val="0"/>
          <w:marBottom w:val="0"/>
          <w:divBdr>
            <w:top w:val="none" w:sz="0" w:space="0" w:color="auto"/>
            <w:left w:val="single" w:sz="24" w:space="31" w:color="7FC0DB"/>
            <w:bottom w:val="none" w:sz="0" w:space="0" w:color="auto"/>
            <w:right w:val="none" w:sz="0" w:space="0" w:color="auto"/>
          </w:divBdr>
        </w:div>
        <w:div w:id="26760790">
          <w:marLeft w:val="0"/>
          <w:marRight w:val="0"/>
          <w:marTop w:val="0"/>
          <w:marBottom w:val="0"/>
          <w:divBdr>
            <w:top w:val="none" w:sz="0" w:space="0" w:color="auto"/>
            <w:left w:val="single" w:sz="24" w:space="31" w:color="7FC0DB"/>
            <w:bottom w:val="none" w:sz="0" w:space="0" w:color="auto"/>
            <w:right w:val="none" w:sz="0" w:space="0" w:color="auto"/>
          </w:divBdr>
        </w:div>
        <w:div w:id="1181050006">
          <w:marLeft w:val="0"/>
          <w:marRight w:val="0"/>
          <w:marTop w:val="0"/>
          <w:marBottom w:val="0"/>
          <w:divBdr>
            <w:top w:val="none" w:sz="0" w:space="0" w:color="auto"/>
            <w:left w:val="single" w:sz="24" w:space="31" w:color="7FC0DB"/>
            <w:bottom w:val="none" w:sz="0" w:space="0" w:color="auto"/>
            <w:right w:val="none" w:sz="0" w:space="0" w:color="auto"/>
          </w:divBdr>
        </w:div>
        <w:div w:id="1185439754">
          <w:marLeft w:val="0"/>
          <w:marRight w:val="0"/>
          <w:marTop w:val="0"/>
          <w:marBottom w:val="0"/>
          <w:divBdr>
            <w:top w:val="none" w:sz="0" w:space="0" w:color="auto"/>
            <w:left w:val="single" w:sz="24" w:space="31" w:color="7FC0DB"/>
            <w:bottom w:val="none" w:sz="0" w:space="0" w:color="auto"/>
            <w:right w:val="none" w:sz="0" w:space="0" w:color="auto"/>
          </w:divBdr>
        </w:div>
        <w:div w:id="1209874809">
          <w:marLeft w:val="0"/>
          <w:marRight w:val="0"/>
          <w:marTop w:val="0"/>
          <w:marBottom w:val="0"/>
          <w:divBdr>
            <w:top w:val="none" w:sz="0" w:space="0" w:color="auto"/>
            <w:left w:val="single" w:sz="24" w:space="31" w:color="7FC0DB"/>
            <w:bottom w:val="none" w:sz="0" w:space="0" w:color="auto"/>
            <w:right w:val="none" w:sz="0" w:space="0" w:color="auto"/>
          </w:divBdr>
        </w:div>
        <w:div w:id="1190098457">
          <w:marLeft w:val="0"/>
          <w:marRight w:val="0"/>
          <w:marTop w:val="0"/>
          <w:marBottom w:val="0"/>
          <w:divBdr>
            <w:top w:val="none" w:sz="0" w:space="0" w:color="auto"/>
            <w:left w:val="single" w:sz="24" w:space="31" w:color="7FC0DB"/>
            <w:bottom w:val="none" w:sz="0" w:space="0" w:color="auto"/>
            <w:right w:val="none" w:sz="0" w:space="0" w:color="auto"/>
          </w:divBdr>
        </w:div>
        <w:div w:id="1981037836">
          <w:marLeft w:val="0"/>
          <w:marRight w:val="0"/>
          <w:marTop w:val="0"/>
          <w:marBottom w:val="0"/>
          <w:divBdr>
            <w:top w:val="none" w:sz="0" w:space="0" w:color="auto"/>
            <w:left w:val="single" w:sz="24" w:space="31" w:color="7FC0DB"/>
            <w:bottom w:val="none" w:sz="0" w:space="0" w:color="auto"/>
            <w:right w:val="none" w:sz="0" w:space="0" w:color="auto"/>
          </w:divBdr>
        </w:div>
        <w:div w:id="1028261073">
          <w:marLeft w:val="0"/>
          <w:marRight w:val="0"/>
          <w:marTop w:val="0"/>
          <w:marBottom w:val="0"/>
          <w:divBdr>
            <w:top w:val="none" w:sz="0" w:space="0" w:color="auto"/>
            <w:left w:val="single" w:sz="24" w:space="31" w:color="7FC0DB"/>
            <w:bottom w:val="none" w:sz="0" w:space="0" w:color="auto"/>
            <w:right w:val="none" w:sz="0" w:space="0" w:color="auto"/>
          </w:divBdr>
        </w:div>
        <w:div w:id="1763062008">
          <w:marLeft w:val="0"/>
          <w:marRight w:val="0"/>
          <w:marTop w:val="0"/>
          <w:marBottom w:val="0"/>
          <w:divBdr>
            <w:top w:val="none" w:sz="0" w:space="0" w:color="auto"/>
            <w:left w:val="single" w:sz="24" w:space="31" w:color="7FC0DB"/>
            <w:bottom w:val="none" w:sz="0" w:space="0" w:color="auto"/>
            <w:right w:val="none" w:sz="0" w:space="0" w:color="auto"/>
          </w:divBdr>
        </w:div>
        <w:div w:id="1422335237">
          <w:marLeft w:val="0"/>
          <w:marRight w:val="0"/>
          <w:marTop w:val="0"/>
          <w:marBottom w:val="0"/>
          <w:divBdr>
            <w:top w:val="none" w:sz="0" w:space="0" w:color="auto"/>
            <w:left w:val="single" w:sz="24" w:space="31" w:color="7FC0DB"/>
            <w:bottom w:val="none" w:sz="0" w:space="0" w:color="auto"/>
            <w:right w:val="none" w:sz="0" w:space="0" w:color="auto"/>
          </w:divBdr>
        </w:div>
        <w:div w:id="80567566">
          <w:marLeft w:val="0"/>
          <w:marRight w:val="0"/>
          <w:marTop w:val="0"/>
          <w:marBottom w:val="0"/>
          <w:divBdr>
            <w:top w:val="none" w:sz="0" w:space="0" w:color="auto"/>
            <w:left w:val="single" w:sz="24" w:space="31" w:color="7FC0DB"/>
            <w:bottom w:val="none" w:sz="0" w:space="0" w:color="auto"/>
            <w:right w:val="none" w:sz="0" w:space="0" w:color="auto"/>
          </w:divBdr>
        </w:div>
        <w:div w:id="741681132">
          <w:marLeft w:val="0"/>
          <w:marRight w:val="0"/>
          <w:marTop w:val="0"/>
          <w:marBottom w:val="0"/>
          <w:divBdr>
            <w:top w:val="none" w:sz="0" w:space="0" w:color="auto"/>
            <w:left w:val="single" w:sz="24" w:space="31" w:color="7FC0DB"/>
            <w:bottom w:val="none" w:sz="0" w:space="0" w:color="auto"/>
            <w:right w:val="none" w:sz="0" w:space="0" w:color="auto"/>
          </w:divBdr>
        </w:div>
        <w:div w:id="1043333773">
          <w:marLeft w:val="0"/>
          <w:marRight w:val="0"/>
          <w:marTop w:val="0"/>
          <w:marBottom w:val="0"/>
          <w:divBdr>
            <w:top w:val="none" w:sz="0" w:space="0" w:color="auto"/>
            <w:left w:val="single" w:sz="24" w:space="31" w:color="7FC0DB"/>
            <w:bottom w:val="none" w:sz="0" w:space="0" w:color="auto"/>
            <w:right w:val="none" w:sz="0" w:space="0" w:color="auto"/>
          </w:divBdr>
        </w:div>
        <w:div w:id="1547139390">
          <w:marLeft w:val="0"/>
          <w:marRight w:val="0"/>
          <w:marTop w:val="0"/>
          <w:marBottom w:val="0"/>
          <w:divBdr>
            <w:top w:val="none" w:sz="0" w:space="0" w:color="auto"/>
            <w:left w:val="single" w:sz="24" w:space="31" w:color="7FC0DB"/>
            <w:bottom w:val="none" w:sz="0" w:space="0" w:color="auto"/>
            <w:right w:val="none" w:sz="0" w:space="0" w:color="auto"/>
          </w:divBdr>
        </w:div>
        <w:div w:id="1947496936">
          <w:marLeft w:val="0"/>
          <w:marRight w:val="0"/>
          <w:marTop w:val="0"/>
          <w:marBottom w:val="0"/>
          <w:divBdr>
            <w:top w:val="none" w:sz="0" w:space="0" w:color="auto"/>
            <w:left w:val="single" w:sz="24" w:space="31" w:color="7FC0DB"/>
            <w:bottom w:val="none" w:sz="0" w:space="0" w:color="auto"/>
            <w:right w:val="none" w:sz="0" w:space="0" w:color="auto"/>
          </w:divBdr>
        </w:div>
        <w:div w:id="2082867712">
          <w:marLeft w:val="0"/>
          <w:marRight w:val="0"/>
          <w:marTop w:val="0"/>
          <w:marBottom w:val="0"/>
          <w:divBdr>
            <w:top w:val="none" w:sz="0" w:space="0" w:color="auto"/>
            <w:left w:val="single" w:sz="24" w:space="31" w:color="7FC0DB"/>
            <w:bottom w:val="none" w:sz="0" w:space="0" w:color="auto"/>
            <w:right w:val="none" w:sz="0" w:space="0" w:color="auto"/>
          </w:divBdr>
        </w:div>
        <w:div w:id="654064606">
          <w:marLeft w:val="0"/>
          <w:marRight w:val="0"/>
          <w:marTop w:val="0"/>
          <w:marBottom w:val="0"/>
          <w:divBdr>
            <w:top w:val="none" w:sz="0" w:space="0" w:color="auto"/>
            <w:left w:val="single" w:sz="24" w:space="31" w:color="7FC0DB"/>
            <w:bottom w:val="none" w:sz="0" w:space="0" w:color="auto"/>
            <w:right w:val="none" w:sz="0" w:space="0" w:color="auto"/>
          </w:divBdr>
        </w:div>
        <w:div w:id="1613708443">
          <w:marLeft w:val="0"/>
          <w:marRight w:val="0"/>
          <w:marTop w:val="0"/>
          <w:marBottom w:val="0"/>
          <w:divBdr>
            <w:top w:val="none" w:sz="0" w:space="0" w:color="auto"/>
            <w:left w:val="single" w:sz="24" w:space="31" w:color="7FC0DB"/>
            <w:bottom w:val="none" w:sz="0" w:space="0" w:color="auto"/>
            <w:right w:val="none" w:sz="0" w:space="0" w:color="auto"/>
          </w:divBdr>
        </w:div>
        <w:div w:id="1665083273">
          <w:marLeft w:val="0"/>
          <w:marRight w:val="0"/>
          <w:marTop w:val="0"/>
          <w:marBottom w:val="0"/>
          <w:divBdr>
            <w:top w:val="none" w:sz="0" w:space="0" w:color="auto"/>
            <w:left w:val="single" w:sz="24" w:space="31" w:color="7FC0DB"/>
            <w:bottom w:val="none" w:sz="0" w:space="0" w:color="auto"/>
            <w:right w:val="none" w:sz="0" w:space="0" w:color="auto"/>
          </w:divBdr>
        </w:div>
        <w:div w:id="1448501053">
          <w:marLeft w:val="0"/>
          <w:marRight w:val="0"/>
          <w:marTop w:val="0"/>
          <w:marBottom w:val="0"/>
          <w:divBdr>
            <w:top w:val="none" w:sz="0" w:space="0" w:color="auto"/>
            <w:left w:val="single" w:sz="24" w:space="31" w:color="7FC0DB"/>
            <w:bottom w:val="none" w:sz="0" w:space="0" w:color="auto"/>
            <w:right w:val="none" w:sz="0" w:space="0" w:color="auto"/>
          </w:divBdr>
        </w:div>
        <w:div w:id="75637773">
          <w:marLeft w:val="0"/>
          <w:marRight w:val="0"/>
          <w:marTop w:val="0"/>
          <w:marBottom w:val="0"/>
          <w:divBdr>
            <w:top w:val="none" w:sz="0" w:space="0" w:color="auto"/>
            <w:left w:val="single" w:sz="24" w:space="31" w:color="7FC0DB"/>
            <w:bottom w:val="none" w:sz="0" w:space="0" w:color="auto"/>
            <w:right w:val="none" w:sz="0" w:space="0" w:color="auto"/>
          </w:divBdr>
        </w:div>
        <w:div w:id="747656320">
          <w:marLeft w:val="0"/>
          <w:marRight w:val="0"/>
          <w:marTop w:val="0"/>
          <w:marBottom w:val="0"/>
          <w:divBdr>
            <w:top w:val="none" w:sz="0" w:space="0" w:color="auto"/>
            <w:left w:val="single" w:sz="24" w:space="31" w:color="7FC0DB"/>
            <w:bottom w:val="none" w:sz="0" w:space="0" w:color="auto"/>
            <w:right w:val="none" w:sz="0" w:space="0" w:color="auto"/>
          </w:divBdr>
        </w:div>
        <w:div w:id="2044280732">
          <w:marLeft w:val="0"/>
          <w:marRight w:val="0"/>
          <w:marTop w:val="0"/>
          <w:marBottom w:val="0"/>
          <w:divBdr>
            <w:top w:val="none" w:sz="0" w:space="0" w:color="auto"/>
            <w:left w:val="single" w:sz="24" w:space="31" w:color="7FC0DB"/>
            <w:bottom w:val="none" w:sz="0" w:space="0" w:color="auto"/>
            <w:right w:val="none" w:sz="0" w:space="0" w:color="auto"/>
          </w:divBdr>
        </w:div>
        <w:div w:id="897133091">
          <w:marLeft w:val="0"/>
          <w:marRight w:val="0"/>
          <w:marTop w:val="0"/>
          <w:marBottom w:val="0"/>
          <w:divBdr>
            <w:top w:val="none" w:sz="0" w:space="0" w:color="auto"/>
            <w:left w:val="single" w:sz="24" w:space="31" w:color="7FC0DB"/>
            <w:bottom w:val="none" w:sz="0" w:space="0" w:color="auto"/>
            <w:right w:val="none" w:sz="0" w:space="0" w:color="auto"/>
          </w:divBdr>
        </w:div>
        <w:div w:id="1475835314">
          <w:marLeft w:val="0"/>
          <w:marRight w:val="0"/>
          <w:marTop w:val="0"/>
          <w:marBottom w:val="0"/>
          <w:divBdr>
            <w:top w:val="none" w:sz="0" w:space="0" w:color="auto"/>
            <w:left w:val="single" w:sz="24" w:space="31" w:color="7FC0DB"/>
            <w:bottom w:val="none" w:sz="0" w:space="0" w:color="auto"/>
            <w:right w:val="none" w:sz="0" w:space="0" w:color="auto"/>
          </w:divBdr>
        </w:div>
        <w:div w:id="1561205620">
          <w:marLeft w:val="0"/>
          <w:marRight w:val="0"/>
          <w:marTop w:val="0"/>
          <w:marBottom w:val="0"/>
          <w:divBdr>
            <w:top w:val="none" w:sz="0" w:space="0" w:color="auto"/>
            <w:left w:val="single" w:sz="24" w:space="31" w:color="7FC0DB"/>
            <w:bottom w:val="none" w:sz="0" w:space="0" w:color="auto"/>
            <w:right w:val="none" w:sz="0" w:space="0" w:color="auto"/>
          </w:divBdr>
        </w:div>
        <w:div w:id="352269973">
          <w:marLeft w:val="0"/>
          <w:marRight w:val="0"/>
          <w:marTop w:val="0"/>
          <w:marBottom w:val="0"/>
          <w:divBdr>
            <w:top w:val="none" w:sz="0" w:space="0" w:color="auto"/>
            <w:left w:val="single" w:sz="24" w:space="31" w:color="7FC0DB"/>
            <w:bottom w:val="none" w:sz="0" w:space="0" w:color="auto"/>
            <w:right w:val="none" w:sz="0" w:space="0" w:color="auto"/>
          </w:divBdr>
        </w:div>
        <w:div w:id="1200975192">
          <w:marLeft w:val="0"/>
          <w:marRight w:val="0"/>
          <w:marTop w:val="0"/>
          <w:marBottom w:val="0"/>
          <w:divBdr>
            <w:top w:val="none" w:sz="0" w:space="0" w:color="auto"/>
            <w:left w:val="single" w:sz="24" w:space="31" w:color="7FC0DB"/>
            <w:bottom w:val="none" w:sz="0" w:space="0" w:color="auto"/>
            <w:right w:val="none" w:sz="0" w:space="0" w:color="auto"/>
          </w:divBdr>
        </w:div>
        <w:div w:id="226232598">
          <w:marLeft w:val="0"/>
          <w:marRight w:val="0"/>
          <w:marTop w:val="0"/>
          <w:marBottom w:val="0"/>
          <w:divBdr>
            <w:top w:val="none" w:sz="0" w:space="0" w:color="auto"/>
            <w:left w:val="single" w:sz="24" w:space="31" w:color="7FC0DB"/>
            <w:bottom w:val="none" w:sz="0" w:space="0" w:color="auto"/>
            <w:right w:val="none" w:sz="0" w:space="0" w:color="auto"/>
          </w:divBdr>
        </w:div>
        <w:div w:id="1629622096">
          <w:marLeft w:val="0"/>
          <w:marRight w:val="0"/>
          <w:marTop w:val="0"/>
          <w:marBottom w:val="0"/>
          <w:divBdr>
            <w:top w:val="none" w:sz="0" w:space="0" w:color="auto"/>
            <w:left w:val="single" w:sz="24" w:space="31" w:color="7FC0DB"/>
            <w:bottom w:val="none" w:sz="0" w:space="0" w:color="auto"/>
            <w:right w:val="none" w:sz="0" w:space="0" w:color="auto"/>
          </w:divBdr>
        </w:div>
        <w:div w:id="1840804856">
          <w:marLeft w:val="0"/>
          <w:marRight w:val="0"/>
          <w:marTop w:val="0"/>
          <w:marBottom w:val="0"/>
          <w:divBdr>
            <w:top w:val="none" w:sz="0" w:space="0" w:color="auto"/>
            <w:left w:val="single" w:sz="24" w:space="31" w:color="7FC0DB"/>
            <w:bottom w:val="none" w:sz="0" w:space="0" w:color="auto"/>
            <w:right w:val="none" w:sz="0" w:space="0" w:color="auto"/>
          </w:divBdr>
        </w:div>
        <w:div w:id="1208563595">
          <w:marLeft w:val="0"/>
          <w:marRight w:val="0"/>
          <w:marTop w:val="0"/>
          <w:marBottom w:val="0"/>
          <w:divBdr>
            <w:top w:val="none" w:sz="0" w:space="0" w:color="auto"/>
            <w:left w:val="single" w:sz="24" w:space="31" w:color="7FC0DB"/>
            <w:bottom w:val="none" w:sz="0" w:space="0" w:color="auto"/>
            <w:right w:val="none" w:sz="0" w:space="0" w:color="auto"/>
          </w:divBdr>
        </w:div>
        <w:div w:id="400838165">
          <w:marLeft w:val="0"/>
          <w:marRight w:val="0"/>
          <w:marTop w:val="0"/>
          <w:marBottom w:val="0"/>
          <w:divBdr>
            <w:top w:val="none" w:sz="0" w:space="0" w:color="auto"/>
            <w:left w:val="single" w:sz="24" w:space="31" w:color="7FC0DB"/>
            <w:bottom w:val="none" w:sz="0" w:space="0" w:color="auto"/>
            <w:right w:val="none" w:sz="0" w:space="0" w:color="auto"/>
          </w:divBdr>
        </w:div>
        <w:div w:id="493765122">
          <w:marLeft w:val="0"/>
          <w:marRight w:val="0"/>
          <w:marTop w:val="0"/>
          <w:marBottom w:val="0"/>
          <w:divBdr>
            <w:top w:val="none" w:sz="0" w:space="0" w:color="auto"/>
            <w:left w:val="single" w:sz="24" w:space="31" w:color="FFFFFF"/>
            <w:bottom w:val="none" w:sz="0" w:space="0" w:color="auto"/>
            <w:right w:val="none" w:sz="0" w:space="0" w:color="auto"/>
          </w:divBdr>
        </w:div>
        <w:div w:id="1801798111">
          <w:marLeft w:val="0"/>
          <w:marRight w:val="0"/>
          <w:marTop w:val="0"/>
          <w:marBottom w:val="0"/>
          <w:divBdr>
            <w:top w:val="none" w:sz="0" w:space="0" w:color="auto"/>
            <w:left w:val="single" w:sz="24" w:space="31" w:color="7FC0DB"/>
            <w:bottom w:val="none" w:sz="0" w:space="0" w:color="auto"/>
            <w:right w:val="none" w:sz="0" w:space="0" w:color="auto"/>
          </w:divBdr>
        </w:div>
        <w:div w:id="1784374511">
          <w:marLeft w:val="0"/>
          <w:marRight w:val="0"/>
          <w:marTop w:val="0"/>
          <w:marBottom w:val="0"/>
          <w:divBdr>
            <w:top w:val="none" w:sz="0" w:space="0" w:color="auto"/>
            <w:left w:val="single" w:sz="24" w:space="31" w:color="7FC0DB"/>
            <w:bottom w:val="none" w:sz="0" w:space="0" w:color="auto"/>
            <w:right w:val="none" w:sz="0" w:space="0" w:color="auto"/>
          </w:divBdr>
        </w:div>
        <w:div w:id="1381056574">
          <w:marLeft w:val="0"/>
          <w:marRight w:val="0"/>
          <w:marTop w:val="0"/>
          <w:marBottom w:val="0"/>
          <w:divBdr>
            <w:top w:val="none" w:sz="0" w:space="0" w:color="auto"/>
            <w:left w:val="single" w:sz="24" w:space="31" w:color="7FC0DB"/>
            <w:bottom w:val="none" w:sz="0" w:space="0" w:color="auto"/>
            <w:right w:val="none" w:sz="0" w:space="0" w:color="auto"/>
          </w:divBdr>
        </w:div>
      </w:divsChild>
    </w:div>
    <w:div w:id="578295922">
      <w:bodyDiv w:val="1"/>
      <w:marLeft w:val="0"/>
      <w:marRight w:val="0"/>
      <w:marTop w:val="0"/>
      <w:marBottom w:val="0"/>
      <w:divBdr>
        <w:top w:val="none" w:sz="0" w:space="0" w:color="auto"/>
        <w:left w:val="none" w:sz="0" w:space="0" w:color="auto"/>
        <w:bottom w:val="none" w:sz="0" w:space="0" w:color="auto"/>
        <w:right w:val="none" w:sz="0" w:space="0" w:color="auto"/>
      </w:divBdr>
      <w:divsChild>
        <w:div w:id="366636646">
          <w:marLeft w:val="0"/>
          <w:marRight w:val="0"/>
          <w:marTop w:val="0"/>
          <w:marBottom w:val="0"/>
          <w:divBdr>
            <w:top w:val="none" w:sz="0" w:space="0" w:color="auto"/>
            <w:left w:val="single" w:sz="24" w:space="31" w:color="7FC0DB"/>
            <w:bottom w:val="none" w:sz="0" w:space="0" w:color="auto"/>
            <w:right w:val="none" w:sz="0" w:space="0" w:color="auto"/>
          </w:divBdr>
        </w:div>
        <w:div w:id="1184251471">
          <w:marLeft w:val="0"/>
          <w:marRight w:val="0"/>
          <w:marTop w:val="0"/>
          <w:marBottom w:val="0"/>
          <w:divBdr>
            <w:top w:val="none" w:sz="0" w:space="0" w:color="auto"/>
            <w:left w:val="single" w:sz="24" w:space="31" w:color="7FC0DB"/>
            <w:bottom w:val="none" w:sz="0" w:space="0" w:color="auto"/>
            <w:right w:val="none" w:sz="0" w:space="0" w:color="auto"/>
          </w:divBdr>
        </w:div>
        <w:div w:id="17320591">
          <w:marLeft w:val="0"/>
          <w:marRight w:val="0"/>
          <w:marTop w:val="0"/>
          <w:marBottom w:val="0"/>
          <w:divBdr>
            <w:top w:val="none" w:sz="0" w:space="0" w:color="auto"/>
            <w:left w:val="single" w:sz="24" w:space="31" w:color="7FC0DB"/>
            <w:bottom w:val="none" w:sz="0" w:space="0" w:color="auto"/>
            <w:right w:val="none" w:sz="0" w:space="0" w:color="auto"/>
          </w:divBdr>
        </w:div>
        <w:div w:id="2059626587">
          <w:marLeft w:val="0"/>
          <w:marRight w:val="0"/>
          <w:marTop w:val="0"/>
          <w:marBottom w:val="0"/>
          <w:divBdr>
            <w:top w:val="none" w:sz="0" w:space="0" w:color="auto"/>
            <w:left w:val="single" w:sz="24" w:space="31" w:color="7FC0DB"/>
            <w:bottom w:val="none" w:sz="0" w:space="0" w:color="auto"/>
            <w:right w:val="none" w:sz="0" w:space="0" w:color="auto"/>
          </w:divBdr>
        </w:div>
        <w:div w:id="1651788713">
          <w:marLeft w:val="0"/>
          <w:marRight w:val="0"/>
          <w:marTop w:val="0"/>
          <w:marBottom w:val="0"/>
          <w:divBdr>
            <w:top w:val="none" w:sz="0" w:space="0" w:color="auto"/>
            <w:left w:val="single" w:sz="24" w:space="31" w:color="7FC0DB"/>
            <w:bottom w:val="none" w:sz="0" w:space="0" w:color="auto"/>
            <w:right w:val="none" w:sz="0" w:space="0" w:color="auto"/>
          </w:divBdr>
        </w:div>
      </w:divsChild>
    </w:div>
    <w:div w:id="840850656">
      <w:bodyDiv w:val="1"/>
      <w:marLeft w:val="0"/>
      <w:marRight w:val="0"/>
      <w:marTop w:val="0"/>
      <w:marBottom w:val="0"/>
      <w:divBdr>
        <w:top w:val="none" w:sz="0" w:space="0" w:color="auto"/>
        <w:left w:val="none" w:sz="0" w:space="0" w:color="auto"/>
        <w:bottom w:val="none" w:sz="0" w:space="0" w:color="auto"/>
        <w:right w:val="none" w:sz="0" w:space="0" w:color="auto"/>
      </w:divBdr>
      <w:divsChild>
        <w:div w:id="1734426144">
          <w:marLeft w:val="0"/>
          <w:marRight w:val="0"/>
          <w:marTop w:val="0"/>
          <w:marBottom w:val="0"/>
          <w:divBdr>
            <w:top w:val="none" w:sz="0" w:space="0" w:color="auto"/>
            <w:left w:val="single" w:sz="24" w:space="31" w:color="7FC0DB"/>
            <w:bottom w:val="none" w:sz="0" w:space="0" w:color="auto"/>
            <w:right w:val="none" w:sz="0" w:space="0" w:color="auto"/>
          </w:divBdr>
        </w:div>
        <w:div w:id="1079983059">
          <w:marLeft w:val="0"/>
          <w:marRight w:val="0"/>
          <w:marTop w:val="0"/>
          <w:marBottom w:val="0"/>
          <w:divBdr>
            <w:top w:val="none" w:sz="0" w:space="0" w:color="auto"/>
            <w:left w:val="single" w:sz="24" w:space="31" w:color="7FC0DB"/>
            <w:bottom w:val="none" w:sz="0" w:space="0" w:color="auto"/>
            <w:right w:val="none" w:sz="0" w:space="0" w:color="auto"/>
          </w:divBdr>
        </w:div>
      </w:divsChild>
    </w:div>
    <w:div w:id="912854778">
      <w:bodyDiv w:val="1"/>
      <w:marLeft w:val="0"/>
      <w:marRight w:val="0"/>
      <w:marTop w:val="0"/>
      <w:marBottom w:val="0"/>
      <w:divBdr>
        <w:top w:val="none" w:sz="0" w:space="0" w:color="auto"/>
        <w:left w:val="none" w:sz="0" w:space="0" w:color="auto"/>
        <w:bottom w:val="none" w:sz="0" w:space="0" w:color="auto"/>
        <w:right w:val="none" w:sz="0" w:space="0" w:color="auto"/>
      </w:divBdr>
      <w:divsChild>
        <w:div w:id="1981307751">
          <w:marLeft w:val="0"/>
          <w:marRight w:val="0"/>
          <w:marTop w:val="0"/>
          <w:marBottom w:val="0"/>
          <w:divBdr>
            <w:top w:val="none" w:sz="0" w:space="0" w:color="auto"/>
            <w:left w:val="single" w:sz="24" w:space="31" w:color="7FC0DB"/>
            <w:bottom w:val="none" w:sz="0" w:space="0" w:color="auto"/>
            <w:right w:val="none" w:sz="0" w:space="0" w:color="auto"/>
          </w:divBdr>
        </w:div>
        <w:div w:id="1395279587">
          <w:marLeft w:val="0"/>
          <w:marRight w:val="0"/>
          <w:marTop w:val="0"/>
          <w:marBottom w:val="0"/>
          <w:divBdr>
            <w:top w:val="none" w:sz="0" w:space="0" w:color="auto"/>
            <w:left w:val="single" w:sz="24" w:space="31" w:color="7FC0DB"/>
            <w:bottom w:val="none" w:sz="0" w:space="0" w:color="auto"/>
            <w:right w:val="none" w:sz="0" w:space="0" w:color="auto"/>
          </w:divBdr>
        </w:div>
        <w:div w:id="1901746416">
          <w:marLeft w:val="0"/>
          <w:marRight w:val="0"/>
          <w:marTop w:val="0"/>
          <w:marBottom w:val="0"/>
          <w:divBdr>
            <w:top w:val="none" w:sz="0" w:space="0" w:color="auto"/>
            <w:left w:val="single" w:sz="24" w:space="31" w:color="98CFC1"/>
            <w:bottom w:val="none" w:sz="0" w:space="0" w:color="auto"/>
            <w:right w:val="none" w:sz="0" w:space="0" w:color="auto"/>
          </w:divBdr>
        </w:div>
        <w:div w:id="218631771">
          <w:marLeft w:val="0"/>
          <w:marRight w:val="0"/>
          <w:marTop w:val="0"/>
          <w:marBottom w:val="0"/>
          <w:divBdr>
            <w:top w:val="none" w:sz="0" w:space="0" w:color="auto"/>
            <w:left w:val="single" w:sz="24" w:space="31" w:color="7FC0DB"/>
            <w:bottom w:val="none" w:sz="0" w:space="0" w:color="auto"/>
            <w:right w:val="none" w:sz="0" w:space="0" w:color="auto"/>
          </w:divBdr>
        </w:div>
        <w:div w:id="1252616067">
          <w:marLeft w:val="0"/>
          <w:marRight w:val="0"/>
          <w:marTop w:val="0"/>
          <w:marBottom w:val="0"/>
          <w:divBdr>
            <w:top w:val="none" w:sz="0" w:space="0" w:color="auto"/>
            <w:left w:val="single" w:sz="24" w:space="31" w:color="7FC0DB"/>
            <w:bottom w:val="none" w:sz="0" w:space="0" w:color="auto"/>
            <w:right w:val="none" w:sz="0" w:space="0" w:color="auto"/>
          </w:divBdr>
        </w:div>
        <w:div w:id="1516653775">
          <w:marLeft w:val="0"/>
          <w:marRight w:val="0"/>
          <w:marTop w:val="0"/>
          <w:marBottom w:val="0"/>
          <w:divBdr>
            <w:top w:val="none" w:sz="0" w:space="0" w:color="auto"/>
            <w:left w:val="single" w:sz="24" w:space="31" w:color="7FC0DB"/>
            <w:bottom w:val="none" w:sz="0" w:space="0" w:color="auto"/>
            <w:right w:val="none" w:sz="0" w:space="0" w:color="auto"/>
          </w:divBdr>
        </w:div>
        <w:div w:id="2051028456">
          <w:marLeft w:val="0"/>
          <w:marRight w:val="0"/>
          <w:marTop w:val="0"/>
          <w:marBottom w:val="0"/>
          <w:divBdr>
            <w:top w:val="none" w:sz="0" w:space="0" w:color="auto"/>
            <w:left w:val="single" w:sz="24" w:space="31" w:color="7FC0DB"/>
            <w:bottom w:val="none" w:sz="0" w:space="0" w:color="auto"/>
            <w:right w:val="none" w:sz="0" w:space="0" w:color="auto"/>
          </w:divBdr>
        </w:div>
        <w:div w:id="1808357494">
          <w:marLeft w:val="0"/>
          <w:marRight w:val="0"/>
          <w:marTop w:val="0"/>
          <w:marBottom w:val="0"/>
          <w:divBdr>
            <w:top w:val="none" w:sz="0" w:space="0" w:color="auto"/>
            <w:left w:val="single" w:sz="24" w:space="31" w:color="DDA7AE"/>
            <w:bottom w:val="none" w:sz="0" w:space="0" w:color="auto"/>
            <w:right w:val="none" w:sz="0" w:space="0" w:color="auto"/>
          </w:divBdr>
        </w:div>
        <w:div w:id="1493449241">
          <w:marLeft w:val="0"/>
          <w:marRight w:val="0"/>
          <w:marTop w:val="0"/>
          <w:marBottom w:val="0"/>
          <w:divBdr>
            <w:top w:val="none" w:sz="0" w:space="0" w:color="auto"/>
            <w:left w:val="single" w:sz="24" w:space="31" w:color="7FC0DB"/>
            <w:bottom w:val="none" w:sz="0" w:space="0" w:color="auto"/>
            <w:right w:val="none" w:sz="0" w:space="0" w:color="auto"/>
          </w:divBdr>
        </w:div>
        <w:div w:id="781808281">
          <w:marLeft w:val="0"/>
          <w:marRight w:val="0"/>
          <w:marTop w:val="0"/>
          <w:marBottom w:val="0"/>
          <w:divBdr>
            <w:top w:val="none" w:sz="0" w:space="0" w:color="auto"/>
            <w:left w:val="single" w:sz="24" w:space="31" w:color="7FC0DB"/>
            <w:bottom w:val="none" w:sz="0" w:space="0" w:color="auto"/>
            <w:right w:val="none" w:sz="0" w:space="0" w:color="auto"/>
          </w:divBdr>
        </w:div>
        <w:div w:id="2095977632">
          <w:marLeft w:val="0"/>
          <w:marRight w:val="0"/>
          <w:marTop w:val="0"/>
          <w:marBottom w:val="0"/>
          <w:divBdr>
            <w:top w:val="none" w:sz="0" w:space="0" w:color="auto"/>
            <w:left w:val="single" w:sz="24" w:space="31" w:color="7FC0DB"/>
            <w:bottom w:val="none" w:sz="0" w:space="0" w:color="auto"/>
            <w:right w:val="none" w:sz="0" w:space="0" w:color="auto"/>
          </w:divBdr>
        </w:div>
        <w:div w:id="1402605481">
          <w:marLeft w:val="0"/>
          <w:marRight w:val="0"/>
          <w:marTop w:val="0"/>
          <w:marBottom w:val="0"/>
          <w:divBdr>
            <w:top w:val="none" w:sz="0" w:space="0" w:color="auto"/>
            <w:left w:val="single" w:sz="24" w:space="31" w:color="E9C89B"/>
            <w:bottom w:val="none" w:sz="0" w:space="0" w:color="auto"/>
            <w:right w:val="none" w:sz="0" w:space="0" w:color="auto"/>
          </w:divBdr>
        </w:div>
        <w:div w:id="1759935880">
          <w:marLeft w:val="0"/>
          <w:marRight w:val="0"/>
          <w:marTop w:val="0"/>
          <w:marBottom w:val="0"/>
          <w:divBdr>
            <w:top w:val="none" w:sz="0" w:space="0" w:color="auto"/>
            <w:left w:val="single" w:sz="24" w:space="31" w:color="DDA7AE"/>
            <w:bottom w:val="none" w:sz="0" w:space="0" w:color="auto"/>
            <w:right w:val="none" w:sz="0" w:space="0" w:color="auto"/>
          </w:divBdr>
        </w:div>
        <w:div w:id="1718161832">
          <w:marLeft w:val="0"/>
          <w:marRight w:val="0"/>
          <w:marTop w:val="0"/>
          <w:marBottom w:val="0"/>
          <w:divBdr>
            <w:top w:val="none" w:sz="0" w:space="0" w:color="auto"/>
            <w:left w:val="single" w:sz="24" w:space="31" w:color="DDA7AE"/>
            <w:bottom w:val="none" w:sz="0" w:space="0" w:color="auto"/>
            <w:right w:val="none" w:sz="0" w:space="0" w:color="auto"/>
          </w:divBdr>
        </w:div>
        <w:div w:id="1139230488">
          <w:marLeft w:val="0"/>
          <w:marRight w:val="0"/>
          <w:marTop w:val="0"/>
          <w:marBottom w:val="0"/>
          <w:divBdr>
            <w:top w:val="none" w:sz="0" w:space="0" w:color="auto"/>
            <w:left w:val="single" w:sz="24" w:space="31" w:color="7FC0DB"/>
            <w:bottom w:val="none" w:sz="0" w:space="0" w:color="auto"/>
            <w:right w:val="none" w:sz="0" w:space="0" w:color="auto"/>
          </w:divBdr>
        </w:div>
        <w:div w:id="1834837703">
          <w:marLeft w:val="0"/>
          <w:marRight w:val="0"/>
          <w:marTop w:val="0"/>
          <w:marBottom w:val="0"/>
          <w:divBdr>
            <w:top w:val="none" w:sz="0" w:space="0" w:color="auto"/>
            <w:left w:val="single" w:sz="24" w:space="31" w:color="E9C89B"/>
            <w:bottom w:val="none" w:sz="0" w:space="0" w:color="auto"/>
            <w:right w:val="none" w:sz="0" w:space="0" w:color="auto"/>
          </w:divBdr>
        </w:div>
        <w:div w:id="776020351">
          <w:marLeft w:val="0"/>
          <w:marRight w:val="0"/>
          <w:marTop w:val="0"/>
          <w:marBottom w:val="0"/>
          <w:divBdr>
            <w:top w:val="none" w:sz="0" w:space="0" w:color="auto"/>
            <w:left w:val="single" w:sz="24" w:space="31" w:color="98CFC1"/>
            <w:bottom w:val="none" w:sz="0" w:space="0" w:color="auto"/>
            <w:right w:val="none" w:sz="0" w:space="0" w:color="auto"/>
          </w:divBdr>
        </w:div>
        <w:div w:id="1798180573">
          <w:marLeft w:val="0"/>
          <w:marRight w:val="0"/>
          <w:marTop w:val="0"/>
          <w:marBottom w:val="0"/>
          <w:divBdr>
            <w:top w:val="none" w:sz="0" w:space="0" w:color="auto"/>
            <w:left w:val="single" w:sz="24" w:space="31" w:color="98CFC1"/>
            <w:bottom w:val="none" w:sz="0" w:space="0" w:color="auto"/>
            <w:right w:val="none" w:sz="0" w:space="0" w:color="auto"/>
          </w:divBdr>
        </w:div>
        <w:div w:id="1830245769">
          <w:marLeft w:val="0"/>
          <w:marRight w:val="0"/>
          <w:marTop w:val="0"/>
          <w:marBottom w:val="0"/>
          <w:divBdr>
            <w:top w:val="none" w:sz="0" w:space="0" w:color="auto"/>
            <w:left w:val="single" w:sz="24" w:space="31" w:color="98CFC1"/>
            <w:bottom w:val="none" w:sz="0" w:space="0" w:color="auto"/>
            <w:right w:val="none" w:sz="0" w:space="0" w:color="auto"/>
          </w:divBdr>
        </w:div>
        <w:div w:id="1496215588">
          <w:marLeft w:val="0"/>
          <w:marRight w:val="0"/>
          <w:marTop w:val="0"/>
          <w:marBottom w:val="0"/>
          <w:divBdr>
            <w:top w:val="none" w:sz="0" w:space="0" w:color="auto"/>
            <w:left w:val="single" w:sz="24" w:space="31" w:color="DDA7AE"/>
            <w:bottom w:val="none" w:sz="0" w:space="0" w:color="auto"/>
            <w:right w:val="none" w:sz="0" w:space="0" w:color="auto"/>
          </w:divBdr>
        </w:div>
        <w:div w:id="1430274558">
          <w:marLeft w:val="0"/>
          <w:marRight w:val="0"/>
          <w:marTop w:val="0"/>
          <w:marBottom w:val="0"/>
          <w:divBdr>
            <w:top w:val="none" w:sz="0" w:space="0" w:color="auto"/>
            <w:left w:val="single" w:sz="24" w:space="31" w:color="DDA7AE"/>
            <w:bottom w:val="none" w:sz="0" w:space="0" w:color="auto"/>
            <w:right w:val="none" w:sz="0" w:space="0" w:color="auto"/>
          </w:divBdr>
        </w:div>
        <w:div w:id="1269266699">
          <w:marLeft w:val="0"/>
          <w:marRight w:val="0"/>
          <w:marTop w:val="0"/>
          <w:marBottom w:val="0"/>
          <w:divBdr>
            <w:top w:val="none" w:sz="0" w:space="0" w:color="auto"/>
            <w:left w:val="single" w:sz="24" w:space="31" w:color="E9C89B"/>
            <w:bottom w:val="none" w:sz="0" w:space="0" w:color="auto"/>
            <w:right w:val="none" w:sz="0" w:space="0" w:color="auto"/>
          </w:divBdr>
        </w:div>
        <w:div w:id="515506273">
          <w:marLeft w:val="0"/>
          <w:marRight w:val="0"/>
          <w:marTop w:val="0"/>
          <w:marBottom w:val="0"/>
          <w:divBdr>
            <w:top w:val="none" w:sz="0" w:space="0" w:color="auto"/>
            <w:left w:val="single" w:sz="24" w:space="31" w:color="98CFC1"/>
            <w:bottom w:val="none" w:sz="0" w:space="0" w:color="auto"/>
            <w:right w:val="none" w:sz="0" w:space="0" w:color="auto"/>
          </w:divBdr>
        </w:div>
        <w:div w:id="1406411654">
          <w:marLeft w:val="0"/>
          <w:marRight w:val="0"/>
          <w:marTop w:val="0"/>
          <w:marBottom w:val="0"/>
          <w:divBdr>
            <w:top w:val="none" w:sz="0" w:space="0" w:color="auto"/>
            <w:left w:val="single" w:sz="24" w:space="31" w:color="98CFC1"/>
            <w:bottom w:val="none" w:sz="0" w:space="0" w:color="auto"/>
            <w:right w:val="none" w:sz="0" w:space="0" w:color="auto"/>
          </w:divBdr>
        </w:div>
        <w:div w:id="1306546431">
          <w:marLeft w:val="0"/>
          <w:marRight w:val="0"/>
          <w:marTop w:val="0"/>
          <w:marBottom w:val="0"/>
          <w:divBdr>
            <w:top w:val="none" w:sz="0" w:space="0" w:color="auto"/>
            <w:left w:val="single" w:sz="24" w:space="31" w:color="98CFC1"/>
            <w:bottom w:val="none" w:sz="0" w:space="0" w:color="auto"/>
            <w:right w:val="none" w:sz="0" w:space="0" w:color="auto"/>
          </w:divBdr>
        </w:div>
        <w:div w:id="671565067">
          <w:marLeft w:val="0"/>
          <w:marRight w:val="0"/>
          <w:marTop w:val="0"/>
          <w:marBottom w:val="0"/>
          <w:divBdr>
            <w:top w:val="none" w:sz="0" w:space="0" w:color="auto"/>
            <w:left w:val="single" w:sz="24" w:space="31" w:color="7FC0DB"/>
            <w:bottom w:val="none" w:sz="0" w:space="0" w:color="auto"/>
            <w:right w:val="none" w:sz="0" w:space="0" w:color="auto"/>
          </w:divBdr>
        </w:div>
        <w:div w:id="283736866">
          <w:marLeft w:val="0"/>
          <w:marRight w:val="0"/>
          <w:marTop w:val="0"/>
          <w:marBottom w:val="0"/>
          <w:divBdr>
            <w:top w:val="none" w:sz="0" w:space="0" w:color="auto"/>
            <w:left w:val="single" w:sz="24" w:space="31" w:color="E9C89B"/>
            <w:bottom w:val="none" w:sz="0" w:space="0" w:color="auto"/>
            <w:right w:val="none" w:sz="0" w:space="0" w:color="auto"/>
          </w:divBdr>
        </w:div>
        <w:div w:id="2064794430">
          <w:marLeft w:val="0"/>
          <w:marRight w:val="0"/>
          <w:marTop w:val="0"/>
          <w:marBottom w:val="0"/>
          <w:divBdr>
            <w:top w:val="none" w:sz="0" w:space="0" w:color="auto"/>
            <w:left w:val="single" w:sz="24" w:space="31" w:color="E9C89B"/>
            <w:bottom w:val="none" w:sz="0" w:space="0" w:color="auto"/>
            <w:right w:val="none" w:sz="0" w:space="0" w:color="auto"/>
          </w:divBdr>
        </w:div>
        <w:div w:id="1060713329">
          <w:marLeft w:val="0"/>
          <w:marRight w:val="0"/>
          <w:marTop w:val="0"/>
          <w:marBottom w:val="0"/>
          <w:divBdr>
            <w:top w:val="none" w:sz="0" w:space="0" w:color="auto"/>
            <w:left w:val="single" w:sz="24" w:space="31" w:color="98CFC1"/>
            <w:bottom w:val="none" w:sz="0" w:space="0" w:color="auto"/>
            <w:right w:val="none" w:sz="0" w:space="0" w:color="auto"/>
          </w:divBdr>
        </w:div>
        <w:div w:id="275991286">
          <w:marLeft w:val="0"/>
          <w:marRight w:val="0"/>
          <w:marTop w:val="0"/>
          <w:marBottom w:val="0"/>
          <w:divBdr>
            <w:top w:val="none" w:sz="0" w:space="0" w:color="auto"/>
            <w:left w:val="single" w:sz="24" w:space="31" w:color="7FC0DB"/>
            <w:bottom w:val="none" w:sz="0" w:space="0" w:color="auto"/>
            <w:right w:val="none" w:sz="0" w:space="0" w:color="auto"/>
          </w:divBdr>
        </w:div>
        <w:div w:id="541478246">
          <w:marLeft w:val="0"/>
          <w:marRight w:val="0"/>
          <w:marTop w:val="0"/>
          <w:marBottom w:val="0"/>
          <w:divBdr>
            <w:top w:val="none" w:sz="0" w:space="0" w:color="auto"/>
            <w:left w:val="single" w:sz="24" w:space="31" w:color="7FC0DB"/>
            <w:bottom w:val="none" w:sz="0" w:space="0" w:color="auto"/>
            <w:right w:val="none" w:sz="0" w:space="0" w:color="auto"/>
          </w:divBdr>
        </w:div>
        <w:div w:id="310404066">
          <w:marLeft w:val="0"/>
          <w:marRight w:val="0"/>
          <w:marTop w:val="0"/>
          <w:marBottom w:val="0"/>
          <w:divBdr>
            <w:top w:val="none" w:sz="0" w:space="0" w:color="auto"/>
            <w:left w:val="single" w:sz="24" w:space="31" w:color="7FC0DB"/>
            <w:bottom w:val="none" w:sz="0" w:space="0" w:color="auto"/>
            <w:right w:val="none" w:sz="0" w:space="0" w:color="auto"/>
          </w:divBdr>
        </w:div>
        <w:div w:id="1725567562">
          <w:marLeft w:val="0"/>
          <w:marRight w:val="0"/>
          <w:marTop w:val="0"/>
          <w:marBottom w:val="0"/>
          <w:divBdr>
            <w:top w:val="none" w:sz="0" w:space="0" w:color="auto"/>
            <w:left w:val="single" w:sz="24" w:space="31" w:color="98CFC1"/>
            <w:bottom w:val="none" w:sz="0" w:space="0" w:color="auto"/>
            <w:right w:val="none" w:sz="0" w:space="0" w:color="auto"/>
          </w:divBdr>
        </w:div>
        <w:div w:id="311102840">
          <w:marLeft w:val="0"/>
          <w:marRight w:val="0"/>
          <w:marTop w:val="0"/>
          <w:marBottom w:val="0"/>
          <w:divBdr>
            <w:top w:val="none" w:sz="0" w:space="0" w:color="auto"/>
            <w:left w:val="single" w:sz="24" w:space="31" w:color="98CFC1"/>
            <w:bottom w:val="none" w:sz="0" w:space="0" w:color="auto"/>
            <w:right w:val="none" w:sz="0" w:space="0" w:color="auto"/>
          </w:divBdr>
        </w:div>
      </w:divsChild>
    </w:div>
    <w:div w:id="1005209226">
      <w:bodyDiv w:val="1"/>
      <w:marLeft w:val="0"/>
      <w:marRight w:val="0"/>
      <w:marTop w:val="0"/>
      <w:marBottom w:val="0"/>
      <w:divBdr>
        <w:top w:val="none" w:sz="0" w:space="0" w:color="auto"/>
        <w:left w:val="none" w:sz="0" w:space="0" w:color="auto"/>
        <w:bottom w:val="none" w:sz="0" w:space="0" w:color="auto"/>
        <w:right w:val="none" w:sz="0" w:space="0" w:color="auto"/>
      </w:divBdr>
      <w:divsChild>
        <w:div w:id="144051389">
          <w:marLeft w:val="0"/>
          <w:marRight w:val="0"/>
          <w:marTop w:val="0"/>
          <w:marBottom w:val="0"/>
          <w:divBdr>
            <w:top w:val="none" w:sz="0" w:space="0" w:color="auto"/>
            <w:left w:val="single" w:sz="24" w:space="31" w:color="7FC0DB"/>
            <w:bottom w:val="none" w:sz="0" w:space="0" w:color="auto"/>
            <w:right w:val="none" w:sz="0" w:space="0" w:color="auto"/>
          </w:divBdr>
        </w:div>
        <w:div w:id="376128246">
          <w:marLeft w:val="0"/>
          <w:marRight w:val="0"/>
          <w:marTop w:val="0"/>
          <w:marBottom w:val="0"/>
          <w:divBdr>
            <w:top w:val="none" w:sz="0" w:space="0" w:color="auto"/>
            <w:left w:val="single" w:sz="24" w:space="31" w:color="7FC0DB"/>
            <w:bottom w:val="none" w:sz="0" w:space="0" w:color="auto"/>
            <w:right w:val="none" w:sz="0" w:space="0" w:color="auto"/>
          </w:divBdr>
        </w:div>
        <w:div w:id="343171651">
          <w:marLeft w:val="0"/>
          <w:marRight w:val="0"/>
          <w:marTop w:val="0"/>
          <w:marBottom w:val="0"/>
          <w:divBdr>
            <w:top w:val="none" w:sz="0" w:space="0" w:color="auto"/>
            <w:left w:val="single" w:sz="24" w:space="31" w:color="7FC0DB"/>
            <w:bottom w:val="none" w:sz="0" w:space="0" w:color="auto"/>
            <w:right w:val="none" w:sz="0" w:space="0" w:color="auto"/>
          </w:divBdr>
        </w:div>
        <w:div w:id="1462729056">
          <w:marLeft w:val="0"/>
          <w:marRight w:val="0"/>
          <w:marTop w:val="0"/>
          <w:marBottom w:val="0"/>
          <w:divBdr>
            <w:top w:val="none" w:sz="0" w:space="0" w:color="auto"/>
            <w:left w:val="single" w:sz="24" w:space="31" w:color="7FC0DB"/>
            <w:bottom w:val="none" w:sz="0" w:space="0" w:color="auto"/>
            <w:right w:val="none" w:sz="0" w:space="0" w:color="auto"/>
          </w:divBdr>
        </w:div>
        <w:div w:id="1591884866">
          <w:marLeft w:val="0"/>
          <w:marRight w:val="0"/>
          <w:marTop w:val="0"/>
          <w:marBottom w:val="0"/>
          <w:divBdr>
            <w:top w:val="none" w:sz="0" w:space="0" w:color="auto"/>
            <w:left w:val="single" w:sz="24" w:space="31" w:color="7FC0DB"/>
            <w:bottom w:val="none" w:sz="0" w:space="0" w:color="auto"/>
            <w:right w:val="none" w:sz="0" w:space="0" w:color="auto"/>
          </w:divBdr>
        </w:div>
        <w:div w:id="1006598127">
          <w:marLeft w:val="0"/>
          <w:marRight w:val="0"/>
          <w:marTop w:val="0"/>
          <w:marBottom w:val="0"/>
          <w:divBdr>
            <w:top w:val="none" w:sz="0" w:space="0" w:color="auto"/>
            <w:left w:val="single" w:sz="24" w:space="31" w:color="7FC0DB"/>
            <w:bottom w:val="none" w:sz="0" w:space="0" w:color="auto"/>
            <w:right w:val="none" w:sz="0" w:space="0" w:color="auto"/>
          </w:divBdr>
        </w:div>
        <w:div w:id="462579782">
          <w:marLeft w:val="0"/>
          <w:marRight w:val="0"/>
          <w:marTop w:val="0"/>
          <w:marBottom w:val="0"/>
          <w:divBdr>
            <w:top w:val="none" w:sz="0" w:space="0" w:color="auto"/>
            <w:left w:val="single" w:sz="24" w:space="31" w:color="7FC0DB"/>
            <w:bottom w:val="none" w:sz="0" w:space="0" w:color="auto"/>
            <w:right w:val="none" w:sz="0" w:space="0" w:color="auto"/>
          </w:divBdr>
        </w:div>
        <w:div w:id="1000307863">
          <w:marLeft w:val="0"/>
          <w:marRight w:val="0"/>
          <w:marTop w:val="0"/>
          <w:marBottom w:val="0"/>
          <w:divBdr>
            <w:top w:val="none" w:sz="0" w:space="0" w:color="auto"/>
            <w:left w:val="single" w:sz="24" w:space="31" w:color="DDA7AE"/>
            <w:bottom w:val="none" w:sz="0" w:space="0" w:color="auto"/>
            <w:right w:val="none" w:sz="0" w:space="0" w:color="auto"/>
          </w:divBdr>
        </w:div>
        <w:div w:id="1955746453">
          <w:marLeft w:val="0"/>
          <w:marRight w:val="0"/>
          <w:marTop w:val="0"/>
          <w:marBottom w:val="0"/>
          <w:divBdr>
            <w:top w:val="none" w:sz="0" w:space="0" w:color="auto"/>
            <w:left w:val="single" w:sz="24" w:space="31" w:color="7FC0DB"/>
            <w:bottom w:val="none" w:sz="0" w:space="0" w:color="auto"/>
            <w:right w:val="none" w:sz="0" w:space="0" w:color="auto"/>
          </w:divBdr>
        </w:div>
        <w:div w:id="1565720914">
          <w:marLeft w:val="0"/>
          <w:marRight w:val="0"/>
          <w:marTop w:val="0"/>
          <w:marBottom w:val="0"/>
          <w:divBdr>
            <w:top w:val="none" w:sz="0" w:space="0" w:color="auto"/>
            <w:left w:val="single" w:sz="24" w:space="31" w:color="7FC0DB"/>
            <w:bottom w:val="none" w:sz="0" w:space="0" w:color="auto"/>
            <w:right w:val="none" w:sz="0" w:space="0" w:color="auto"/>
          </w:divBdr>
        </w:div>
      </w:divsChild>
    </w:div>
    <w:div w:id="1116751904">
      <w:bodyDiv w:val="1"/>
      <w:marLeft w:val="0"/>
      <w:marRight w:val="0"/>
      <w:marTop w:val="0"/>
      <w:marBottom w:val="0"/>
      <w:divBdr>
        <w:top w:val="none" w:sz="0" w:space="0" w:color="auto"/>
        <w:left w:val="none" w:sz="0" w:space="0" w:color="auto"/>
        <w:bottom w:val="none" w:sz="0" w:space="0" w:color="auto"/>
        <w:right w:val="none" w:sz="0" w:space="0" w:color="auto"/>
      </w:divBdr>
      <w:divsChild>
        <w:div w:id="1686513866">
          <w:marLeft w:val="0"/>
          <w:marRight w:val="0"/>
          <w:marTop w:val="0"/>
          <w:marBottom w:val="0"/>
          <w:divBdr>
            <w:top w:val="none" w:sz="0" w:space="0" w:color="auto"/>
            <w:left w:val="single" w:sz="24" w:space="31" w:color="7FC0DB"/>
            <w:bottom w:val="none" w:sz="0" w:space="0" w:color="auto"/>
            <w:right w:val="none" w:sz="0" w:space="0" w:color="auto"/>
          </w:divBdr>
        </w:div>
        <w:div w:id="314729227">
          <w:marLeft w:val="0"/>
          <w:marRight w:val="0"/>
          <w:marTop w:val="0"/>
          <w:marBottom w:val="0"/>
          <w:divBdr>
            <w:top w:val="none" w:sz="0" w:space="0" w:color="auto"/>
            <w:left w:val="single" w:sz="24" w:space="31" w:color="7FC0DB"/>
            <w:bottom w:val="none" w:sz="0" w:space="0" w:color="auto"/>
            <w:right w:val="none" w:sz="0" w:space="0" w:color="auto"/>
          </w:divBdr>
        </w:div>
      </w:divsChild>
    </w:div>
    <w:div w:id="1200972732">
      <w:bodyDiv w:val="1"/>
      <w:marLeft w:val="0"/>
      <w:marRight w:val="0"/>
      <w:marTop w:val="0"/>
      <w:marBottom w:val="0"/>
      <w:divBdr>
        <w:top w:val="none" w:sz="0" w:space="0" w:color="auto"/>
        <w:left w:val="none" w:sz="0" w:space="0" w:color="auto"/>
        <w:bottom w:val="none" w:sz="0" w:space="0" w:color="auto"/>
        <w:right w:val="none" w:sz="0" w:space="0" w:color="auto"/>
      </w:divBdr>
      <w:divsChild>
        <w:div w:id="2089570189">
          <w:marLeft w:val="0"/>
          <w:marRight w:val="0"/>
          <w:marTop w:val="0"/>
          <w:marBottom w:val="0"/>
          <w:divBdr>
            <w:top w:val="none" w:sz="0" w:space="0" w:color="auto"/>
            <w:left w:val="single" w:sz="24" w:space="31" w:color="7FC0DB"/>
            <w:bottom w:val="none" w:sz="0" w:space="0" w:color="auto"/>
            <w:right w:val="none" w:sz="0" w:space="0" w:color="auto"/>
          </w:divBdr>
        </w:div>
        <w:div w:id="1430153040">
          <w:marLeft w:val="0"/>
          <w:marRight w:val="0"/>
          <w:marTop w:val="0"/>
          <w:marBottom w:val="0"/>
          <w:divBdr>
            <w:top w:val="none" w:sz="0" w:space="0" w:color="auto"/>
            <w:left w:val="single" w:sz="24" w:space="31" w:color="7FC0DB"/>
            <w:bottom w:val="none" w:sz="0" w:space="0" w:color="auto"/>
            <w:right w:val="none" w:sz="0" w:space="0" w:color="auto"/>
          </w:divBdr>
        </w:div>
        <w:div w:id="484473386">
          <w:marLeft w:val="0"/>
          <w:marRight w:val="0"/>
          <w:marTop w:val="0"/>
          <w:marBottom w:val="0"/>
          <w:divBdr>
            <w:top w:val="none" w:sz="0" w:space="0" w:color="auto"/>
            <w:left w:val="single" w:sz="24" w:space="31" w:color="7FC0DB"/>
            <w:bottom w:val="none" w:sz="0" w:space="0" w:color="auto"/>
            <w:right w:val="none" w:sz="0" w:space="0" w:color="auto"/>
          </w:divBdr>
        </w:div>
        <w:div w:id="672220254">
          <w:marLeft w:val="0"/>
          <w:marRight w:val="0"/>
          <w:marTop w:val="0"/>
          <w:marBottom w:val="0"/>
          <w:divBdr>
            <w:top w:val="none" w:sz="0" w:space="0" w:color="auto"/>
            <w:left w:val="single" w:sz="24" w:space="31" w:color="7FC0DB"/>
            <w:bottom w:val="none" w:sz="0" w:space="0" w:color="auto"/>
            <w:right w:val="none" w:sz="0" w:space="0" w:color="auto"/>
          </w:divBdr>
        </w:div>
        <w:div w:id="841896653">
          <w:marLeft w:val="0"/>
          <w:marRight w:val="0"/>
          <w:marTop w:val="0"/>
          <w:marBottom w:val="0"/>
          <w:divBdr>
            <w:top w:val="none" w:sz="0" w:space="0" w:color="auto"/>
            <w:left w:val="single" w:sz="24" w:space="31" w:color="7FC0DB"/>
            <w:bottom w:val="none" w:sz="0" w:space="0" w:color="auto"/>
            <w:right w:val="none" w:sz="0" w:space="0" w:color="auto"/>
          </w:divBdr>
        </w:div>
        <w:div w:id="71318331">
          <w:marLeft w:val="0"/>
          <w:marRight w:val="0"/>
          <w:marTop w:val="0"/>
          <w:marBottom w:val="0"/>
          <w:divBdr>
            <w:top w:val="none" w:sz="0" w:space="0" w:color="auto"/>
            <w:left w:val="single" w:sz="24" w:space="31" w:color="7FC0DB"/>
            <w:bottom w:val="none" w:sz="0" w:space="0" w:color="auto"/>
            <w:right w:val="none" w:sz="0" w:space="0" w:color="auto"/>
          </w:divBdr>
        </w:div>
        <w:div w:id="921916690">
          <w:marLeft w:val="0"/>
          <w:marRight w:val="0"/>
          <w:marTop w:val="0"/>
          <w:marBottom w:val="0"/>
          <w:divBdr>
            <w:top w:val="none" w:sz="0" w:space="0" w:color="auto"/>
            <w:left w:val="single" w:sz="24" w:space="31" w:color="7FC0DB"/>
            <w:bottom w:val="none" w:sz="0" w:space="0" w:color="auto"/>
            <w:right w:val="none" w:sz="0" w:space="0" w:color="auto"/>
          </w:divBdr>
        </w:div>
        <w:div w:id="2000768494">
          <w:marLeft w:val="0"/>
          <w:marRight w:val="0"/>
          <w:marTop w:val="0"/>
          <w:marBottom w:val="0"/>
          <w:divBdr>
            <w:top w:val="none" w:sz="0" w:space="0" w:color="auto"/>
            <w:left w:val="single" w:sz="24" w:space="31" w:color="7FC0DB"/>
            <w:bottom w:val="none" w:sz="0" w:space="0" w:color="auto"/>
            <w:right w:val="none" w:sz="0" w:space="0" w:color="auto"/>
          </w:divBdr>
        </w:div>
        <w:div w:id="1368405664">
          <w:marLeft w:val="0"/>
          <w:marRight w:val="0"/>
          <w:marTop w:val="0"/>
          <w:marBottom w:val="0"/>
          <w:divBdr>
            <w:top w:val="none" w:sz="0" w:space="0" w:color="auto"/>
            <w:left w:val="single" w:sz="24" w:space="31" w:color="FFFFFF"/>
            <w:bottom w:val="none" w:sz="0" w:space="0" w:color="auto"/>
            <w:right w:val="none" w:sz="0" w:space="0" w:color="auto"/>
          </w:divBdr>
        </w:div>
        <w:div w:id="699088595">
          <w:marLeft w:val="0"/>
          <w:marRight w:val="0"/>
          <w:marTop w:val="0"/>
          <w:marBottom w:val="0"/>
          <w:divBdr>
            <w:top w:val="none" w:sz="0" w:space="0" w:color="auto"/>
            <w:left w:val="single" w:sz="24" w:space="31" w:color="E9C89B"/>
            <w:bottom w:val="none" w:sz="0" w:space="0" w:color="auto"/>
            <w:right w:val="none" w:sz="0" w:space="0" w:color="auto"/>
          </w:divBdr>
        </w:div>
        <w:div w:id="1118449778">
          <w:marLeft w:val="0"/>
          <w:marRight w:val="0"/>
          <w:marTop w:val="0"/>
          <w:marBottom w:val="0"/>
          <w:divBdr>
            <w:top w:val="none" w:sz="0" w:space="0" w:color="auto"/>
            <w:left w:val="single" w:sz="24" w:space="31" w:color="E9C89B"/>
            <w:bottom w:val="none" w:sz="0" w:space="0" w:color="auto"/>
            <w:right w:val="none" w:sz="0" w:space="0" w:color="auto"/>
          </w:divBdr>
        </w:div>
        <w:div w:id="144709048">
          <w:marLeft w:val="0"/>
          <w:marRight w:val="0"/>
          <w:marTop w:val="0"/>
          <w:marBottom w:val="0"/>
          <w:divBdr>
            <w:top w:val="none" w:sz="0" w:space="0" w:color="auto"/>
            <w:left w:val="single" w:sz="24" w:space="31" w:color="FFFFFF"/>
            <w:bottom w:val="none" w:sz="0" w:space="0" w:color="auto"/>
            <w:right w:val="none" w:sz="0" w:space="0" w:color="auto"/>
          </w:divBdr>
        </w:div>
        <w:div w:id="111436834">
          <w:marLeft w:val="0"/>
          <w:marRight w:val="0"/>
          <w:marTop w:val="0"/>
          <w:marBottom w:val="0"/>
          <w:divBdr>
            <w:top w:val="none" w:sz="0" w:space="0" w:color="auto"/>
            <w:left w:val="single" w:sz="24" w:space="31" w:color="7FC0DB"/>
            <w:bottom w:val="none" w:sz="0" w:space="0" w:color="auto"/>
            <w:right w:val="none" w:sz="0" w:space="0" w:color="auto"/>
          </w:divBdr>
        </w:div>
        <w:div w:id="688337525">
          <w:marLeft w:val="0"/>
          <w:marRight w:val="0"/>
          <w:marTop w:val="0"/>
          <w:marBottom w:val="0"/>
          <w:divBdr>
            <w:top w:val="none" w:sz="0" w:space="0" w:color="auto"/>
            <w:left w:val="single" w:sz="24" w:space="31" w:color="7FC0DB"/>
            <w:bottom w:val="none" w:sz="0" w:space="0" w:color="auto"/>
            <w:right w:val="none" w:sz="0" w:space="0" w:color="auto"/>
          </w:divBdr>
        </w:div>
        <w:div w:id="1178426951">
          <w:marLeft w:val="0"/>
          <w:marRight w:val="0"/>
          <w:marTop w:val="0"/>
          <w:marBottom w:val="0"/>
          <w:divBdr>
            <w:top w:val="none" w:sz="0" w:space="0" w:color="auto"/>
            <w:left w:val="single" w:sz="24" w:space="31" w:color="7FC0DB"/>
            <w:bottom w:val="none" w:sz="0" w:space="0" w:color="auto"/>
            <w:right w:val="none" w:sz="0" w:space="0" w:color="auto"/>
          </w:divBdr>
        </w:div>
        <w:div w:id="451753348">
          <w:marLeft w:val="0"/>
          <w:marRight w:val="0"/>
          <w:marTop w:val="0"/>
          <w:marBottom w:val="0"/>
          <w:divBdr>
            <w:top w:val="none" w:sz="0" w:space="0" w:color="auto"/>
            <w:left w:val="single" w:sz="24" w:space="31" w:color="E9C89B"/>
            <w:bottom w:val="none" w:sz="0" w:space="0" w:color="auto"/>
            <w:right w:val="none" w:sz="0" w:space="0" w:color="auto"/>
          </w:divBdr>
        </w:div>
        <w:div w:id="1864853400">
          <w:marLeft w:val="0"/>
          <w:marRight w:val="0"/>
          <w:marTop w:val="0"/>
          <w:marBottom w:val="0"/>
          <w:divBdr>
            <w:top w:val="none" w:sz="0" w:space="0" w:color="auto"/>
            <w:left w:val="single" w:sz="24" w:space="31" w:color="E9C89B"/>
            <w:bottom w:val="none" w:sz="0" w:space="0" w:color="auto"/>
            <w:right w:val="none" w:sz="0" w:space="0" w:color="auto"/>
          </w:divBdr>
        </w:div>
        <w:div w:id="396586063">
          <w:marLeft w:val="0"/>
          <w:marRight w:val="0"/>
          <w:marTop w:val="0"/>
          <w:marBottom w:val="0"/>
          <w:divBdr>
            <w:top w:val="none" w:sz="0" w:space="0" w:color="auto"/>
            <w:left w:val="single" w:sz="24" w:space="31" w:color="7FC0DB"/>
            <w:bottom w:val="none" w:sz="0" w:space="0" w:color="auto"/>
            <w:right w:val="none" w:sz="0" w:space="0" w:color="auto"/>
          </w:divBdr>
        </w:div>
        <w:div w:id="828063188">
          <w:marLeft w:val="0"/>
          <w:marRight w:val="0"/>
          <w:marTop w:val="0"/>
          <w:marBottom w:val="0"/>
          <w:divBdr>
            <w:top w:val="none" w:sz="0" w:space="0" w:color="auto"/>
            <w:left w:val="single" w:sz="24" w:space="31" w:color="7FC0DB"/>
            <w:bottom w:val="none" w:sz="0" w:space="0" w:color="auto"/>
            <w:right w:val="none" w:sz="0" w:space="0" w:color="auto"/>
          </w:divBdr>
        </w:div>
        <w:div w:id="1953896467">
          <w:marLeft w:val="0"/>
          <w:marRight w:val="0"/>
          <w:marTop w:val="0"/>
          <w:marBottom w:val="0"/>
          <w:divBdr>
            <w:top w:val="none" w:sz="0" w:space="0" w:color="auto"/>
            <w:left w:val="single" w:sz="24" w:space="31" w:color="7FC0DB"/>
            <w:bottom w:val="none" w:sz="0" w:space="0" w:color="auto"/>
            <w:right w:val="none" w:sz="0" w:space="0" w:color="auto"/>
          </w:divBdr>
        </w:div>
        <w:div w:id="877358950">
          <w:marLeft w:val="0"/>
          <w:marRight w:val="0"/>
          <w:marTop w:val="0"/>
          <w:marBottom w:val="0"/>
          <w:divBdr>
            <w:top w:val="none" w:sz="0" w:space="0" w:color="auto"/>
            <w:left w:val="single" w:sz="24" w:space="31" w:color="98CFC1"/>
            <w:bottom w:val="none" w:sz="0" w:space="0" w:color="auto"/>
            <w:right w:val="none" w:sz="0" w:space="0" w:color="auto"/>
          </w:divBdr>
        </w:div>
        <w:div w:id="275673596">
          <w:marLeft w:val="0"/>
          <w:marRight w:val="0"/>
          <w:marTop w:val="0"/>
          <w:marBottom w:val="0"/>
          <w:divBdr>
            <w:top w:val="none" w:sz="0" w:space="0" w:color="auto"/>
            <w:left w:val="single" w:sz="24" w:space="31" w:color="98CFC1"/>
            <w:bottom w:val="none" w:sz="0" w:space="0" w:color="auto"/>
            <w:right w:val="none" w:sz="0" w:space="0" w:color="auto"/>
          </w:divBdr>
        </w:div>
        <w:div w:id="1962610471">
          <w:marLeft w:val="0"/>
          <w:marRight w:val="0"/>
          <w:marTop w:val="0"/>
          <w:marBottom w:val="0"/>
          <w:divBdr>
            <w:top w:val="none" w:sz="0" w:space="0" w:color="auto"/>
            <w:left w:val="single" w:sz="24" w:space="31" w:color="7FC0DB"/>
            <w:bottom w:val="none" w:sz="0" w:space="0" w:color="auto"/>
            <w:right w:val="none" w:sz="0" w:space="0" w:color="auto"/>
          </w:divBdr>
        </w:div>
        <w:div w:id="233853900">
          <w:marLeft w:val="0"/>
          <w:marRight w:val="0"/>
          <w:marTop w:val="0"/>
          <w:marBottom w:val="0"/>
          <w:divBdr>
            <w:top w:val="none" w:sz="0" w:space="0" w:color="auto"/>
            <w:left w:val="single" w:sz="24" w:space="31" w:color="E9C89B"/>
            <w:bottom w:val="none" w:sz="0" w:space="0" w:color="auto"/>
            <w:right w:val="none" w:sz="0" w:space="0" w:color="auto"/>
          </w:divBdr>
        </w:div>
        <w:div w:id="1645431031">
          <w:marLeft w:val="0"/>
          <w:marRight w:val="0"/>
          <w:marTop w:val="0"/>
          <w:marBottom w:val="0"/>
          <w:divBdr>
            <w:top w:val="none" w:sz="0" w:space="0" w:color="auto"/>
            <w:left w:val="single" w:sz="24" w:space="31" w:color="E9C89B"/>
            <w:bottom w:val="none" w:sz="0" w:space="0" w:color="auto"/>
            <w:right w:val="none" w:sz="0" w:space="0" w:color="auto"/>
          </w:divBdr>
        </w:div>
        <w:div w:id="1833259291">
          <w:marLeft w:val="0"/>
          <w:marRight w:val="0"/>
          <w:marTop w:val="0"/>
          <w:marBottom w:val="0"/>
          <w:divBdr>
            <w:top w:val="none" w:sz="0" w:space="0" w:color="auto"/>
            <w:left w:val="single" w:sz="24" w:space="31" w:color="E9C89B"/>
            <w:bottom w:val="none" w:sz="0" w:space="0" w:color="auto"/>
            <w:right w:val="none" w:sz="0" w:space="0" w:color="auto"/>
          </w:divBdr>
        </w:div>
        <w:div w:id="1958415443">
          <w:marLeft w:val="0"/>
          <w:marRight w:val="0"/>
          <w:marTop w:val="0"/>
          <w:marBottom w:val="0"/>
          <w:divBdr>
            <w:top w:val="none" w:sz="0" w:space="0" w:color="auto"/>
            <w:left w:val="single" w:sz="24" w:space="31" w:color="E9C89B"/>
            <w:bottom w:val="none" w:sz="0" w:space="0" w:color="auto"/>
            <w:right w:val="none" w:sz="0" w:space="0" w:color="auto"/>
          </w:divBdr>
        </w:div>
        <w:div w:id="1567640097">
          <w:marLeft w:val="0"/>
          <w:marRight w:val="0"/>
          <w:marTop w:val="0"/>
          <w:marBottom w:val="0"/>
          <w:divBdr>
            <w:top w:val="none" w:sz="0" w:space="0" w:color="auto"/>
            <w:left w:val="single" w:sz="24" w:space="31" w:color="E9C89B"/>
            <w:bottom w:val="none" w:sz="0" w:space="0" w:color="auto"/>
            <w:right w:val="none" w:sz="0" w:space="0" w:color="auto"/>
          </w:divBdr>
        </w:div>
        <w:div w:id="1550531902">
          <w:marLeft w:val="0"/>
          <w:marRight w:val="0"/>
          <w:marTop w:val="0"/>
          <w:marBottom w:val="0"/>
          <w:divBdr>
            <w:top w:val="none" w:sz="0" w:space="0" w:color="auto"/>
            <w:left w:val="single" w:sz="24" w:space="31" w:color="7FC0DB"/>
            <w:bottom w:val="none" w:sz="0" w:space="0" w:color="auto"/>
            <w:right w:val="none" w:sz="0" w:space="0" w:color="auto"/>
          </w:divBdr>
        </w:div>
        <w:div w:id="1574200833">
          <w:marLeft w:val="0"/>
          <w:marRight w:val="0"/>
          <w:marTop w:val="0"/>
          <w:marBottom w:val="0"/>
          <w:divBdr>
            <w:top w:val="none" w:sz="0" w:space="0" w:color="auto"/>
            <w:left w:val="single" w:sz="24" w:space="31" w:color="7FC0DB"/>
            <w:bottom w:val="none" w:sz="0" w:space="0" w:color="auto"/>
            <w:right w:val="none" w:sz="0" w:space="0" w:color="auto"/>
          </w:divBdr>
        </w:div>
        <w:div w:id="2114396944">
          <w:marLeft w:val="0"/>
          <w:marRight w:val="0"/>
          <w:marTop w:val="0"/>
          <w:marBottom w:val="0"/>
          <w:divBdr>
            <w:top w:val="none" w:sz="0" w:space="0" w:color="auto"/>
            <w:left w:val="single" w:sz="24" w:space="31" w:color="7FC0DB"/>
            <w:bottom w:val="none" w:sz="0" w:space="0" w:color="auto"/>
            <w:right w:val="none" w:sz="0" w:space="0" w:color="auto"/>
          </w:divBdr>
        </w:div>
        <w:div w:id="1695496997">
          <w:marLeft w:val="0"/>
          <w:marRight w:val="0"/>
          <w:marTop w:val="0"/>
          <w:marBottom w:val="0"/>
          <w:divBdr>
            <w:top w:val="none" w:sz="0" w:space="0" w:color="auto"/>
            <w:left w:val="single" w:sz="24" w:space="31" w:color="E9C89B"/>
            <w:bottom w:val="none" w:sz="0" w:space="0" w:color="auto"/>
            <w:right w:val="none" w:sz="0" w:space="0" w:color="auto"/>
          </w:divBdr>
        </w:div>
        <w:div w:id="590355289">
          <w:marLeft w:val="0"/>
          <w:marRight w:val="0"/>
          <w:marTop w:val="0"/>
          <w:marBottom w:val="0"/>
          <w:divBdr>
            <w:top w:val="none" w:sz="0" w:space="0" w:color="auto"/>
            <w:left w:val="single" w:sz="24" w:space="31" w:color="E9C89B"/>
            <w:bottom w:val="none" w:sz="0" w:space="0" w:color="auto"/>
            <w:right w:val="none" w:sz="0" w:space="0" w:color="auto"/>
          </w:divBdr>
        </w:div>
        <w:div w:id="1134250175">
          <w:marLeft w:val="0"/>
          <w:marRight w:val="0"/>
          <w:marTop w:val="0"/>
          <w:marBottom w:val="0"/>
          <w:divBdr>
            <w:top w:val="none" w:sz="0" w:space="0" w:color="auto"/>
            <w:left w:val="single" w:sz="24" w:space="31" w:color="E9C89B"/>
            <w:bottom w:val="none" w:sz="0" w:space="0" w:color="auto"/>
            <w:right w:val="none" w:sz="0" w:space="0" w:color="auto"/>
          </w:divBdr>
        </w:div>
        <w:div w:id="1652367636">
          <w:marLeft w:val="0"/>
          <w:marRight w:val="0"/>
          <w:marTop w:val="0"/>
          <w:marBottom w:val="0"/>
          <w:divBdr>
            <w:top w:val="none" w:sz="0" w:space="0" w:color="auto"/>
            <w:left w:val="single" w:sz="24" w:space="31" w:color="FFFFFF"/>
            <w:bottom w:val="none" w:sz="0" w:space="0" w:color="auto"/>
            <w:right w:val="none" w:sz="0" w:space="0" w:color="auto"/>
          </w:divBdr>
        </w:div>
        <w:div w:id="463623324">
          <w:marLeft w:val="0"/>
          <w:marRight w:val="0"/>
          <w:marTop w:val="0"/>
          <w:marBottom w:val="0"/>
          <w:divBdr>
            <w:top w:val="none" w:sz="0" w:space="0" w:color="auto"/>
            <w:left w:val="single" w:sz="24" w:space="31" w:color="7FC0DB"/>
            <w:bottom w:val="none" w:sz="0" w:space="0" w:color="auto"/>
            <w:right w:val="none" w:sz="0" w:space="0" w:color="auto"/>
          </w:divBdr>
        </w:div>
        <w:div w:id="1957104475">
          <w:marLeft w:val="0"/>
          <w:marRight w:val="0"/>
          <w:marTop w:val="0"/>
          <w:marBottom w:val="0"/>
          <w:divBdr>
            <w:top w:val="none" w:sz="0" w:space="0" w:color="auto"/>
            <w:left w:val="single" w:sz="24" w:space="31" w:color="7FC0DB"/>
            <w:bottom w:val="none" w:sz="0" w:space="0" w:color="auto"/>
            <w:right w:val="none" w:sz="0" w:space="0" w:color="auto"/>
          </w:divBdr>
        </w:div>
        <w:div w:id="188956168">
          <w:marLeft w:val="0"/>
          <w:marRight w:val="0"/>
          <w:marTop w:val="0"/>
          <w:marBottom w:val="0"/>
          <w:divBdr>
            <w:top w:val="none" w:sz="0" w:space="0" w:color="auto"/>
            <w:left w:val="single" w:sz="24" w:space="31" w:color="7FC0DB"/>
            <w:bottom w:val="none" w:sz="0" w:space="0" w:color="auto"/>
            <w:right w:val="none" w:sz="0" w:space="0" w:color="auto"/>
          </w:divBdr>
        </w:div>
        <w:div w:id="1796438845">
          <w:marLeft w:val="0"/>
          <w:marRight w:val="0"/>
          <w:marTop w:val="0"/>
          <w:marBottom w:val="0"/>
          <w:divBdr>
            <w:top w:val="none" w:sz="0" w:space="0" w:color="auto"/>
            <w:left w:val="single" w:sz="24" w:space="31" w:color="E9C89B"/>
            <w:bottom w:val="none" w:sz="0" w:space="0" w:color="auto"/>
            <w:right w:val="none" w:sz="0" w:space="0" w:color="auto"/>
          </w:divBdr>
        </w:div>
        <w:div w:id="41640906">
          <w:marLeft w:val="0"/>
          <w:marRight w:val="0"/>
          <w:marTop w:val="0"/>
          <w:marBottom w:val="0"/>
          <w:divBdr>
            <w:top w:val="none" w:sz="0" w:space="0" w:color="auto"/>
            <w:left w:val="single" w:sz="24" w:space="31" w:color="7FC0DB"/>
            <w:bottom w:val="none" w:sz="0" w:space="0" w:color="auto"/>
            <w:right w:val="none" w:sz="0" w:space="0" w:color="auto"/>
          </w:divBdr>
        </w:div>
        <w:div w:id="306977999">
          <w:marLeft w:val="0"/>
          <w:marRight w:val="0"/>
          <w:marTop w:val="0"/>
          <w:marBottom w:val="0"/>
          <w:divBdr>
            <w:top w:val="none" w:sz="0" w:space="0" w:color="auto"/>
            <w:left w:val="single" w:sz="24" w:space="31" w:color="E9C89B"/>
            <w:bottom w:val="none" w:sz="0" w:space="0" w:color="auto"/>
            <w:right w:val="none" w:sz="0" w:space="0" w:color="auto"/>
          </w:divBdr>
        </w:div>
        <w:div w:id="703871279">
          <w:marLeft w:val="0"/>
          <w:marRight w:val="0"/>
          <w:marTop w:val="0"/>
          <w:marBottom w:val="0"/>
          <w:divBdr>
            <w:top w:val="none" w:sz="0" w:space="0" w:color="auto"/>
            <w:left w:val="single" w:sz="24" w:space="31" w:color="7FC0DB"/>
            <w:bottom w:val="none" w:sz="0" w:space="0" w:color="auto"/>
            <w:right w:val="none" w:sz="0" w:space="0" w:color="auto"/>
          </w:divBdr>
        </w:div>
        <w:div w:id="762800874">
          <w:marLeft w:val="0"/>
          <w:marRight w:val="0"/>
          <w:marTop w:val="0"/>
          <w:marBottom w:val="0"/>
          <w:divBdr>
            <w:top w:val="none" w:sz="0" w:space="0" w:color="auto"/>
            <w:left w:val="single" w:sz="24" w:space="31" w:color="7FC0DB"/>
            <w:bottom w:val="none" w:sz="0" w:space="0" w:color="auto"/>
            <w:right w:val="none" w:sz="0" w:space="0" w:color="auto"/>
          </w:divBdr>
        </w:div>
        <w:div w:id="1835493785">
          <w:marLeft w:val="0"/>
          <w:marRight w:val="0"/>
          <w:marTop w:val="0"/>
          <w:marBottom w:val="0"/>
          <w:divBdr>
            <w:top w:val="none" w:sz="0" w:space="0" w:color="auto"/>
            <w:left w:val="single" w:sz="24" w:space="31" w:color="98CFC1"/>
            <w:bottom w:val="none" w:sz="0" w:space="0" w:color="auto"/>
            <w:right w:val="none" w:sz="0" w:space="0" w:color="auto"/>
          </w:divBdr>
        </w:div>
        <w:div w:id="250627191">
          <w:marLeft w:val="0"/>
          <w:marRight w:val="0"/>
          <w:marTop w:val="0"/>
          <w:marBottom w:val="0"/>
          <w:divBdr>
            <w:top w:val="none" w:sz="0" w:space="0" w:color="auto"/>
            <w:left w:val="single" w:sz="24" w:space="31" w:color="98CFC1"/>
            <w:bottom w:val="none" w:sz="0" w:space="0" w:color="auto"/>
            <w:right w:val="none" w:sz="0" w:space="0" w:color="auto"/>
          </w:divBdr>
        </w:div>
        <w:div w:id="1255437917">
          <w:marLeft w:val="0"/>
          <w:marRight w:val="0"/>
          <w:marTop w:val="0"/>
          <w:marBottom w:val="0"/>
          <w:divBdr>
            <w:top w:val="none" w:sz="0" w:space="0" w:color="auto"/>
            <w:left w:val="single" w:sz="24" w:space="31" w:color="7FC0DB"/>
            <w:bottom w:val="none" w:sz="0" w:space="0" w:color="auto"/>
            <w:right w:val="none" w:sz="0" w:space="0" w:color="auto"/>
          </w:divBdr>
        </w:div>
        <w:div w:id="1141925982">
          <w:marLeft w:val="0"/>
          <w:marRight w:val="0"/>
          <w:marTop w:val="0"/>
          <w:marBottom w:val="0"/>
          <w:divBdr>
            <w:top w:val="none" w:sz="0" w:space="0" w:color="auto"/>
            <w:left w:val="single" w:sz="24" w:space="31" w:color="7FC0DB"/>
            <w:bottom w:val="none" w:sz="0" w:space="0" w:color="auto"/>
            <w:right w:val="none" w:sz="0" w:space="0" w:color="auto"/>
          </w:divBdr>
        </w:div>
        <w:div w:id="1728802845">
          <w:marLeft w:val="0"/>
          <w:marRight w:val="0"/>
          <w:marTop w:val="0"/>
          <w:marBottom w:val="0"/>
          <w:divBdr>
            <w:top w:val="none" w:sz="0" w:space="0" w:color="auto"/>
            <w:left w:val="single" w:sz="24" w:space="31" w:color="7FC0DB"/>
            <w:bottom w:val="none" w:sz="0" w:space="0" w:color="auto"/>
            <w:right w:val="none" w:sz="0" w:space="0" w:color="auto"/>
          </w:divBdr>
        </w:div>
        <w:div w:id="1982998721">
          <w:marLeft w:val="0"/>
          <w:marRight w:val="0"/>
          <w:marTop w:val="0"/>
          <w:marBottom w:val="0"/>
          <w:divBdr>
            <w:top w:val="none" w:sz="0" w:space="0" w:color="auto"/>
            <w:left w:val="single" w:sz="24" w:space="31" w:color="B9A9D0"/>
            <w:bottom w:val="none" w:sz="0" w:space="0" w:color="auto"/>
            <w:right w:val="none" w:sz="0" w:space="0" w:color="auto"/>
          </w:divBdr>
        </w:div>
        <w:div w:id="2042781765">
          <w:marLeft w:val="0"/>
          <w:marRight w:val="0"/>
          <w:marTop w:val="0"/>
          <w:marBottom w:val="0"/>
          <w:divBdr>
            <w:top w:val="none" w:sz="0" w:space="0" w:color="auto"/>
            <w:left w:val="single" w:sz="24" w:space="31" w:color="B9A9D0"/>
            <w:bottom w:val="none" w:sz="0" w:space="0" w:color="auto"/>
            <w:right w:val="none" w:sz="0" w:space="0" w:color="auto"/>
          </w:divBdr>
        </w:div>
        <w:div w:id="688335422">
          <w:marLeft w:val="0"/>
          <w:marRight w:val="0"/>
          <w:marTop w:val="0"/>
          <w:marBottom w:val="0"/>
          <w:divBdr>
            <w:top w:val="none" w:sz="0" w:space="0" w:color="auto"/>
            <w:left w:val="single" w:sz="24" w:space="31" w:color="98CFC1"/>
            <w:bottom w:val="none" w:sz="0" w:space="0" w:color="auto"/>
            <w:right w:val="none" w:sz="0" w:space="0" w:color="auto"/>
          </w:divBdr>
        </w:div>
        <w:div w:id="1443763001">
          <w:marLeft w:val="0"/>
          <w:marRight w:val="0"/>
          <w:marTop w:val="0"/>
          <w:marBottom w:val="0"/>
          <w:divBdr>
            <w:top w:val="none" w:sz="0" w:space="0" w:color="auto"/>
            <w:left w:val="single" w:sz="24" w:space="31" w:color="98CFC1"/>
            <w:bottom w:val="none" w:sz="0" w:space="0" w:color="auto"/>
            <w:right w:val="none" w:sz="0" w:space="0" w:color="auto"/>
          </w:divBdr>
        </w:div>
        <w:div w:id="220413169">
          <w:marLeft w:val="0"/>
          <w:marRight w:val="0"/>
          <w:marTop w:val="0"/>
          <w:marBottom w:val="0"/>
          <w:divBdr>
            <w:top w:val="none" w:sz="0" w:space="0" w:color="auto"/>
            <w:left w:val="single" w:sz="24" w:space="31" w:color="7FC0DB"/>
            <w:bottom w:val="none" w:sz="0" w:space="0" w:color="auto"/>
            <w:right w:val="none" w:sz="0" w:space="0" w:color="auto"/>
          </w:divBdr>
        </w:div>
        <w:div w:id="1004628408">
          <w:marLeft w:val="0"/>
          <w:marRight w:val="0"/>
          <w:marTop w:val="0"/>
          <w:marBottom w:val="0"/>
          <w:divBdr>
            <w:top w:val="none" w:sz="0" w:space="0" w:color="auto"/>
            <w:left w:val="single" w:sz="24" w:space="31" w:color="B9A9D0"/>
            <w:bottom w:val="none" w:sz="0" w:space="0" w:color="auto"/>
            <w:right w:val="none" w:sz="0" w:space="0" w:color="auto"/>
          </w:divBdr>
        </w:div>
        <w:div w:id="325864711">
          <w:marLeft w:val="0"/>
          <w:marRight w:val="0"/>
          <w:marTop w:val="0"/>
          <w:marBottom w:val="0"/>
          <w:divBdr>
            <w:top w:val="none" w:sz="0" w:space="0" w:color="auto"/>
            <w:left w:val="single" w:sz="24" w:space="31" w:color="B9A9D0"/>
            <w:bottom w:val="none" w:sz="0" w:space="0" w:color="auto"/>
            <w:right w:val="none" w:sz="0" w:space="0" w:color="auto"/>
          </w:divBdr>
        </w:div>
        <w:div w:id="239024883">
          <w:marLeft w:val="0"/>
          <w:marRight w:val="0"/>
          <w:marTop w:val="0"/>
          <w:marBottom w:val="0"/>
          <w:divBdr>
            <w:top w:val="none" w:sz="0" w:space="0" w:color="auto"/>
            <w:left w:val="single" w:sz="24" w:space="31" w:color="E9C89B"/>
            <w:bottom w:val="none" w:sz="0" w:space="0" w:color="auto"/>
            <w:right w:val="none" w:sz="0" w:space="0" w:color="auto"/>
          </w:divBdr>
        </w:div>
        <w:div w:id="750926935">
          <w:marLeft w:val="0"/>
          <w:marRight w:val="0"/>
          <w:marTop w:val="0"/>
          <w:marBottom w:val="0"/>
          <w:divBdr>
            <w:top w:val="none" w:sz="0" w:space="0" w:color="auto"/>
            <w:left w:val="single" w:sz="24" w:space="31" w:color="E9C89B"/>
            <w:bottom w:val="none" w:sz="0" w:space="0" w:color="auto"/>
            <w:right w:val="none" w:sz="0" w:space="0" w:color="auto"/>
          </w:divBdr>
        </w:div>
        <w:div w:id="1930846318">
          <w:marLeft w:val="0"/>
          <w:marRight w:val="0"/>
          <w:marTop w:val="0"/>
          <w:marBottom w:val="0"/>
          <w:divBdr>
            <w:top w:val="none" w:sz="0" w:space="0" w:color="auto"/>
            <w:left w:val="single" w:sz="24" w:space="31" w:color="E9C89B"/>
            <w:bottom w:val="none" w:sz="0" w:space="0" w:color="auto"/>
            <w:right w:val="none" w:sz="0" w:space="0" w:color="auto"/>
          </w:divBdr>
        </w:div>
        <w:div w:id="142627250">
          <w:marLeft w:val="0"/>
          <w:marRight w:val="0"/>
          <w:marTop w:val="0"/>
          <w:marBottom w:val="0"/>
          <w:divBdr>
            <w:top w:val="none" w:sz="0" w:space="0" w:color="auto"/>
            <w:left w:val="single" w:sz="24" w:space="31" w:color="FFFFFF"/>
            <w:bottom w:val="none" w:sz="0" w:space="0" w:color="auto"/>
            <w:right w:val="none" w:sz="0" w:space="0" w:color="auto"/>
          </w:divBdr>
        </w:div>
        <w:div w:id="744840371">
          <w:marLeft w:val="0"/>
          <w:marRight w:val="0"/>
          <w:marTop w:val="0"/>
          <w:marBottom w:val="0"/>
          <w:divBdr>
            <w:top w:val="none" w:sz="0" w:space="0" w:color="auto"/>
            <w:left w:val="single" w:sz="24" w:space="31" w:color="7FC0DB"/>
            <w:bottom w:val="none" w:sz="0" w:space="0" w:color="auto"/>
            <w:right w:val="none" w:sz="0" w:space="0" w:color="auto"/>
          </w:divBdr>
        </w:div>
        <w:div w:id="535653888">
          <w:marLeft w:val="0"/>
          <w:marRight w:val="0"/>
          <w:marTop w:val="0"/>
          <w:marBottom w:val="0"/>
          <w:divBdr>
            <w:top w:val="none" w:sz="0" w:space="0" w:color="auto"/>
            <w:left w:val="single" w:sz="24" w:space="31" w:color="98CFC1"/>
            <w:bottom w:val="none" w:sz="0" w:space="0" w:color="auto"/>
            <w:right w:val="none" w:sz="0" w:space="0" w:color="auto"/>
          </w:divBdr>
        </w:div>
        <w:div w:id="721563447">
          <w:marLeft w:val="0"/>
          <w:marRight w:val="0"/>
          <w:marTop w:val="0"/>
          <w:marBottom w:val="0"/>
          <w:divBdr>
            <w:top w:val="none" w:sz="0" w:space="0" w:color="auto"/>
            <w:left w:val="single" w:sz="24" w:space="31" w:color="98CFC1"/>
            <w:bottom w:val="none" w:sz="0" w:space="0" w:color="auto"/>
            <w:right w:val="none" w:sz="0" w:space="0" w:color="auto"/>
          </w:divBdr>
        </w:div>
        <w:div w:id="1780372970">
          <w:marLeft w:val="0"/>
          <w:marRight w:val="0"/>
          <w:marTop w:val="0"/>
          <w:marBottom w:val="0"/>
          <w:divBdr>
            <w:top w:val="none" w:sz="0" w:space="0" w:color="auto"/>
            <w:left w:val="single" w:sz="24" w:space="31" w:color="98CFC1"/>
            <w:bottom w:val="none" w:sz="0" w:space="0" w:color="auto"/>
            <w:right w:val="none" w:sz="0" w:space="0" w:color="auto"/>
          </w:divBdr>
        </w:div>
        <w:div w:id="1048456151">
          <w:marLeft w:val="0"/>
          <w:marRight w:val="0"/>
          <w:marTop w:val="0"/>
          <w:marBottom w:val="0"/>
          <w:divBdr>
            <w:top w:val="none" w:sz="0" w:space="0" w:color="auto"/>
            <w:left w:val="single" w:sz="24" w:space="31" w:color="7FC0DB"/>
            <w:bottom w:val="none" w:sz="0" w:space="0" w:color="auto"/>
            <w:right w:val="none" w:sz="0" w:space="0" w:color="auto"/>
          </w:divBdr>
        </w:div>
        <w:div w:id="789858220">
          <w:marLeft w:val="0"/>
          <w:marRight w:val="0"/>
          <w:marTop w:val="0"/>
          <w:marBottom w:val="0"/>
          <w:divBdr>
            <w:top w:val="none" w:sz="0" w:space="0" w:color="auto"/>
            <w:left w:val="single" w:sz="24" w:space="31" w:color="98CFC1"/>
            <w:bottom w:val="none" w:sz="0" w:space="0" w:color="auto"/>
            <w:right w:val="none" w:sz="0" w:space="0" w:color="auto"/>
          </w:divBdr>
        </w:div>
        <w:div w:id="138886851">
          <w:marLeft w:val="0"/>
          <w:marRight w:val="0"/>
          <w:marTop w:val="0"/>
          <w:marBottom w:val="0"/>
          <w:divBdr>
            <w:top w:val="none" w:sz="0" w:space="0" w:color="auto"/>
            <w:left w:val="single" w:sz="24" w:space="31" w:color="98CFC1"/>
            <w:bottom w:val="none" w:sz="0" w:space="0" w:color="auto"/>
            <w:right w:val="none" w:sz="0" w:space="0" w:color="auto"/>
          </w:divBdr>
        </w:div>
        <w:div w:id="789594122">
          <w:marLeft w:val="0"/>
          <w:marRight w:val="0"/>
          <w:marTop w:val="0"/>
          <w:marBottom w:val="0"/>
          <w:divBdr>
            <w:top w:val="none" w:sz="0" w:space="0" w:color="auto"/>
            <w:left w:val="single" w:sz="24" w:space="31" w:color="B9A9D0"/>
            <w:bottom w:val="none" w:sz="0" w:space="0" w:color="auto"/>
            <w:right w:val="none" w:sz="0" w:space="0" w:color="auto"/>
          </w:divBdr>
        </w:div>
        <w:div w:id="539755025">
          <w:marLeft w:val="0"/>
          <w:marRight w:val="0"/>
          <w:marTop w:val="0"/>
          <w:marBottom w:val="0"/>
          <w:divBdr>
            <w:top w:val="none" w:sz="0" w:space="0" w:color="auto"/>
            <w:left w:val="single" w:sz="24" w:space="31" w:color="B9A9D0"/>
            <w:bottom w:val="none" w:sz="0" w:space="0" w:color="auto"/>
            <w:right w:val="none" w:sz="0" w:space="0" w:color="auto"/>
          </w:divBdr>
        </w:div>
        <w:div w:id="565802326">
          <w:marLeft w:val="0"/>
          <w:marRight w:val="0"/>
          <w:marTop w:val="0"/>
          <w:marBottom w:val="0"/>
          <w:divBdr>
            <w:top w:val="none" w:sz="0" w:space="0" w:color="auto"/>
            <w:left w:val="single" w:sz="24" w:space="31" w:color="B9A9D0"/>
            <w:bottom w:val="none" w:sz="0" w:space="0" w:color="auto"/>
            <w:right w:val="none" w:sz="0" w:space="0" w:color="auto"/>
          </w:divBdr>
        </w:div>
        <w:div w:id="628821186">
          <w:marLeft w:val="0"/>
          <w:marRight w:val="0"/>
          <w:marTop w:val="0"/>
          <w:marBottom w:val="0"/>
          <w:divBdr>
            <w:top w:val="none" w:sz="0" w:space="0" w:color="auto"/>
            <w:left w:val="single" w:sz="24" w:space="31" w:color="B9A9D0"/>
            <w:bottom w:val="none" w:sz="0" w:space="0" w:color="auto"/>
            <w:right w:val="none" w:sz="0" w:space="0" w:color="auto"/>
          </w:divBdr>
        </w:div>
        <w:div w:id="775293812">
          <w:marLeft w:val="0"/>
          <w:marRight w:val="0"/>
          <w:marTop w:val="0"/>
          <w:marBottom w:val="0"/>
          <w:divBdr>
            <w:top w:val="none" w:sz="0" w:space="0" w:color="auto"/>
            <w:left w:val="single" w:sz="24" w:space="31" w:color="B9A9D0"/>
            <w:bottom w:val="none" w:sz="0" w:space="0" w:color="auto"/>
            <w:right w:val="none" w:sz="0" w:space="0" w:color="auto"/>
          </w:divBdr>
        </w:div>
        <w:div w:id="1542672900">
          <w:marLeft w:val="0"/>
          <w:marRight w:val="0"/>
          <w:marTop w:val="0"/>
          <w:marBottom w:val="0"/>
          <w:divBdr>
            <w:top w:val="none" w:sz="0" w:space="0" w:color="auto"/>
            <w:left w:val="single" w:sz="24" w:space="31" w:color="E9C89B"/>
            <w:bottom w:val="none" w:sz="0" w:space="0" w:color="auto"/>
            <w:right w:val="none" w:sz="0" w:space="0" w:color="auto"/>
          </w:divBdr>
        </w:div>
        <w:div w:id="1265842857">
          <w:marLeft w:val="0"/>
          <w:marRight w:val="0"/>
          <w:marTop w:val="0"/>
          <w:marBottom w:val="0"/>
          <w:divBdr>
            <w:top w:val="none" w:sz="0" w:space="0" w:color="auto"/>
            <w:left w:val="single" w:sz="24" w:space="31" w:color="E9C89B"/>
            <w:bottom w:val="none" w:sz="0" w:space="0" w:color="auto"/>
            <w:right w:val="none" w:sz="0" w:space="0" w:color="auto"/>
          </w:divBdr>
        </w:div>
        <w:div w:id="162547200">
          <w:marLeft w:val="0"/>
          <w:marRight w:val="0"/>
          <w:marTop w:val="0"/>
          <w:marBottom w:val="0"/>
          <w:divBdr>
            <w:top w:val="none" w:sz="0" w:space="0" w:color="auto"/>
            <w:left w:val="single" w:sz="24" w:space="31" w:color="7FC0DB"/>
            <w:bottom w:val="none" w:sz="0" w:space="0" w:color="auto"/>
            <w:right w:val="none" w:sz="0" w:space="0" w:color="auto"/>
          </w:divBdr>
        </w:div>
        <w:div w:id="831332057">
          <w:marLeft w:val="0"/>
          <w:marRight w:val="0"/>
          <w:marTop w:val="0"/>
          <w:marBottom w:val="0"/>
          <w:divBdr>
            <w:top w:val="none" w:sz="0" w:space="0" w:color="auto"/>
            <w:left w:val="single" w:sz="24" w:space="31" w:color="B9A9D0"/>
            <w:bottom w:val="none" w:sz="0" w:space="0" w:color="auto"/>
            <w:right w:val="none" w:sz="0" w:space="0" w:color="auto"/>
          </w:divBdr>
        </w:div>
        <w:div w:id="325862519">
          <w:marLeft w:val="0"/>
          <w:marRight w:val="0"/>
          <w:marTop w:val="0"/>
          <w:marBottom w:val="0"/>
          <w:divBdr>
            <w:top w:val="none" w:sz="0" w:space="0" w:color="auto"/>
            <w:left w:val="single" w:sz="24" w:space="31" w:color="B9A9D0"/>
            <w:bottom w:val="none" w:sz="0" w:space="0" w:color="auto"/>
            <w:right w:val="none" w:sz="0" w:space="0" w:color="auto"/>
          </w:divBdr>
        </w:div>
        <w:div w:id="1724988748">
          <w:marLeft w:val="0"/>
          <w:marRight w:val="0"/>
          <w:marTop w:val="0"/>
          <w:marBottom w:val="0"/>
          <w:divBdr>
            <w:top w:val="none" w:sz="0" w:space="0" w:color="auto"/>
            <w:left w:val="single" w:sz="24" w:space="31" w:color="E9C89B"/>
            <w:bottom w:val="none" w:sz="0" w:space="0" w:color="auto"/>
            <w:right w:val="none" w:sz="0" w:space="0" w:color="auto"/>
          </w:divBdr>
        </w:div>
        <w:div w:id="1688826791">
          <w:marLeft w:val="0"/>
          <w:marRight w:val="0"/>
          <w:marTop w:val="0"/>
          <w:marBottom w:val="0"/>
          <w:divBdr>
            <w:top w:val="none" w:sz="0" w:space="0" w:color="auto"/>
            <w:left w:val="single" w:sz="24" w:space="31" w:color="7FC0DB"/>
            <w:bottom w:val="none" w:sz="0" w:space="0" w:color="auto"/>
            <w:right w:val="none" w:sz="0" w:space="0" w:color="auto"/>
          </w:divBdr>
        </w:div>
        <w:div w:id="977950537">
          <w:marLeft w:val="0"/>
          <w:marRight w:val="0"/>
          <w:marTop w:val="0"/>
          <w:marBottom w:val="0"/>
          <w:divBdr>
            <w:top w:val="none" w:sz="0" w:space="0" w:color="auto"/>
            <w:left w:val="single" w:sz="24" w:space="31" w:color="7FC0DB"/>
            <w:bottom w:val="none" w:sz="0" w:space="0" w:color="auto"/>
            <w:right w:val="none" w:sz="0" w:space="0" w:color="auto"/>
          </w:divBdr>
        </w:div>
        <w:div w:id="698042235">
          <w:marLeft w:val="0"/>
          <w:marRight w:val="0"/>
          <w:marTop w:val="0"/>
          <w:marBottom w:val="0"/>
          <w:divBdr>
            <w:top w:val="none" w:sz="0" w:space="0" w:color="auto"/>
            <w:left w:val="single" w:sz="24" w:space="31" w:color="7FC0DB"/>
            <w:bottom w:val="none" w:sz="0" w:space="0" w:color="auto"/>
            <w:right w:val="none" w:sz="0" w:space="0" w:color="auto"/>
          </w:divBdr>
        </w:div>
        <w:div w:id="455682256">
          <w:marLeft w:val="0"/>
          <w:marRight w:val="0"/>
          <w:marTop w:val="0"/>
          <w:marBottom w:val="0"/>
          <w:divBdr>
            <w:top w:val="none" w:sz="0" w:space="0" w:color="auto"/>
            <w:left w:val="single" w:sz="24" w:space="31" w:color="E9C89B"/>
            <w:bottom w:val="none" w:sz="0" w:space="0" w:color="auto"/>
            <w:right w:val="none" w:sz="0" w:space="0" w:color="auto"/>
          </w:divBdr>
        </w:div>
        <w:div w:id="1928347613">
          <w:marLeft w:val="0"/>
          <w:marRight w:val="0"/>
          <w:marTop w:val="0"/>
          <w:marBottom w:val="0"/>
          <w:divBdr>
            <w:top w:val="none" w:sz="0" w:space="0" w:color="auto"/>
            <w:left w:val="single" w:sz="24" w:space="31" w:color="E9C89B"/>
            <w:bottom w:val="none" w:sz="0" w:space="0" w:color="auto"/>
            <w:right w:val="none" w:sz="0" w:space="0" w:color="auto"/>
          </w:divBdr>
        </w:div>
        <w:div w:id="651567004">
          <w:marLeft w:val="0"/>
          <w:marRight w:val="0"/>
          <w:marTop w:val="0"/>
          <w:marBottom w:val="0"/>
          <w:divBdr>
            <w:top w:val="none" w:sz="0" w:space="0" w:color="auto"/>
            <w:left w:val="single" w:sz="24" w:space="31" w:color="FFFFFF"/>
            <w:bottom w:val="none" w:sz="0" w:space="0" w:color="auto"/>
            <w:right w:val="none" w:sz="0" w:space="0" w:color="auto"/>
          </w:divBdr>
        </w:div>
      </w:divsChild>
    </w:div>
    <w:div w:id="1226188704">
      <w:bodyDiv w:val="1"/>
      <w:marLeft w:val="0"/>
      <w:marRight w:val="0"/>
      <w:marTop w:val="0"/>
      <w:marBottom w:val="0"/>
      <w:divBdr>
        <w:top w:val="none" w:sz="0" w:space="0" w:color="auto"/>
        <w:left w:val="none" w:sz="0" w:space="0" w:color="auto"/>
        <w:bottom w:val="none" w:sz="0" w:space="0" w:color="auto"/>
        <w:right w:val="none" w:sz="0" w:space="0" w:color="auto"/>
      </w:divBdr>
      <w:divsChild>
        <w:div w:id="335813046">
          <w:marLeft w:val="0"/>
          <w:marRight w:val="0"/>
          <w:marTop w:val="0"/>
          <w:marBottom w:val="0"/>
          <w:divBdr>
            <w:top w:val="none" w:sz="0" w:space="0" w:color="auto"/>
            <w:left w:val="single" w:sz="24" w:space="31" w:color="7FC0DB"/>
            <w:bottom w:val="none" w:sz="0" w:space="0" w:color="auto"/>
            <w:right w:val="none" w:sz="0" w:space="0" w:color="auto"/>
          </w:divBdr>
        </w:div>
        <w:div w:id="1192108176">
          <w:marLeft w:val="0"/>
          <w:marRight w:val="0"/>
          <w:marTop w:val="0"/>
          <w:marBottom w:val="0"/>
          <w:divBdr>
            <w:top w:val="none" w:sz="0" w:space="0" w:color="auto"/>
            <w:left w:val="single" w:sz="24" w:space="31" w:color="7FC0DB"/>
            <w:bottom w:val="none" w:sz="0" w:space="0" w:color="auto"/>
            <w:right w:val="none" w:sz="0" w:space="0" w:color="auto"/>
          </w:divBdr>
        </w:div>
      </w:divsChild>
    </w:div>
    <w:div w:id="1228495664">
      <w:bodyDiv w:val="1"/>
      <w:marLeft w:val="0"/>
      <w:marRight w:val="0"/>
      <w:marTop w:val="0"/>
      <w:marBottom w:val="0"/>
      <w:divBdr>
        <w:top w:val="none" w:sz="0" w:space="0" w:color="auto"/>
        <w:left w:val="none" w:sz="0" w:space="0" w:color="auto"/>
        <w:bottom w:val="none" w:sz="0" w:space="0" w:color="auto"/>
        <w:right w:val="none" w:sz="0" w:space="0" w:color="auto"/>
      </w:divBdr>
      <w:divsChild>
        <w:div w:id="1429424948">
          <w:marLeft w:val="0"/>
          <w:marRight w:val="0"/>
          <w:marTop w:val="0"/>
          <w:marBottom w:val="0"/>
          <w:divBdr>
            <w:top w:val="none" w:sz="0" w:space="0" w:color="auto"/>
            <w:left w:val="single" w:sz="24" w:space="31" w:color="7FC0DB"/>
            <w:bottom w:val="none" w:sz="0" w:space="0" w:color="auto"/>
            <w:right w:val="none" w:sz="0" w:space="0" w:color="auto"/>
          </w:divBdr>
        </w:div>
        <w:div w:id="1102605845">
          <w:marLeft w:val="0"/>
          <w:marRight w:val="0"/>
          <w:marTop w:val="0"/>
          <w:marBottom w:val="0"/>
          <w:divBdr>
            <w:top w:val="none" w:sz="0" w:space="0" w:color="auto"/>
            <w:left w:val="single" w:sz="24" w:space="31" w:color="7FC0DB"/>
            <w:bottom w:val="none" w:sz="0" w:space="0" w:color="auto"/>
            <w:right w:val="none" w:sz="0" w:space="0" w:color="auto"/>
          </w:divBdr>
        </w:div>
        <w:div w:id="1236472213">
          <w:marLeft w:val="0"/>
          <w:marRight w:val="0"/>
          <w:marTop w:val="0"/>
          <w:marBottom w:val="0"/>
          <w:divBdr>
            <w:top w:val="none" w:sz="0" w:space="0" w:color="auto"/>
            <w:left w:val="single" w:sz="24" w:space="31" w:color="7FC0DB"/>
            <w:bottom w:val="none" w:sz="0" w:space="0" w:color="auto"/>
            <w:right w:val="none" w:sz="0" w:space="0" w:color="auto"/>
          </w:divBdr>
        </w:div>
        <w:div w:id="1269657402">
          <w:marLeft w:val="0"/>
          <w:marRight w:val="0"/>
          <w:marTop w:val="0"/>
          <w:marBottom w:val="0"/>
          <w:divBdr>
            <w:top w:val="none" w:sz="0" w:space="0" w:color="auto"/>
            <w:left w:val="single" w:sz="24" w:space="31" w:color="7FC0DB"/>
            <w:bottom w:val="none" w:sz="0" w:space="0" w:color="auto"/>
            <w:right w:val="none" w:sz="0" w:space="0" w:color="auto"/>
          </w:divBdr>
        </w:div>
        <w:div w:id="105127675">
          <w:marLeft w:val="0"/>
          <w:marRight w:val="0"/>
          <w:marTop w:val="0"/>
          <w:marBottom w:val="0"/>
          <w:divBdr>
            <w:top w:val="none" w:sz="0" w:space="0" w:color="auto"/>
            <w:left w:val="single" w:sz="24" w:space="31" w:color="7FC0DB"/>
            <w:bottom w:val="none" w:sz="0" w:space="0" w:color="auto"/>
            <w:right w:val="none" w:sz="0" w:space="0" w:color="auto"/>
          </w:divBdr>
        </w:div>
        <w:div w:id="1868255999">
          <w:marLeft w:val="0"/>
          <w:marRight w:val="0"/>
          <w:marTop w:val="0"/>
          <w:marBottom w:val="0"/>
          <w:divBdr>
            <w:top w:val="none" w:sz="0" w:space="0" w:color="auto"/>
            <w:left w:val="single" w:sz="24" w:space="31" w:color="7FC0DB"/>
            <w:bottom w:val="none" w:sz="0" w:space="0" w:color="auto"/>
            <w:right w:val="none" w:sz="0" w:space="0" w:color="auto"/>
          </w:divBdr>
        </w:div>
        <w:div w:id="976912100">
          <w:marLeft w:val="0"/>
          <w:marRight w:val="0"/>
          <w:marTop w:val="0"/>
          <w:marBottom w:val="0"/>
          <w:divBdr>
            <w:top w:val="none" w:sz="0" w:space="0" w:color="auto"/>
            <w:left w:val="single" w:sz="24" w:space="31" w:color="7FC0DB"/>
            <w:bottom w:val="none" w:sz="0" w:space="0" w:color="auto"/>
            <w:right w:val="none" w:sz="0" w:space="0" w:color="auto"/>
          </w:divBdr>
        </w:div>
        <w:div w:id="1747460940">
          <w:marLeft w:val="0"/>
          <w:marRight w:val="0"/>
          <w:marTop w:val="0"/>
          <w:marBottom w:val="0"/>
          <w:divBdr>
            <w:top w:val="none" w:sz="0" w:space="0" w:color="auto"/>
            <w:left w:val="single" w:sz="24" w:space="31" w:color="7FC0DB"/>
            <w:bottom w:val="none" w:sz="0" w:space="0" w:color="auto"/>
            <w:right w:val="none" w:sz="0" w:space="0" w:color="auto"/>
          </w:divBdr>
        </w:div>
        <w:div w:id="1086418085">
          <w:marLeft w:val="0"/>
          <w:marRight w:val="0"/>
          <w:marTop w:val="0"/>
          <w:marBottom w:val="0"/>
          <w:divBdr>
            <w:top w:val="none" w:sz="0" w:space="0" w:color="auto"/>
            <w:left w:val="single" w:sz="24" w:space="31" w:color="7FC0DB"/>
            <w:bottom w:val="none" w:sz="0" w:space="0" w:color="auto"/>
            <w:right w:val="none" w:sz="0" w:space="0" w:color="auto"/>
          </w:divBdr>
        </w:div>
        <w:div w:id="1009718226">
          <w:marLeft w:val="0"/>
          <w:marRight w:val="0"/>
          <w:marTop w:val="0"/>
          <w:marBottom w:val="0"/>
          <w:divBdr>
            <w:top w:val="none" w:sz="0" w:space="0" w:color="auto"/>
            <w:left w:val="single" w:sz="24" w:space="31" w:color="7FC0DB"/>
            <w:bottom w:val="none" w:sz="0" w:space="0" w:color="auto"/>
            <w:right w:val="none" w:sz="0" w:space="0" w:color="auto"/>
          </w:divBdr>
        </w:div>
        <w:div w:id="1770544048">
          <w:marLeft w:val="0"/>
          <w:marRight w:val="0"/>
          <w:marTop w:val="0"/>
          <w:marBottom w:val="0"/>
          <w:divBdr>
            <w:top w:val="none" w:sz="0" w:space="0" w:color="auto"/>
            <w:left w:val="single" w:sz="24" w:space="31" w:color="7FC0DB"/>
            <w:bottom w:val="none" w:sz="0" w:space="0" w:color="auto"/>
            <w:right w:val="none" w:sz="0" w:space="0" w:color="auto"/>
          </w:divBdr>
        </w:div>
        <w:div w:id="1591886025">
          <w:marLeft w:val="0"/>
          <w:marRight w:val="0"/>
          <w:marTop w:val="0"/>
          <w:marBottom w:val="0"/>
          <w:divBdr>
            <w:top w:val="none" w:sz="0" w:space="0" w:color="auto"/>
            <w:left w:val="single" w:sz="24" w:space="31" w:color="7FC0DB"/>
            <w:bottom w:val="none" w:sz="0" w:space="0" w:color="auto"/>
            <w:right w:val="none" w:sz="0" w:space="0" w:color="auto"/>
          </w:divBdr>
        </w:div>
        <w:div w:id="1901138740">
          <w:marLeft w:val="0"/>
          <w:marRight w:val="0"/>
          <w:marTop w:val="0"/>
          <w:marBottom w:val="0"/>
          <w:divBdr>
            <w:top w:val="none" w:sz="0" w:space="0" w:color="auto"/>
            <w:left w:val="single" w:sz="24" w:space="31" w:color="7FC0DB"/>
            <w:bottom w:val="none" w:sz="0" w:space="0" w:color="auto"/>
            <w:right w:val="none" w:sz="0" w:space="0" w:color="auto"/>
          </w:divBdr>
        </w:div>
        <w:div w:id="189343047">
          <w:marLeft w:val="0"/>
          <w:marRight w:val="0"/>
          <w:marTop w:val="0"/>
          <w:marBottom w:val="0"/>
          <w:divBdr>
            <w:top w:val="none" w:sz="0" w:space="0" w:color="auto"/>
            <w:left w:val="single" w:sz="24" w:space="31" w:color="7FC0DB"/>
            <w:bottom w:val="none" w:sz="0" w:space="0" w:color="auto"/>
            <w:right w:val="none" w:sz="0" w:space="0" w:color="auto"/>
          </w:divBdr>
        </w:div>
        <w:div w:id="1063412386">
          <w:marLeft w:val="0"/>
          <w:marRight w:val="0"/>
          <w:marTop w:val="0"/>
          <w:marBottom w:val="0"/>
          <w:divBdr>
            <w:top w:val="none" w:sz="0" w:space="0" w:color="auto"/>
            <w:left w:val="single" w:sz="24" w:space="31" w:color="7FC0DB"/>
            <w:bottom w:val="none" w:sz="0" w:space="0" w:color="auto"/>
            <w:right w:val="none" w:sz="0" w:space="0" w:color="auto"/>
          </w:divBdr>
        </w:div>
        <w:div w:id="1078943591">
          <w:marLeft w:val="0"/>
          <w:marRight w:val="0"/>
          <w:marTop w:val="0"/>
          <w:marBottom w:val="0"/>
          <w:divBdr>
            <w:top w:val="none" w:sz="0" w:space="0" w:color="auto"/>
            <w:left w:val="single" w:sz="24" w:space="31" w:color="7FC0DB"/>
            <w:bottom w:val="none" w:sz="0" w:space="0" w:color="auto"/>
            <w:right w:val="none" w:sz="0" w:space="0" w:color="auto"/>
          </w:divBdr>
        </w:div>
        <w:div w:id="653991831">
          <w:marLeft w:val="0"/>
          <w:marRight w:val="0"/>
          <w:marTop w:val="0"/>
          <w:marBottom w:val="0"/>
          <w:divBdr>
            <w:top w:val="none" w:sz="0" w:space="0" w:color="auto"/>
            <w:left w:val="single" w:sz="24" w:space="31" w:color="7FC0DB"/>
            <w:bottom w:val="none" w:sz="0" w:space="0" w:color="auto"/>
            <w:right w:val="none" w:sz="0" w:space="0" w:color="auto"/>
          </w:divBdr>
        </w:div>
        <w:div w:id="631641822">
          <w:marLeft w:val="0"/>
          <w:marRight w:val="0"/>
          <w:marTop w:val="0"/>
          <w:marBottom w:val="0"/>
          <w:divBdr>
            <w:top w:val="none" w:sz="0" w:space="0" w:color="auto"/>
            <w:left w:val="single" w:sz="24" w:space="31" w:color="7FC0DB"/>
            <w:bottom w:val="none" w:sz="0" w:space="0" w:color="auto"/>
            <w:right w:val="none" w:sz="0" w:space="0" w:color="auto"/>
          </w:divBdr>
        </w:div>
        <w:div w:id="252517035">
          <w:marLeft w:val="0"/>
          <w:marRight w:val="0"/>
          <w:marTop w:val="0"/>
          <w:marBottom w:val="0"/>
          <w:divBdr>
            <w:top w:val="none" w:sz="0" w:space="0" w:color="auto"/>
            <w:left w:val="single" w:sz="24" w:space="31" w:color="7FC0DB"/>
            <w:bottom w:val="none" w:sz="0" w:space="0" w:color="auto"/>
            <w:right w:val="none" w:sz="0" w:space="0" w:color="auto"/>
          </w:divBdr>
        </w:div>
        <w:div w:id="321280474">
          <w:marLeft w:val="0"/>
          <w:marRight w:val="0"/>
          <w:marTop w:val="0"/>
          <w:marBottom w:val="0"/>
          <w:divBdr>
            <w:top w:val="none" w:sz="0" w:space="0" w:color="auto"/>
            <w:left w:val="single" w:sz="24" w:space="31" w:color="7FC0DB"/>
            <w:bottom w:val="none" w:sz="0" w:space="0" w:color="auto"/>
            <w:right w:val="none" w:sz="0" w:space="0" w:color="auto"/>
          </w:divBdr>
        </w:div>
        <w:div w:id="1289093817">
          <w:marLeft w:val="0"/>
          <w:marRight w:val="0"/>
          <w:marTop w:val="0"/>
          <w:marBottom w:val="0"/>
          <w:divBdr>
            <w:top w:val="none" w:sz="0" w:space="0" w:color="auto"/>
            <w:left w:val="single" w:sz="24" w:space="31" w:color="7FC0DB"/>
            <w:bottom w:val="none" w:sz="0" w:space="0" w:color="auto"/>
            <w:right w:val="none" w:sz="0" w:space="0" w:color="auto"/>
          </w:divBdr>
        </w:div>
        <w:div w:id="1020741153">
          <w:marLeft w:val="0"/>
          <w:marRight w:val="0"/>
          <w:marTop w:val="0"/>
          <w:marBottom w:val="0"/>
          <w:divBdr>
            <w:top w:val="none" w:sz="0" w:space="0" w:color="auto"/>
            <w:left w:val="single" w:sz="24" w:space="31" w:color="7FC0DB"/>
            <w:bottom w:val="none" w:sz="0" w:space="0" w:color="auto"/>
            <w:right w:val="none" w:sz="0" w:space="0" w:color="auto"/>
          </w:divBdr>
        </w:div>
        <w:div w:id="1770008452">
          <w:marLeft w:val="0"/>
          <w:marRight w:val="0"/>
          <w:marTop w:val="0"/>
          <w:marBottom w:val="0"/>
          <w:divBdr>
            <w:top w:val="none" w:sz="0" w:space="0" w:color="auto"/>
            <w:left w:val="single" w:sz="24" w:space="31" w:color="7FC0DB"/>
            <w:bottom w:val="none" w:sz="0" w:space="0" w:color="auto"/>
            <w:right w:val="none" w:sz="0" w:space="0" w:color="auto"/>
          </w:divBdr>
        </w:div>
        <w:div w:id="1216042803">
          <w:marLeft w:val="0"/>
          <w:marRight w:val="0"/>
          <w:marTop w:val="0"/>
          <w:marBottom w:val="0"/>
          <w:divBdr>
            <w:top w:val="none" w:sz="0" w:space="0" w:color="auto"/>
            <w:left w:val="single" w:sz="24" w:space="31" w:color="7FC0DB"/>
            <w:bottom w:val="none" w:sz="0" w:space="0" w:color="auto"/>
            <w:right w:val="none" w:sz="0" w:space="0" w:color="auto"/>
          </w:divBdr>
        </w:div>
        <w:div w:id="1053961445">
          <w:marLeft w:val="0"/>
          <w:marRight w:val="0"/>
          <w:marTop w:val="0"/>
          <w:marBottom w:val="0"/>
          <w:divBdr>
            <w:top w:val="none" w:sz="0" w:space="0" w:color="auto"/>
            <w:left w:val="single" w:sz="24" w:space="31" w:color="7FC0DB"/>
            <w:bottom w:val="none" w:sz="0" w:space="0" w:color="auto"/>
            <w:right w:val="none" w:sz="0" w:space="0" w:color="auto"/>
          </w:divBdr>
        </w:div>
        <w:div w:id="393940802">
          <w:marLeft w:val="0"/>
          <w:marRight w:val="0"/>
          <w:marTop w:val="0"/>
          <w:marBottom w:val="0"/>
          <w:divBdr>
            <w:top w:val="none" w:sz="0" w:space="0" w:color="auto"/>
            <w:left w:val="single" w:sz="24" w:space="31" w:color="7FC0DB"/>
            <w:bottom w:val="none" w:sz="0" w:space="0" w:color="auto"/>
            <w:right w:val="none" w:sz="0" w:space="0" w:color="auto"/>
          </w:divBdr>
        </w:div>
        <w:div w:id="717510478">
          <w:marLeft w:val="0"/>
          <w:marRight w:val="0"/>
          <w:marTop w:val="0"/>
          <w:marBottom w:val="0"/>
          <w:divBdr>
            <w:top w:val="none" w:sz="0" w:space="0" w:color="auto"/>
            <w:left w:val="single" w:sz="24" w:space="31" w:color="7FC0DB"/>
            <w:bottom w:val="none" w:sz="0" w:space="0" w:color="auto"/>
            <w:right w:val="none" w:sz="0" w:space="0" w:color="auto"/>
          </w:divBdr>
        </w:div>
        <w:div w:id="611596878">
          <w:marLeft w:val="0"/>
          <w:marRight w:val="0"/>
          <w:marTop w:val="0"/>
          <w:marBottom w:val="0"/>
          <w:divBdr>
            <w:top w:val="none" w:sz="0" w:space="0" w:color="auto"/>
            <w:left w:val="single" w:sz="24" w:space="31" w:color="7FC0DB"/>
            <w:bottom w:val="none" w:sz="0" w:space="0" w:color="auto"/>
            <w:right w:val="none" w:sz="0" w:space="0" w:color="auto"/>
          </w:divBdr>
        </w:div>
        <w:div w:id="754131936">
          <w:marLeft w:val="0"/>
          <w:marRight w:val="0"/>
          <w:marTop w:val="0"/>
          <w:marBottom w:val="0"/>
          <w:divBdr>
            <w:top w:val="none" w:sz="0" w:space="0" w:color="auto"/>
            <w:left w:val="single" w:sz="24" w:space="31" w:color="7FC0DB"/>
            <w:bottom w:val="none" w:sz="0" w:space="0" w:color="auto"/>
            <w:right w:val="none" w:sz="0" w:space="0" w:color="auto"/>
          </w:divBdr>
        </w:div>
        <w:div w:id="676929867">
          <w:marLeft w:val="0"/>
          <w:marRight w:val="0"/>
          <w:marTop w:val="0"/>
          <w:marBottom w:val="0"/>
          <w:divBdr>
            <w:top w:val="none" w:sz="0" w:space="0" w:color="auto"/>
            <w:left w:val="single" w:sz="24" w:space="31" w:color="7FC0DB"/>
            <w:bottom w:val="none" w:sz="0" w:space="0" w:color="auto"/>
            <w:right w:val="none" w:sz="0" w:space="0" w:color="auto"/>
          </w:divBdr>
        </w:div>
        <w:div w:id="2123835965">
          <w:marLeft w:val="0"/>
          <w:marRight w:val="0"/>
          <w:marTop w:val="0"/>
          <w:marBottom w:val="0"/>
          <w:divBdr>
            <w:top w:val="none" w:sz="0" w:space="0" w:color="auto"/>
            <w:left w:val="single" w:sz="24" w:space="31" w:color="7FC0DB"/>
            <w:bottom w:val="none" w:sz="0" w:space="0" w:color="auto"/>
            <w:right w:val="none" w:sz="0" w:space="0" w:color="auto"/>
          </w:divBdr>
        </w:div>
        <w:div w:id="232474708">
          <w:marLeft w:val="0"/>
          <w:marRight w:val="0"/>
          <w:marTop w:val="0"/>
          <w:marBottom w:val="0"/>
          <w:divBdr>
            <w:top w:val="none" w:sz="0" w:space="0" w:color="auto"/>
            <w:left w:val="single" w:sz="24" w:space="31" w:color="7FC0DB"/>
            <w:bottom w:val="none" w:sz="0" w:space="0" w:color="auto"/>
            <w:right w:val="none" w:sz="0" w:space="0" w:color="auto"/>
          </w:divBdr>
        </w:div>
        <w:div w:id="1785727952">
          <w:marLeft w:val="0"/>
          <w:marRight w:val="0"/>
          <w:marTop w:val="0"/>
          <w:marBottom w:val="0"/>
          <w:divBdr>
            <w:top w:val="none" w:sz="0" w:space="0" w:color="auto"/>
            <w:left w:val="single" w:sz="24" w:space="31" w:color="7FC0DB"/>
            <w:bottom w:val="none" w:sz="0" w:space="0" w:color="auto"/>
            <w:right w:val="none" w:sz="0" w:space="0" w:color="auto"/>
          </w:divBdr>
        </w:div>
        <w:div w:id="818809243">
          <w:marLeft w:val="0"/>
          <w:marRight w:val="0"/>
          <w:marTop w:val="0"/>
          <w:marBottom w:val="0"/>
          <w:divBdr>
            <w:top w:val="none" w:sz="0" w:space="0" w:color="auto"/>
            <w:left w:val="single" w:sz="24" w:space="31" w:color="FFFFFF"/>
            <w:bottom w:val="none" w:sz="0" w:space="0" w:color="auto"/>
            <w:right w:val="none" w:sz="0" w:space="0" w:color="auto"/>
          </w:divBdr>
        </w:div>
        <w:div w:id="160900052">
          <w:marLeft w:val="0"/>
          <w:marRight w:val="0"/>
          <w:marTop w:val="0"/>
          <w:marBottom w:val="0"/>
          <w:divBdr>
            <w:top w:val="none" w:sz="0" w:space="0" w:color="auto"/>
            <w:left w:val="single" w:sz="24" w:space="31" w:color="7FC0DB"/>
            <w:bottom w:val="none" w:sz="0" w:space="0" w:color="auto"/>
            <w:right w:val="none" w:sz="0" w:space="0" w:color="auto"/>
          </w:divBdr>
        </w:div>
        <w:div w:id="511382724">
          <w:marLeft w:val="0"/>
          <w:marRight w:val="0"/>
          <w:marTop w:val="0"/>
          <w:marBottom w:val="0"/>
          <w:divBdr>
            <w:top w:val="none" w:sz="0" w:space="0" w:color="auto"/>
            <w:left w:val="single" w:sz="24" w:space="31" w:color="7FC0DB"/>
            <w:bottom w:val="none" w:sz="0" w:space="0" w:color="auto"/>
            <w:right w:val="none" w:sz="0" w:space="0" w:color="auto"/>
          </w:divBdr>
        </w:div>
        <w:div w:id="319429669">
          <w:marLeft w:val="0"/>
          <w:marRight w:val="0"/>
          <w:marTop w:val="0"/>
          <w:marBottom w:val="0"/>
          <w:divBdr>
            <w:top w:val="none" w:sz="0" w:space="0" w:color="auto"/>
            <w:left w:val="single" w:sz="24" w:space="31" w:color="7FC0DB"/>
            <w:bottom w:val="none" w:sz="0" w:space="0" w:color="auto"/>
            <w:right w:val="none" w:sz="0" w:space="0" w:color="auto"/>
          </w:divBdr>
        </w:div>
      </w:divsChild>
    </w:div>
    <w:div w:id="1320692797">
      <w:bodyDiv w:val="1"/>
      <w:marLeft w:val="0"/>
      <w:marRight w:val="0"/>
      <w:marTop w:val="0"/>
      <w:marBottom w:val="0"/>
      <w:divBdr>
        <w:top w:val="none" w:sz="0" w:space="0" w:color="auto"/>
        <w:left w:val="none" w:sz="0" w:space="0" w:color="auto"/>
        <w:bottom w:val="none" w:sz="0" w:space="0" w:color="auto"/>
        <w:right w:val="none" w:sz="0" w:space="0" w:color="auto"/>
      </w:divBdr>
      <w:divsChild>
        <w:div w:id="1752265778">
          <w:marLeft w:val="0"/>
          <w:marRight w:val="0"/>
          <w:marTop w:val="0"/>
          <w:marBottom w:val="0"/>
          <w:divBdr>
            <w:top w:val="none" w:sz="0" w:space="0" w:color="auto"/>
            <w:left w:val="single" w:sz="24" w:space="31" w:color="7FC0DB"/>
            <w:bottom w:val="none" w:sz="0" w:space="0" w:color="auto"/>
            <w:right w:val="none" w:sz="0" w:space="0" w:color="auto"/>
          </w:divBdr>
        </w:div>
        <w:div w:id="348259600">
          <w:marLeft w:val="0"/>
          <w:marRight w:val="0"/>
          <w:marTop w:val="0"/>
          <w:marBottom w:val="0"/>
          <w:divBdr>
            <w:top w:val="none" w:sz="0" w:space="0" w:color="auto"/>
            <w:left w:val="single" w:sz="24" w:space="31" w:color="7FC0DB"/>
            <w:bottom w:val="none" w:sz="0" w:space="0" w:color="auto"/>
            <w:right w:val="none" w:sz="0" w:space="0" w:color="auto"/>
          </w:divBdr>
        </w:div>
      </w:divsChild>
    </w:div>
    <w:div w:id="1325085997">
      <w:bodyDiv w:val="1"/>
      <w:marLeft w:val="0"/>
      <w:marRight w:val="0"/>
      <w:marTop w:val="0"/>
      <w:marBottom w:val="0"/>
      <w:divBdr>
        <w:top w:val="none" w:sz="0" w:space="0" w:color="auto"/>
        <w:left w:val="none" w:sz="0" w:space="0" w:color="auto"/>
        <w:bottom w:val="none" w:sz="0" w:space="0" w:color="auto"/>
        <w:right w:val="none" w:sz="0" w:space="0" w:color="auto"/>
      </w:divBdr>
      <w:divsChild>
        <w:div w:id="1503812737">
          <w:marLeft w:val="0"/>
          <w:marRight w:val="0"/>
          <w:marTop w:val="0"/>
          <w:marBottom w:val="0"/>
          <w:divBdr>
            <w:top w:val="none" w:sz="0" w:space="0" w:color="auto"/>
            <w:left w:val="single" w:sz="24" w:space="31" w:color="7FC0DB"/>
            <w:bottom w:val="none" w:sz="0" w:space="0" w:color="auto"/>
            <w:right w:val="none" w:sz="0" w:space="0" w:color="auto"/>
          </w:divBdr>
        </w:div>
        <w:div w:id="1210606341">
          <w:marLeft w:val="0"/>
          <w:marRight w:val="0"/>
          <w:marTop w:val="0"/>
          <w:marBottom w:val="0"/>
          <w:divBdr>
            <w:top w:val="none" w:sz="0" w:space="0" w:color="auto"/>
            <w:left w:val="single" w:sz="24" w:space="31" w:color="7FC0DB"/>
            <w:bottom w:val="none" w:sz="0" w:space="0" w:color="auto"/>
            <w:right w:val="none" w:sz="0" w:space="0" w:color="auto"/>
          </w:divBdr>
        </w:div>
        <w:div w:id="1629118142">
          <w:marLeft w:val="0"/>
          <w:marRight w:val="0"/>
          <w:marTop w:val="0"/>
          <w:marBottom w:val="0"/>
          <w:divBdr>
            <w:top w:val="none" w:sz="0" w:space="0" w:color="auto"/>
            <w:left w:val="single" w:sz="24" w:space="31" w:color="7FC0DB"/>
            <w:bottom w:val="none" w:sz="0" w:space="0" w:color="auto"/>
            <w:right w:val="none" w:sz="0" w:space="0" w:color="auto"/>
          </w:divBdr>
        </w:div>
        <w:div w:id="88284524">
          <w:marLeft w:val="0"/>
          <w:marRight w:val="0"/>
          <w:marTop w:val="0"/>
          <w:marBottom w:val="0"/>
          <w:divBdr>
            <w:top w:val="none" w:sz="0" w:space="0" w:color="auto"/>
            <w:left w:val="single" w:sz="24" w:space="31" w:color="7FC0DB"/>
            <w:bottom w:val="none" w:sz="0" w:space="0" w:color="auto"/>
            <w:right w:val="none" w:sz="0" w:space="0" w:color="auto"/>
          </w:divBdr>
        </w:div>
        <w:div w:id="1781952748">
          <w:marLeft w:val="0"/>
          <w:marRight w:val="0"/>
          <w:marTop w:val="0"/>
          <w:marBottom w:val="0"/>
          <w:divBdr>
            <w:top w:val="none" w:sz="0" w:space="0" w:color="auto"/>
            <w:left w:val="single" w:sz="24" w:space="31" w:color="7FC0DB"/>
            <w:bottom w:val="none" w:sz="0" w:space="0" w:color="auto"/>
            <w:right w:val="none" w:sz="0" w:space="0" w:color="auto"/>
          </w:divBdr>
        </w:div>
        <w:div w:id="1346008408">
          <w:marLeft w:val="0"/>
          <w:marRight w:val="0"/>
          <w:marTop w:val="0"/>
          <w:marBottom w:val="0"/>
          <w:divBdr>
            <w:top w:val="none" w:sz="0" w:space="0" w:color="auto"/>
            <w:left w:val="single" w:sz="24" w:space="31" w:color="7FC0DB"/>
            <w:bottom w:val="none" w:sz="0" w:space="0" w:color="auto"/>
            <w:right w:val="none" w:sz="0" w:space="0" w:color="auto"/>
          </w:divBdr>
        </w:div>
        <w:div w:id="1745564364">
          <w:marLeft w:val="0"/>
          <w:marRight w:val="0"/>
          <w:marTop w:val="0"/>
          <w:marBottom w:val="0"/>
          <w:divBdr>
            <w:top w:val="none" w:sz="0" w:space="0" w:color="auto"/>
            <w:left w:val="single" w:sz="24" w:space="31" w:color="7FC0DB"/>
            <w:bottom w:val="none" w:sz="0" w:space="0" w:color="auto"/>
            <w:right w:val="none" w:sz="0" w:space="0" w:color="auto"/>
          </w:divBdr>
        </w:div>
        <w:div w:id="1475833612">
          <w:marLeft w:val="0"/>
          <w:marRight w:val="0"/>
          <w:marTop w:val="0"/>
          <w:marBottom w:val="0"/>
          <w:divBdr>
            <w:top w:val="none" w:sz="0" w:space="0" w:color="auto"/>
            <w:left w:val="single" w:sz="24" w:space="31" w:color="FFFFFF"/>
            <w:bottom w:val="none" w:sz="0" w:space="0" w:color="auto"/>
            <w:right w:val="none" w:sz="0" w:space="0" w:color="auto"/>
          </w:divBdr>
        </w:div>
      </w:divsChild>
    </w:div>
    <w:div w:id="1400519281">
      <w:bodyDiv w:val="1"/>
      <w:marLeft w:val="0"/>
      <w:marRight w:val="0"/>
      <w:marTop w:val="0"/>
      <w:marBottom w:val="0"/>
      <w:divBdr>
        <w:top w:val="none" w:sz="0" w:space="0" w:color="auto"/>
        <w:left w:val="none" w:sz="0" w:space="0" w:color="auto"/>
        <w:bottom w:val="none" w:sz="0" w:space="0" w:color="auto"/>
        <w:right w:val="none" w:sz="0" w:space="0" w:color="auto"/>
      </w:divBdr>
      <w:divsChild>
        <w:div w:id="1359700049">
          <w:marLeft w:val="0"/>
          <w:marRight w:val="0"/>
          <w:marTop w:val="0"/>
          <w:marBottom w:val="0"/>
          <w:divBdr>
            <w:top w:val="none" w:sz="0" w:space="0" w:color="auto"/>
            <w:left w:val="single" w:sz="24" w:space="31" w:color="7FC0DB"/>
            <w:bottom w:val="none" w:sz="0" w:space="0" w:color="auto"/>
            <w:right w:val="none" w:sz="0" w:space="0" w:color="auto"/>
          </w:divBdr>
        </w:div>
      </w:divsChild>
    </w:div>
    <w:div w:id="1535656132">
      <w:bodyDiv w:val="1"/>
      <w:marLeft w:val="0"/>
      <w:marRight w:val="0"/>
      <w:marTop w:val="0"/>
      <w:marBottom w:val="0"/>
      <w:divBdr>
        <w:top w:val="none" w:sz="0" w:space="0" w:color="auto"/>
        <w:left w:val="none" w:sz="0" w:space="0" w:color="auto"/>
        <w:bottom w:val="none" w:sz="0" w:space="0" w:color="auto"/>
        <w:right w:val="none" w:sz="0" w:space="0" w:color="auto"/>
      </w:divBdr>
      <w:divsChild>
        <w:div w:id="1909151064">
          <w:marLeft w:val="0"/>
          <w:marRight w:val="0"/>
          <w:marTop w:val="0"/>
          <w:marBottom w:val="0"/>
          <w:divBdr>
            <w:top w:val="none" w:sz="0" w:space="0" w:color="auto"/>
            <w:left w:val="single" w:sz="24" w:space="31" w:color="7FC0DB"/>
            <w:bottom w:val="none" w:sz="0" w:space="0" w:color="auto"/>
            <w:right w:val="none" w:sz="0" w:space="0" w:color="auto"/>
          </w:divBdr>
        </w:div>
        <w:div w:id="588807762">
          <w:marLeft w:val="0"/>
          <w:marRight w:val="0"/>
          <w:marTop w:val="0"/>
          <w:marBottom w:val="0"/>
          <w:divBdr>
            <w:top w:val="none" w:sz="0" w:space="0" w:color="auto"/>
            <w:left w:val="single" w:sz="24" w:space="31" w:color="7FC0DB"/>
            <w:bottom w:val="none" w:sz="0" w:space="0" w:color="auto"/>
            <w:right w:val="none" w:sz="0" w:space="0" w:color="auto"/>
          </w:divBdr>
        </w:div>
        <w:div w:id="140581572">
          <w:marLeft w:val="0"/>
          <w:marRight w:val="0"/>
          <w:marTop w:val="0"/>
          <w:marBottom w:val="0"/>
          <w:divBdr>
            <w:top w:val="none" w:sz="0" w:space="0" w:color="auto"/>
            <w:left w:val="single" w:sz="24" w:space="31" w:color="7FC0DB"/>
            <w:bottom w:val="none" w:sz="0" w:space="0" w:color="auto"/>
            <w:right w:val="none" w:sz="0" w:space="0" w:color="auto"/>
          </w:divBdr>
        </w:div>
        <w:div w:id="142477085">
          <w:marLeft w:val="0"/>
          <w:marRight w:val="0"/>
          <w:marTop w:val="0"/>
          <w:marBottom w:val="0"/>
          <w:divBdr>
            <w:top w:val="none" w:sz="0" w:space="0" w:color="auto"/>
            <w:left w:val="single" w:sz="24" w:space="31" w:color="E9C89B"/>
            <w:bottom w:val="none" w:sz="0" w:space="0" w:color="auto"/>
            <w:right w:val="none" w:sz="0" w:space="0" w:color="auto"/>
          </w:divBdr>
        </w:div>
        <w:div w:id="2077438472">
          <w:marLeft w:val="0"/>
          <w:marRight w:val="0"/>
          <w:marTop w:val="0"/>
          <w:marBottom w:val="0"/>
          <w:divBdr>
            <w:top w:val="none" w:sz="0" w:space="0" w:color="auto"/>
            <w:left w:val="single" w:sz="24" w:space="31" w:color="7FC0DB"/>
            <w:bottom w:val="none" w:sz="0" w:space="0" w:color="auto"/>
            <w:right w:val="none" w:sz="0" w:space="0" w:color="auto"/>
          </w:divBdr>
        </w:div>
        <w:div w:id="1264873599">
          <w:marLeft w:val="0"/>
          <w:marRight w:val="0"/>
          <w:marTop w:val="0"/>
          <w:marBottom w:val="0"/>
          <w:divBdr>
            <w:top w:val="none" w:sz="0" w:space="0" w:color="auto"/>
            <w:left w:val="single" w:sz="24" w:space="31" w:color="98CFC1"/>
            <w:bottom w:val="none" w:sz="0" w:space="0" w:color="auto"/>
            <w:right w:val="none" w:sz="0" w:space="0" w:color="auto"/>
          </w:divBdr>
        </w:div>
        <w:div w:id="383140873">
          <w:marLeft w:val="0"/>
          <w:marRight w:val="0"/>
          <w:marTop w:val="0"/>
          <w:marBottom w:val="0"/>
          <w:divBdr>
            <w:top w:val="none" w:sz="0" w:space="0" w:color="auto"/>
            <w:left w:val="single" w:sz="24" w:space="31" w:color="E9C89B"/>
            <w:bottom w:val="none" w:sz="0" w:space="0" w:color="auto"/>
            <w:right w:val="none" w:sz="0" w:space="0" w:color="auto"/>
          </w:divBdr>
        </w:div>
        <w:div w:id="200556904">
          <w:marLeft w:val="0"/>
          <w:marRight w:val="0"/>
          <w:marTop w:val="0"/>
          <w:marBottom w:val="0"/>
          <w:divBdr>
            <w:top w:val="none" w:sz="0" w:space="0" w:color="auto"/>
            <w:left w:val="single" w:sz="24" w:space="31" w:color="98CFC1"/>
            <w:bottom w:val="none" w:sz="0" w:space="0" w:color="auto"/>
            <w:right w:val="none" w:sz="0" w:space="0" w:color="auto"/>
          </w:divBdr>
        </w:div>
        <w:div w:id="794521969">
          <w:marLeft w:val="0"/>
          <w:marRight w:val="0"/>
          <w:marTop w:val="0"/>
          <w:marBottom w:val="0"/>
          <w:divBdr>
            <w:top w:val="none" w:sz="0" w:space="0" w:color="auto"/>
            <w:left w:val="single" w:sz="24" w:space="31" w:color="98CFC1"/>
            <w:bottom w:val="none" w:sz="0" w:space="0" w:color="auto"/>
            <w:right w:val="none" w:sz="0" w:space="0" w:color="auto"/>
          </w:divBdr>
        </w:div>
        <w:div w:id="1501848897">
          <w:marLeft w:val="0"/>
          <w:marRight w:val="0"/>
          <w:marTop w:val="0"/>
          <w:marBottom w:val="0"/>
          <w:divBdr>
            <w:top w:val="none" w:sz="0" w:space="0" w:color="auto"/>
            <w:left w:val="single" w:sz="24" w:space="31" w:color="98CFC1"/>
            <w:bottom w:val="none" w:sz="0" w:space="0" w:color="auto"/>
            <w:right w:val="none" w:sz="0" w:space="0" w:color="auto"/>
          </w:divBdr>
        </w:div>
        <w:div w:id="1416514134">
          <w:marLeft w:val="0"/>
          <w:marRight w:val="0"/>
          <w:marTop w:val="0"/>
          <w:marBottom w:val="0"/>
          <w:divBdr>
            <w:top w:val="none" w:sz="0" w:space="0" w:color="auto"/>
            <w:left w:val="single" w:sz="24" w:space="31" w:color="98CFC1"/>
            <w:bottom w:val="none" w:sz="0" w:space="0" w:color="auto"/>
            <w:right w:val="none" w:sz="0" w:space="0" w:color="auto"/>
          </w:divBdr>
        </w:div>
        <w:div w:id="1009791904">
          <w:marLeft w:val="0"/>
          <w:marRight w:val="0"/>
          <w:marTop w:val="0"/>
          <w:marBottom w:val="0"/>
          <w:divBdr>
            <w:top w:val="none" w:sz="0" w:space="0" w:color="auto"/>
            <w:left w:val="single" w:sz="24" w:space="31" w:color="7FC0DB"/>
            <w:bottom w:val="none" w:sz="0" w:space="0" w:color="auto"/>
            <w:right w:val="none" w:sz="0" w:space="0" w:color="auto"/>
          </w:divBdr>
        </w:div>
        <w:div w:id="640963950">
          <w:marLeft w:val="0"/>
          <w:marRight w:val="0"/>
          <w:marTop w:val="0"/>
          <w:marBottom w:val="0"/>
          <w:divBdr>
            <w:top w:val="none" w:sz="0" w:space="0" w:color="auto"/>
            <w:left w:val="single" w:sz="24" w:space="31" w:color="7FC0DB"/>
            <w:bottom w:val="none" w:sz="0" w:space="0" w:color="auto"/>
            <w:right w:val="none" w:sz="0" w:space="0" w:color="auto"/>
          </w:divBdr>
        </w:div>
        <w:div w:id="607126337">
          <w:marLeft w:val="0"/>
          <w:marRight w:val="0"/>
          <w:marTop w:val="0"/>
          <w:marBottom w:val="0"/>
          <w:divBdr>
            <w:top w:val="none" w:sz="0" w:space="0" w:color="auto"/>
            <w:left w:val="single" w:sz="24" w:space="31" w:color="98CFC1"/>
            <w:bottom w:val="none" w:sz="0" w:space="0" w:color="auto"/>
            <w:right w:val="none" w:sz="0" w:space="0" w:color="auto"/>
          </w:divBdr>
        </w:div>
        <w:div w:id="1098524640">
          <w:marLeft w:val="0"/>
          <w:marRight w:val="0"/>
          <w:marTop w:val="0"/>
          <w:marBottom w:val="0"/>
          <w:divBdr>
            <w:top w:val="none" w:sz="0" w:space="0" w:color="auto"/>
            <w:left w:val="single" w:sz="24" w:space="31" w:color="7FC0DB"/>
            <w:bottom w:val="none" w:sz="0" w:space="0" w:color="auto"/>
            <w:right w:val="none" w:sz="0" w:space="0" w:color="auto"/>
          </w:divBdr>
        </w:div>
        <w:div w:id="1868256509">
          <w:marLeft w:val="0"/>
          <w:marRight w:val="0"/>
          <w:marTop w:val="0"/>
          <w:marBottom w:val="0"/>
          <w:divBdr>
            <w:top w:val="none" w:sz="0" w:space="0" w:color="auto"/>
            <w:left w:val="single" w:sz="24" w:space="31" w:color="98CFC1"/>
            <w:bottom w:val="none" w:sz="0" w:space="0" w:color="auto"/>
            <w:right w:val="none" w:sz="0" w:space="0" w:color="auto"/>
          </w:divBdr>
        </w:div>
        <w:div w:id="920022317">
          <w:marLeft w:val="0"/>
          <w:marRight w:val="0"/>
          <w:marTop w:val="0"/>
          <w:marBottom w:val="0"/>
          <w:divBdr>
            <w:top w:val="none" w:sz="0" w:space="0" w:color="auto"/>
            <w:left w:val="single" w:sz="24" w:space="31" w:color="7FC0DB"/>
            <w:bottom w:val="none" w:sz="0" w:space="0" w:color="auto"/>
            <w:right w:val="none" w:sz="0" w:space="0" w:color="auto"/>
          </w:divBdr>
        </w:div>
        <w:div w:id="1382361080">
          <w:marLeft w:val="0"/>
          <w:marRight w:val="0"/>
          <w:marTop w:val="0"/>
          <w:marBottom w:val="0"/>
          <w:divBdr>
            <w:top w:val="none" w:sz="0" w:space="0" w:color="auto"/>
            <w:left w:val="single" w:sz="24" w:space="31" w:color="E9C89B"/>
            <w:bottom w:val="none" w:sz="0" w:space="0" w:color="auto"/>
            <w:right w:val="none" w:sz="0" w:space="0" w:color="auto"/>
          </w:divBdr>
        </w:div>
        <w:div w:id="1140539519">
          <w:marLeft w:val="0"/>
          <w:marRight w:val="0"/>
          <w:marTop w:val="0"/>
          <w:marBottom w:val="0"/>
          <w:divBdr>
            <w:top w:val="none" w:sz="0" w:space="0" w:color="auto"/>
            <w:left w:val="single" w:sz="24" w:space="31" w:color="98CFC1"/>
            <w:bottom w:val="none" w:sz="0" w:space="0" w:color="auto"/>
            <w:right w:val="none" w:sz="0" w:space="0" w:color="auto"/>
          </w:divBdr>
        </w:div>
        <w:div w:id="2123180732">
          <w:marLeft w:val="0"/>
          <w:marRight w:val="0"/>
          <w:marTop w:val="0"/>
          <w:marBottom w:val="0"/>
          <w:divBdr>
            <w:top w:val="none" w:sz="0" w:space="0" w:color="auto"/>
            <w:left w:val="single" w:sz="24" w:space="31" w:color="7FC0DB"/>
            <w:bottom w:val="none" w:sz="0" w:space="0" w:color="auto"/>
            <w:right w:val="none" w:sz="0" w:space="0" w:color="auto"/>
          </w:divBdr>
        </w:div>
        <w:div w:id="601882758">
          <w:marLeft w:val="0"/>
          <w:marRight w:val="0"/>
          <w:marTop w:val="0"/>
          <w:marBottom w:val="0"/>
          <w:divBdr>
            <w:top w:val="none" w:sz="0" w:space="0" w:color="auto"/>
            <w:left w:val="single" w:sz="24" w:space="31" w:color="98CFC1"/>
            <w:bottom w:val="none" w:sz="0" w:space="0" w:color="auto"/>
            <w:right w:val="none" w:sz="0" w:space="0" w:color="auto"/>
          </w:divBdr>
        </w:div>
        <w:div w:id="773596316">
          <w:marLeft w:val="0"/>
          <w:marRight w:val="0"/>
          <w:marTop w:val="0"/>
          <w:marBottom w:val="0"/>
          <w:divBdr>
            <w:top w:val="none" w:sz="0" w:space="0" w:color="auto"/>
            <w:left w:val="single" w:sz="24" w:space="31" w:color="98CFC1"/>
            <w:bottom w:val="none" w:sz="0" w:space="0" w:color="auto"/>
            <w:right w:val="none" w:sz="0" w:space="0" w:color="auto"/>
          </w:divBdr>
        </w:div>
        <w:div w:id="1342976189">
          <w:marLeft w:val="0"/>
          <w:marRight w:val="0"/>
          <w:marTop w:val="0"/>
          <w:marBottom w:val="0"/>
          <w:divBdr>
            <w:top w:val="none" w:sz="0" w:space="0" w:color="auto"/>
            <w:left w:val="single" w:sz="24" w:space="31" w:color="98CFC1"/>
            <w:bottom w:val="none" w:sz="0" w:space="0" w:color="auto"/>
            <w:right w:val="none" w:sz="0" w:space="0" w:color="auto"/>
          </w:divBdr>
        </w:div>
        <w:div w:id="1835486866">
          <w:marLeft w:val="0"/>
          <w:marRight w:val="0"/>
          <w:marTop w:val="0"/>
          <w:marBottom w:val="0"/>
          <w:divBdr>
            <w:top w:val="none" w:sz="0" w:space="0" w:color="auto"/>
            <w:left w:val="single" w:sz="24" w:space="31" w:color="7FC0DB"/>
            <w:bottom w:val="none" w:sz="0" w:space="0" w:color="auto"/>
            <w:right w:val="none" w:sz="0" w:space="0" w:color="auto"/>
          </w:divBdr>
        </w:div>
        <w:div w:id="1830901371">
          <w:marLeft w:val="0"/>
          <w:marRight w:val="0"/>
          <w:marTop w:val="0"/>
          <w:marBottom w:val="0"/>
          <w:divBdr>
            <w:top w:val="none" w:sz="0" w:space="0" w:color="auto"/>
            <w:left w:val="single" w:sz="24" w:space="31" w:color="DDA7AE"/>
            <w:bottom w:val="none" w:sz="0" w:space="0" w:color="auto"/>
            <w:right w:val="none" w:sz="0" w:space="0" w:color="auto"/>
          </w:divBdr>
        </w:div>
        <w:div w:id="1032799856">
          <w:marLeft w:val="0"/>
          <w:marRight w:val="0"/>
          <w:marTop w:val="0"/>
          <w:marBottom w:val="0"/>
          <w:divBdr>
            <w:top w:val="none" w:sz="0" w:space="0" w:color="auto"/>
            <w:left w:val="single" w:sz="24" w:space="31" w:color="98CFC1"/>
            <w:bottom w:val="none" w:sz="0" w:space="0" w:color="auto"/>
            <w:right w:val="none" w:sz="0" w:space="0" w:color="auto"/>
          </w:divBdr>
        </w:div>
      </w:divsChild>
    </w:div>
    <w:div w:id="1648895100">
      <w:bodyDiv w:val="1"/>
      <w:marLeft w:val="0"/>
      <w:marRight w:val="0"/>
      <w:marTop w:val="0"/>
      <w:marBottom w:val="0"/>
      <w:divBdr>
        <w:top w:val="none" w:sz="0" w:space="0" w:color="auto"/>
        <w:left w:val="none" w:sz="0" w:space="0" w:color="auto"/>
        <w:bottom w:val="none" w:sz="0" w:space="0" w:color="auto"/>
        <w:right w:val="none" w:sz="0" w:space="0" w:color="auto"/>
      </w:divBdr>
      <w:divsChild>
        <w:div w:id="1414400645">
          <w:marLeft w:val="0"/>
          <w:marRight w:val="0"/>
          <w:marTop w:val="0"/>
          <w:marBottom w:val="0"/>
          <w:divBdr>
            <w:top w:val="none" w:sz="0" w:space="0" w:color="auto"/>
            <w:left w:val="single" w:sz="24" w:space="31" w:color="7FC0DB"/>
            <w:bottom w:val="none" w:sz="0" w:space="0" w:color="auto"/>
            <w:right w:val="none" w:sz="0" w:space="0" w:color="auto"/>
          </w:divBdr>
        </w:div>
        <w:div w:id="1911307466">
          <w:marLeft w:val="0"/>
          <w:marRight w:val="0"/>
          <w:marTop w:val="0"/>
          <w:marBottom w:val="0"/>
          <w:divBdr>
            <w:top w:val="none" w:sz="0" w:space="0" w:color="auto"/>
            <w:left w:val="single" w:sz="24" w:space="31" w:color="7FC0DB"/>
            <w:bottom w:val="none" w:sz="0" w:space="0" w:color="auto"/>
            <w:right w:val="none" w:sz="0" w:space="0" w:color="auto"/>
          </w:divBdr>
        </w:div>
        <w:div w:id="597366560">
          <w:marLeft w:val="0"/>
          <w:marRight w:val="0"/>
          <w:marTop w:val="0"/>
          <w:marBottom w:val="0"/>
          <w:divBdr>
            <w:top w:val="none" w:sz="0" w:space="0" w:color="auto"/>
            <w:left w:val="single" w:sz="24" w:space="31" w:color="98CFC1"/>
            <w:bottom w:val="none" w:sz="0" w:space="0" w:color="auto"/>
            <w:right w:val="none" w:sz="0" w:space="0" w:color="auto"/>
          </w:divBdr>
        </w:div>
        <w:div w:id="741103535">
          <w:marLeft w:val="0"/>
          <w:marRight w:val="0"/>
          <w:marTop w:val="0"/>
          <w:marBottom w:val="0"/>
          <w:divBdr>
            <w:top w:val="none" w:sz="0" w:space="0" w:color="auto"/>
            <w:left w:val="single" w:sz="24" w:space="31" w:color="7FC0DB"/>
            <w:bottom w:val="none" w:sz="0" w:space="0" w:color="auto"/>
            <w:right w:val="none" w:sz="0" w:space="0" w:color="auto"/>
          </w:divBdr>
        </w:div>
        <w:div w:id="1211915907">
          <w:marLeft w:val="0"/>
          <w:marRight w:val="0"/>
          <w:marTop w:val="0"/>
          <w:marBottom w:val="0"/>
          <w:divBdr>
            <w:top w:val="none" w:sz="0" w:space="0" w:color="auto"/>
            <w:left w:val="single" w:sz="24" w:space="31" w:color="7FC0DB"/>
            <w:bottom w:val="none" w:sz="0" w:space="0" w:color="auto"/>
            <w:right w:val="none" w:sz="0" w:space="0" w:color="auto"/>
          </w:divBdr>
        </w:div>
        <w:div w:id="830026089">
          <w:marLeft w:val="0"/>
          <w:marRight w:val="0"/>
          <w:marTop w:val="0"/>
          <w:marBottom w:val="0"/>
          <w:divBdr>
            <w:top w:val="none" w:sz="0" w:space="0" w:color="auto"/>
            <w:left w:val="single" w:sz="24" w:space="31" w:color="7FC0DB"/>
            <w:bottom w:val="none" w:sz="0" w:space="0" w:color="auto"/>
            <w:right w:val="none" w:sz="0" w:space="0" w:color="auto"/>
          </w:divBdr>
        </w:div>
        <w:div w:id="1262223470">
          <w:marLeft w:val="0"/>
          <w:marRight w:val="0"/>
          <w:marTop w:val="0"/>
          <w:marBottom w:val="0"/>
          <w:divBdr>
            <w:top w:val="none" w:sz="0" w:space="0" w:color="auto"/>
            <w:left w:val="single" w:sz="24" w:space="31" w:color="7FC0DB"/>
            <w:bottom w:val="none" w:sz="0" w:space="0" w:color="auto"/>
            <w:right w:val="none" w:sz="0" w:space="0" w:color="auto"/>
          </w:divBdr>
        </w:div>
        <w:div w:id="823472092">
          <w:marLeft w:val="0"/>
          <w:marRight w:val="0"/>
          <w:marTop w:val="0"/>
          <w:marBottom w:val="0"/>
          <w:divBdr>
            <w:top w:val="none" w:sz="0" w:space="0" w:color="auto"/>
            <w:left w:val="single" w:sz="24" w:space="31" w:color="DDA7AE"/>
            <w:bottom w:val="none" w:sz="0" w:space="0" w:color="auto"/>
            <w:right w:val="none" w:sz="0" w:space="0" w:color="auto"/>
          </w:divBdr>
        </w:div>
        <w:div w:id="645207646">
          <w:marLeft w:val="0"/>
          <w:marRight w:val="0"/>
          <w:marTop w:val="0"/>
          <w:marBottom w:val="0"/>
          <w:divBdr>
            <w:top w:val="none" w:sz="0" w:space="0" w:color="auto"/>
            <w:left w:val="single" w:sz="24" w:space="31" w:color="7FC0DB"/>
            <w:bottom w:val="none" w:sz="0" w:space="0" w:color="auto"/>
            <w:right w:val="none" w:sz="0" w:space="0" w:color="auto"/>
          </w:divBdr>
        </w:div>
        <w:div w:id="74937526">
          <w:marLeft w:val="0"/>
          <w:marRight w:val="0"/>
          <w:marTop w:val="0"/>
          <w:marBottom w:val="0"/>
          <w:divBdr>
            <w:top w:val="none" w:sz="0" w:space="0" w:color="auto"/>
            <w:left w:val="single" w:sz="24" w:space="31" w:color="7FC0DB"/>
            <w:bottom w:val="none" w:sz="0" w:space="0" w:color="auto"/>
            <w:right w:val="none" w:sz="0" w:space="0" w:color="auto"/>
          </w:divBdr>
        </w:div>
        <w:div w:id="294796660">
          <w:marLeft w:val="0"/>
          <w:marRight w:val="0"/>
          <w:marTop w:val="0"/>
          <w:marBottom w:val="0"/>
          <w:divBdr>
            <w:top w:val="none" w:sz="0" w:space="0" w:color="auto"/>
            <w:left w:val="single" w:sz="24" w:space="31" w:color="7FC0DB"/>
            <w:bottom w:val="none" w:sz="0" w:space="0" w:color="auto"/>
            <w:right w:val="none" w:sz="0" w:space="0" w:color="auto"/>
          </w:divBdr>
        </w:div>
        <w:div w:id="301888120">
          <w:marLeft w:val="0"/>
          <w:marRight w:val="0"/>
          <w:marTop w:val="0"/>
          <w:marBottom w:val="0"/>
          <w:divBdr>
            <w:top w:val="none" w:sz="0" w:space="0" w:color="auto"/>
            <w:left w:val="single" w:sz="24" w:space="31" w:color="E9C89B"/>
            <w:bottom w:val="none" w:sz="0" w:space="0" w:color="auto"/>
            <w:right w:val="none" w:sz="0" w:space="0" w:color="auto"/>
          </w:divBdr>
        </w:div>
        <w:div w:id="198318257">
          <w:marLeft w:val="0"/>
          <w:marRight w:val="0"/>
          <w:marTop w:val="0"/>
          <w:marBottom w:val="0"/>
          <w:divBdr>
            <w:top w:val="none" w:sz="0" w:space="0" w:color="auto"/>
            <w:left w:val="single" w:sz="24" w:space="31" w:color="DDA7AE"/>
            <w:bottom w:val="none" w:sz="0" w:space="0" w:color="auto"/>
            <w:right w:val="none" w:sz="0" w:space="0" w:color="auto"/>
          </w:divBdr>
        </w:div>
        <w:div w:id="56444091">
          <w:marLeft w:val="0"/>
          <w:marRight w:val="0"/>
          <w:marTop w:val="0"/>
          <w:marBottom w:val="0"/>
          <w:divBdr>
            <w:top w:val="none" w:sz="0" w:space="0" w:color="auto"/>
            <w:left w:val="single" w:sz="24" w:space="31" w:color="DDA7AE"/>
            <w:bottom w:val="none" w:sz="0" w:space="0" w:color="auto"/>
            <w:right w:val="none" w:sz="0" w:space="0" w:color="auto"/>
          </w:divBdr>
        </w:div>
        <w:div w:id="1126966819">
          <w:marLeft w:val="0"/>
          <w:marRight w:val="0"/>
          <w:marTop w:val="0"/>
          <w:marBottom w:val="0"/>
          <w:divBdr>
            <w:top w:val="none" w:sz="0" w:space="0" w:color="auto"/>
            <w:left w:val="single" w:sz="24" w:space="31" w:color="7FC0DB"/>
            <w:bottom w:val="none" w:sz="0" w:space="0" w:color="auto"/>
            <w:right w:val="none" w:sz="0" w:space="0" w:color="auto"/>
          </w:divBdr>
        </w:div>
        <w:div w:id="1337267199">
          <w:marLeft w:val="0"/>
          <w:marRight w:val="0"/>
          <w:marTop w:val="0"/>
          <w:marBottom w:val="0"/>
          <w:divBdr>
            <w:top w:val="none" w:sz="0" w:space="0" w:color="auto"/>
            <w:left w:val="single" w:sz="24" w:space="31" w:color="E9C89B"/>
            <w:bottom w:val="none" w:sz="0" w:space="0" w:color="auto"/>
            <w:right w:val="none" w:sz="0" w:space="0" w:color="auto"/>
          </w:divBdr>
        </w:div>
        <w:div w:id="1972519720">
          <w:marLeft w:val="0"/>
          <w:marRight w:val="0"/>
          <w:marTop w:val="0"/>
          <w:marBottom w:val="0"/>
          <w:divBdr>
            <w:top w:val="none" w:sz="0" w:space="0" w:color="auto"/>
            <w:left w:val="single" w:sz="24" w:space="31" w:color="98CFC1"/>
            <w:bottom w:val="none" w:sz="0" w:space="0" w:color="auto"/>
            <w:right w:val="none" w:sz="0" w:space="0" w:color="auto"/>
          </w:divBdr>
        </w:div>
        <w:div w:id="2035307102">
          <w:marLeft w:val="0"/>
          <w:marRight w:val="0"/>
          <w:marTop w:val="0"/>
          <w:marBottom w:val="0"/>
          <w:divBdr>
            <w:top w:val="none" w:sz="0" w:space="0" w:color="auto"/>
            <w:left w:val="single" w:sz="24" w:space="31" w:color="98CFC1"/>
            <w:bottom w:val="none" w:sz="0" w:space="0" w:color="auto"/>
            <w:right w:val="none" w:sz="0" w:space="0" w:color="auto"/>
          </w:divBdr>
        </w:div>
        <w:div w:id="1288900005">
          <w:marLeft w:val="0"/>
          <w:marRight w:val="0"/>
          <w:marTop w:val="0"/>
          <w:marBottom w:val="0"/>
          <w:divBdr>
            <w:top w:val="none" w:sz="0" w:space="0" w:color="auto"/>
            <w:left w:val="single" w:sz="24" w:space="31" w:color="98CFC1"/>
            <w:bottom w:val="none" w:sz="0" w:space="0" w:color="auto"/>
            <w:right w:val="none" w:sz="0" w:space="0" w:color="auto"/>
          </w:divBdr>
        </w:div>
        <w:div w:id="757218040">
          <w:marLeft w:val="0"/>
          <w:marRight w:val="0"/>
          <w:marTop w:val="0"/>
          <w:marBottom w:val="0"/>
          <w:divBdr>
            <w:top w:val="none" w:sz="0" w:space="0" w:color="auto"/>
            <w:left w:val="single" w:sz="24" w:space="31" w:color="DDA7AE"/>
            <w:bottom w:val="none" w:sz="0" w:space="0" w:color="auto"/>
            <w:right w:val="none" w:sz="0" w:space="0" w:color="auto"/>
          </w:divBdr>
        </w:div>
        <w:div w:id="1451054184">
          <w:marLeft w:val="0"/>
          <w:marRight w:val="0"/>
          <w:marTop w:val="0"/>
          <w:marBottom w:val="0"/>
          <w:divBdr>
            <w:top w:val="none" w:sz="0" w:space="0" w:color="auto"/>
            <w:left w:val="single" w:sz="24" w:space="31" w:color="DDA7AE"/>
            <w:bottom w:val="none" w:sz="0" w:space="0" w:color="auto"/>
            <w:right w:val="none" w:sz="0" w:space="0" w:color="auto"/>
          </w:divBdr>
        </w:div>
        <w:div w:id="1723284935">
          <w:marLeft w:val="0"/>
          <w:marRight w:val="0"/>
          <w:marTop w:val="0"/>
          <w:marBottom w:val="0"/>
          <w:divBdr>
            <w:top w:val="none" w:sz="0" w:space="0" w:color="auto"/>
            <w:left w:val="single" w:sz="24" w:space="31" w:color="E9C89B"/>
            <w:bottom w:val="none" w:sz="0" w:space="0" w:color="auto"/>
            <w:right w:val="none" w:sz="0" w:space="0" w:color="auto"/>
          </w:divBdr>
        </w:div>
        <w:div w:id="1435782134">
          <w:marLeft w:val="0"/>
          <w:marRight w:val="0"/>
          <w:marTop w:val="0"/>
          <w:marBottom w:val="0"/>
          <w:divBdr>
            <w:top w:val="none" w:sz="0" w:space="0" w:color="auto"/>
            <w:left w:val="single" w:sz="24" w:space="31" w:color="98CFC1"/>
            <w:bottom w:val="none" w:sz="0" w:space="0" w:color="auto"/>
            <w:right w:val="none" w:sz="0" w:space="0" w:color="auto"/>
          </w:divBdr>
        </w:div>
        <w:div w:id="1963877062">
          <w:marLeft w:val="0"/>
          <w:marRight w:val="0"/>
          <w:marTop w:val="0"/>
          <w:marBottom w:val="0"/>
          <w:divBdr>
            <w:top w:val="none" w:sz="0" w:space="0" w:color="auto"/>
            <w:left w:val="single" w:sz="24" w:space="31" w:color="98CFC1"/>
            <w:bottom w:val="none" w:sz="0" w:space="0" w:color="auto"/>
            <w:right w:val="none" w:sz="0" w:space="0" w:color="auto"/>
          </w:divBdr>
        </w:div>
        <w:div w:id="1426799550">
          <w:marLeft w:val="0"/>
          <w:marRight w:val="0"/>
          <w:marTop w:val="0"/>
          <w:marBottom w:val="0"/>
          <w:divBdr>
            <w:top w:val="none" w:sz="0" w:space="0" w:color="auto"/>
            <w:left w:val="single" w:sz="24" w:space="31" w:color="98CFC1"/>
            <w:bottom w:val="none" w:sz="0" w:space="0" w:color="auto"/>
            <w:right w:val="none" w:sz="0" w:space="0" w:color="auto"/>
          </w:divBdr>
        </w:div>
        <w:div w:id="414018669">
          <w:marLeft w:val="0"/>
          <w:marRight w:val="0"/>
          <w:marTop w:val="0"/>
          <w:marBottom w:val="0"/>
          <w:divBdr>
            <w:top w:val="none" w:sz="0" w:space="0" w:color="auto"/>
            <w:left w:val="single" w:sz="24" w:space="31" w:color="7FC0DB"/>
            <w:bottom w:val="none" w:sz="0" w:space="0" w:color="auto"/>
            <w:right w:val="none" w:sz="0" w:space="0" w:color="auto"/>
          </w:divBdr>
        </w:div>
        <w:div w:id="74322895">
          <w:marLeft w:val="0"/>
          <w:marRight w:val="0"/>
          <w:marTop w:val="0"/>
          <w:marBottom w:val="0"/>
          <w:divBdr>
            <w:top w:val="none" w:sz="0" w:space="0" w:color="auto"/>
            <w:left w:val="single" w:sz="24" w:space="31" w:color="E9C89B"/>
            <w:bottom w:val="none" w:sz="0" w:space="0" w:color="auto"/>
            <w:right w:val="none" w:sz="0" w:space="0" w:color="auto"/>
          </w:divBdr>
        </w:div>
        <w:div w:id="693925488">
          <w:marLeft w:val="0"/>
          <w:marRight w:val="0"/>
          <w:marTop w:val="0"/>
          <w:marBottom w:val="0"/>
          <w:divBdr>
            <w:top w:val="none" w:sz="0" w:space="0" w:color="auto"/>
            <w:left w:val="single" w:sz="24" w:space="31" w:color="E9C89B"/>
            <w:bottom w:val="none" w:sz="0" w:space="0" w:color="auto"/>
            <w:right w:val="none" w:sz="0" w:space="0" w:color="auto"/>
          </w:divBdr>
        </w:div>
        <w:div w:id="1082604230">
          <w:marLeft w:val="0"/>
          <w:marRight w:val="0"/>
          <w:marTop w:val="0"/>
          <w:marBottom w:val="0"/>
          <w:divBdr>
            <w:top w:val="none" w:sz="0" w:space="0" w:color="auto"/>
            <w:left w:val="single" w:sz="24" w:space="31" w:color="98CFC1"/>
            <w:bottom w:val="none" w:sz="0" w:space="0" w:color="auto"/>
            <w:right w:val="none" w:sz="0" w:space="0" w:color="auto"/>
          </w:divBdr>
        </w:div>
        <w:div w:id="1325400591">
          <w:marLeft w:val="0"/>
          <w:marRight w:val="0"/>
          <w:marTop w:val="0"/>
          <w:marBottom w:val="0"/>
          <w:divBdr>
            <w:top w:val="none" w:sz="0" w:space="0" w:color="auto"/>
            <w:left w:val="single" w:sz="24" w:space="31" w:color="7FC0DB"/>
            <w:bottom w:val="none" w:sz="0" w:space="0" w:color="auto"/>
            <w:right w:val="none" w:sz="0" w:space="0" w:color="auto"/>
          </w:divBdr>
        </w:div>
        <w:div w:id="79641111">
          <w:marLeft w:val="0"/>
          <w:marRight w:val="0"/>
          <w:marTop w:val="0"/>
          <w:marBottom w:val="0"/>
          <w:divBdr>
            <w:top w:val="none" w:sz="0" w:space="0" w:color="auto"/>
            <w:left w:val="single" w:sz="24" w:space="31" w:color="7FC0DB"/>
            <w:bottom w:val="none" w:sz="0" w:space="0" w:color="auto"/>
            <w:right w:val="none" w:sz="0" w:space="0" w:color="auto"/>
          </w:divBdr>
        </w:div>
        <w:div w:id="580141650">
          <w:marLeft w:val="0"/>
          <w:marRight w:val="0"/>
          <w:marTop w:val="0"/>
          <w:marBottom w:val="0"/>
          <w:divBdr>
            <w:top w:val="none" w:sz="0" w:space="0" w:color="auto"/>
            <w:left w:val="single" w:sz="24" w:space="31" w:color="7FC0DB"/>
            <w:bottom w:val="none" w:sz="0" w:space="0" w:color="auto"/>
            <w:right w:val="none" w:sz="0" w:space="0" w:color="auto"/>
          </w:divBdr>
        </w:div>
        <w:div w:id="290017761">
          <w:marLeft w:val="0"/>
          <w:marRight w:val="0"/>
          <w:marTop w:val="0"/>
          <w:marBottom w:val="0"/>
          <w:divBdr>
            <w:top w:val="none" w:sz="0" w:space="0" w:color="auto"/>
            <w:left w:val="single" w:sz="24" w:space="31" w:color="98CFC1"/>
            <w:bottom w:val="none" w:sz="0" w:space="0" w:color="auto"/>
            <w:right w:val="none" w:sz="0" w:space="0" w:color="auto"/>
          </w:divBdr>
        </w:div>
        <w:div w:id="824472927">
          <w:marLeft w:val="0"/>
          <w:marRight w:val="0"/>
          <w:marTop w:val="0"/>
          <w:marBottom w:val="0"/>
          <w:divBdr>
            <w:top w:val="none" w:sz="0" w:space="0" w:color="auto"/>
            <w:left w:val="single" w:sz="24" w:space="31" w:color="98CFC1"/>
            <w:bottom w:val="none" w:sz="0" w:space="0" w:color="auto"/>
            <w:right w:val="none" w:sz="0" w:space="0" w:color="auto"/>
          </w:divBdr>
        </w:div>
      </w:divsChild>
    </w:div>
    <w:div w:id="1735005496">
      <w:bodyDiv w:val="1"/>
      <w:marLeft w:val="0"/>
      <w:marRight w:val="0"/>
      <w:marTop w:val="0"/>
      <w:marBottom w:val="0"/>
      <w:divBdr>
        <w:top w:val="none" w:sz="0" w:space="0" w:color="auto"/>
        <w:left w:val="none" w:sz="0" w:space="0" w:color="auto"/>
        <w:bottom w:val="none" w:sz="0" w:space="0" w:color="auto"/>
        <w:right w:val="none" w:sz="0" w:space="0" w:color="auto"/>
      </w:divBdr>
      <w:divsChild>
        <w:div w:id="377097136">
          <w:marLeft w:val="0"/>
          <w:marRight w:val="0"/>
          <w:marTop w:val="0"/>
          <w:marBottom w:val="0"/>
          <w:divBdr>
            <w:top w:val="none" w:sz="0" w:space="0" w:color="auto"/>
            <w:left w:val="single" w:sz="24" w:space="31" w:color="7FC0DB"/>
            <w:bottom w:val="none" w:sz="0" w:space="0" w:color="auto"/>
            <w:right w:val="none" w:sz="0" w:space="0" w:color="auto"/>
          </w:divBdr>
        </w:div>
        <w:div w:id="1752309684">
          <w:marLeft w:val="0"/>
          <w:marRight w:val="0"/>
          <w:marTop w:val="0"/>
          <w:marBottom w:val="0"/>
          <w:divBdr>
            <w:top w:val="none" w:sz="0" w:space="0" w:color="auto"/>
            <w:left w:val="single" w:sz="24" w:space="31" w:color="7FC0DB"/>
            <w:bottom w:val="none" w:sz="0" w:space="0" w:color="auto"/>
            <w:right w:val="none" w:sz="0" w:space="0" w:color="auto"/>
          </w:divBdr>
        </w:div>
        <w:div w:id="1522623788">
          <w:marLeft w:val="0"/>
          <w:marRight w:val="0"/>
          <w:marTop w:val="0"/>
          <w:marBottom w:val="0"/>
          <w:divBdr>
            <w:top w:val="none" w:sz="0" w:space="0" w:color="auto"/>
            <w:left w:val="single" w:sz="24" w:space="31" w:color="7FC0DB"/>
            <w:bottom w:val="none" w:sz="0" w:space="0" w:color="auto"/>
            <w:right w:val="none" w:sz="0" w:space="0" w:color="auto"/>
          </w:divBdr>
        </w:div>
        <w:div w:id="2100904793">
          <w:marLeft w:val="0"/>
          <w:marRight w:val="0"/>
          <w:marTop w:val="0"/>
          <w:marBottom w:val="0"/>
          <w:divBdr>
            <w:top w:val="none" w:sz="0" w:space="0" w:color="auto"/>
            <w:left w:val="single" w:sz="24" w:space="31" w:color="7FC0DB"/>
            <w:bottom w:val="none" w:sz="0" w:space="0" w:color="auto"/>
            <w:right w:val="none" w:sz="0" w:space="0" w:color="auto"/>
          </w:divBdr>
        </w:div>
        <w:div w:id="950549039">
          <w:marLeft w:val="0"/>
          <w:marRight w:val="0"/>
          <w:marTop w:val="0"/>
          <w:marBottom w:val="0"/>
          <w:divBdr>
            <w:top w:val="none" w:sz="0" w:space="0" w:color="auto"/>
            <w:left w:val="single" w:sz="24" w:space="31" w:color="7FC0DB"/>
            <w:bottom w:val="none" w:sz="0" w:space="0" w:color="auto"/>
            <w:right w:val="none" w:sz="0" w:space="0" w:color="auto"/>
          </w:divBdr>
        </w:div>
        <w:div w:id="692413782">
          <w:marLeft w:val="0"/>
          <w:marRight w:val="0"/>
          <w:marTop w:val="0"/>
          <w:marBottom w:val="0"/>
          <w:divBdr>
            <w:top w:val="none" w:sz="0" w:space="0" w:color="auto"/>
            <w:left w:val="single" w:sz="24" w:space="31" w:color="7FC0DB"/>
            <w:bottom w:val="none" w:sz="0" w:space="0" w:color="auto"/>
            <w:right w:val="none" w:sz="0" w:space="0" w:color="auto"/>
          </w:divBdr>
        </w:div>
        <w:div w:id="1848278422">
          <w:marLeft w:val="0"/>
          <w:marRight w:val="0"/>
          <w:marTop w:val="0"/>
          <w:marBottom w:val="0"/>
          <w:divBdr>
            <w:top w:val="none" w:sz="0" w:space="0" w:color="auto"/>
            <w:left w:val="single" w:sz="24" w:space="31" w:color="7FC0DB"/>
            <w:bottom w:val="none" w:sz="0" w:space="0" w:color="auto"/>
            <w:right w:val="none" w:sz="0" w:space="0" w:color="auto"/>
          </w:divBdr>
        </w:div>
        <w:div w:id="1176337807">
          <w:marLeft w:val="0"/>
          <w:marRight w:val="0"/>
          <w:marTop w:val="0"/>
          <w:marBottom w:val="0"/>
          <w:divBdr>
            <w:top w:val="none" w:sz="0" w:space="0" w:color="auto"/>
            <w:left w:val="single" w:sz="24" w:space="31" w:color="7FC0DB"/>
            <w:bottom w:val="none" w:sz="0" w:space="0" w:color="auto"/>
            <w:right w:val="none" w:sz="0" w:space="0" w:color="auto"/>
          </w:divBdr>
        </w:div>
        <w:div w:id="1366759597">
          <w:marLeft w:val="0"/>
          <w:marRight w:val="0"/>
          <w:marTop w:val="0"/>
          <w:marBottom w:val="0"/>
          <w:divBdr>
            <w:top w:val="none" w:sz="0" w:space="0" w:color="auto"/>
            <w:left w:val="single" w:sz="24" w:space="31" w:color="7FC0DB"/>
            <w:bottom w:val="none" w:sz="0" w:space="0" w:color="auto"/>
            <w:right w:val="none" w:sz="0" w:space="0" w:color="auto"/>
          </w:divBdr>
        </w:div>
        <w:div w:id="1615134893">
          <w:marLeft w:val="0"/>
          <w:marRight w:val="0"/>
          <w:marTop w:val="0"/>
          <w:marBottom w:val="0"/>
          <w:divBdr>
            <w:top w:val="none" w:sz="0" w:space="0" w:color="auto"/>
            <w:left w:val="single" w:sz="24" w:space="31" w:color="7FC0DB"/>
            <w:bottom w:val="none" w:sz="0" w:space="0" w:color="auto"/>
            <w:right w:val="none" w:sz="0" w:space="0" w:color="auto"/>
          </w:divBdr>
        </w:div>
        <w:div w:id="1335839612">
          <w:marLeft w:val="0"/>
          <w:marRight w:val="0"/>
          <w:marTop w:val="0"/>
          <w:marBottom w:val="0"/>
          <w:divBdr>
            <w:top w:val="none" w:sz="0" w:space="0" w:color="auto"/>
            <w:left w:val="single" w:sz="24" w:space="31" w:color="7FC0DB"/>
            <w:bottom w:val="none" w:sz="0" w:space="0" w:color="auto"/>
            <w:right w:val="none" w:sz="0" w:space="0" w:color="auto"/>
          </w:divBdr>
        </w:div>
        <w:div w:id="946893337">
          <w:marLeft w:val="0"/>
          <w:marRight w:val="0"/>
          <w:marTop w:val="0"/>
          <w:marBottom w:val="0"/>
          <w:divBdr>
            <w:top w:val="none" w:sz="0" w:space="0" w:color="auto"/>
            <w:left w:val="single" w:sz="24" w:space="31" w:color="7FC0DB"/>
            <w:bottom w:val="none" w:sz="0" w:space="0" w:color="auto"/>
            <w:right w:val="none" w:sz="0" w:space="0" w:color="auto"/>
          </w:divBdr>
        </w:div>
        <w:div w:id="1102649641">
          <w:marLeft w:val="0"/>
          <w:marRight w:val="0"/>
          <w:marTop w:val="0"/>
          <w:marBottom w:val="0"/>
          <w:divBdr>
            <w:top w:val="none" w:sz="0" w:space="0" w:color="auto"/>
            <w:left w:val="single" w:sz="24" w:space="31" w:color="7FC0DB"/>
            <w:bottom w:val="none" w:sz="0" w:space="0" w:color="auto"/>
            <w:right w:val="none" w:sz="0" w:space="0" w:color="auto"/>
          </w:divBdr>
        </w:div>
        <w:div w:id="1615282109">
          <w:marLeft w:val="0"/>
          <w:marRight w:val="0"/>
          <w:marTop w:val="0"/>
          <w:marBottom w:val="0"/>
          <w:divBdr>
            <w:top w:val="none" w:sz="0" w:space="0" w:color="auto"/>
            <w:left w:val="single" w:sz="24" w:space="31" w:color="7FC0DB"/>
            <w:bottom w:val="none" w:sz="0" w:space="0" w:color="auto"/>
            <w:right w:val="none" w:sz="0" w:space="0" w:color="auto"/>
          </w:divBdr>
        </w:div>
        <w:div w:id="239409229">
          <w:marLeft w:val="0"/>
          <w:marRight w:val="0"/>
          <w:marTop w:val="0"/>
          <w:marBottom w:val="0"/>
          <w:divBdr>
            <w:top w:val="none" w:sz="0" w:space="0" w:color="auto"/>
            <w:left w:val="single" w:sz="24" w:space="31" w:color="7FC0DB"/>
            <w:bottom w:val="none" w:sz="0" w:space="0" w:color="auto"/>
            <w:right w:val="none" w:sz="0" w:space="0" w:color="auto"/>
          </w:divBdr>
        </w:div>
        <w:div w:id="83770697">
          <w:marLeft w:val="0"/>
          <w:marRight w:val="0"/>
          <w:marTop w:val="0"/>
          <w:marBottom w:val="0"/>
          <w:divBdr>
            <w:top w:val="none" w:sz="0" w:space="0" w:color="auto"/>
            <w:left w:val="single" w:sz="24" w:space="31" w:color="7FC0DB"/>
            <w:bottom w:val="none" w:sz="0" w:space="0" w:color="auto"/>
            <w:right w:val="none" w:sz="0" w:space="0" w:color="auto"/>
          </w:divBdr>
        </w:div>
        <w:div w:id="1634166005">
          <w:marLeft w:val="0"/>
          <w:marRight w:val="0"/>
          <w:marTop w:val="0"/>
          <w:marBottom w:val="0"/>
          <w:divBdr>
            <w:top w:val="none" w:sz="0" w:space="0" w:color="auto"/>
            <w:left w:val="single" w:sz="24" w:space="31" w:color="7FC0DB"/>
            <w:bottom w:val="none" w:sz="0" w:space="0" w:color="auto"/>
            <w:right w:val="none" w:sz="0" w:space="0" w:color="auto"/>
          </w:divBdr>
        </w:div>
        <w:div w:id="2032418261">
          <w:marLeft w:val="0"/>
          <w:marRight w:val="0"/>
          <w:marTop w:val="0"/>
          <w:marBottom w:val="0"/>
          <w:divBdr>
            <w:top w:val="none" w:sz="0" w:space="0" w:color="auto"/>
            <w:left w:val="single" w:sz="24" w:space="31" w:color="7FC0DB"/>
            <w:bottom w:val="none" w:sz="0" w:space="0" w:color="auto"/>
            <w:right w:val="none" w:sz="0" w:space="0" w:color="auto"/>
          </w:divBdr>
        </w:div>
        <w:div w:id="500896428">
          <w:marLeft w:val="0"/>
          <w:marRight w:val="0"/>
          <w:marTop w:val="0"/>
          <w:marBottom w:val="0"/>
          <w:divBdr>
            <w:top w:val="none" w:sz="0" w:space="0" w:color="auto"/>
            <w:left w:val="single" w:sz="24" w:space="31" w:color="7FC0DB"/>
            <w:bottom w:val="none" w:sz="0" w:space="0" w:color="auto"/>
            <w:right w:val="none" w:sz="0" w:space="0" w:color="auto"/>
          </w:divBdr>
        </w:div>
        <w:div w:id="26834772">
          <w:marLeft w:val="0"/>
          <w:marRight w:val="0"/>
          <w:marTop w:val="0"/>
          <w:marBottom w:val="0"/>
          <w:divBdr>
            <w:top w:val="none" w:sz="0" w:space="0" w:color="auto"/>
            <w:left w:val="single" w:sz="24" w:space="31" w:color="7FC0DB"/>
            <w:bottom w:val="none" w:sz="0" w:space="0" w:color="auto"/>
            <w:right w:val="none" w:sz="0" w:space="0" w:color="auto"/>
          </w:divBdr>
        </w:div>
        <w:div w:id="1391269027">
          <w:marLeft w:val="0"/>
          <w:marRight w:val="0"/>
          <w:marTop w:val="0"/>
          <w:marBottom w:val="0"/>
          <w:divBdr>
            <w:top w:val="none" w:sz="0" w:space="0" w:color="auto"/>
            <w:left w:val="single" w:sz="24" w:space="31" w:color="7FC0DB"/>
            <w:bottom w:val="none" w:sz="0" w:space="0" w:color="auto"/>
            <w:right w:val="none" w:sz="0" w:space="0" w:color="auto"/>
          </w:divBdr>
        </w:div>
        <w:div w:id="1625580092">
          <w:marLeft w:val="0"/>
          <w:marRight w:val="0"/>
          <w:marTop w:val="0"/>
          <w:marBottom w:val="0"/>
          <w:divBdr>
            <w:top w:val="none" w:sz="0" w:space="0" w:color="auto"/>
            <w:left w:val="single" w:sz="24" w:space="31" w:color="7FC0DB"/>
            <w:bottom w:val="none" w:sz="0" w:space="0" w:color="auto"/>
            <w:right w:val="none" w:sz="0" w:space="0" w:color="auto"/>
          </w:divBdr>
        </w:div>
        <w:div w:id="2135637734">
          <w:marLeft w:val="0"/>
          <w:marRight w:val="0"/>
          <w:marTop w:val="0"/>
          <w:marBottom w:val="0"/>
          <w:divBdr>
            <w:top w:val="none" w:sz="0" w:space="0" w:color="auto"/>
            <w:left w:val="single" w:sz="24" w:space="31" w:color="7FC0DB"/>
            <w:bottom w:val="none" w:sz="0" w:space="0" w:color="auto"/>
            <w:right w:val="none" w:sz="0" w:space="0" w:color="auto"/>
          </w:divBdr>
        </w:div>
        <w:div w:id="355735897">
          <w:marLeft w:val="0"/>
          <w:marRight w:val="0"/>
          <w:marTop w:val="0"/>
          <w:marBottom w:val="0"/>
          <w:divBdr>
            <w:top w:val="none" w:sz="0" w:space="0" w:color="auto"/>
            <w:left w:val="single" w:sz="24" w:space="31" w:color="7FC0DB"/>
            <w:bottom w:val="none" w:sz="0" w:space="0" w:color="auto"/>
            <w:right w:val="none" w:sz="0" w:space="0" w:color="auto"/>
          </w:divBdr>
        </w:div>
        <w:div w:id="1717512579">
          <w:marLeft w:val="0"/>
          <w:marRight w:val="0"/>
          <w:marTop w:val="0"/>
          <w:marBottom w:val="0"/>
          <w:divBdr>
            <w:top w:val="none" w:sz="0" w:space="0" w:color="auto"/>
            <w:left w:val="single" w:sz="24" w:space="31" w:color="7FC0DB"/>
            <w:bottom w:val="none" w:sz="0" w:space="0" w:color="auto"/>
            <w:right w:val="none" w:sz="0" w:space="0" w:color="auto"/>
          </w:divBdr>
        </w:div>
        <w:div w:id="1663504759">
          <w:marLeft w:val="0"/>
          <w:marRight w:val="0"/>
          <w:marTop w:val="0"/>
          <w:marBottom w:val="0"/>
          <w:divBdr>
            <w:top w:val="none" w:sz="0" w:space="0" w:color="auto"/>
            <w:left w:val="single" w:sz="24" w:space="31" w:color="7FC0DB"/>
            <w:bottom w:val="none" w:sz="0" w:space="0" w:color="auto"/>
            <w:right w:val="none" w:sz="0" w:space="0" w:color="auto"/>
          </w:divBdr>
        </w:div>
        <w:div w:id="455831084">
          <w:marLeft w:val="0"/>
          <w:marRight w:val="0"/>
          <w:marTop w:val="0"/>
          <w:marBottom w:val="0"/>
          <w:divBdr>
            <w:top w:val="none" w:sz="0" w:space="0" w:color="auto"/>
            <w:left w:val="single" w:sz="24" w:space="31" w:color="7FC0DB"/>
            <w:bottom w:val="none" w:sz="0" w:space="0" w:color="auto"/>
            <w:right w:val="none" w:sz="0" w:space="0" w:color="auto"/>
          </w:divBdr>
        </w:div>
        <w:div w:id="2020769059">
          <w:marLeft w:val="0"/>
          <w:marRight w:val="0"/>
          <w:marTop w:val="0"/>
          <w:marBottom w:val="0"/>
          <w:divBdr>
            <w:top w:val="none" w:sz="0" w:space="0" w:color="auto"/>
            <w:left w:val="single" w:sz="24" w:space="31" w:color="7FC0DB"/>
            <w:bottom w:val="none" w:sz="0" w:space="0" w:color="auto"/>
            <w:right w:val="none" w:sz="0" w:space="0" w:color="auto"/>
          </w:divBdr>
        </w:div>
        <w:div w:id="195779120">
          <w:marLeft w:val="0"/>
          <w:marRight w:val="0"/>
          <w:marTop w:val="0"/>
          <w:marBottom w:val="0"/>
          <w:divBdr>
            <w:top w:val="none" w:sz="0" w:space="0" w:color="auto"/>
            <w:left w:val="single" w:sz="24" w:space="31" w:color="7FC0DB"/>
            <w:bottom w:val="none" w:sz="0" w:space="0" w:color="auto"/>
            <w:right w:val="none" w:sz="0" w:space="0" w:color="auto"/>
          </w:divBdr>
        </w:div>
        <w:div w:id="1447120708">
          <w:marLeft w:val="0"/>
          <w:marRight w:val="0"/>
          <w:marTop w:val="0"/>
          <w:marBottom w:val="0"/>
          <w:divBdr>
            <w:top w:val="none" w:sz="0" w:space="0" w:color="auto"/>
            <w:left w:val="single" w:sz="24" w:space="31" w:color="7FC0DB"/>
            <w:bottom w:val="none" w:sz="0" w:space="0" w:color="auto"/>
            <w:right w:val="none" w:sz="0" w:space="0" w:color="auto"/>
          </w:divBdr>
        </w:div>
        <w:div w:id="1797291318">
          <w:marLeft w:val="0"/>
          <w:marRight w:val="0"/>
          <w:marTop w:val="0"/>
          <w:marBottom w:val="0"/>
          <w:divBdr>
            <w:top w:val="none" w:sz="0" w:space="0" w:color="auto"/>
            <w:left w:val="single" w:sz="24" w:space="31" w:color="7FC0DB"/>
            <w:bottom w:val="none" w:sz="0" w:space="0" w:color="auto"/>
            <w:right w:val="none" w:sz="0" w:space="0" w:color="auto"/>
          </w:divBdr>
        </w:div>
        <w:div w:id="189800211">
          <w:marLeft w:val="0"/>
          <w:marRight w:val="0"/>
          <w:marTop w:val="0"/>
          <w:marBottom w:val="0"/>
          <w:divBdr>
            <w:top w:val="none" w:sz="0" w:space="0" w:color="auto"/>
            <w:left w:val="single" w:sz="24" w:space="31" w:color="7FC0DB"/>
            <w:bottom w:val="none" w:sz="0" w:space="0" w:color="auto"/>
            <w:right w:val="none" w:sz="0" w:space="0" w:color="auto"/>
          </w:divBdr>
        </w:div>
        <w:div w:id="965428717">
          <w:marLeft w:val="0"/>
          <w:marRight w:val="0"/>
          <w:marTop w:val="0"/>
          <w:marBottom w:val="0"/>
          <w:divBdr>
            <w:top w:val="none" w:sz="0" w:space="0" w:color="auto"/>
            <w:left w:val="single" w:sz="24" w:space="31" w:color="7FC0DB"/>
            <w:bottom w:val="none" w:sz="0" w:space="0" w:color="auto"/>
            <w:right w:val="none" w:sz="0" w:space="0" w:color="auto"/>
          </w:divBdr>
        </w:div>
        <w:div w:id="1080130653">
          <w:marLeft w:val="0"/>
          <w:marRight w:val="0"/>
          <w:marTop w:val="0"/>
          <w:marBottom w:val="0"/>
          <w:divBdr>
            <w:top w:val="none" w:sz="0" w:space="0" w:color="auto"/>
            <w:left w:val="single" w:sz="24" w:space="31" w:color="FFFFFF"/>
            <w:bottom w:val="none" w:sz="0" w:space="0" w:color="auto"/>
            <w:right w:val="none" w:sz="0" w:space="0" w:color="auto"/>
          </w:divBdr>
        </w:div>
        <w:div w:id="717240125">
          <w:marLeft w:val="0"/>
          <w:marRight w:val="0"/>
          <w:marTop w:val="0"/>
          <w:marBottom w:val="0"/>
          <w:divBdr>
            <w:top w:val="none" w:sz="0" w:space="0" w:color="auto"/>
            <w:left w:val="single" w:sz="24" w:space="31" w:color="7FC0DB"/>
            <w:bottom w:val="none" w:sz="0" w:space="0" w:color="auto"/>
            <w:right w:val="none" w:sz="0" w:space="0" w:color="auto"/>
          </w:divBdr>
        </w:div>
        <w:div w:id="894512243">
          <w:marLeft w:val="0"/>
          <w:marRight w:val="0"/>
          <w:marTop w:val="0"/>
          <w:marBottom w:val="0"/>
          <w:divBdr>
            <w:top w:val="none" w:sz="0" w:space="0" w:color="auto"/>
            <w:left w:val="single" w:sz="24" w:space="31" w:color="7FC0DB"/>
            <w:bottom w:val="none" w:sz="0" w:space="0" w:color="auto"/>
            <w:right w:val="none" w:sz="0" w:space="0" w:color="auto"/>
          </w:divBdr>
        </w:div>
        <w:div w:id="57825949">
          <w:marLeft w:val="0"/>
          <w:marRight w:val="0"/>
          <w:marTop w:val="0"/>
          <w:marBottom w:val="0"/>
          <w:divBdr>
            <w:top w:val="none" w:sz="0" w:space="0" w:color="auto"/>
            <w:left w:val="single" w:sz="24" w:space="31" w:color="7FC0DB"/>
            <w:bottom w:val="none" w:sz="0" w:space="0" w:color="auto"/>
            <w:right w:val="none" w:sz="0" w:space="0" w:color="auto"/>
          </w:divBdr>
        </w:div>
      </w:divsChild>
    </w:div>
    <w:div w:id="1775518873">
      <w:bodyDiv w:val="1"/>
      <w:marLeft w:val="0"/>
      <w:marRight w:val="0"/>
      <w:marTop w:val="0"/>
      <w:marBottom w:val="0"/>
      <w:divBdr>
        <w:top w:val="none" w:sz="0" w:space="0" w:color="auto"/>
        <w:left w:val="none" w:sz="0" w:space="0" w:color="auto"/>
        <w:bottom w:val="none" w:sz="0" w:space="0" w:color="auto"/>
        <w:right w:val="none" w:sz="0" w:space="0" w:color="auto"/>
      </w:divBdr>
      <w:divsChild>
        <w:div w:id="1876960679">
          <w:marLeft w:val="0"/>
          <w:marRight w:val="0"/>
          <w:marTop w:val="0"/>
          <w:marBottom w:val="0"/>
          <w:divBdr>
            <w:top w:val="none" w:sz="0" w:space="0" w:color="auto"/>
            <w:left w:val="single" w:sz="24" w:space="31" w:color="7FC0DB"/>
            <w:bottom w:val="none" w:sz="0" w:space="0" w:color="auto"/>
            <w:right w:val="none" w:sz="0" w:space="0" w:color="auto"/>
          </w:divBdr>
        </w:div>
        <w:div w:id="1580552569">
          <w:marLeft w:val="0"/>
          <w:marRight w:val="0"/>
          <w:marTop w:val="0"/>
          <w:marBottom w:val="0"/>
          <w:divBdr>
            <w:top w:val="none" w:sz="0" w:space="0" w:color="auto"/>
            <w:left w:val="single" w:sz="24" w:space="31" w:color="7FC0DB"/>
            <w:bottom w:val="none" w:sz="0" w:space="0" w:color="auto"/>
            <w:right w:val="none" w:sz="0" w:space="0" w:color="auto"/>
          </w:divBdr>
        </w:div>
        <w:div w:id="16011322">
          <w:marLeft w:val="0"/>
          <w:marRight w:val="0"/>
          <w:marTop w:val="0"/>
          <w:marBottom w:val="0"/>
          <w:divBdr>
            <w:top w:val="none" w:sz="0" w:space="0" w:color="auto"/>
            <w:left w:val="single" w:sz="24" w:space="31" w:color="7FC0DB"/>
            <w:bottom w:val="none" w:sz="0" w:space="0" w:color="auto"/>
            <w:right w:val="none" w:sz="0" w:space="0" w:color="auto"/>
          </w:divBdr>
        </w:div>
        <w:div w:id="938178627">
          <w:marLeft w:val="0"/>
          <w:marRight w:val="0"/>
          <w:marTop w:val="0"/>
          <w:marBottom w:val="0"/>
          <w:divBdr>
            <w:top w:val="none" w:sz="0" w:space="0" w:color="auto"/>
            <w:left w:val="single" w:sz="24" w:space="31" w:color="7FC0DB"/>
            <w:bottom w:val="none" w:sz="0" w:space="0" w:color="auto"/>
            <w:right w:val="none" w:sz="0" w:space="0" w:color="auto"/>
          </w:divBdr>
        </w:div>
        <w:div w:id="1190217391">
          <w:marLeft w:val="0"/>
          <w:marRight w:val="0"/>
          <w:marTop w:val="0"/>
          <w:marBottom w:val="0"/>
          <w:divBdr>
            <w:top w:val="none" w:sz="0" w:space="0" w:color="auto"/>
            <w:left w:val="single" w:sz="24" w:space="31" w:color="7FC0DB"/>
            <w:bottom w:val="none" w:sz="0" w:space="0" w:color="auto"/>
            <w:right w:val="none" w:sz="0" w:space="0" w:color="auto"/>
          </w:divBdr>
        </w:div>
        <w:div w:id="1467890248">
          <w:marLeft w:val="0"/>
          <w:marRight w:val="0"/>
          <w:marTop w:val="0"/>
          <w:marBottom w:val="0"/>
          <w:divBdr>
            <w:top w:val="none" w:sz="0" w:space="0" w:color="auto"/>
            <w:left w:val="single" w:sz="24" w:space="31" w:color="7FC0DB"/>
            <w:bottom w:val="none" w:sz="0" w:space="0" w:color="auto"/>
            <w:right w:val="none" w:sz="0" w:space="0" w:color="auto"/>
          </w:divBdr>
        </w:div>
        <w:div w:id="2087191934">
          <w:marLeft w:val="0"/>
          <w:marRight w:val="0"/>
          <w:marTop w:val="0"/>
          <w:marBottom w:val="0"/>
          <w:divBdr>
            <w:top w:val="none" w:sz="0" w:space="0" w:color="auto"/>
            <w:left w:val="single" w:sz="24" w:space="31" w:color="7FC0DB"/>
            <w:bottom w:val="none" w:sz="0" w:space="0" w:color="auto"/>
            <w:right w:val="none" w:sz="0" w:space="0" w:color="auto"/>
          </w:divBdr>
        </w:div>
        <w:div w:id="1407990123">
          <w:marLeft w:val="0"/>
          <w:marRight w:val="0"/>
          <w:marTop w:val="0"/>
          <w:marBottom w:val="0"/>
          <w:divBdr>
            <w:top w:val="none" w:sz="0" w:space="0" w:color="auto"/>
            <w:left w:val="single" w:sz="24" w:space="31" w:color="7FC0DB"/>
            <w:bottom w:val="none" w:sz="0" w:space="0" w:color="auto"/>
            <w:right w:val="none" w:sz="0" w:space="0" w:color="auto"/>
          </w:divBdr>
        </w:div>
        <w:div w:id="270094844">
          <w:marLeft w:val="0"/>
          <w:marRight w:val="0"/>
          <w:marTop w:val="0"/>
          <w:marBottom w:val="0"/>
          <w:divBdr>
            <w:top w:val="none" w:sz="0" w:space="0" w:color="auto"/>
            <w:left w:val="single" w:sz="24" w:space="31" w:color="7FC0DB"/>
            <w:bottom w:val="none" w:sz="0" w:space="0" w:color="auto"/>
            <w:right w:val="none" w:sz="0" w:space="0" w:color="auto"/>
          </w:divBdr>
        </w:div>
        <w:div w:id="1874610048">
          <w:marLeft w:val="0"/>
          <w:marRight w:val="0"/>
          <w:marTop w:val="0"/>
          <w:marBottom w:val="0"/>
          <w:divBdr>
            <w:top w:val="none" w:sz="0" w:space="0" w:color="auto"/>
            <w:left w:val="single" w:sz="24" w:space="31" w:color="7FC0DB"/>
            <w:bottom w:val="none" w:sz="0" w:space="0" w:color="auto"/>
            <w:right w:val="none" w:sz="0" w:space="0" w:color="auto"/>
          </w:divBdr>
        </w:div>
        <w:div w:id="215706625">
          <w:marLeft w:val="0"/>
          <w:marRight w:val="0"/>
          <w:marTop w:val="0"/>
          <w:marBottom w:val="0"/>
          <w:divBdr>
            <w:top w:val="none" w:sz="0" w:space="0" w:color="auto"/>
            <w:left w:val="single" w:sz="24" w:space="31" w:color="7FC0DB"/>
            <w:bottom w:val="none" w:sz="0" w:space="0" w:color="auto"/>
            <w:right w:val="none" w:sz="0" w:space="0" w:color="auto"/>
          </w:divBdr>
        </w:div>
        <w:div w:id="1804227633">
          <w:marLeft w:val="0"/>
          <w:marRight w:val="0"/>
          <w:marTop w:val="0"/>
          <w:marBottom w:val="0"/>
          <w:divBdr>
            <w:top w:val="none" w:sz="0" w:space="0" w:color="auto"/>
            <w:left w:val="single" w:sz="24" w:space="31" w:color="7FC0DB"/>
            <w:bottom w:val="none" w:sz="0" w:space="0" w:color="auto"/>
            <w:right w:val="none" w:sz="0" w:space="0" w:color="auto"/>
          </w:divBdr>
        </w:div>
        <w:div w:id="1075905764">
          <w:marLeft w:val="0"/>
          <w:marRight w:val="0"/>
          <w:marTop w:val="0"/>
          <w:marBottom w:val="0"/>
          <w:divBdr>
            <w:top w:val="none" w:sz="0" w:space="0" w:color="auto"/>
            <w:left w:val="single" w:sz="24" w:space="31" w:color="7FC0DB"/>
            <w:bottom w:val="none" w:sz="0" w:space="0" w:color="auto"/>
            <w:right w:val="none" w:sz="0" w:space="0" w:color="auto"/>
          </w:divBdr>
        </w:div>
        <w:div w:id="1286741731">
          <w:marLeft w:val="0"/>
          <w:marRight w:val="0"/>
          <w:marTop w:val="0"/>
          <w:marBottom w:val="0"/>
          <w:divBdr>
            <w:top w:val="none" w:sz="0" w:space="0" w:color="auto"/>
            <w:left w:val="single" w:sz="24" w:space="31" w:color="7FC0DB"/>
            <w:bottom w:val="none" w:sz="0" w:space="0" w:color="auto"/>
            <w:right w:val="none" w:sz="0" w:space="0" w:color="auto"/>
          </w:divBdr>
        </w:div>
        <w:div w:id="283120353">
          <w:marLeft w:val="0"/>
          <w:marRight w:val="0"/>
          <w:marTop w:val="0"/>
          <w:marBottom w:val="0"/>
          <w:divBdr>
            <w:top w:val="none" w:sz="0" w:space="0" w:color="auto"/>
            <w:left w:val="single" w:sz="24" w:space="31" w:color="7FC0DB"/>
            <w:bottom w:val="none" w:sz="0" w:space="0" w:color="auto"/>
            <w:right w:val="none" w:sz="0" w:space="0" w:color="auto"/>
          </w:divBdr>
        </w:div>
        <w:div w:id="1457993026">
          <w:marLeft w:val="0"/>
          <w:marRight w:val="0"/>
          <w:marTop w:val="0"/>
          <w:marBottom w:val="0"/>
          <w:divBdr>
            <w:top w:val="none" w:sz="0" w:space="0" w:color="auto"/>
            <w:left w:val="single" w:sz="24" w:space="31" w:color="7FC0DB"/>
            <w:bottom w:val="none" w:sz="0" w:space="0" w:color="auto"/>
            <w:right w:val="none" w:sz="0" w:space="0" w:color="auto"/>
          </w:divBdr>
        </w:div>
        <w:div w:id="2025595501">
          <w:marLeft w:val="0"/>
          <w:marRight w:val="0"/>
          <w:marTop w:val="0"/>
          <w:marBottom w:val="0"/>
          <w:divBdr>
            <w:top w:val="none" w:sz="0" w:space="0" w:color="auto"/>
            <w:left w:val="single" w:sz="24" w:space="31" w:color="7FC0DB"/>
            <w:bottom w:val="none" w:sz="0" w:space="0" w:color="auto"/>
            <w:right w:val="none" w:sz="0" w:space="0" w:color="auto"/>
          </w:divBdr>
        </w:div>
        <w:div w:id="109059209">
          <w:marLeft w:val="0"/>
          <w:marRight w:val="0"/>
          <w:marTop w:val="0"/>
          <w:marBottom w:val="0"/>
          <w:divBdr>
            <w:top w:val="none" w:sz="0" w:space="0" w:color="auto"/>
            <w:left w:val="single" w:sz="24" w:space="31" w:color="7FC0DB"/>
            <w:bottom w:val="none" w:sz="0" w:space="0" w:color="auto"/>
            <w:right w:val="none" w:sz="0" w:space="0" w:color="auto"/>
          </w:divBdr>
        </w:div>
        <w:div w:id="1051540872">
          <w:marLeft w:val="0"/>
          <w:marRight w:val="0"/>
          <w:marTop w:val="0"/>
          <w:marBottom w:val="0"/>
          <w:divBdr>
            <w:top w:val="none" w:sz="0" w:space="0" w:color="auto"/>
            <w:left w:val="single" w:sz="24" w:space="31" w:color="7FC0DB"/>
            <w:bottom w:val="none" w:sz="0" w:space="0" w:color="auto"/>
            <w:right w:val="none" w:sz="0" w:space="0" w:color="auto"/>
          </w:divBdr>
        </w:div>
        <w:div w:id="958610087">
          <w:marLeft w:val="0"/>
          <w:marRight w:val="0"/>
          <w:marTop w:val="0"/>
          <w:marBottom w:val="0"/>
          <w:divBdr>
            <w:top w:val="none" w:sz="0" w:space="0" w:color="auto"/>
            <w:left w:val="single" w:sz="24" w:space="31" w:color="7FC0DB"/>
            <w:bottom w:val="none" w:sz="0" w:space="0" w:color="auto"/>
            <w:right w:val="none" w:sz="0" w:space="0" w:color="auto"/>
          </w:divBdr>
        </w:div>
        <w:div w:id="1290668496">
          <w:marLeft w:val="0"/>
          <w:marRight w:val="0"/>
          <w:marTop w:val="0"/>
          <w:marBottom w:val="0"/>
          <w:divBdr>
            <w:top w:val="none" w:sz="0" w:space="0" w:color="auto"/>
            <w:left w:val="single" w:sz="24" w:space="31" w:color="7FC0DB"/>
            <w:bottom w:val="none" w:sz="0" w:space="0" w:color="auto"/>
            <w:right w:val="none" w:sz="0" w:space="0" w:color="auto"/>
          </w:divBdr>
        </w:div>
        <w:div w:id="1099835322">
          <w:marLeft w:val="0"/>
          <w:marRight w:val="0"/>
          <w:marTop w:val="0"/>
          <w:marBottom w:val="0"/>
          <w:divBdr>
            <w:top w:val="none" w:sz="0" w:space="0" w:color="auto"/>
            <w:left w:val="single" w:sz="24" w:space="31" w:color="7FC0DB"/>
            <w:bottom w:val="none" w:sz="0" w:space="0" w:color="auto"/>
            <w:right w:val="none" w:sz="0" w:space="0" w:color="auto"/>
          </w:divBdr>
        </w:div>
        <w:div w:id="1804301338">
          <w:marLeft w:val="0"/>
          <w:marRight w:val="0"/>
          <w:marTop w:val="0"/>
          <w:marBottom w:val="0"/>
          <w:divBdr>
            <w:top w:val="none" w:sz="0" w:space="0" w:color="auto"/>
            <w:left w:val="single" w:sz="24" w:space="31" w:color="7FC0DB"/>
            <w:bottom w:val="none" w:sz="0" w:space="0" w:color="auto"/>
            <w:right w:val="none" w:sz="0" w:space="0" w:color="auto"/>
          </w:divBdr>
        </w:div>
        <w:div w:id="1653873342">
          <w:marLeft w:val="0"/>
          <w:marRight w:val="0"/>
          <w:marTop w:val="0"/>
          <w:marBottom w:val="0"/>
          <w:divBdr>
            <w:top w:val="none" w:sz="0" w:space="0" w:color="auto"/>
            <w:left w:val="single" w:sz="24" w:space="31" w:color="7FC0DB"/>
            <w:bottom w:val="none" w:sz="0" w:space="0" w:color="auto"/>
            <w:right w:val="none" w:sz="0" w:space="0" w:color="auto"/>
          </w:divBdr>
        </w:div>
        <w:div w:id="619605522">
          <w:marLeft w:val="0"/>
          <w:marRight w:val="0"/>
          <w:marTop w:val="0"/>
          <w:marBottom w:val="0"/>
          <w:divBdr>
            <w:top w:val="none" w:sz="0" w:space="0" w:color="auto"/>
            <w:left w:val="single" w:sz="24" w:space="31" w:color="7FC0DB"/>
            <w:bottom w:val="none" w:sz="0" w:space="0" w:color="auto"/>
            <w:right w:val="none" w:sz="0" w:space="0" w:color="auto"/>
          </w:divBdr>
        </w:div>
        <w:div w:id="1351637119">
          <w:marLeft w:val="0"/>
          <w:marRight w:val="0"/>
          <w:marTop w:val="0"/>
          <w:marBottom w:val="0"/>
          <w:divBdr>
            <w:top w:val="none" w:sz="0" w:space="0" w:color="auto"/>
            <w:left w:val="single" w:sz="24" w:space="31" w:color="7FC0DB"/>
            <w:bottom w:val="none" w:sz="0" w:space="0" w:color="auto"/>
            <w:right w:val="none" w:sz="0" w:space="0" w:color="auto"/>
          </w:divBdr>
        </w:div>
        <w:div w:id="1130588764">
          <w:marLeft w:val="0"/>
          <w:marRight w:val="0"/>
          <w:marTop w:val="0"/>
          <w:marBottom w:val="0"/>
          <w:divBdr>
            <w:top w:val="none" w:sz="0" w:space="0" w:color="auto"/>
            <w:left w:val="single" w:sz="24" w:space="31" w:color="7FC0DB"/>
            <w:bottom w:val="none" w:sz="0" w:space="0" w:color="auto"/>
            <w:right w:val="none" w:sz="0" w:space="0" w:color="auto"/>
          </w:divBdr>
        </w:div>
        <w:div w:id="919826145">
          <w:marLeft w:val="0"/>
          <w:marRight w:val="0"/>
          <w:marTop w:val="0"/>
          <w:marBottom w:val="0"/>
          <w:divBdr>
            <w:top w:val="none" w:sz="0" w:space="0" w:color="auto"/>
            <w:left w:val="single" w:sz="24" w:space="31" w:color="7FC0DB"/>
            <w:bottom w:val="none" w:sz="0" w:space="0" w:color="auto"/>
            <w:right w:val="none" w:sz="0" w:space="0" w:color="auto"/>
          </w:divBdr>
        </w:div>
        <w:div w:id="973945220">
          <w:marLeft w:val="0"/>
          <w:marRight w:val="0"/>
          <w:marTop w:val="0"/>
          <w:marBottom w:val="0"/>
          <w:divBdr>
            <w:top w:val="none" w:sz="0" w:space="0" w:color="auto"/>
            <w:left w:val="single" w:sz="24" w:space="31" w:color="7FC0DB"/>
            <w:bottom w:val="none" w:sz="0" w:space="0" w:color="auto"/>
            <w:right w:val="none" w:sz="0" w:space="0" w:color="auto"/>
          </w:divBdr>
        </w:div>
        <w:div w:id="1992708650">
          <w:marLeft w:val="0"/>
          <w:marRight w:val="0"/>
          <w:marTop w:val="0"/>
          <w:marBottom w:val="0"/>
          <w:divBdr>
            <w:top w:val="none" w:sz="0" w:space="0" w:color="auto"/>
            <w:left w:val="single" w:sz="24" w:space="31" w:color="7FC0DB"/>
            <w:bottom w:val="none" w:sz="0" w:space="0" w:color="auto"/>
            <w:right w:val="none" w:sz="0" w:space="0" w:color="auto"/>
          </w:divBdr>
        </w:div>
        <w:div w:id="1423332820">
          <w:marLeft w:val="0"/>
          <w:marRight w:val="0"/>
          <w:marTop w:val="0"/>
          <w:marBottom w:val="0"/>
          <w:divBdr>
            <w:top w:val="none" w:sz="0" w:space="0" w:color="auto"/>
            <w:left w:val="single" w:sz="24" w:space="31" w:color="7FC0DB"/>
            <w:bottom w:val="none" w:sz="0" w:space="0" w:color="auto"/>
            <w:right w:val="none" w:sz="0" w:space="0" w:color="auto"/>
          </w:divBdr>
        </w:div>
        <w:div w:id="883373362">
          <w:marLeft w:val="0"/>
          <w:marRight w:val="0"/>
          <w:marTop w:val="0"/>
          <w:marBottom w:val="0"/>
          <w:divBdr>
            <w:top w:val="none" w:sz="0" w:space="0" w:color="auto"/>
            <w:left w:val="single" w:sz="24" w:space="31" w:color="7FC0DB"/>
            <w:bottom w:val="none" w:sz="0" w:space="0" w:color="auto"/>
            <w:right w:val="none" w:sz="0" w:space="0" w:color="auto"/>
          </w:divBdr>
        </w:div>
        <w:div w:id="1839929838">
          <w:marLeft w:val="0"/>
          <w:marRight w:val="0"/>
          <w:marTop w:val="0"/>
          <w:marBottom w:val="0"/>
          <w:divBdr>
            <w:top w:val="none" w:sz="0" w:space="0" w:color="auto"/>
            <w:left w:val="single" w:sz="24" w:space="31" w:color="7FC0DB"/>
            <w:bottom w:val="none" w:sz="0" w:space="0" w:color="auto"/>
            <w:right w:val="none" w:sz="0" w:space="0" w:color="auto"/>
          </w:divBdr>
        </w:div>
        <w:div w:id="1069117240">
          <w:marLeft w:val="0"/>
          <w:marRight w:val="0"/>
          <w:marTop w:val="0"/>
          <w:marBottom w:val="0"/>
          <w:divBdr>
            <w:top w:val="none" w:sz="0" w:space="0" w:color="auto"/>
            <w:left w:val="single" w:sz="24" w:space="31" w:color="FFFFFF"/>
            <w:bottom w:val="none" w:sz="0" w:space="0" w:color="auto"/>
            <w:right w:val="none" w:sz="0" w:space="0" w:color="auto"/>
          </w:divBdr>
        </w:div>
        <w:div w:id="1363700801">
          <w:marLeft w:val="0"/>
          <w:marRight w:val="0"/>
          <w:marTop w:val="0"/>
          <w:marBottom w:val="0"/>
          <w:divBdr>
            <w:top w:val="none" w:sz="0" w:space="0" w:color="auto"/>
            <w:left w:val="single" w:sz="24" w:space="31" w:color="7FC0DB"/>
            <w:bottom w:val="none" w:sz="0" w:space="0" w:color="auto"/>
            <w:right w:val="none" w:sz="0" w:space="0" w:color="auto"/>
          </w:divBdr>
        </w:div>
        <w:div w:id="1968587000">
          <w:marLeft w:val="0"/>
          <w:marRight w:val="0"/>
          <w:marTop w:val="0"/>
          <w:marBottom w:val="0"/>
          <w:divBdr>
            <w:top w:val="none" w:sz="0" w:space="0" w:color="auto"/>
            <w:left w:val="single" w:sz="24" w:space="31" w:color="7FC0DB"/>
            <w:bottom w:val="none" w:sz="0" w:space="0" w:color="auto"/>
            <w:right w:val="none" w:sz="0" w:space="0" w:color="auto"/>
          </w:divBdr>
        </w:div>
        <w:div w:id="1195851670">
          <w:marLeft w:val="0"/>
          <w:marRight w:val="0"/>
          <w:marTop w:val="0"/>
          <w:marBottom w:val="0"/>
          <w:divBdr>
            <w:top w:val="none" w:sz="0" w:space="0" w:color="auto"/>
            <w:left w:val="single" w:sz="24" w:space="31" w:color="7FC0DB"/>
            <w:bottom w:val="none" w:sz="0" w:space="0" w:color="auto"/>
            <w:right w:val="none" w:sz="0" w:space="0" w:color="auto"/>
          </w:divBdr>
        </w:div>
      </w:divsChild>
    </w:div>
    <w:div w:id="1794667052">
      <w:bodyDiv w:val="1"/>
      <w:marLeft w:val="0"/>
      <w:marRight w:val="0"/>
      <w:marTop w:val="0"/>
      <w:marBottom w:val="0"/>
      <w:divBdr>
        <w:top w:val="none" w:sz="0" w:space="0" w:color="auto"/>
        <w:left w:val="none" w:sz="0" w:space="0" w:color="auto"/>
        <w:bottom w:val="none" w:sz="0" w:space="0" w:color="auto"/>
        <w:right w:val="none" w:sz="0" w:space="0" w:color="auto"/>
      </w:divBdr>
      <w:divsChild>
        <w:div w:id="960961252">
          <w:marLeft w:val="0"/>
          <w:marRight w:val="0"/>
          <w:marTop w:val="0"/>
          <w:marBottom w:val="0"/>
          <w:divBdr>
            <w:top w:val="none" w:sz="0" w:space="0" w:color="auto"/>
            <w:left w:val="single" w:sz="24" w:space="31" w:color="7FC0DB"/>
            <w:bottom w:val="none" w:sz="0" w:space="0" w:color="auto"/>
            <w:right w:val="none" w:sz="0" w:space="0" w:color="auto"/>
          </w:divBdr>
        </w:div>
        <w:div w:id="1817143443">
          <w:marLeft w:val="0"/>
          <w:marRight w:val="0"/>
          <w:marTop w:val="0"/>
          <w:marBottom w:val="0"/>
          <w:divBdr>
            <w:top w:val="none" w:sz="0" w:space="0" w:color="auto"/>
            <w:left w:val="single" w:sz="24" w:space="31" w:color="7FC0DB"/>
            <w:bottom w:val="none" w:sz="0" w:space="0" w:color="auto"/>
            <w:right w:val="none" w:sz="0" w:space="0" w:color="auto"/>
          </w:divBdr>
        </w:div>
        <w:div w:id="1737314122">
          <w:marLeft w:val="0"/>
          <w:marRight w:val="0"/>
          <w:marTop w:val="0"/>
          <w:marBottom w:val="0"/>
          <w:divBdr>
            <w:top w:val="none" w:sz="0" w:space="0" w:color="auto"/>
            <w:left w:val="single" w:sz="24" w:space="31" w:color="7FC0DB"/>
            <w:bottom w:val="none" w:sz="0" w:space="0" w:color="auto"/>
            <w:right w:val="none" w:sz="0" w:space="0" w:color="auto"/>
          </w:divBdr>
        </w:div>
        <w:div w:id="345441921">
          <w:marLeft w:val="0"/>
          <w:marRight w:val="0"/>
          <w:marTop w:val="0"/>
          <w:marBottom w:val="0"/>
          <w:divBdr>
            <w:top w:val="none" w:sz="0" w:space="0" w:color="auto"/>
            <w:left w:val="single" w:sz="24" w:space="31" w:color="7FC0DB"/>
            <w:bottom w:val="none" w:sz="0" w:space="0" w:color="auto"/>
            <w:right w:val="none" w:sz="0" w:space="0" w:color="auto"/>
          </w:divBdr>
        </w:div>
        <w:div w:id="2083213061">
          <w:marLeft w:val="0"/>
          <w:marRight w:val="0"/>
          <w:marTop w:val="0"/>
          <w:marBottom w:val="0"/>
          <w:divBdr>
            <w:top w:val="none" w:sz="0" w:space="0" w:color="auto"/>
            <w:left w:val="single" w:sz="24" w:space="31" w:color="7FC0DB"/>
            <w:bottom w:val="none" w:sz="0" w:space="0" w:color="auto"/>
            <w:right w:val="none" w:sz="0" w:space="0" w:color="auto"/>
          </w:divBdr>
        </w:div>
        <w:div w:id="925967173">
          <w:marLeft w:val="0"/>
          <w:marRight w:val="0"/>
          <w:marTop w:val="0"/>
          <w:marBottom w:val="0"/>
          <w:divBdr>
            <w:top w:val="none" w:sz="0" w:space="0" w:color="auto"/>
            <w:left w:val="single" w:sz="24" w:space="31" w:color="7FC0DB"/>
            <w:bottom w:val="none" w:sz="0" w:space="0" w:color="auto"/>
            <w:right w:val="none" w:sz="0" w:space="0" w:color="auto"/>
          </w:divBdr>
        </w:div>
        <w:div w:id="1525171833">
          <w:marLeft w:val="0"/>
          <w:marRight w:val="0"/>
          <w:marTop w:val="0"/>
          <w:marBottom w:val="0"/>
          <w:divBdr>
            <w:top w:val="none" w:sz="0" w:space="0" w:color="auto"/>
            <w:left w:val="single" w:sz="24" w:space="31" w:color="7FC0DB"/>
            <w:bottom w:val="none" w:sz="0" w:space="0" w:color="auto"/>
            <w:right w:val="none" w:sz="0" w:space="0" w:color="auto"/>
          </w:divBdr>
        </w:div>
        <w:div w:id="334311594">
          <w:marLeft w:val="0"/>
          <w:marRight w:val="0"/>
          <w:marTop w:val="0"/>
          <w:marBottom w:val="0"/>
          <w:divBdr>
            <w:top w:val="none" w:sz="0" w:space="0" w:color="auto"/>
            <w:left w:val="single" w:sz="24" w:space="31" w:color="7FC0DB"/>
            <w:bottom w:val="none" w:sz="0" w:space="0" w:color="auto"/>
            <w:right w:val="none" w:sz="0" w:space="0" w:color="auto"/>
          </w:divBdr>
        </w:div>
        <w:div w:id="1277833307">
          <w:marLeft w:val="0"/>
          <w:marRight w:val="0"/>
          <w:marTop w:val="0"/>
          <w:marBottom w:val="0"/>
          <w:divBdr>
            <w:top w:val="none" w:sz="0" w:space="0" w:color="auto"/>
            <w:left w:val="single" w:sz="24" w:space="31" w:color="7FC0DB"/>
            <w:bottom w:val="none" w:sz="0" w:space="0" w:color="auto"/>
            <w:right w:val="none" w:sz="0" w:space="0" w:color="auto"/>
          </w:divBdr>
        </w:div>
        <w:div w:id="162163236">
          <w:marLeft w:val="0"/>
          <w:marRight w:val="0"/>
          <w:marTop w:val="0"/>
          <w:marBottom w:val="0"/>
          <w:divBdr>
            <w:top w:val="none" w:sz="0" w:space="0" w:color="auto"/>
            <w:left w:val="single" w:sz="24" w:space="31" w:color="7FC0DB"/>
            <w:bottom w:val="none" w:sz="0" w:space="0" w:color="auto"/>
            <w:right w:val="none" w:sz="0" w:space="0" w:color="auto"/>
          </w:divBdr>
        </w:div>
        <w:div w:id="80609314">
          <w:marLeft w:val="0"/>
          <w:marRight w:val="0"/>
          <w:marTop w:val="0"/>
          <w:marBottom w:val="0"/>
          <w:divBdr>
            <w:top w:val="none" w:sz="0" w:space="0" w:color="auto"/>
            <w:left w:val="single" w:sz="24" w:space="31" w:color="7FC0DB"/>
            <w:bottom w:val="none" w:sz="0" w:space="0" w:color="auto"/>
            <w:right w:val="none" w:sz="0" w:space="0" w:color="auto"/>
          </w:divBdr>
        </w:div>
        <w:div w:id="42563212">
          <w:marLeft w:val="0"/>
          <w:marRight w:val="0"/>
          <w:marTop w:val="0"/>
          <w:marBottom w:val="0"/>
          <w:divBdr>
            <w:top w:val="none" w:sz="0" w:space="0" w:color="auto"/>
            <w:left w:val="single" w:sz="24" w:space="31" w:color="7FC0DB"/>
            <w:bottom w:val="none" w:sz="0" w:space="0" w:color="auto"/>
            <w:right w:val="none" w:sz="0" w:space="0" w:color="auto"/>
          </w:divBdr>
        </w:div>
        <w:div w:id="1057361364">
          <w:marLeft w:val="0"/>
          <w:marRight w:val="0"/>
          <w:marTop w:val="0"/>
          <w:marBottom w:val="0"/>
          <w:divBdr>
            <w:top w:val="none" w:sz="0" w:space="0" w:color="auto"/>
            <w:left w:val="single" w:sz="24" w:space="31" w:color="7FC0DB"/>
            <w:bottom w:val="none" w:sz="0" w:space="0" w:color="auto"/>
            <w:right w:val="none" w:sz="0" w:space="0" w:color="auto"/>
          </w:divBdr>
        </w:div>
        <w:div w:id="1553232415">
          <w:marLeft w:val="0"/>
          <w:marRight w:val="0"/>
          <w:marTop w:val="0"/>
          <w:marBottom w:val="0"/>
          <w:divBdr>
            <w:top w:val="none" w:sz="0" w:space="0" w:color="auto"/>
            <w:left w:val="single" w:sz="24" w:space="31" w:color="7FC0DB"/>
            <w:bottom w:val="none" w:sz="0" w:space="0" w:color="auto"/>
            <w:right w:val="none" w:sz="0" w:space="0" w:color="auto"/>
          </w:divBdr>
        </w:div>
        <w:div w:id="231043406">
          <w:marLeft w:val="0"/>
          <w:marRight w:val="0"/>
          <w:marTop w:val="0"/>
          <w:marBottom w:val="0"/>
          <w:divBdr>
            <w:top w:val="none" w:sz="0" w:space="0" w:color="auto"/>
            <w:left w:val="single" w:sz="24" w:space="31" w:color="7FC0DB"/>
            <w:bottom w:val="none" w:sz="0" w:space="0" w:color="auto"/>
            <w:right w:val="none" w:sz="0" w:space="0" w:color="auto"/>
          </w:divBdr>
        </w:div>
        <w:div w:id="1715889095">
          <w:marLeft w:val="0"/>
          <w:marRight w:val="0"/>
          <w:marTop w:val="0"/>
          <w:marBottom w:val="0"/>
          <w:divBdr>
            <w:top w:val="none" w:sz="0" w:space="0" w:color="auto"/>
            <w:left w:val="single" w:sz="24" w:space="31" w:color="7FC0DB"/>
            <w:bottom w:val="none" w:sz="0" w:space="0" w:color="auto"/>
            <w:right w:val="none" w:sz="0" w:space="0" w:color="auto"/>
          </w:divBdr>
        </w:div>
        <w:div w:id="1398896353">
          <w:marLeft w:val="0"/>
          <w:marRight w:val="0"/>
          <w:marTop w:val="0"/>
          <w:marBottom w:val="0"/>
          <w:divBdr>
            <w:top w:val="none" w:sz="0" w:space="0" w:color="auto"/>
            <w:left w:val="single" w:sz="24" w:space="31" w:color="7FC0DB"/>
            <w:bottom w:val="none" w:sz="0" w:space="0" w:color="auto"/>
            <w:right w:val="none" w:sz="0" w:space="0" w:color="auto"/>
          </w:divBdr>
        </w:div>
        <w:div w:id="729964504">
          <w:marLeft w:val="0"/>
          <w:marRight w:val="0"/>
          <w:marTop w:val="0"/>
          <w:marBottom w:val="0"/>
          <w:divBdr>
            <w:top w:val="none" w:sz="0" w:space="0" w:color="auto"/>
            <w:left w:val="single" w:sz="24" w:space="31" w:color="7FC0DB"/>
            <w:bottom w:val="none" w:sz="0" w:space="0" w:color="auto"/>
            <w:right w:val="none" w:sz="0" w:space="0" w:color="auto"/>
          </w:divBdr>
        </w:div>
        <w:div w:id="891506714">
          <w:marLeft w:val="0"/>
          <w:marRight w:val="0"/>
          <w:marTop w:val="0"/>
          <w:marBottom w:val="0"/>
          <w:divBdr>
            <w:top w:val="none" w:sz="0" w:space="0" w:color="auto"/>
            <w:left w:val="single" w:sz="24" w:space="31" w:color="7FC0DB"/>
            <w:bottom w:val="none" w:sz="0" w:space="0" w:color="auto"/>
            <w:right w:val="none" w:sz="0" w:space="0" w:color="auto"/>
          </w:divBdr>
        </w:div>
        <w:div w:id="297804752">
          <w:marLeft w:val="0"/>
          <w:marRight w:val="0"/>
          <w:marTop w:val="0"/>
          <w:marBottom w:val="0"/>
          <w:divBdr>
            <w:top w:val="none" w:sz="0" w:space="0" w:color="auto"/>
            <w:left w:val="single" w:sz="24" w:space="31" w:color="7FC0DB"/>
            <w:bottom w:val="none" w:sz="0" w:space="0" w:color="auto"/>
            <w:right w:val="none" w:sz="0" w:space="0" w:color="auto"/>
          </w:divBdr>
        </w:div>
        <w:div w:id="433212034">
          <w:marLeft w:val="0"/>
          <w:marRight w:val="0"/>
          <w:marTop w:val="0"/>
          <w:marBottom w:val="0"/>
          <w:divBdr>
            <w:top w:val="none" w:sz="0" w:space="0" w:color="auto"/>
            <w:left w:val="single" w:sz="24" w:space="31" w:color="7FC0DB"/>
            <w:bottom w:val="none" w:sz="0" w:space="0" w:color="auto"/>
            <w:right w:val="none" w:sz="0" w:space="0" w:color="auto"/>
          </w:divBdr>
        </w:div>
        <w:div w:id="1308507964">
          <w:marLeft w:val="0"/>
          <w:marRight w:val="0"/>
          <w:marTop w:val="0"/>
          <w:marBottom w:val="0"/>
          <w:divBdr>
            <w:top w:val="none" w:sz="0" w:space="0" w:color="auto"/>
            <w:left w:val="single" w:sz="24" w:space="31" w:color="7FC0DB"/>
            <w:bottom w:val="none" w:sz="0" w:space="0" w:color="auto"/>
            <w:right w:val="none" w:sz="0" w:space="0" w:color="auto"/>
          </w:divBdr>
        </w:div>
        <w:div w:id="877428377">
          <w:marLeft w:val="0"/>
          <w:marRight w:val="0"/>
          <w:marTop w:val="0"/>
          <w:marBottom w:val="0"/>
          <w:divBdr>
            <w:top w:val="none" w:sz="0" w:space="0" w:color="auto"/>
            <w:left w:val="single" w:sz="24" w:space="31" w:color="7FC0DB"/>
            <w:bottom w:val="none" w:sz="0" w:space="0" w:color="auto"/>
            <w:right w:val="none" w:sz="0" w:space="0" w:color="auto"/>
          </w:divBdr>
        </w:div>
        <w:div w:id="1394809287">
          <w:marLeft w:val="0"/>
          <w:marRight w:val="0"/>
          <w:marTop w:val="0"/>
          <w:marBottom w:val="0"/>
          <w:divBdr>
            <w:top w:val="none" w:sz="0" w:space="0" w:color="auto"/>
            <w:left w:val="single" w:sz="24" w:space="31" w:color="7FC0DB"/>
            <w:bottom w:val="none" w:sz="0" w:space="0" w:color="auto"/>
            <w:right w:val="none" w:sz="0" w:space="0" w:color="auto"/>
          </w:divBdr>
        </w:div>
        <w:div w:id="1759867496">
          <w:marLeft w:val="0"/>
          <w:marRight w:val="0"/>
          <w:marTop w:val="0"/>
          <w:marBottom w:val="0"/>
          <w:divBdr>
            <w:top w:val="none" w:sz="0" w:space="0" w:color="auto"/>
            <w:left w:val="single" w:sz="24" w:space="31" w:color="7FC0DB"/>
            <w:bottom w:val="none" w:sz="0" w:space="0" w:color="auto"/>
            <w:right w:val="none" w:sz="0" w:space="0" w:color="auto"/>
          </w:divBdr>
        </w:div>
        <w:div w:id="1038159685">
          <w:marLeft w:val="0"/>
          <w:marRight w:val="0"/>
          <w:marTop w:val="0"/>
          <w:marBottom w:val="0"/>
          <w:divBdr>
            <w:top w:val="none" w:sz="0" w:space="0" w:color="auto"/>
            <w:left w:val="single" w:sz="24" w:space="31" w:color="7FC0DB"/>
            <w:bottom w:val="none" w:sz="0" w:space="0" w:color="auto"/>
            <w:right w:val="none" w:sz="0" w:space="0" w:color="auto"/>
          </w:divBdr>
        </w:div>
        <w:div w:id="1684823121">
          <w:marLeft w:val="0"/>
          <w:marRight w:val="0"/>
          <w:marTop w:val="0"/>
          <w:marBottom w:val="0"/>
          <w:divBdr>
            <w:top w:val="none" w:sz="0" w:space="0" w:color="auto"/>
            <w:left w:val="single" w:sz="24" w:space="31" w:color="7FC0DB"/>
            <w:bottom w:val="none" w:sz="0" w:space="0" w:color="auto"/>
            <w:right w:val="none" w:sz="0" w:space="0" w:color="auto"/>
          </w:divBdr>
        </w:div>
        <w:div w:id="700394603">
          <w:marLeft w:val="0"/>
          <w:marRight w:val="0"/>
          <w:marTop w:val="0"/>
          <w:marBottom w:val="0"/>
          <w:divBdr>
            <w:top w:val="none" w:sz="0" w:space="0" w:color="auto"/>
            <w:left w:val="single" w:sz="24" w:space="31" w:color="7FC0DB"/>
            <w:bottom w:val="none" w:sz="0" w:space="0" w:color="auto"/>
            <w:right w:val="none" w:sz="0" w:space="0" w:color="auto"/>
          </w:divBdr>
        </w:div>
        <w:div w:id="305427858">
          <w:marLeft w:val="0"/>
          <w:marRight w:val="0"/>
          <w:marTop w:val="0"/>
          <w:marBottom w:val="0"/>
          <w:divBdr>
            <w:top w:val="none" w:sz="0" w:space="0" w:color="auto"/>
            <w:left w:val="single" w:sz="24" w:space="31" w:color="7FC0DB"/>
            <w:bottom w:val="none" w:sz="0" w:space="0" w:color="auto"/>
            <w:right w:val="none" w:sz="0" w:space="0" w:color="auto"/>
          </w:divBdr>
        </w:div>
        <w:div w:id="1796173017">
          <w:marLeft w:val="0"/>
          <w:marRight w:val="0"/>
          <w:marTop w:val="0"/>
          <w:marBottom w:val="0"/>
          <w:divBdr>
            <w:top w:val="none" w:sz="0" w:space="0" w:color="auto"/>
            <w:left w:val="single" w:sz="24" w:space="31" w:color="7FC0DB"/>
            <w:bottom w:val="none" w:sz="0" w:space="0" w:color="auto"/>
            <w:right w:val="none" w:sz="0" w:space="0" w:color="auto"/>
          </w:divBdr>
        </w:div>
        <w:div w:id="1199971281">
          <w:marLeft w:val="0"/>
          <w:marRight w:val="0"/>
          <w:marTop w:val="0"/>
          <w:marBottom w:val="0"/>
          <w:divBdr>
            <w:top w:val="none" w:sz="0" w:space="0" w:color="auto"/>
            <w:left w:val="single" w:sz="24" w:space="31" w:color="7FC0DB"/>
            <w:bottom w:val="none" w:sz="0" w:space="0" w:color="auto"/>
            <w:right w:val="none" w:sz="0" w:space="0" w:color="auto"/>
          </w:divBdr>
        </w:div>
        <w:div w:id="242616119">
          <w:marLeft w:val="0"/>
          <w:marRight w:val="0"/>
          <w:marTop w:val="0"/>
          <w:marBottom w:val="0"/>
          <w:divBdr>
            <w:top w:val="none" w:sz="0" w:space="0" w:color="auto"/>
            <w:left w:val="single" w:sz="24" w:space="31" w:color="7FC0DB"/>
            <w:bottom w:val="none" w:sz="0" w:space="0" w:color="auto"/>
            <w:right w:val="none" w:sz="0" w:space="0" w:color="auto"/>
          </w:divBdr>
        </w:div>
        <w:div w:id="375278871">
          <w:marLeft w:val="0"/>
          <w:marRight w:val="0"/>
          <w:marTop w:val="0"/>
          <w:marBottom w:val="0"/>
          <w:divBdr>
            <w:top w:val="none" w:sz="0" w:space="0" w:color="auto"/>
            <w:left w:val="single" w:sz="24" w:space="31" w:color="7FC0DB"/>
            <w:bottom w:val="none" w:sz="0" w:space="0" w:color="auto"/>
            <w:right w:val="none" w:sz="0" w:space="0" w:color="auto"/>
          </w:divBdr>
        </w:div>
        <w:div w:id="2056082552">
          <w:marLeft w:val="0"/>
          <w:marRight w:val="0"/>
          <w:marTop w:val="0"/>
          <w:marBottom w:val="0"/>
          <w:divBdr>
            <w:top w:val="none" w:sz="0" w:space="0" w:color="auto"/>
            <w:left w:val="single" w:sz="24" w:space="31" w:color="FFFFFF"/>
            <w:bottom w:val="none" w:sz="0" w:space="0" w:color="auto"/>
            <w:right w:val="none" w:sz="0" w:space="0" w:color="auto"/>
          </w:divBdr>
        </w:div>
        <w:div w:id="753009858">
          <w:marLeft w:val="0"/>
          <w:marRight w:val="0"/>
          <w:marTop w:val="0"/>
          <w:marBottom w:val="0"/>
          <w:divBdr>
            <w:top w:val="none" w:sz="0" w:space="0" w:color="auto"/>
            <w:left w:val="single" w:sz="24" w:space="31" w:color="7FC0DB"/>
            <w:bottom w:val="none" w:sz="0" w:space="0" w:color="auto"/>
            <w:right w:val="none" w:sz="0" w:space="0" w:color="auto"/>
          </w:divBdr>
        </w:div>
        <w:div w:id="170949227">
          <w:marLeft w:val="0"/>
          <w:marRight w:val="0"/>
          <w:marTop w:val="0"/>
          <w:marBottom w:val="0"/>
          <w:divBdr>
            <w:top w:val="none" w:sz="0" w:space="0" w:color="auto"/>
            <w:left w:val="single" w:sz="24" w:space="31" w:color="7FC0DB"/>
            <w:bottom w:val="none" w:sz="0" w:space="0" w:color="auto"/>
            <w:right w:val="none" w:sz="0" w:space="0" w:color="auto"/>
          </w:divBdr>
        </w:div>
        <w:div w:id="1348478831">
          <w:marLeft w:val="0"/>
          <w:marRight w:val="0"/>
          <w:marTop w:val="0"/>
          <w:marBottom w:val="0"/>
          <w:divBdr>
            <w:top w:val="none" w:sz="0" w:space="0" w:color="auto"/>
            <w:left w:val="single" w:sz="24" w:space="31" w:color="7FC0DB"/>
            <w:bottom w:val="none" w:sz="0" w:space="0" w:color="auto"/>
            <w:right w:val="none" w:sz="0" w:space="0" w:color="auto"/>
          </w:divBdr>
        </w:div>
      </w:divsChild>
    </w:div>
    <w:div w:id="1821967563">
      <w:bodyDiv w:val="1"/>
      <w:marLeft w:val="0"/>
      <w:marRight w:val="0"/>
      <w:marTop w:val="0"/>
      <w:marBottom w:val="0"/>
      <w:divBdr>
        <w:top w:val="none" w:sz="0" w:space="0" w:color="auto"/>
        <w:left w:val="none" w:sz="0" w:space="0" w:color="auto"/>
        <w:bottom w:val="none" w:sz="0" w:space="0" w:color="auto"/>
        <w:right w:val="none" w:sz="0" w:space="0" w:color="auto"/>
      </w:divBdr>
      <w:divsChild>
        <w:div w:id="1891988860">
          <w:marLeft w:val="0"/>
          <w:marRight w:val="0"/>
          <w:marTop w:val="0"/>
          <w:marBottom w:val="0"/>
          <w:divBdr>
            <w:top w:val="none" w:sz="0" w:space="0" w:color="auto"/>
            <w:left w:val="single" w:sz="24" w:space="31" w:color="7FC0DB"/>
            <w:bottom w:val="none" w:sz="0" w:space="0" w:color="auto"/>
            <w:right w:val="none" w:sz="0" w:space="0" w:color="auto"/>
          </w:divBdr>
        </w:div>
        <w:div w:id="150172615">
          <w:marLeft w:val="0"/>
          <w:marRight w:val="0"/>
          <w:marTop w:val="0"/>
          <w:marBottom w:val="0"/>
          <w:divBdr>
            <w:top w:val="none" w:sz="0" w:space="0" w:color="auto"/>
            <w:left w:val="single" w:sz="24" w:space="31" w:color="7FC0DB"/>
            <w:bottom w:val="none" w:sz="0" w:space="0" w:color="auto"/>
            <w:right w:val="none" w:sz="0" w:space="0" w:color="auto"/>
          </w:divBdr>
        </w:div>
        <w:div w:id="912929968">
          <w:marLeft w:val="0"/>
          <w:marRight w:val="0"/>
          <w:marTop w:val="0"/>
          <w:marBottom w:val="0"/>
          <w:divBdr>
            <w:top w:val="none" w:sz="0" w:space="0" w:color="auto"/>
            <w:left w:val="single" w:sz="24" w:space="31" w:color="7FC0DB"/>
            <w:bottom w:val="none" w:sz="0" w:space="0" w:color="auto"/>
            <w:right w:val="none" w:sz="0" w:space="0" w:color="auto"/>
          </w:divBdr>
        </w:div>
      </w:divsChild>
    </w:div>
    <w:div w:id="1894926810">
      <w:bodyDiv w:val="1"/>
      <w:marLeft w:val="0"/>
      <w:marRight w:val="0"/>
      <w:marTop w:val="0"/>
      <w:marBottom w:val="0"/>
      <w:divBdr>
        <w:top w:val="none" w:sz="0" w:space="0" w:color="auto"/>
        <w:left w:val="none" w:sz="0" w:space="0" w:color="auto"/>
        <w:bottom w:val="none" w:sz="0" w:space="0" w:color="auto"/>
        <w:right w:val="none" w:sz="0" w:space="0" w:color="auto"/>
      </w:divBdr>
      <w:divsChild>
        <w:div w:id="1339233753">
          <w:marLeft w:val="0"/>
          <w:marRight w:val="0"/>
          <w:marTop w:val="0"/>
          <w:marBottom w:val="0"/>
          <w:divBdr>
            <w:top w:val="none" w:sz="0" w:space="0" w:color="auto"/>
            <w:left w:val="single" w:sz="24" w:space="31" w:color="7FC0DB"/>
            <w:bottom w:val="none" w:sz="0" w:space="0" w:color="auto"/>
            <w:right w:val="none" w:sz="0" w:space="0" w:color="auto"/>
          </w:divBdr>
        </w:div>
        <w:div w:id="1345547575">
          <w:marLeft w:val="0"/>
          <w:marRight w:val="0"/>
          <w:marTop w:val="0"/>
          <w:marBottom w:val="0"/>
          <w:divBdr>
            <w:top w:val="none" w:sz="0" w:space="0" w:color="auto"/>
            <w:left w:val="single" w:sz="24" w:space="31" w:color="7FC0DB"/>
            <w:bottom w:val="none" w:sz="0" w:space="0" w:color="auto"/>
            <w:right w:val="none" w:sz="0" w:space="0" w:color="auto"/>
          </w:divBdr>
        </w:div>
      </w:divsChild>
    </w:div>
    <w:div w:id="1901403013">
      <w:bodyDiv w:val="1"/>
      <w:marLeft w:val="0"/>
      <w:marRight w:val="0"/>
      <w:marTop w:val="0"/>
      <w:marBottom w:val="0"/>
      <w:divBdr>
        <w:top w:val="none" w:sz="0" w:space="0" w:color="auto"/>
        <w:left w:val="none" w:sz="0" w:space="0" w:color="auto"/>
        <w:bottom w:val="none" w:sz="0" w:space="0" w:color="auto"/>
        <w:right w:val="none" w:sz="0" w:space="0" w:color="auto"/>
      </w:divBdr>
      <w:divsChild>
        <w:div w:id="701439612">
          <w:marLeft w:val="0"/>
          <w:marRight w:val="0"/>
          <w:marTop w:val="0"/>
          <w:marBottom w:val="0"/>
          <w:divBdr>
            <w:top w:val="none" w:sz="0" w:space="0" w:color="auto"/>
            <w:left w:val="single" w:sz="24" w:space="31" w:color="7FC0DB"/>
            <w:bottom w:val="none" w:sz="0" w:space="0" w:color="auto"/>
            <w:right w:val="none" w:sz="0" w:space="0" w:color="auto"/>
          </w:divBdr>
        </w:div>
        <w:div w:id="903218953">
          <w:marLeft w:val="0"/>
          <w:marRight w:val="0"/>
          <w:marTop w:val="0"/>
          <w:marBottom w:val="0"/>
          <w:divBdr>
            <w:top w:val="none" w:sz="0" w:space="0" w:color="auto"/>
            <w:left w:val="single" w:sz="24" w:space="31" w:color="7FC0DB"/>
            <w:bottom w:val="none" w:sz="0" w:space="0" w:color="auto"/>
            <w:right w:val="none" w:sz="0" w:space="0" w:color="auto"/>
          </w:divBdr>
        </w:div>
      </w:divsChild>
    </w:div>
    <w:div w:id="1933659155">
      <w:bodyDiv w:val="1"/>
      <w:marLeft w:val="0"/>
      <w:marRight w:val="0"/>
      <w:marTop w:val="0"/>
      <w:marBottom w:val="0"/>
      <w:divBdr>
        <w:top w:val="none" w:sz="0" w:space="0" w:color="auto"/>
        <w:left w:val="none" w:sz="0" w:space="0" w:color="auto"/>
        <w:bottom w:val="none" w:sz="0" w:space="0" w:color="auto"/>
        <w:right w:val="none" w:sz="0" w:space="0" w:color="auto"/>
      </w:divBdr>
      <w:divsChild>
        <w:div w:id="882786407">
          <w:marLeft w:val="0"/>
          <w:marRight w:val="0"/>
          <w:marTop w:val="0"/>
          <w:marBottom w:val="0"/>
          <w:divBdr>
            <w:top w:val="none" w:sz="0" w:space="0" w:color="auto"/>
            <w:left w:val="single" w:sz="24" w:space="31" w:color="7FC0DB"/>
            <w:bottom w:val="none" w:sz="0" w:space="0" w:color="auto"/>
            <w:right w:val="none" w:sz="0" w:space="0" w:color="auto"/>
          </w:divBdr>
        </w:div>
        <w:div w:id="1210148917">
          <w:marLeft w:val="0"/>
          <w:marRight w:val="0"/>
          <w:marTop w:val="0"/>
          <w:marBottom w:val="0"/>
          <w:divBdr>
            <w:top w:val="none" w:sz="0" w:space="0" w:color="auto"/>
            <w:left w:val="single" w:sz="24" w:space="31" w:color="7FC0DB"/>
            <w:bottom w:val="none" w:sz="0" w:space="0" w:color="auto"/>
            <w:right w:val="none" w:sz="0" w:space="0" w:color="auto"/>
          </w:divBdr>
        </w:div>
      </w:divsChild>
    </w:div>
    <w:div w:id="1985307904">
      <w:bodyDiv w:val="1"/>
      <w:marLeft w:val="0"/>
      <w:marRight w:val="0"/>
      <w:marTop w:val="0"/>
      <w:marBottom w:val="0"/>
      <w:divBdr>
        <w:top w:val="none" w:sz="0" w:space="0" w:color="auto"/>
        <w:left w:val="none" w:sz="0" w:space="0" w:color="auto"/>
        <w:bottom w:val="none" w:sz="0" w:space="0" w:color="auto"/>
        <w:right w:val="none" w:sz="0" w:space="0" w:color="auto"/>
      </w:divBdr>
      <w:divsChild>
        <w:div w:id="1423180356">
          <w:marLeft w:val="0"/>
          <w:marRight w:val="0"/>
          <w:marTop w:val="0"/>
          <w:marBottom w:val="0"/>
          <w:divBdr>
            <w:top w:val="none" w:sz="0" w:space="0" w:color="auto"/>
            <w:left w:val="single" w:sz="24" w:space="31" w:color="7FC0DB"/>
            <w:bottom w:val="none" w:sz="0" w:space="0" w:color="auto"/>
            <w:right w:val="none" w:sz="0" w:space="0" w:color="auto"/>
          </w:divBdr>
        </w:div>
        <w:div w:id="1347321064">
          <w:marLeft w:val="0"/>
          <w:marRight w:val="0"/>
          <w:marTop w:val="0"/>
          <w:marBottom w:val="0"/>
          <w:divBdr>
            <w:top w:val="none" w:sz="0" w:space="0" w:color="auto"/>
            <w:left w:val="single" w:sz="24" w:space="31" w:color="7FC0DB"/>
            <w:bottom w:val="none" w:sz="0" w:space="0" w:color="auto"/>
            <w:right w:val="none" w:sz="0" w:space="0" w:color="auto"/>
          </w:divBdr>
        </w:div>
      </w:divsChild>
    </w:div>
    <w:div w:id="2026904072">
      <w:bodyDiv w:val="1"/>
      <w:marLeft w:val="0"/>
      <w:marRight w:val="0"/>
      <w:marTop w:val="0"/>
      <w:marBottom w:val="0"/>
      <w:divBdr>
        <w:top w:val="none" w:sz="0" w:space="0" w:color="auto"/>
        <w:left w:val="none" w:sz="0" w:space="0" w:color="auto"/>
        <w:bottom w:val="none" w:sz="0" w:space="0" w:color="auto"/>
        <w:right w:val="none" w:sz="0" w:space="0" w:color="auto"/>
      </w:divBdr>
      <w:divsChild>
        <w:div w:id="123626403">
          <w:marLeft w:val="0"/>
          <w:marRight w:val="0"/>
          <w:marTop w:val="0"/>
          <w:marBottom w:val="0"/>
          <w:divBdr>
            <w:top w:val="none" w:sz="0" w:space="0" w:color="auto"/>
            <w:left w:val="single" w:sz="24" w:space="31" w:color="7FC0DB"/>
            <w:bottom w:val="none" w:sz="0" w:space="0" w:color="auto"/>
            <w:right w:val="none" w:sz="0" w:space="0" w:color="auto"/>
          </w:divBdr>
        </w:div>
        <w:div w:id="542793735">
          <w:marLeft w:val="0"/>
          <w:marRight w:val="0"/>
          <w:marTop w:val="0"/>
          <w:marBottom w:val="0"/>
          <w:divBdr>
            <w:top w:val="none" w:sz="0" w:space="0" w:color="auto"/>
            <w:left w:val="single" w:sz="24" w:space="31" w:color="7FC0DB"/>
            <w:bottom w:val="none" w:sz="0" w:space="0" w:color="auto"/>
            <w:right w:val="none" w:sz="0" w:space="0" w:color="auto"/>
          </w:divBdr>
        </w:div>
        <w:div w:id="316686122">
          <w:marLeft w:val="0"/>
          <w:marRight w:val="0"/>
          <w:marTop w:val="0"/>
          <w:marBottom w:val="0"/>
          <w:divBdr>
            <w:top w:val="none" w:sz="0" w:space="0" w:color="auto"/>
            <w:left w:val="single" w:sz="24" w:space="31" w:color="98CFC1"/>
            <w:bottom w:val="none" w:sz="0" w:space="0" w:color="auto"/>
            <w:right w:val="none" w:sz="0" w:space="0" w:color="auto"/>
          </w:divBdr>
        </w:div>
        <w:div w:id="1253587279">
          <w:marLeft w:val="0"/>
          <w:marRight w:val="0"/>
          <w:marTop w:val="0"/>
          <w:marBottom w:val="0"/>
          <w:divBdr>
            <w:top w:val="none" w:sz="0" w:space="0" w:color="auto"/>
            <w:left w:val="single" w:sz="24" w:space="31" w:color="7FC0DB"/>
            <w:bottom w:val="none" w:sz="0" w:space="0" w:color="auto"/>
            <w:right w:val="none" w:sz="0" w:space="0" w:color="auto"/>
          </w:divBdr>
        </w:div>
        <w:div w:id="867525801">
          <w:marLeft w:val="0"/>
          <w:marRight w:val="0"/>
          <w:marTop w:val="0"/>
          <w:marBottom w:val="0"/>
          <w:divBdr>
            <w:top w:val="none" w:sz="0" w:space="0" w:color="auto"/>
            <w:left w:val="single" w:sz="24" w:space="31" w:color="7FC0DB"/>
            <w:bottom w:val="none" w:sz="0" w:space="0" w:color="auto"/>
            <w:right w:val="none" w:sz="0" w:space="0" w:color="auto"/>
          </w:divBdr>
        </w:div>
        <w:div w:id="75594387">
          <w:marLeft w:val="0"/>
          <w:marRight w:val="0"/>
          <w:marTop w:val="0"/>
          <w:marBottom w:val="0"/>
          <w:divBdr>
            <w:top w:val="none" w:sz="0" w:space="0" w:color="auto"/>
            <w:left w:val="single" w:sz="24" w:space="31" w:color="7FC0DB"/>
            <w:bottom w:val="none" w:sz="0" w:space="0" w:color="auto"/>
            <w:right w:val="none" w:sz="0" w:space="0" w:color="auto"/>
          </w:divBdr>
        </w:div>
        <w:div w:id="10768173">
          <w:marLeft w:val="0"/>
          <w:marRight w:val="0"/>
          <w:marTop w:val="0"/>
          <w:marBottom w:val="0"/>
          <w:divBdr>
            <w:top w:val="none" w:sz="0" w:space="0" w:color="auto"/>
            <w:left w:val="single" w:sz="24" w:space="31" w:color="7FC0DB"/>
            <w:bottom w:val="none" w:sz="0" w:space="0" w:color="auto"/>
            <w:right w:val="none" w:sz="0" w:space="0" w:color="auto"/>
          </w:divBdr>
        </w:div>
        <w:div w:id="270361161">
          <w:marLeft w:val="0"/>
          <w:marRight w:val="0"/>
          <w:marTop w:val="0"/>
          <w:marBottom w:val="0"/>
          <w:divBdr>
            <w:top w:val="none" w:sz="0" w:space="0" w:color="auto"/>
            <w:left w:val="single" w:sz="24" w:space="31" w:color="DDA7AE"/>
            <w:bottom w:val="none" w:sz="0" w:space="0" w:color="auto"/>
            <w:right w:val="none" w:sz="0" w:space="0" w:color="auto"/>
          </w:divBdr>
        </w:div>
        <w:div w:id="260996215">
          <w:marLeft w:val="0"/>
          <w:marRight w:val="0"/>
          <w:marTop w:val="0"/>
          <w:marBottom w:val="0"/>
          <w:divBdr>
            <w:top w:val="none" w:sz="0" w:space="0" w:color="auto"/>
            <w:left w:val="single" w:sz="24" w:space="31" w:color="7FC0DB"/>
            <w:bottom w:val="none" w:sz="0" w:space="0" w:color="auto"/>
            <w:right w:val="none" w:sz="0" w:space="0" w:color="auto"/>
          </w:divBdr>
        </w:div>
        <w:div w:id="1198271926">
          <w:marLeft w:val="0"/>
          <w:marRight w:val="0"/>
          <w:marTop w:val="0"/>
          <w:marBottom w:val="0"/>
          <w:divBdr>
            <w:top w:val="none" w:sz="0" w:space="0" w:color="auto"/>
            <w:left w:val="single" w:sz="24" w:space="31" w:color="7FC0DB"/>
            <w:bottom w:val="none" w:sz="0" w:space="0" w:color="auto"/>
            <w:right w:val="none" w:sz="0" w:space="0" w:color="auto"/>
          </w:divBdr>
        </w:div>
        <w:div w:id="1775325765">
          <w:marLeft w:val="0"/>
          <w:marRight w:val="0"/>
          <w:marTop w:val="0"/>
          <w:marBottom w:val="0"/>
          <w:divBdr>
            <w:top w:val="none" w:sz="0" w:space="0" w:color="auto"/>
            <w:left w:val="single" w:sz="24" w:space="31" w:color="7FC0DB"/>
            <w:bottom w:val="none" w:sz="0" w:space="0" w:color="auto"/>
            <w:right w:val="none" w:sz="0" w:space="0" w:color="auto"/>
          </w:divBdr>
        </w:div>
        <w:div w:id="2073651753">
          <w:marLeft w:val="0"/>
          <w:marRight w:val="0"/>
          <w:marTop w:val="0"/>
          <w:marBottom w:val="0"/>
          <w:divBdr>
            <w:top w:val="none" w:sz="0" w:space="0" w:color="auto"/>
            <w:left w:val="single" w:sz="24" w:space="31" w:color="E9C89B"/>
            <w:bottom w:val="none" w:sz="0" w:space="0" w:color="auto"/>
            <w:right w:val="none" w:sz="0" w:space="0" w:color="auto"/>
          </w:divBdr>
        </w:div>
        <w:div w:id="1033532340">
          <w:marLeft w:val="0"/>
          <w:marRight w:val="0"/>
          <w:marTop w:val="0"/>
          <w:marBottom w:val="0"/>
          <w:divBdr>
            <w:top w:val="none" w:sz="0" w:space="0" w:color="auto"/>
            <w:left w:val="single" w:sz="24" w:space="31" w:color="DDA7AE"/>
            <w:bottom w:val="none" w:sz="0" w:space="0" w:color="auto"/>
            <w:right w:val="none" w:sz="0" w:space="0" w:color="auto"/>
          </w:divBdr>
        </w:div>
        <w:div w:id="1863743058">
          <w:marLeft w:val="0"/>
          <w:marRight w:val="0"/>
          <w:marTop w:val="0"/>
          <w:marBottom w:val="0"/>
          <w:divBdr>
            <w:top w:val="none" w:sz="0" w:space="0" w:color="auto"/>
            <w:left w:val="single" w:sz="24" w:space="31" w:color="DDA7AE"/>
            <w:bottom w:val="none" w:sz="0" w:space="0" w:color="auto"/>
            <w:right w:val="none" w:sz="0" w:space="0" w:color="auto"/>
          </w:divBdr>
        </w:div>
        <w:div w:id="931085294">
          <w:marLeft w:val="0"/>
          <w:marRight w:val="0"/>
          <w:marTop w:val="0"/>
          <w:marBottom w:val="0"/>
          <w:divBdr>
            <w:top w:val="none" w:sz="0" w:space="0" w:color="auto"/>
            <w:left w:val="single" w:sz="24" w:space="31" w:color="7FC0DB"/>
            <w:bottom w:val="none" w:sz="0" w:space="0" w:color="auto"/>
            <w:right w:val="none" w:sz="0" w:space="0" w:color="auto"/>
          </w:divBdr>
        </w:div>
        <w:div w:id="109395408">
          <w:marLeft w:val="0"/>
          <w:marRight w:val="0"/>
          <w:marTop w:val="0"/>
          <w:marBottom w:val="0"/>
          <w:divBdr>
            <w:top w:val="none" w:sz="0" w:space="0" w:color="auto"/>
            <w:left w:val="single" w:sz="24" w:space="31" w:color="E9C89B"/>
            <w:bottom w:val="none" w:sz="0" w:space="0" w:color="auto"/>
            <w:right w:val="none" w:sz="0" w:space="0" w:color="auto"/>
          </w:divBdr>
        </w:div>
        <w:div w:id="1126579789">
          <w:marLeft w:val="0"/>
          <w:marRight w:val="0"/>
          <w:marTop w:val="0"/>
          <w:marBottom w:val="0"/>
          <w:divBdr>
            <w:top w:val="none" w:sz="0" w:space="0" w:color="auto"/>
            <w:left w:val="single" w:sz="24" w:space="31" w:color="98CFC1"/>
            <w:bottom w:val="none" w:sz="0" w:space="0" w:color="auto"/>
            <w:right w:val="none" w:sz="0" w:space="0" w:color="auto"/>
          </w:divBdr>
        </w:div>
        <w:div w:id="1037974369">
          <w:marLeft w:val="0"/>
          <w:marRight w:val="0"/>
          <w:marTop w:val="0"/>
          <w:marBottom w:val="0"/>
          <w:divBdr>
            <w:top w:val="none" w:sz="0" w:space="0" w:color="auto"/>
            <w:left w:val="single" w:sz="24" w:space="31" w:color="98CFC1"/>
            <w:bottom w:val="none" w:sz="0" w:space="0" w:color="auto"/>
            <w:right w:val="none" w:sz="0" w:space="0" w:color="auto"/>
          </w:divBdr>
        </w:div>
        <w:div w:id="1595281739">
          <w:marLeft w:val="0"/>
          <w:marRight w:val="0"/>
          <w:marTop w:val="0"/>
          <w:marBottom w:val="0"/>
          <w:divBdr>
            <w:top w:val="none" w:sz="0" w:space="0" w:color="auto"/>
            <w:left w:val="single" w:sz="24" w:space="31" w:color="98CFC1"/>
            <w:bottom w:val="none" w:sz="0" w:space="0" w:color="auto"/>
            <w:right w:val="none" w:sz="0" w:space="0" w:color="auto"/>
          </w:divBdr>
        </w:div>
        <w:div w:id="312218383">
          <w:marLeft w:val="0"/>
          <w:marRight w:val="0"/>
          <w:marTop w:val="0"/>
          <w:marBottom w:val="0"/>
          <w:divBdr>
            <w:top w:val="none" w:sz="0" w:space="0" w:color="auto"/>
            <w:left w:val="single" w:sz="24" w:space="31" w:color="DDA7AE"/>
            <w:bottom w:val="none" w:sz="0" w:space="0" w:color="auto"/>
            <w:right w:val="none" w:sz="0" w:space="0" w:color="auto"/>
          </w:divBdr>
        </w:div>
        <w:div w:id="1589070550">
          <w:marLeft w:val="0"/>
          <w:marRight w:val="0"/>
          <w:marTop w:val="0"/>
          <w:marBottom w:val="0"/>
          <w:divBdr>
            <w:top w:val="none" w:sz="0" w:space="0" w:color="auto"/>
            <w:left w:val="single" w:sz="24" w:space="31" w:color="DDA7AE"/>
            <w:bottom w:val="none" w:sz="0" w:space="0" w:color="auto"/>
            <w:right w:val="none" w:sz="0" w:space="0" w:color="auto"/>
          </w:divBdr>
        </w:div>
        <w:div w:id="1913158988">
          <w:marLeft w:val="0"/>
          <w:marRight w:val="0"/>
          <w:marTop w:val="0"/>
          <w:marBottom w:val="0"/>
          <w:divBdr>
            <w:top w:val="none" w:sz="0" w:space="0" w:color="auto"/>
            <w:left w:val="single" w:sz="24" w:space="31" w:color="E9C89B"/>
            <w:bottom w:val="none" w:sz="0" w:space="0" w:color="auto"/>
            <w:right w:val="none" w:sz="0" w:space="0" w:color="auto"/>
          </w:divBdr>
        </w:div>
        <w:div w:id="2091585934">
          <w:marLeft w:val="0"/>
          <w:marRight w:val="0"/>
          <w:marTop w:val="0"/>
          <w:marBottom w:val="0"/>
          <w:divBdr>
            <w:top w:val="none" w:sz="0" w:space="0" w:color="auto"/>
            <w:left w:val="single" w:sz="24" w:space="31" w:color="98CFC1"/>
            <w:bottom w:val="none" w:sz="0" w:space="0" w:color="auto"/>
            <w:right w:val="none" w:sz="0" w:space="0" w:color="auto"/>
          </w:divBdr>
        </w:div>
        <w:div w:id="1440025140">
          <w:marLeft w:val="0"/>
          <w:marRight w:val="0"/>
          <w:marTop w:val="0"/>
          <w:marBottom w:val="0"/>
          <w:divBdr>
            <w:top w:val="none" w:sz="0" w:space="0" w:color="auto"/>
            <w:left w:val="single" w:sz="24" w:space="31" w:color="98CFC1"/>
            <w:bottom w:val="none" w:sz="0" w:space="0" w:color="auto"/>
            <w:right w:val="none" w:sz="0" w:space="0" w:color="auto"/>
          </w:divBdr>
        </w:div>
        <w:div w:id="1494639727">
          <w:marLeft w:val="0"/>
          <w:marRight w:val="0"/>
          <w:marTop w:val="0"/>
          <w:marBottom w:val="0"/>
          <w:divBdr>
            <w:top w:val="none" w:sz="0" w:space="0" w:color="auto"/>
            <w:left w:val="single" w:sz="24" w:space="31" w:color="98CFC1"/>
            <w:bottom w:val="none" w:sz="0" w:space="0" w:color="auto"/>
            <w:right w:val="none" w:sz="0" w:space="0" w:color="auto"/>
          </w:divBdr>
        </w:div>
        <w:div w:id="1295259427">
          <w:marLeft w:val="0"/>
          <w:marRight w:val="0"/>
          <w:marTop w:val="0"/>
          <w:marBottom w:val="0"/>
          <w:divBdr>
            <w:top w:val="none" w:sz="0" w:space="0" w:color="auto"/>
            <w:left w:val="single" w:sz="24" w:space="31" w:color="7FC0DB"/>
            <w:bottom w:val="none" w:sz="0" w:space="0" w:color="auto"/>
            <w:right w:val="none" w:sz="0" w:space="0" w:color="auto"/>
          </w:divBdr>
        </w:div>
        <w:div w:id="891425237">
          <w:marLeft w:val="0"/>
          <w:marRight w:val="0"/>
          <w:marTop w:val="0"/>
          <w:marBottom w:val="0"/>
          <w:divBdr>
            <w:top w:val="none" w:sz="0" w:space="0" w:color="auto"/>
            <w:left w:val="single" w:sz="24" w:space="31" w:color="E9C89B"/>
            <w:bottom w:val="none" w:sz="0" w:space="0" w:color="auto"/>
            <w:right w:val="none" w:sz="0" w:space="0" w:color="auto"/>
          </w:divBdr>
        </w:div>
        <w:div w:id="514151840">
          <w:marLeft w:val="0"/>
          <w:marRight w:val="0"/>
          <w:marTop w:val="0"/>
          <w:marBottom w:val="0"/>
          <w:divBdr>
            <w:top w:val="none" w:sz="0" w:space="0" w:color="auto"/>
            <w:left w:val="single" w:sz="24" w:space="31" w:color="E9C89B"/>
            <w:bottom w:val="none" w:sz="0" w:space="0" w:color="auto"/>
            <w:right w:val="none" w:sz="0" w:space="0" w:color="auto"/>
          </w:divBdr>
        </w:div>
        <w:div w:id="209923351">
          <w:marLeft w:val="0"/>
          <w:marRight w:val="0"/>
          <w:marTop w:val="0"/>
          <w:marBottom w:val="0"/>
          <w:divBdr>
            <w:top w:val="none" w:sz="0" w:space="0" w:color="auto"/>
            <w:left w:val="single" w:sz="24" w:space="31" w:color="98CFC1"/>
            <w:bottom w:val="none" w:sz="0" w:space="0" w:color="auto"/>
            <w:right w:val="none" w:sz="0" w:space="0" w:color="auto"/>
          </w:divBdr>
        </w:div>
        <w:div w:id="2033452104">
          <w:marLeft w:val="0"/>
          <w:marRight w:val="0"/>
          <w:marTop w:val="0"/>
          <w:marBottom w:val="0"/>
          <w:divBdr>
            <w:top w:val="none" w:sz="0" w:space="0" w:color="auto"/>
            <w:left w:val="single" w:sz="24" w:space="31" w:color="7FC0DB"/>
            <w:bottom w:val="none" w:sz="0" w:space="0" w:color="auto"/>
            <w:right w:val="none" w:sz="0" w:space="0" w:color="auto"/>
          </w:divBdr>
        </w:div>
        <w:div w:id="137456500">
          <w:marLeft w:val="0"/>
          <w:marRight w:val="0"/>
          <w:marTop w:val="0"/>
          <w:marBottom w:val="0"/>
          <w:divBdr>
            <w:top w:val="none" w:sz="0" w:space="0" w:color="auto"/>
            <w:left w:val="single" w:sz="24" w:space="31" w:color="7FC0DB"/>
            <w:bottom w:val="none" w:sz="0" w:space="0" w:color="auto"/>
            <w:right w:val="none" w:sz="0" w:space="0" w:color="auto"/>
          </w:divBdr>
        </w:div>
        <w:div w:id="1940016171">
          <w:marLeft w:val="0"/>
          <w:marRight w:val="0"/>
          <w:marTop w:val="0"/>
          <w:marBottom w:val="0"/>
          <w:divBdr>
            <w:top w:val="none" w:sz="0" w:space="0" w:color="auto"/>
            <w:left w:val="single" w:sz="24" w:space="31" w:color="7FC0DB"/>
            <w:bottom w:val="none" w:sz="0" w:space="0" w:color="auto"/>
            <w:right w:val="none" w:sz="0" w:space="0" w:color="auto"/>
          </w:divBdr>
        </w:div>
        <w:div w:id="1557352212">
          <w:marLeft w:val="0"/>
          <w:marRight w:val="0"/>
          <w:marTop w:val="0"/>
          <w:marBottom w:val="0"/>
          <w:divBdr>
            <w:top w:val="none" w:sz="0" w:space="0" w:color="auto"/>
            <w:left w:val="single" w:sz="24" w:space="31" w:color="98CFC1"/>
            <w:bottom w:val="none" w:sz="0" w:space="0" w:color="auto"/>
            <w:right w:val="none" w:sz="0" w:space="0" w:color="auto"/>
          </w:divBdr>
        </w:div>
        <w:div w:id="496308962">
          <w:marLeft w:val="0"/>
          <w:marRight w:val="0"/>
          <w:marTop w:val="0"/>
          <w:marBottom w:val="0"/>
          <w:divBdr>
            <w:top w:val="none" w:sz="0" w:space="0" w:color="auto"/>
            <w:left w:val="single" w:sz="24" w:space="31" w:color="98CFC1"/>
            <w:bottom w:val="none" w:sz="0" w:space="0" w:color="auto"/>
            <w:right w:val="none" w:sz="0" w:space="0" w:color="auto"/>
          </w:divBdr>
        </w:div>
      </w:divsChild>
    </w:div>
    <w:div w:id="2040272768">
      <w:bodyDiv w:val="1"/>
      <w:marLeft w:val="0"/>
      <w:marRight w:val="0"/>
      <w:marTop w:val="0"/>
      <w:marBottom w:val="0"/>
      <w:divBdr>
        <w:top w:val="none" w:sz="0" w:space="0" w:color="auto"/>
        <w:left w:val="none" w:sz="0" w:space="0" w:color="auto"/>
        <w:bottom w:val="none" w:sz="0" w:space="0" w:color="auto"/>
        <w:right w:val="none" w:sz="0" w:space="0" w:color="auto"/>
      </w:divBdr>
      <w:divsChild>
        <w:div w:id="338891280">
          <w:marLeft w:val="0"/>
          <w:marRight w:val="0"/>
          <w:marTop w:val="0"/>
          <w:marBottom w:val="0"/>
          <w:divBdr>
            <w:top w:val="none" w:sz="0" w:space="0" w:color="auto"/>
            <w:left w:val="single" w:sz="24" w:space="31" w:color="7FC0DB"/>
            <w:bottom w:val="none" w:sz="0" w:space="0" w:color="auto"/>
            <w:right w:val="none" w:sz="0" w:space="0" w:color="auto"/>
          </w:divBdr>
        </w:div>
        <w:div w:id="269968751">
          <w:marLeft w:val="0"/>
          <w:marRight w:val="0"/>
          <w:marTop w:val="0"/>
          <w:marBottom w:val="0"/>
          <w:divBdr>
            <w:top w:val="none" w:sz="0" w:space="0" w:color="auto"/>
            <w:left w:val="single" w:sz="24" w:space="31" w:color="98CFC1"/>
            <w:bottom w:val="none" w:sz="0" w:space="0" w:color="auto"/>
            <w:right w:val="none" w:sz="0" w:space="0" w:color="auto"/>
          </w:divBdr>
        </w:div>
        <w:div w:id="2037583436">
          <w:marLeft w:val="0"/>
          <w:marRight w:val="0"/>
          <w:marTop w:val="0"/>
          <w:marBottom w:val="0"/>
          <w:divBdr>
            <w:top w:val="none" w:sz="0" w:space="0" w:color="auto"/>
            <w:left w:val="single" w:sz="24" w:space="31" w:color="7FC0DB"/>
            <w:bottom w:val="none" w:sz="0" w:space="0" w:color="auto"/>
            <w:right w:val="none" w:sz="0" w:space="0" w:color="auto"/>
          </w:divBdr>
        </w:div>
        <w:div w:id="1980646887">
          <w:marLeft w:val="0"/>
          <w:marRight w:val="0"/>
          <w:marTop w:val="0"/>
          <w:marBottom w:val="0"/>
          <w:divBdr>
            <w:top w:val="none" w:sz="0" w:space="0" w:color="auto"/>
            <w:left w:val="single" w:sz="24" w:space="31" w:color="E9C89B"/>
            <w:bottom w:val="none" w:sz="0" w:space="0" w:color="auto"/>
            <w:right w:val="none" w:sz="0" w:space="0" w:color="auto"/>
          </w:divBdr>
        </w:div>
        <w:div w:id="364869208">
          <w:marLeft w:val="0"/>
          <w:marRight w:val="0"/>
          <w:marTop w:val="0"/>
          <w:marBottom w:val="0"/>
          <w:divBdr>
            <w:top w:val="none" w:sz="0" w:space="0" w:color="auto"/>
            <w:left w:val="single" w:sz="24" w:space="31" w:color="7FC0DB"/>
            <w:bottom w:val="none" w:sz="0" w:space="0" w:color="auto"/>
            <w:right w:val="none" w:sz="0" w:space="0" w:color="auto"/>
          </w:divBdr>
        </w:div>
        <w:div w:id="1171337985">
          <w:marLeft w:val="0"/>
          <w:marRight w:val="0"/>
          <w:marTop w:val="0"/>
          <w:marBottom w:val="0"/>
          <w:divBdr>
            <w:top w:val="none" w:sz="0" w:space="0" w:color="auto"/>
            <w:left w:val="single" w:sz="24" w:space="31" w:color="98CFC1"/>
            <w:bottom w:val="none" w:sz="0" w:space="0" w:color="auto"/>
            <w:right w:val="none" w:sz="0" w:space="0" w:color="auto"/>
          </w:divBdr>
        </w:div>
        <w:div w:id="1510751804">
          <w:marLeft w:val="0"/>
          <w:marRight w:val="0"/>
          <w:marTop w:val="0"/>
          <w:marBottom w:val="0"/>
          <w:divBdr>
            <w:top w:val="none" w:sz="0" w:space="0" w:color="auto"/>
            <w:left w:val="single" w:sz="24" w:space="31" w:color="E9C89B"/>
            <w:bottom w:val="none" w:sz="0" w:space="0" w:color="auto"/>
            <w:right w:val="none" w:sz="0" w:space="0" w:color="auto"/>
          </w:divBdr>
        </w:div>
        <w:div w:id="905653482">
          <w:marLeft w:val="0"/>
          <w:marRight w:val="0"/>
          <w:marTop w:val="0"/>
          <w:marBottom w:val="0"/>
          <w:divBdr>
            <w:top w:val="none" w:sz="0" w:space="0" w:color="auto"/>
            <w:left w:val="single" w:sz="24" w:space="31" w:color="7FC0DB"/>
            <w:bottom w:val="none" w:sz="0" w:space="0" w:color="auto"/>
            <w:right w:val="none" w:sz="0" w:space="0" w:color="auto"/>
          </w:divBdr>
        </w:div>
        <w:div w:id="326590609">
          <w:marLeft w:val="0"/>
          <w:marRight w:val="0"/>
          <w:marTop w:val="0"/>
          <w:marBottom w:val="0"/>
          <w:divBdr>
            <w:top w:val="none" w:sz="0" w:space="0" w:color="auto"/>
            <w:left w:val="single" w:sz="24" w:space="31" w:color="E9C89B"/>
            <w:bottom w:val="none" w:sz="0" w:space="0" w:color="auto"/>
            <w:right w:val="none" w:sz="0" w:space="0" w:color="auto"/>
          </w:divBdr>
        </w:div>
        <w:div w:id="449670181">
          <w:marLeft w:val="0"/>
          <w:marRight w:val="0"/>
          <w:marTop w:val="0"/>
          <w:marBottom w:val="0"/>
          <w:divBdr>
            <w:top w:val="none" w:sz="0" w:space="0" w:color="auto"/>
            <w:left w:val="single" w:sz="24" w:space="31" w:color="7FC0DB"/>
            <w:bottom w:val="none" w:sz="0" w:space="0" w:color="auto"/>
            <w:right w:val="none" w:sz="0" w:space="0" w:color="auto"/>
          </w:divBdr>
        </w:div>
        <w:div w:id="2053842624">
          <w:marLeft w:val="0"/>
          <w:marRight w:val="0"/>
          <w:marTop w:val="0"/>
          <w:marBottom w:val="0"/>
          <w:divBdr>
            <w:top w:val="none" w:sz="0" w:space="0" w:color="auto"/>
            <w:left w:val="single" w:sz="24" w:space="31" w:color="7FC0DB"/>
            <w:bottom w:val="none" w:sz="0" w:space="0" w:color="auto"/>
            <w:right w:val="none" w:sz="0" w:space="0" w:color="auto"/>
          </w:divBdr>
        </w:div>
        <w:div w:id="1521316155">
          <w:marLeft w:val="0"/>
          <w:marRight w:val="0"/>
          <w:marTop w:val="0"/>
          <w:marBottom w:val="0"/>
          <w:divBdr>
            <w:top w:val="none" w:sz="0" w:space="0" w:color="auto"/>
            <w:left w:val="single" w:sz="24" w:space="31" w:color="7FC0DB"/>
            <w:bottom w:val="none" w:sz="0" w:space="0" w:color="auto"/>
            <w:right w:val="none" w:sz="0" w:space="0" w:color="auto"/>
          </w:divBdr>
        </w:div>
        <w:div w:id="1163591946">
          <w:marLeft w:val="0"/>
          <w:marRight w:val="0"/>
          <w:marTop w:val="0"/>
          <w:marBottom w:val="0"/>
          <w:divBdr>
            <w:top w:val="none" w:sz="0" w:space="0" w:color="auto"/>
            <w:left w:val="single" w:sz="24" w:space="31" w:color="7FC0DB"/>
            <w:bottom w:val="none" w:sz="0" w:space="0" w:color="auto"/>
            <w:right w:val="none" w:sz="0" w:space="0" w:color="auto"/>
          </w:divBdr>
        </w:div>
        <w:div w:id="1192304276">
          <w:marLeft w:val="0"/>
          <w:marRight w:val="0"/>
          <w:marTop w:val="0"/>
          <w:marBottom w:val="0"/>
          <w:divBdr>
            <w:top w:val="none" w:sz="0" w:space="0" w:color="auto"/>
            <w:left w:val="single" w:sz="24" w:space="31" w:color="98CFC1"/>
            <w:bottom w:val="none" w:sz="0" w:space="0" w:color="auto"/>
            <w:right w:val="none" w:sz="0" w:space="0" w:color="auto"/>
          </w:divBdr>
        </w:div>
        <w:div w:id="2128422601">
          <w:marLeft w:val="0"/>
          <w:marRight w:val="0"/>
          <w:marTop w:val="0"/>
          <w:marBottom w:val="0"/>
          <w:divBdr>
            <w:top w:val="none" w:sz="0" w:space="0" w:color="auto"/>
            <w:left w:val="single" w:sz="24" w:space="31" w:color="7FC0DB"/>
            <w:bottom w:val="none" w:sz="0" w:space="0" w:color="auto"/>
            <w:right w:val="none" w:sz="0" w:space="0" w:color="auto"/>
          </w:divBdr>
        </w:div>
        <w:div w:id="1262840244">
          <w:marLeft w:val="0"/>
          <w:marRight w:val="0"/>
          <w:marTop w:val="0"/>
          <w:marBottom w:val="0"/>
          <w:divBdr>
            <w:top w:val="none" w:sz="0" w:space="0" w:color="auto"/>
            <w:left w:val="single" w:sz="24" w:space="31" w:color="7FC0DB"/>
            <w:bottom w:val="none" w:sz="0" w:space="0" w:color="auto"/>
            <w:right w:val="none" w:sz="0" w:space="0" w:color="auto"/>
          </w:divBdr>
        </w:div>
        <w:div w:id="565065796">
          <w:marLeft w:val="0"/>
          <w:marRight w:val="0"/>
          <w:marTop w:val="0"/>
          <w:marBottom w:val="0"/>
          <w:divBdr>
            <w:top w:val="none" w:sz="0" w:space="0" w:color="auto"/>
            <w:left w:val="single" w:sz="24" w:space="31" w:color="E9C89B"/>
            <w:bottom w:val="none" w:sz="0" w:space="0" w:color="auto"/>
            <w:right w:val="none" w:sz="0" w:space="0" w:color="auto"/>
          </w:divBdr>
        </w:div>
        <w:div w:id="974409108">
          <w:marLeft w:val="0"/>
          <w:marRight w:val="0"/>
          <w:marTop w:val="0"/>
          <w:marBottom w:val="0"/>
          <w:divBdr>
            <w:top w:val="none" w:sz="0" w:space="0" w:color="auto"/>
            <w:left w:val="single" w:sz="24" w:space="31" w:color="7FC0DB"/>
            <w:bottom w:val="none" w:sz="0" w:space="0" w:color="auto"/>
            <w:right w:val="none" w:sz="0" w:space="0" w:color="auto"/>
          </w:divBdr>
        </w:div>
        <w:div w:id="1270772401">
          <w:marLeft w:val="0"/>
          <w:marRight w:val="0"/>
          <w:marTop w:val="0"/>
          <w:marBottom w:val="0"/>
          <w:divBdr>
            <w:top w:val="none" w:sz="0" w:space="0" w:color="auto"/>
            <w:left w:val="single" w:sz="24" w:space="31" w:color="7FC0DB"/>
            <w:bottom w:val="none" w:sz="0" w:space="0" w:color="auto"/>
            <w:right w:val="none" w:sz="0" w:space="0" w:color="auto"/>
          </w:divBdr>
        </w:div>
        <w:div w:id="939139391">
          <w:marLeft w:val="0"/>
          <w:marRight w:val="0"/>
          <w:marTop w:val="0"/>
          <w:marBottom w:val="0"/>
          <w:divBdr>
            <w:top w:val="none" w:sz="0" w:space="0" w:color="auto"/>
            <w:left w:val="single" w:sz="24" w:space="31" w:color="DDA7AE"/>
            <w:bottom w:val="none" w:sz="0" w:space="0" w:color="auto"/>
            <w:right w:val="none" w:sz="0" w:space="0" w:color="auto"/>
          </w:divBdr>
        </w:div>
      </w:divsChild>
    </w:div>
    <w:div w:id="2064408327">
      <w:bodyDiv w:val="1"/>
      <w:marLeft w:val="0"/>
      <w:marRight w:val="0"/>
      <w:marTop w:val="0"/>
      <w:marBottom w:val="0"/>
      <w:divBdr>
        <w:top w:val="none" w:sz="0" w:space="0" w:color="auto"/>
        <w:left w:val="none" w:sz="0" w:space="0" w:color="auto"/>
        <w:bottom w:val="none" w:sz="0" w:space="0" w:color="auto"/>
        <w:right w:val="none" w:sz="0" w:space="0" w:color="auto"/>
      </w:divBdr>
      <w:divsChild>
        <w:div w:id="1726905901">
          <w:marLeft w:val="0"/>
          <w:marRight w:val="0"/>
          <w:marTop w:val="0"/>
          <w:marBottom w:val="0"/>
          <w:divBdr>
            <w:top w:val="none" w:sz="0" w:space="0" w:color="auto"/>
            <w:left w:val="single" w:sz="24" w:space="31" w:color="7FC0DB"/>
            <w:bottom w:val="none" w:sz="0" w:space="0" w:color="auto"/>
            <w:right w:val="none" w:sz="0" w:space="0" w:color="auto"/>
          </w:divBdr>
        </w:div>
        <w:div w:id="1481996354">
          <w:marLeft w:val="0"/>
          <w:marRight w:val="0"/>
          <w:marTop w:val="0"/>
          <w:marBottom w:val="0"/>
          <w:divBdr>
            <w:top w:val="none" w:sz="0" w:space="0" w:color="auto"/>
            <w:left w:val="single" w:sz="24" w:space="31" w:color="7FC0DB"/>
            <w:bottom w:val="none" w:sz="0" w:space="0" w:color="auto"/>
            <w:right w:val="none" w:sz="0" w:space="0" w:color="auto"/>
          </w:divBdr>
        </w:div>
        <w:div w:id="772633084">
          <w:marLeft w:val="0"/>
          <w:marRight w:val="0"/>
          <w:marTop w:val="0"/>
          <w:marBottom w:val="0"/>
          <w:divBdr>
            <w:top w:val="none" w:sz="0" w:space="0" w:color="auto"/>
            <w:left w:val="single" w:sz="24" w:space="31" w:color="7FC0DB"/>
            <w:bottom w:val="none" w:sz="0" w:space="0" w:color="auto"/>
            <w:right w:val="none" w:sz="0" w:space="0" w:color="auto"/>
          </w:divBdr>
        </w:div>
      </w:divsChild>
    </w:div>
    <w:div w:id="2093239858">
      <w:bodyDiv w:val="1"/>
      <w:marLeft w:val="0"/>
      <w:marRight w:val="0"/>
      <w:marTop w:val="0"/>
      <w:marBottom w:val="0"/>
      <w:divBdr>
        <w:top w:val="none" w:sz="0" w:space="0" w:color="auto"/>
        <w:left w:val="none" w:sz="0" w:space="0" w:color="auto"/>
        <w:bottom w:val="none" w:sz="0" w:space="0" w:color="auto"/>
        <w:right w:val="none" w:sz="0" w:space="0" w:color="auto"/>
      </w:divBdr>
      <w:divsChild>
        <w:div w:id="2142334771">
          <w:marLeft w:val="0"/>
          <w:marRight w:val="0"/>
          <w:marTop w:val="0"/>
          <w:marBottom w:val="0"/>
          <w:divBdr>
            <w:top w:val="none" w:sz="0" w:space="0" w:color="auto"/>
            <w:left w:val="single" w:sz="24" w:space="31" w:color="7FC0DB"/>
            <w:bottom w:val="none" w:sz="0" w:space="0" w:color="auto"/>
            <w:right w:val="none" w:sz="0" w:space="0" w:color="auto"/>
          </w:divBdr>
        </w:div>
        <w:div w:id="403843331">
          <w:marLeft w:val="0"/>
          <w:marRight w:val="0"/>
          <w:marTop w:val="0"/>
          <w:marBottom w:val="0"/>
          <w:divBdr>
            <w:top w:val="none" w:sz="0" w:space="0" w:color="auto"/>
            <w:left w:val="single" w:sz="24" w:space="31" w:color="FFFFFF"/>
            <w:bottom w:val="none" w:sz="0" w:space="0" w:color="auto"/>
            <w:right w:val="none" w:sz="0" w:space="0" w:color="auto"/>
          </w:divBdr>
        </w:div>
        <w:div w:id="1783693590">
          <w:marLeft w:val="0"/>
          <w:marRight w:val="0"/>
          <w:marTop w:val="0"/>
          <w:marBottom w:val="0"/>
          <w:divBdr>
            <w:top w:val="none" w:sz="0" w:space="0" w:color="auto"/>
            <w:left w:val="single" w:sz="24" w:space="31" w:color="7FC0DB"/>
            <w:bottom w:val="none" w:sz="0" w:space="0" w:color="auto"/>
            <w:right w:val="none" w:sz="0" w:space="0" w:color="auto"/>
          </w:divBdr>
        </w:div>
        <w:div w:id="830872576">
          <w:marLeft w:val="0"/>
          <w:marRight w:val="0"/>
          <w:marTop w:val="0"/>
          <w:marBottom w:val="0"/>
          <w:divBdr>
            <w:top w:val="none" w:sz="0" w:space="0" w:color="auto"/>
            <w:left w:val="single" w:sz="24" w:space="31" w:color="7FC0DB"/>
            <w:bottom w:val="none" w:sz="0" w:space="0" w:color="auto"/>
            <w:right w:val="none" w:sz="0" w:space="0" w:color="auto"/>
          </w:divBdr>
        </w:div>
        <w:div w:id="212617263">
          <w:marLeft w:val="0"/>
          <w:marRight w:val="0"/>
          <w:marTop w:val="0"/>
          <w:marBottom w:val="0"/>
          <w:divBdr>
            <w:top w:val="none" w:sz="0" w:space="0" w:color="auto"/>
            <w:left w:val="single" w:sz="24" w:space="31" w:color="7FC0DB"/>
            <w:bottom w:val="none" w:sz="0" w:space="0" w:color="auto"/>
            <w:right w:val="none" w:sz="0" w:space="0" w:color="auto"/>
          </w:divBdr>
        </w:div>
        <w:div w:id="1402824832">
          <w:marLeft w:val="0"/>
          <w:marRight w:val="0"/>
          <w:marTop w:val="0"/>
          <w:marBottom w:val="0"/>
          <w:divBdr>
            <w:top w:val="none" w:sz="0" w:space="0" w:color="auto"/>
            <w:left w:val="single" w:sz="24" w:space="31" w:color="DDA7AE"/>
            <w:bottom w:val="none" w:sz="0" w:space="0" w:color="auto"/>
            <w:right w:val="none" w:sz="0" w:space="0" w:color="auto"/>
          </w:divBdr>
        </w:div>
        <w:div w:id="1342120885">
          <w:marLeft w:val="0"/>
          <w:marRight w:val="0"/>
          <w:marTop w:val="0"/>
          <w:marBottom w:val="0"/>
          <w:divBdr>
            <w:top w:val="none" w:sz="0" w:space="0" w:color="auto"/>
            <w:left w:val="single" w:sz="24" w:space="31" w:color="7FC0DB"/>
            <w:bottom w:val="none" w:sz="0" w:space="0" w:color="auto"/>
            <w:right w:val="none" w:sz="0" w:space="0" w:color="auto"/>
          </w:divBdr>
        </w:div>
        <w:div w:id="925188576">
          <w:marLeft w:val="0"/>
          <w:marRight w:val="0"/>
          <w:marTop w:val="0"/>
          <w:marBottom w:val="0"/>
          <w:divBdr>
            <w:top w:val="none" w:sz="0" w:space="0" w:color="auto"/>
            <w:left w:val="single" w:sz="24" w:space="31" w:color="DDA7AE"/>
            <w:bottom w:val="none" w:sz="0" w:space="0" w:color="auto"/>
            <w:right w:val="none" w:sz="0" w:space="0" w:color="auto"/>
          </w:divBdr>
        </w:div>
        <w:div w:id="877593196">
          <w:marLeft w:val="0"/>
          <w:marRight w:val="0"/>
          <w:marTop w:val="0"/>
          <w:marBottom w:val="0"/>
          <w:divBdr>
            <w:top w:val="none" w:sz="0" w:space="0" w:color="auto"/>
            <w:left w:val="single" w:sz="24" w:space="31" w:color="7FC0DB"/>
            <w:bottom w:val="none" w:sz="0" w:space="0" w:color="auto"/>
            <w:right w:val="none" w:sz="0" w:space="0" w:color="auto"/>
          </w:divBdr>
        </w:div>
        <w:div w:id="412357340">
          <w:marLeft w:val="0"/>
          <w:marRight w:val="0"/>
          <w:marTop w:val="0"/>
          <w:marBottom w:val="0"/>
          <w:divBdr>
            <w:top w:val="none" w:sz="0" w:space="0" w:color="auto"/>
            <w:left w:val="single" w:sz="24" w:space="31" w:color="7FC0DB"/>
            <w:bottom w:val="none" w:sz="0" w:space="0" w:color="auto"/>
            <w:right w:val="none" w:sz="0" w:space="0" w:color="auto"/>
          </w:divBdr>
        </w:div>
        <w:div w:id="586890847">
          <w:marLeft w:val="0"/>
          <w:marRight w:val="0"/>
          <w:marTop w:val="0"/>
          <w:marBottom w:val="0"/>
          <w:divBdr>
            <w:top w:val="none" w:sz="0" w:space="0" w:color="auto"/>
            <w:left w:val="single" w:sz="24" w:space="31" w:color="98CFC1"/>
            <w:bottom w:val="none" w:sz="0" w:space="0" w:color="auto"/>
            <w:right w:val="none" w:sz="0" w:space="0" w:color="auto"/>
          </w:divBdr>
        </w:div>
        <w:div w:id="1145122025">
          <w:marLeft w:val="0"/>
          <w:marRight w:val="0"/>
          <w:marTop w:val="0"/>
          <w:marBottom w:val="0"/>
          <w:divBdr>
            <w:top w:val="none" w:sz="0" w:space="0" w:color="auto"/>
            <w:left w:val="single" w:sz="24" w:space="31" w:color="98CFC1"/>
            <w:bottom w:val="none" w:sz="0" w:space="0" w:color="auto"/>
            <w:right w:val="none" w:sz="0" w:space="0" w:color="auto"/>
          </w:divBdr>
        </w:div>
        <w:div w:id="1942377393">
          <w:marLeft w:val="0"/>
          <w:marRight w:val="0"/>
          <w:marTop w:val="0"/>
          <w:marBottom w:val="0"/>
          <w:divBdr>
            <w:top w:val="none" w:sz="0" w:space="0" w:color="auto"/>
            <w:left w:val="single" w:sz="24" w:space="31" w:color="7FC0DB"/>
            <w:bottom w:val="none" w:sz="0" w:space="0" w:color="auto"/>
            <w:right w:val="none" w:sz="0" w:space="0" w:color="auto"/>
          </w:divBdr>
        </w:div>
        <w:div w:id="287511069">
          <w:marLeft w:val="0"/>
          <w:marRight w:val="0"/>
          <w:marTop w:val="0"/>
          <w:marBottom w:val="0"/>
          <w:divBdr>
            <w:top w:val="none" w:sz="0" w:space="0" w:color="auto"/>
            <w:left w:val="single" w:sz="24" w:space="31" w:color="7FC0DB"/>
            <w:bottom w:val="none" w:sz="0" w:space="0" w:color="auto"/>
            <w:right w:val="none" w:sz="0" w:space="0" w:color="auto"/>
          </w:divBdr>
        </w:div>
        <w:div w:id="1995449983">
          <w:marLeft w:val="0"/>
          <w:marRight w:val="0"/>
          <w:marTop w:val="0"/>
          <w:marBottom w:val="0"/>
          <w:divBdr>
            <w:top w:val="none" w:sz="0" w:space="0" w:color="auto"/>
            <w:left w:val="single" w:sz="24" w:space="31" w:color="98CFC1"/>
            <w:bottom w:val="none" w:sz="0" w:space="0" w:color="auto"/>
            <w:right w:val="none" w:sz="0" w:space="0" w:color="auto"/>
          </w:divBdr>
        </w:div>
        <w:div w:id="1404835066">
          <w:marLeft w:val="0"/>
          <w:marRight w:val="0"/>
          <w:marTop w:val="0"/>
          <w:marBottom w:val="0"/>
          <w:divBdr>
            <w:top w:val="none" w:sz="0" w:space="0" w:color="auto"/>
            <w:left w:val="single" w:sz="24" w:space="31" w:color="B9A9D0"/>
            <w:bottom w:val="none" w:sz="0" w:space="0" w:color="auto"/>
            <w:right w:val="none" w:sz="0" w:space="0" w:color="auto"/>
          </w:divBdr>
        </w:div>
        <w:div w:id="1510871804">
          <w:marLeft w:val="0"/>
          <w:marRight w:val="0"/>
          <w:marTop w:val="0"/>
          <w:marBottom w:val="0"/>
          <w:divBdr>
            <w:top w:val="none" w:sz="0" w:space="0" w:color="auto"/>
            <w:left w:val="single" w:sz="24" w:space="31" w:color="B9A9D0"/>
            <w:bottom w:val="none" w:sz="0" w:space="0" w:color="auto"/>
            <w:right w:val="none" w:sz="0" w:space="0" w:color="auto"/>
          </w:divBdr>
        </w:div>
        <w:div w:id="23600216">
          <w:marLeft w:val="0"/>
          <w:marRight w:val="0"/>
          <w:marTop w:val="0"/>
          <w:marBottom w:val="0"/>
          <w:divBdr>
            <w:top w:val="none" w:sz="0" w:space="0" w:color="auto"/>
            <w:left w:val="single" w:sz="24" w:space="31" w:color="98CFC1"/>
            <w:bottom w:val="none" w:sz="0" w:space="0" w:color="auto"/>
            <w:right w:val="none" w:sz="0" w:space="0" w:color="auto"/>
          </w:divBdr>
        </w:div>
        <w:div w:id="1480726624">
          <w:marLeft w:val="0"/>
          <w:marRight w:val="0"/>
          <w:marTop w:val="0"/>
          <w:marBottom w:val="0"/>
          <w:divBdr>
            <w:top w:val="none" w:sz="0" w:space="0" w:color="auto"/>
            <w:left w:val="single" w:sz="24" w:space="31" w:color="98CFC1"/>
            <w:bottom w:val="none" w:sz="0" w:space="0" w:color="auto"/>
            <w:right w:val="none" w:sz="0" w:space="0" w:color="auto"/>
          </w:divBdr>
        </w:div>
        <w:div w:id="1145195185">
          <w:marLeft w:val="0"/>
          <w:marRight w:val="0"/>
          <w:marTop w:val="0"/>
          <w:marBottom w:val="0"/>
          <w:divBdr>
            <w:top w:val="none" w:sz="0" w:space="0" w:color="auto"/>
            <w:left w:val="single" w:sz="24" w:space="31" w:color="7FC0DB"/>
            <w:bottom w:val="none" w:sz="0" w:space="0" w:color="auto"/>
            <w:right w:val="none" w:sz="0" w:space="0" w:color="auto"/>
          </w:divBdr>
        </w:div>
        <w:div w:id="987590347">
          <w:marLeft w:val="0"/>
          <w:marRight w:val="0"/>
          <w:marTop w:val="0"/>
          <w:marBottom w:val="0"/>
          <w:divBdr>
            <w:top w:val="none" w:sz="0" w:space="0" w:color="auto"/>
            <w:left w:val="single" w:sz="24" w:space="31" w:color="B9A9D0"/>
            <w:bottom w:val="none" w:sz="0" w:space="0" w:color="auto"/>
            <w:right w:val="none" w:sz="0" w:space="0" w:color="auto"/>
          </w:divBdr>
        </w:div>
        <w:div w:id="258219577">
          <w:marLeft w:val="0"/>
          <w:marRight w:val="0"/>
          <w:marTop w:val="0"/>
          <w:marBottom w:val="0"/>
          <w:divBdr>
            <w:top w:val="none" w:sz="0" w:space="0" w:color="auto"/>
            <w:left w:val="single" w:sz="24" w:space="31" w:color="B9A9D0"/>
            <w:bottom w:val="none" w:sz="0" w:space="0" w:color="auto"/>
            <w:right w:val="none" w:sz="0" w:space="0" w:color="auto"/>
          </w:divBdr>
        </w:div>
        <w:div w:id="236525343">
          <w:marLeft w:val="0"/>
          <w:marRight w:val="0"/>
          <w:marTop w:val="0"/>
          <w:marBottom w:val="0"/>
          <w:divBdr>
            <w:top w:val="none" w:sz="0" w:space="0" w:color="auto"/>
            <w:left w:val="single" w:sz="24" w:space="31" w:color="DDA7AE"/>
            <w:bottom w:val="none" w:sz="0" w:space="0" w:color="auto"/>
            <w:right w:val="none" w:sz="0" w:space="0" w:color="auto"/>
          </w:divBdr>
        </w:div>
        <w:div w:id="1957830572">
          <w:marLeft w:val="0"/>
          <w:marRight w:val="0"/>
          <w:marTop w:val="0"/>
          <w:marBottom w:val="0"/>
          <w:divBdr>
            <w:top w:val="none" w:sz="0" w:space="0" w:color="auto"/>
            <w:left w:val="single" w:sz="24" w:space="31" w:color="DDA7AE"/>
            <w:bottom w:val="none" w:sz="0" w:space="0" w:color="auto"/>
            <w:right w:val="none" w:sz="0" w:space="0" w:color="auto"/>
          </w:divBdr>
        </w:div>
        <w:div w:id="201020458">
          <w:marLeft w:val="0"/>
          <w:marRight w:val="0"/>
          <w:marTop w:val="0"/>
          <w:marBottom w:val="0"/>
          <w:divBdr>
            <w:top w:val="none" w:sz="0" w:space="0" w:color="auto"/>
            <w:left w:val="single" w:sz="24" w:space="31" w:color="FFFFFF"/>
            <w:bottom w:val="none" w:sz="0" w:space="0" w:color="auto"/>
            <w:right w:val="none" w:sz="0" w:space="0" w:color="auto"/>
          </w:divBdr>
        </w:div>
        <w:div w:id="1059400714">
          <w:marLeft w:val="0"/>
          <w:marRight w:val="0"/>
          <w:marTop w:val="0"/>
          <w:marBottom w:val="0"/>
          <w:divBdr>
            <w:top w:val="none" w:sz="0" w:space="0" w:color="auto"/>
            <w:left w:val="single" w:sz="24" w:space="31" w:color="7FC0DB"/>
            <w:bottom w:val="none" w:sz="0" w:space="0" w:color="auto"/>
            <w:right w:val="none" w:sz="0" w:space="0" w:color="auto"/>
          </w:divBdr>
        </w:div>
        <w:div w:id="1373071525">
          <w:marLeft w:val="0"/>
          <w:marRight w:val="0"/>
          <w:marTop w:val="0"/>
          <w:marBottom w:val="0"/>
          <w:divBdr>
            <w:top w:val="none" w:sz="0" w:space="0" w:color="auto"/>
            <w:left w:val="single" w:sz="24" w:space="31" w:color="98CFC1"/>
            <w:bottom w:val="none" w:sz="0" w:space="0" w:color="auto"/>
            <w:right w:val="none" w:sz="0" w:space="0" w:color="auto"/>
          </w:divBdr>
        </w:div>
        <w:div w:id="631794175">
          <w:marLeft w:val="0"/>
          <w:marRight w:val="0"/>
          <w:marTop w:val="0"/>
          <w:marBottom w:val="0"/>
          <w:divBdr>
            <w:top w:val="none" w:sz="0" w:space="0" w:color="auto"/>
            <w:left w:val="single" w:sz="24" w:space="31" w:color="98CFC1"/>
            <w:bottom w:val="none" w:sz="0" w:space="0" w:color="auto"/>
            <w:right w:val="none" w:sz="0" w:space="0" w:color="auto"/>
          </w:divBdr>
        </w:div>
        <w:div w:id="210115856">
          <w:marLeft w:val="0"/>
          <w:marRight w:val="0"/>
          <w:marTop w:val="0"/>
          <w:marBottom w:val="0"/>
          <w:divBdr>
            <w:top w:val="none" w:sz="0" w:space="0" w:color="auto"/>
            <w:left w:val="single" w:sz="24" w:space="31" w:color="98CFC1"/>
            <w:bottom w:val="none" w:sz="0" w:space="0" w:color="auto"/>
            <w:right w:val="none" w:sz="0" w:space="0" w:color="auto"/>
          </w:divBdr>
        </w:div>
        <w:div w:id="1437169122">
          <w:marLeft w:val="0"/>
          <w:marRight w:val="0"/>
          <w:marTop w:val="0"/>
          <w:marBottom w:val="0"/>
          <w:divBdr>
            <w:top w:val="none" w:sz="0" w:space="0" w:color="auto"/>
            <w:left w:val="single" w:sz="24" w:space="31" w:color="7FC0DB"/>
            <w:bottom w:val="none" w:sz="0" w:space="0" w:color="auto"/>
            <w:right w:val="none" w:sz="0" w:space="0" w:color="auto"/>
          </w:divBdr>
        </w:div>
        <w:div w:id="489635307">
          <w:marLeft w:val="0"/>
          <w:marRight w:val="0"/>
          <w:marTop w:val="0"/>
          <w:marBottom w:val="0"/>
          <w:divBdr>
            <w:top w:val="none" w:sz="0" w:space="0" w:color="auto"/>
            <w:left w:val="single" w:sz="24" w:space="31" w:color="98CFC1"/>
            <w:bottom w:val="none" w:sz="0" w:space="0" w:color="auto"/>
            <w:right w:val="none" w:sz="0" w:space="0" w:color="auto"/>
          </w:divBdr>
        </w:div>
        <w:div w:id="988630719">
          <w:marLeft w:val="0"/>
          <w:marRight w:val="0"/>
          <w:marTop w:val="0"/>
          <w:marBottom w:val="0"/>
          <w:divBdr>
            <w:top w:val="none" w:sz="0" w:space="0" w:color="auto"/>
            <w:left w:val="single" w:sz="24" w:space="31" w:color="98CFC1"/>
            <w:bottom w:val="none" w:sz="0" w:space="0" w:color="auto"/>
            <w:right w:val="none" w:sz="0" w:space="0" w:color="auto"/>
          </w:divBdr>
        </w:div>
        <w:div w:id="118184015">
          <w:marLeft w:val="0"/>
          <w:marRight w:val="0"/>
          <w:marTop w:val="0"/>
          <w:marBottom w:val="0"/>
          <w:divBdr>
            <w:top w:val="none" w:sz="0" w:space="0" w:color="auto"/>
            <w:left w:val="single" w:sz="24" w:space="31" w:color="B9A9D0"/>
            <w:bottom w:val="none" w:sz="0" w:space="0" w:color="auto"/>
            <w:right w:val="none" w:sz="0" w:space="0" w:color="auto"/>
          </w:divBdr>
        </w:div>
        <w:div w:id="783814299">
          <w:marLeft w:val="0"/>
          <w:marRight w:val="0"/>
          <w:marTop w:val="0"/>
          <w:marBottom w:val="0"/>
          <w:divBdr>
            <w:top w:val="none" w:sz="0" w:space="0" w:color="auto"/>
            <w:left w:val="single" w:sz="24" w:space="31" w:color="B9A9D0"/>
            <w:bottom w:val="none" w:sz="0" w:space="0" w:color="auto"/>
            <w:right w:val="none" w:sz="0" w:space="0" w:color="auto"/>
          </w:divBdr>
        </w:div>
        <w:div w:id="1205409963">
          <w:marLeft w:val="0"/>
          <w:marRight w:val="0"/>
          <w:marTop w:val="0"/>
          <w:marBottom w:val="0"/>
          <w:divBdr>
            <w:top w:val="none" w:sz="0" w:space="0" w:color="auto"/>
            <w:left w:val="single" w:sz="24" w:space="31" w:color="B9A9D0"/>
            <w:bottom w:val="none" w:sz="0" w:space="0" w:color="auto"/>
            <w:right w:val="none" w:sz="0" w:space="0" w:color="auto"/>
          </w:divBdr>
        </w:div>
        <w:div w:id="773866949">
          <w:marLeft w:val="0"/>
          <w:marRight w:val="0"/>
          <w:marTop w:val="0"/>
          <w:marBottom w:val="0"/>
          <w:divBdr>
            <w:top w:val="none" w:sz="0" w:space="0" w:color="auto"/>
            <w:left w:val="single" w:sz="24" w:space="31" w:color="B9A9D0"/>
            <w:bottom w:val="none" w:sz="0" w:space="0" w:color="auto"/>
            <w:right w:val="none" w:sz="0" w:space="0" w:color="auto"/>
          </w:divBdr>
        </w:div>
        <w:div w:id="542448710">
          <w:marLeft w:val="0"/>
          <w:marRight w:val="0"/>
          <w:marTop w:val="0"/>
          <w:marBottom w:val="0"/>
          <w:divBdr>
            <w:top w:val="none" w:sz="0" w:space="0" w:color="auto"/>
            <w:left w:val="single" w:sz="24" w:space="31" w:color="B9A9D0"/>
            <w:bottom w:val="none" w:sz="0" w:space="0" w:color="auto"/>
            <w:right w:val="none" w:sz="0" w:space="0" w:color="auto"/>
          </w:divBdr>
        </w:div>
        <w:div w:id="2112971606">
          <w:marLeft w:val="0"/>
          <w:marRight w:val="0"/>
          <w:marTop w:val="0"/>
          <w:marBottom w:val="0"/>
          <w:divBdr>
            <w:top w:val="none" w:sz="0" w:space="0" w:color="auto"/>
            <w:left w:val="single" w:sz="24" w:space="31" w:color="DDA7AE"/>
            <w:bottom w:val="none" w:sz="0" w:space="0" w:color="auto"/>
            <w:right w:val="none" w:sz="0" w:space="0" w:color="auto"/>
          </w:divBdr>
        </w:div>
        <w:div w:id="9987499">
          <w:marLeft w:val="0"/>
          <w:marRight w:val="0"/>
          <w:marTop w:val="0"/>
          <w:marBottom w:val="0"/>
          <w:divBdr>
            <w:top w:val="none" w:sz="0" w:space="0" w:color="auto"/>
            <w:left w:val="single" w:sz="24" w:space="31" w:color="DDA7AE"/>
            <w:bottom w:val="none" w:sz="0" w:space="0" w:color="auto"/>
            <w:right w:val="none" w:sz="0" w:space="0" w:color="auto"/>
          </w:divBdr>
        </w:div>
        <w:div w:id="1763839629">
          <w:marLeft w:val="0"/>
          <w:marRight w:val="0"/>
          <w:marTop w:val="0"/>
          <w:marBottom w:val="0"/>
          <w:divBdr>
            <w:top w:val="none" w:sz="0" w:space="0" w:color="auto"/>
            <w:left w:val="single" w:sz="24" w:space="31" w:color="7FC0DB"/>
            <w:bottom w:val="none" w:sz="0" w:space="0" w:color="auto"/>
            <w:right w:val="none" w:sz="0" w:space="0" w:color="auto"/>
          </w:divBdr>
        </w:div>
        <w:div w:id="1788427768">
          <w:marLeft w:val="0"/>
          <w:marRight w:val="0"/>
          <w:marTop w:val="0"/>
          <w:marBottom w:val="0"/>
          <w:divBdr>
            <w:top w:val="none" w:sz="0" w:space="0" w:color="auto"/>
            <w:left w:val="single" w:sz="24" w:space="31" w:color="B9A9D0"/>
            <w:bottom w:val="none" w:sz="0" w:space="0" w:color="auto"/>
            <w:right w:val="none" w:sz="0" w:space="0" w:color="auto"/>
          </w:divBdr>
        </w:div>
        <w:div w:id="2035883476">
          <w:marLeft w:val="0"/>
          <w:marRight w:val="0"/>
          <w:marTop w:val="0"/>
          <w:marBottom w:val="0"/>
          <w:divBdr>
            <w:top w:val="none" w:sz="0" w:space="0" w:color="auto"/>
            <w:left w:val="single" w:sz="24" w:space="31" w:color="B9A9D0"/>
            <w:bottom w:val="none" w:sz="0" w:space="0" w:color="auto"/>
            <w:right w:val="none" w:sz="0" w:space="0" w:color="auto"/>
          </w:divBdr>
        </w:div>
        <w:div w:id="229585642">
          <w:marLeft w:val="0"/>
          <w:marRight w:val="0"/>
          <w:marTop w:val="0"/>
          <w:marBottom w:val="0"/>
          <w:divBdr>
            <w:top w:val="none" w:sz="0" w:space="0" w:color="auto"/>
            <w:left w:val="single" w:sz="24" w:space="31" w:color="DDA7AE"/>
            <w:bottom w:val="none" w:sz="0" w:space="0" w:color="auto"/>
            <w:right w:val="none" w:sz="0" w:space="0" w:color="auto"/>
          </w:divBdr>
        </w:div>
        <w:div w:id="125437765">
          <w:marLeft w:val="0"/>
          <w:marRight w:val="0"/>
          <w:marTop w:val="0"/>
          <w:marBottom w:val="0"/>
          <w:divBdr>
            <w:top w:val="none" w:sz="0" w:space="0" w:color="auto"/>
            <w:left w:val="single" w:sz="24" w:space="31" w:color="7FC0DB"/>
            <w:bottom w:val="none" w:sz="0" w:space="0" w:color="auto"/>
            <w:right w:val="none" w:sz="0" w:space="0" w:color="auto"/>
          </w:divBdr>
        </w:div>
        <w:div w:id="1468280419">
          <w:marLeft w:val="0"/>
          <w:marRight w:val="0"/>
          <w:marTop w:val="0"/>
          <w:marBottom w:val="0"/>
          <w:divBdr>
            <w:top w:val="none" w:sz="0" w:space="0" w:color="auto"/>
            <w:left w:val="single" w:sz="24" w:space="31" w:color="7FC0DB"/>
            <w:bottom w:val="none" w:sz="0" w:space="0" w:color="auto"/>
            <w:right w:val="none" w:sz="0" w:space="0" w:color="auto"/>
          </w:divBdr>
        </w:div>
        <w:div w:id="1263606801">
          <w:marLeft w:val="0"/>
          <w:marRight w:val="0"/>
          <w:marTop w:val="0"/>
          <w:marBottom w:val="0"/>
          <w:divBdr>
            <w:top w:val="none" w:sz="0" w:space="0" w:color="auto"/>
            <w:left w:val="single" w:sz="24" w:space="31" w:color="7FC0DB"/>
            <w:bottom w:val="none" w:sz="0" w:space="0" w:color="auto"/>
            <w:right w:val="none" w:sz="0" w:space="0" w:color="auto"/>
          </w:divBdr>
        </w:div>
        <w:div w:id="2112705326">
          <w:marLeft w:val="0"/>
          <w:marRight w:val="0"/>
          <w:marTop w:val="0"/>
          <w:marBottom w:val="0"/>
          <w:divBdr>
            <w:top w:val="none" w:sz="0" w:space="0" w:color="auto"/>
            <w:left w:val="single" w:sz="24" w:space="31" w:color="DDA7AE"/>
            <w:bottom w:val="none" w:sz="0" w:space="0" w:color="auto"/>
            <w:right w:val="none" w:sz="0" w:space="0" w:color="auto"/>
          </w:divBdr>
        </w:div>
        <w:div w:id="65151759">
          <w:marLeft w:val="0"/>
          <w:marRight w:val="0"/>
          <w:marTop w:val="0"/>
          <w:marBottom w:val="0"/>
          <w:divBdr>
            <w:top w:val="none" w:sz="0" w:space="0" w:color="auto"/>
            <w:left w:val="single" w:sz="24" w:space="31" w:color="DDA7AE"/>
            <w:bottom w:val="none" w:sz="0" w:space="0" w:color="auto"/>
            <w:right w:val="none" w:sz="0" w:space="0" w:color="auto"/>
          </w:divBdr>
        </w:div>
        <w:div w:id="778642427">
          <w:marLeft w:val="0"/>
          <w:marRight w:val="0"/>
          <w:marTop w:val="0"/>
          <w:marBottom w:val="0"/>
          <w:divBdr>
            <w:top w:val="none" w:sz="0" w:space="0" w:color="auto"/>
            <w:left w:val="single" w:sz="24" w:space="31" w:color="DDA7AE"/>
            <w:bottom w:val="none" w:sz="0" w:space="0" w:color="auto"/>
            <w:right w:val="none" w:sz="0" w:space="0" w:color="auto"/>
          </w:divBdr>
        </w:div>
        <w:div w:id="1241133052">
          <w:marLeft w:val="0"/>
          <w:marRight w:val="0"/>
          <w:marTop w:val="0"/>
          <w:marBottom w:val="0"/>
          <w:divBdr>
            <w:top w:val="none" w:sz="0" w:space="0" w:color="auto"/>
            <w:left w:val="single" w:sz="24" w:space="31" w:color="DDA7AE"/>
            <w:bottom w:val="none" w:sz="0" w:space="0" w:color="auto"/>
            <w:right w:val="none" w:sz="0" w:space="0" w:color="auto"/>
          </w:divBdr>
        </w:div>
        <w:div w:id="1106386270">
          <w:marLeft w:val="0"/>
          <w:marRight w:val="0"/>
          <w:marTop w:val="0"/>
          <w:marBottom w:val="0"/>
          <w:divBdr>
            <w:top w:val="none" w:sz="0" w:space="0" w:color="auto"/>
            <w:left w:val="single" w:sz="24" w:space="31" w:color="DDA7AE"/>
            <w:bottom w:val="none" w:sz="0" w:space="0" w:color="auto"/>
            <w:right w:val="none" w:sz="0" w:space="0" w:color="auto"/>
          </w:divBdr>
        </w:div>
        <w:div w:id="995720456">
          <w:marLeft w:val="0"/>
          <w:marRight w:val="0"/>
          <w:marTop w:val="0"/>
          <w:marBottom w:val="0"/>
          <w:divBdr>
            <w:top w:val="none" w:sz="0" w:space="0" w:color="auto"/>
            <w:left w:val="single" w:sz="24" w:space="31" w:color="7FC0DB"/>
            <w:bottom w:val="none" w:sz="0" w:space="0" w:color="auto"/>
            <w:right w:val="none" w:sz="0" w:space="0" w:color="auto"/>
          </w:divBdr>
        </w:div>
        <w:div w:id="429473082">
          <w:marLeft w:val="0"/>
          <w:marRight w:val="0"/>
          <w:marTop w:val="0"/>
          <w:marBottom w:val="0"/>
          <w:divBdr>
            <w:top w:val="none" w:sz="0" w:space="0" w:color="auto"/>
            <w:left w:val="single" w:sz="24" w:space="31" w:color="7FC0DB"/>
            <w:bottom w:val="none" w:sz="0" w:space="0" w:color="auto"/>
            <w:right w:val="none" w:sz="0" w:space="0" w:color="auto"/>
          </w:divBdr>
        </w:div>
        <w:div w:id="1849979676">
          <w:marLeft w:val="0"/>
          <w:marRight w:val="0"/>
          <w:marTop w:val="0"/>
          <w:marBottom w:val="0"/>
          <w:divBdr>
            <w:top w:val="none" w:sz="0" w:space="0" w:color="auto"/>
            <w:left w:val="single" w:sz="24" w:space="31" w:color="7FC0DB"/>
            <w:bottom w:val="none" w:sz="0" w:space="0" w:color="auto"/>
            <w:right w:val="none" w:sz="0" w:space="0" w:color="auto"/>
          </w:divBdr>
        </w:div>
        <w:div w:id="1404523439">
          <w:marLeft w:val="0"/>
          <w:marRight w:val="0"/>
          <w:marTop w:val="0"/>
          <w:marBottom w:val="0"/>
          <w:divBdr>
            <w:top w:val="none" w:sz="0" w:space="0" w:color="auto"/>
            <w:left w:val="single" w:sz="24" w:space="31" w:color="7FC0DB"/>
            <w:bottom w:val="none" w:sz="0" w:space="0" w:color="auto"/>
            <w:right w:val="none" w:sz="0" w:space="0" w:color="auto"/>
          </w:divBdr>
        </w:div>
        <w:div w:id="438909562">
          <w:marLeft w:val="0"/>
          <w:marRight w:val="0"/>
          <w:marTop w:val="0"/>
          <w:marBottom w:val="0"/>
          <w:divBdr>
            <w:top w:val="none" w:sz="0" w:space="0" w:color="auto"/>
            <w:left w:val="single" w:sz="24" w:space="31" w:color="7FC0DB"/>
            <w:bottom w:val="none" w:sz="0" w:space="0" w:color="auto"/>
            <w:right w:val="none" w:sz="0" w:space="0" w:color="auto"/>
          </w:divBdr>
        </w:div>
        <w:div w:id="2073775606">
          <w:marLeft w:val="0"/>
          <w:marRight w:val="0"/>
          <w:marTop w:val="0"/>
          <w:marBottom w:val="0"/>
          <w:divBdr>
            <w:top w:val="none" w:sz="0" w:space="0" w:color="auto"/>
            <w:left w:val="single" w:sz="24" w:space="31" w:color="7FC0DB"/>
            <w:bottom w:val="none" w:sz="0" w:space="0" w:color="auto"/>
            <w:right w:val="none" w:sz="0" w:space="0" w:color="auto"/>
          </w:divBdr>
        </w:div>
        <w:div w:id="106511426">
          <w:marLeft w:val="0"/>
          <w:marRight w:val="0"/>
          <w:marTop w:val="0"/>
          <w:marBottom w:val="0"/>
          <w:divBdr>
            <w:top w:val="none" w:sz="0" w:space="0" w:color="auto"/>
            <w:left w:val="single" w:sz="24" w:space="31" w:color="7FC0DB"/>
            <w:bottom w:val="none" w:sz="0" w:space="0" w:color="auto"/>
            <w:right w:val="none" w:sz="0" w:space="0" w:color="auto"/>
          </w:divBdr>
        </w:div>
        <w:div w:id="858398028">
          <w:marLeft w:val="0"/>
          <w:marRight w:val="0"/>
          <w:marTop w:val="0"/>
          <w:marBottom w:val="0"/>
          <w:divBdr>
            <w:top w:val="none" w:sz="0" w:space="0" w:color="auto"/>
            <w:left w:val="single" w:sz="24" w:space="31" w:color="7FC0DB"/>
            <w:bottom w:val="none" w:sz="0" w:space="0" w:color="auto"/>
            <w:right w:val="none" w:sz="0" w:space="0" w:color="auto"/>
          </w:divBdr>
        </w:div>
      </w:divsChild>
    </w:div>
    <w:div w:id="2114663630">
      <w:bodyDiv w:val="1"/>
      <w:marLeft w:val="0"/>
      <w:marRight w:val="0"/>
      <w:marTop w:val="0"/>
      <w:marBottom w:val="0"/>
      <w:divBdr>
        <w:top w:val="none" w:sz="0" w:space="0" w:color="auto"/>
        <w:left w:val="none" w:sz="0" w:space="0" w:color="auto"/>
        <w:bottom w:val="none" w:sz="0" w:space="0" w:color="auto"/>
        <w:right w:val="none" w:sz="0" w:space="0" w:color="auto"/>
      </w:divBdr>
      <w:divsChild>
        <w:div w:id="1890072019">
          <w:marLeft w:val="0"/>
          <w:marRight w:val="0"/>
          <w:marTop w:val="0"/>
          <w:marBottom w:val="0"/>
          <w:divBdr>
            <w:top w:val="none" w:sz="0" w:space="0" w:color="auto"/>
            <w:left w:val="single" w:sz="24" w:space="31" w:color="7FC0DB"/>
            <w:bottom w:val="none" w:sz="0" w:space="0" w:color="auto"/>
            <w:right w:val="none" w:sz="0" w:space="0" w:color="auto"/>
          </w:divBdr>
        </w:div>
        <w:div w:id="447311224">
          <w:marLeft w:val="0"/>
          <w:marRight w:val="0"/>
          <w:marTop w:val="0"/>
          <w:marBottom w:val="0"/>
          <w:divBdr>
            <w:top w:val="none" w:sz="0" w:space="0" w:color="auto"/>
            <w:left w:val="single" w:sz="24" w:space="31" w:color="7FC0DB"/>
            <w:bottom w:val="none" w:sz="0" w:space="0" w:color="auto"/>
            <w:right w:val="none" w:sz="0" w:space="0" w:color="auto"/>
          </w:divBdr>
        </w:div>
        <w:div w:id="1131631166">
          <w:marLeft w:val="0"/>
          <w:marRight w:val="0"/>
          <w:marTop w:val="0"/>
          <w:marBottom w:val="0"/>
          <w:divBdr>
            <w:top w:val="none" w:sz="0" w:space="0" w:color="auto"/>
            <w:left w:val="single" w:sz="24" w:space="31" w:color="98CFC1"/>
            <w:bottom w:val="none" w:sz="0" w:space="0" w:color="auto"/>
            <w:right w:val="none" w:sz="0" w:space="0" w:color="auto"/>
          </w:divBdr>
        </w:div>
        <w:div w:id="424153753">
          <w:marLeft w:val="0"/>
          <w:marRight w:val="0"/>
          <w:marTop w:val="0"/>
          <w:marBottom w:val="0"/>
          <w:divBdr>
            <w:top w:val="none" w:sz="0" w:space="0" w:color="auto"/>
            <w:left w:val="single" w:sz="24" w:space="31" w:color="7FC0DB"/>
            <w:bottom w:val="none" w:sz="0" w:space="0" w:color="auto"/>
            <w:right w:val="none" w:sz="0" w:space="0" w:color="auto"/>
          </w:divBdr>
        </w:div>
        <w:div w:id="1444963380">
          <w:marLeft w:val="0"/>
          <w:marRight w:val="0"/>
          <w:marTop w:val="0"/>
          <w:marBottom w:val="0"/>
          <w:divBdr>
            <w:top w:val="none" w:sz="0" w:space="0" w:color="auto"/>
            <w:left w:val="single" w:sz="24" w:space="31" w:color="7FC0DB"/>
            <w:bottom w:val="none" w:sz="0" w:space="0" w:color="auto"/>
            <w:right w:val="none" w:sz="0" w:space="0" w:color="auto"/>
          </w:divBdr>
        </w:div>
        <w:div w:id="501548882">
          <w:marLeft w:val="0"/>
          <w:marRight w:val="0"/>
          <w:marTop w:val="0"/>
          <w:marBottom w:val="0"/>
          <w:divBdr>
            <w:top w:val="none" w:sz="0" w:space="0" w:color="auto"/>
            <w:left w:val="single" w:sz="24" w:space="31" w:color="7FC0DB"/>
            <w:bottom w:val="none" w:sz="0" w:space="0" w:color="auto"/>
            <w:right w:val="none" w:sz="0" w:space="0" w:color="auto"/>
          </w:divBdr>
        </w:div>
        <w:div w:id="331876983">
          <w:marLeft w:val="0"/>
          <w:marRight w:val="0"/>
          <w:marTop w:val="0"/>
          <w:marBottom w:val="0"/>
          <w:divBdr>
            <w:top w:val="none" w:sz="0" w:space="0" w:color="auto"/>
            <w:left w:val="single" w:sz="24" w:space="31" w:color="7FC0DB"/>
            <w:bottom w:val="none" w:sz="0" w:space="0" w:color="auto"/>
            <w:right w:val="none" w:sz="0" w:space="0" w:color="auto"/>
          </w:divBdr>
        </w:div>
        <w:div w:id="1834056027">
          <w:marLeft w:val="0"/>
          <w:marRight w:val="0"/>
          <w:marTop w:val="0"/>
          <w:marBottom w:val="0"/>
          <w:divBdr>
            <w:top w:val="none" w:sz="0" w:space="0" w:color="auto"/>
            <w:left w:val="single" w:sz="24" w:space="31" w:color="DDA7AE"/>
            <w:bottom w:val="none" w:sz="0" w:space="0" w:color="auto"/>
            <w:right w:val="none" w:sz="0" w:space="0" w:color="auto"/>
          </w:divBdr>
        </w:div>
        <w:div w:id="632637693">
          <w:marLeft w:val="0"/>
          <w:marRight w:val="0"/>
          <w:marTop w:val="0"/>
          <w:marBottom w:val="0"/>
          <w:divBdr>
            <w:top w:val="none" w:sz="0" w:space="0" w:color="auto"/>
            <w:left w:val="single" w:sz="24" w:space="31" w:color="7FC0DB"/>
            <w:bottom w:val="none" w:sz="0" w:space="0" w:color="auto"/>
            <w:right w:val="none" w:sz="0" w:space="0" w:color="auto"/>
          </w:divBdr>
        </w:div>
        <w:div w:id="2077118149">
          <w:marLeft w:val="0"/>
          <w:marRight w:val="0"/>
          <w:marTop w:val="0"/>
          <w:marBottom w:val="0"/>
          <w:divBdr>
            <w:top w:val="none" w:sz="0" w:space="0" w:color="auto"/>
            <w:left w:val="single" w:sz="24" w:space="31" w:color="7FC0DB"/>
            <w:bottom w:val="none" w:sz="0" w:space="0" w:color="auto"/>
            <w:right w:val="none" w:sz="0" w:space="0" w:color="auto"/>
          </w:divBdr>
        </w:div>
        <w:div w:id="658072098">
          <w:marLeft w:val="0"/>
          <w:marRight w:val="0"/>
          <w:marTop w:val="0"/>
          <w:marBottom w:val="0"/>
          <w:divBdr>
            <w:top w:val="none" w:sz="0" w:space="0" w:color="auto"/>
            <w:left w:val="single" w:sz="24" w:space="31" w:color="7FC0DB"/>
            <w:bottom w:val="none" w:sz="0" w:space="0" w:color="auto"/>
            <w:right w:val="none" w:sz="0" w:space="0" w:color="auto"/>
          </w:divBdr>
        </w:div>
        <w:div w:id="977300552">
          <w:marLeft w:val="0"/>
          <w:marRight w:val="0"/>
          <w:marTop w:val="0"/>
          <w:marBottom w:val="0"/>
          <w:divBdr>
            <w:top w:val="none" w:sz="0" w:space="0" w:color="auto"/>
            <w:left w:val="single" w:sz="24" w:space="31" w:color="E9C89B"/>
            <w:bottom w:val="none" w:sz="0" w:space="0" w:color="auto"/>
            <w:right w:val="none" w:sz="0" w:space="0" w:color="auto"/>
          </w:divBdr>
        </w:div>
        <w:div w:id="762841615">
          <w:marLeft w:val="0"/>
          <w:marRight w:val="0"/>
          <w:marTop w:val="0"/>
          <w:marBottom w:val="0"/>
          <w:divBdr>
            <w:top w:val="none" w:sz="0" w:space="0" w:color="auto"/>
            <w:left w:val="single" w:sz="24" w:space="31" w:color="DDA7AE"/>
            <w:bottom w:val="none" w:sz="0" w:space="0" w:color="auto"/>
            <w:right w:val="none" w:sz="0" w:space="0" w:color="auto"/>
          </w:divBdr>
        </w:div>
        <w:div w:id="2067337090">
          <w:marLeft w:val="0"/>
          <w:marRight w:val="0"/>
          <w:marTop w:val="0"/>
          <w:marBottom w:val="0"/>
          <w:divBdr>
            <w:top w:val="none" w:sz="0" w:space="0" w:color="auto"/>
            <w:left w:val="single" w:sz="24" w:space="31" w:color="DDA7AE"/>
            <w:bottom w:val="none" w:sz="0" w:space="0" w:color="auto"/>
            <w:right w:val="none" w:sz="0" w:space="0" w:color="auto"/>
          </w:divBdr>
        </w:div>
        <w:div w:id="2139838272">
          <w:marLeft w:val="0"/>
          <w:marRight w:val="0"/>
          <w:marTop w:val="0"/>
          <w:marBottom w:val="0"/>
          <w:divBdr>
            <w:top w:val="none" w:sz="0" w:space="0" w:color="auto"/>
            <w:left w:val="single" w:sz="24" w:space="31" w:color="7FC0DB"/>
            <w:bottom w:val="none" w:sz="0" w:space="0" w:color="auto"/>
            <w:right w:val="none" w:sz="0" w:space="0" w:color="auto"/>
          </w:divBdr>
        </w:div>
        <w:div w:id="309527117">
          <w:marLeft w:val="0"/>
          <w:marRight w:val="0"/>
          <w:marTop w:val="0"/>
          <w:marBottom w:val="0"/>
          <w:divBdr>
            <w:top w:val="none" w:sz="0" w:space="0" w:color="auto"/>
            <w:left w:val="single" w:sz="24" w:space="31" w:color="E9C89B"/>
            <w:bottom w:val="none" w:sz="0" w:space="0" w:color="auto"/>
            <w:right w:val="none" w:sz="0" w:space="0" w:color="auto"/>
          </w:divBdr>
        </w:div>
        <w:div w:id="978069204">
          <w:marLeft w:val="0"/>
          <w:marRight w:val="0"/>
          <w:marTop w:val="0"/>
          <w:marBottom w:val="0"/>
          <w:divBdr>
            <w:top w:val="none" w:sz="0" w:space="0" w:color="auto"/>
            <w:left w:val="single" w:sz="24" w:space="31" w:color="98CFC1"/>
            <w:bottom w:val="none" w:sz="0" w:space="0" w:color="auto"/>
            <w:right w:val="none" w:sz="0" w:space="0" w:color="auto"/>
          </w:divBdr>
        </w:div>
        <w:div w:id="247887968">
          <w:marLeft w:val="0"/>
          <w:marRight w:val="0"/>
          <w:marTop w:val="0"/>
          <w:marBottom w:val="0"/>
          <w:divBdr>
            <w:top w:val="none" w:sz="0" w:space="0" w:color="auto"/>
            <w:left w:val="single" w:sz="24" w:space="31" w:color="98CFC1"/>
            <w:bottom w:val="none" w:sz="0" w:space="0" w:color="auto"/>
            <w:right w:val="none" w:sz="0" w:space="0" w:color="auto"/>
          </w:divBdr>
        </w:div>
        <w:div w:id="1891110302">
          <w:marLeft w:val="0"/>
          <w:marRight w:val="0"/>
          <w:marTop w:val="0"/>
          <w:marBottom w:val="0"/>
          <w:divBdr>
            <w:top w:val="none" w:sz="0" w:space="0" w:color="auto"/>
            <w:left w:val="single" w:sz="24" w:space="31" w:color="98CFC1"/>
            <w:bottom w:val="none" w:sz="0" w:space="0" w:color="auto"/>
            <w:right w:val="none" w:sz="0" w:space="0" w:color="auto"/>
          </w:divBdr>
        </w:div>
        <w:div w:id="1119448095">
          <w:marLeft w:val="0"/>
          <w:marRight w:val="0"/>
          <w:marTop w:val="0"/>
          <w:marBottom w:val="0"/>
          <w:divBdr>
            <w:top w:val="none" w:sz="0" w:space="0" w:color="auto"/>
            <w:left w:val="single" w:sz="24" w:space="31" w:color="DDA7AE"/>
            <w:bottom w:val="none" w:sz="0" w:space="0" w:color="auto"/>
            <w:right w:val="none" w:sz="0" w:space="0" w:color="auto"/>
          </w:divBdr>
        </w:div>
        <w:div w:id="2074574814">
          <w:marLeft w:val="0"/>
          <w:marRight w:val="0"/>
          <w:marTop w:val="0"/>
          <w:marBottom w:val="0"/>
          <w:divBdr>
            <w:top w:val="none" w:sz="0" w:space="0" w:color="auto"/>
            <w:left w:val="single" w:sz="24" w:space="31" w:color="DDA7AE"/>
            <w:bottom w:val="none" w:sz="0" w:space="0" w:color="auto"/>
            <w:right w:val="none" w:sz="0" w:space="0" w:color="auto"/>
          </w:divBdr>
        </w:div>
        <w:div w:id="850684706">
          <w:marLeft w:val="0"/>
          <w:marRight w:val="0"/>
          <w:marTop w:val="0"/>
          <w:marBottom w:val="0"/>
          <w:divBdr>
            <w:top w:val="none" w:sz="0" w:space="0" w:color="auto"/>
            <w:left w:val="single" w:sz="24" w:space="31" w:color="E9C89B"/>
            <w:bottom w:val="none" w:sz="0" w:space="0" w:color="auto"/>
            <w:right w:val="none" w:sz="0" w:space="0" w:color="auto"/>
          </w:divBdr>
        </w:div>
        <w:div w:id="1436825084">
          <w:marLeft w:val="0"/>
          <w:marRight w:val="0"/>
          <w:marTop w:val="0"/>
          <w:marBottom w:val="0"/>
          <w:divBdr>
            <w:top w:val="none" w:sz="0" w:space="0" w:color="auto"/>
            <w:left w:val="single" w:sz="24" w:space="31" w:color="98CFC1"/>
            <w:bottom w:val="none" w:sz="0" w:space="0" w:color="auto"/>
            <w:right w:val="none" w:sz="0" w:space="0" w:color="auto"/>
          </w:divBdr>
        </w:div>
        <w:div w:id="646400172">
          <w:marLeft w:val="0"/>
          <w:marRight w:val="0"/>
          <w:marTop w:val="0"/>
          <w:marBottom w:val="0"/>
          <w:divBdr>
            <w:top w:val="none" w:sz="0" w:space="0" w:color="auto"/>
            <w:left w:val="single" w:sz="24" w:space="31" w:color="98CFC1"/>
            <w:bottom w:val="none" w:sz="0" w:space="0" w:color="auto"/>
            <w:right w:val="none" w:sz="0" w:space="0" w:color="auto"/>
          </w:divBdr>
        </w:div>
        <w:div w:id="2043704509">
          <w:marLeft w:val="0"/>
          <w:marRight w:val="0"/>
          <w:marTop w:val="0"/>
          <w:marBottom w:val="0"/>
          <w:divBdr>
            <w:top w:val="none" w:sz="0" w:space="0" w:color="auto"/>
            <w:left w:val="single" w:sz="24" w:space="31" w:color="98CFC1"/>
            <w:bottom w:val="none" w:sz="0" w:space="0" w:color="auto"/>
            <w:right w:val="none" w:sz="0" w:space="0" w:color="auto"/>
          </w:divBdr>
        </w:div>
        <w:div w:id="273025754">
          <w:marLeft w:val="0"/>
          <w:marRight w:val="0"/>
          <w:marTop w:val="0"/>
          <w:marBottom w:val="0"/>
          <w:divBdr>
            <w:top w:val="none" w:sz="0" w:space="0" w:color="auto"/>
            <w:left w:val="single" w:sz="24" w:space="31" w:color="7FC0DB"/>
            <w:bottom w:val="none" w:sz="0" w:space="0" w:color="auto"/>
            <w:right w:val="none" w:sz="0" w:space="0" w:color="auto"/>
          </w:divBdr>
        </w:div>
        <w:div w:id="1702318640">
          <w:marLeft w:val="0"/>
          <w:marRight w:val="0"/>
          <w:marTop w:val="0"/>
          <w:marBottom w:val="0"/>
          <w:divBdr>
            <w:top w:val="none" w:sz="0" w:space="0" w:color="auto"/>
            <w:left w:val="single" w:sz="24" w:space="31" w:color="E9C89B"/>
            <w:bottom w:val="none" w:sz="0" w:space="0" w:color="auto"/>
            <w:right w:val="none" w:sz="0" w:space="0" w:color="auto"/>
          </w:divBdr>
        </w:div>
        <w:div w:id="689376151">
          <w:marLeft w:val="0"/>
          <w:marRight w:val="0"/>
          <w:marTop w:val="0"/>
          <w:marBottom w:val="0"/>
          <w:divBdr>
            <w:top w:val="none" w:sz="0" w:space="0" w:color="auto"/>
            <w:left w:val="single" w:sz="24" w:space="31" w:color="E9C89B"/>
            <w:bottom w:val="none" w:sz="0" w:space="0" w:color="auto"/>
            <w:right w:val="none" w:sz="0" w:space="0" w:color="auto"/>
          </w:divBdr>
        </w:div>
        <w:div w:id="962148639">
          <w:marLeft w:val="0"/>
          <w:marRight w:val="0"/>
          <w:marTop w:val="0"/>
          <w:marBottom w:val="0"/>
          <w:divBdr>
            <w:top w:val="none" w:sz="0" w:space="0" w:color="auto"/>
            <w:left w:val="single" w:sz="24" w:space="31" w:color="98CFC1"/>
            <w:bottom w:val="none" w:sz="0" w:space="0" w:color="auto"/>
            <w:right w:val="none" w:sz="0" w:space="0" w:color="auto"/>
          </w:divBdr>
        </w:div>
        <w:div w:id="1971746681">
          <w:marLeft w:val="0"/>
          <w:marRight w:val="0"/>
          <w:marTop w:val="0"/>
          <w:marBottom w:val="0"/>
          <w:divBdr>
            <w:top w:val="none" w:sz="0" w:space="0" w:color="auto"/>
            <w:left w:val="single" w:sz="24" w:space="31" w:color="7FC0DB"/>
            <w:bottom w:val="none" w:sz="0" w:space="0" w:color="auto"/>
            <w:right w:val="none" w:sz="0" w:space="0" w:color="auto"/>
          </w:divBdr>
        </w:div>
        <w:div w:id="1074472414">
          <w:marLeft w:val="0"/>
          <w:marRight w:val="0"/>
          <w:marTop w:val="0"/>
          <w:marBottom w:val="0"/>
          <w:divBdr>
            <w:top w:val="none" w:sz="0" w:space="0" w:color="auto"/>
            <w:left w:val="single" w:sz="24" w:space="31" w:color="7FC0DB"/>
            <w:bottom w:val="none" w:sz="0" w:space="0" w:color="auto"/>
            <w:right w:val="none" w:sz="0" w:space="0" w:color="auto"/>
          </w:divBdr>
        </w:div>
        <w:div w:id="1098260439">
          <w:marLeft w:val="0"/>
          <w:marRight w:val="0"/>
          <w:marTop w:val="0"/>
          <w:marBottom w:val="0"/>
          <w:divBdr>
            <w:top w:val="none" w:sz="0" w:space="0" w:color="auto"/>
            <w:left w:val="single" w:sz="24" w:space="31" w:color="7FC0DB"/>
            <w:bottom w:val="none" w:sz="0" w:space="0" w:color="auto"/>
            <w:right w:val="none" w:sz="0" w:space="0" w:color="auto"/>
          </w:divBdr>
        </w:div>
        <w:div w:id="953708281">
          <w:marLeft w:val="0"/>
          <w:marRight w:val="0"/>
          <w:marTop w:val="0"/>
          <w:marBottom w:val="0"/>
          <w:divBdr>
            <w:top w:val="none" w:sz="0" w:space="0" w:color="auto"/>
            <w:left w:val="single" w:sz="24" w:space="31" w:color="98CFC1"/>
            <w:bottom w:val="none" w:sz="0" w:space="0" w:color="auto"/>
            <w:right w:val="none" w:sz="0" w:space="0" w:color="auto"/>
          </w:divBdr>
        </w:div>
        <w:div w:id="1508910369">
          <w:marLeft w:val="0"/>
          <w:marRight w:val="0"/>
          <w:marTop w:val="0"/>
          <w:marBottom w:val="0"/>
          <w:divBdr>
            <w:top w:val="none" w:sz="0" w:space="0" w:color="auto"/>
            <w:left w:val="single" w:sz="24" w:space="31" w:color="98CFC1"/>
            <w:bottom w:val="none" w:sz="0" w:space="0" w:color="auto"/>
            <w:right w:val="none" w:sz="0" w:space="0" w:color="auto"/>
          </w:divBdr>
        </w:div>
      </w:divsChild>
    </w:div>
    <w:div w:id="211617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00901058@ntu.edu.tw" TargetMode="Externa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weitang114@gmail.com"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20https:/www.dropbox.com/s/wwmj0k430pftdzx/Requirements.docx?dl=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20https:/cacoo.com/diagrams/8Pu7JQhXCYJhTq30"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tuntun0847@gmail.com" TargetMode="External"/><Relationship Id="rId14" Type="http://schemas.openxmlformats.org/officeDocument/2006/relationships/hyperlink" Target="https://www.dropbox.com/s/x6yyh4ijju3w3u4/wbs.xlsx?dl=0"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2563</Words>
  <Characters>14611</Characters>
  <Application>Microsoft Office Word</Application>
  <DocSecurity>0</DocSecurity>
  <Lines>121</Lines>
  <Paragraphs>34</Paragraphs>
  <ScaleCrop>false</ScaleCrop>
  <Company/>
  <LinksUpToDate>false</LinksUpToDate>
  <CharactersWithSpaces>17140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李唐</dc:creator>
  <cp:keywords/>
  <dc:description/>
  <cp:lastModifiedBy>李唐</cp:lastModifiedBy>
  <cp:revision>3</cp:revision>
  <dcterms:created xsi:type="dcterms:W3CDTF">2014-12-11T01:13:00Z</dcterms:created>
  <dcterms:modified xsi:type="dcterms:W3CDTF">2014-12-11T01:33:00Z</dcterms:modified>
</cp:coreProperties>
</file>