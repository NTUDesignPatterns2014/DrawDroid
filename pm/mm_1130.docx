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4"/>
        <w:tblW w:w="11017" w:type="dxa"/>
        <w:tblLayout w:type="fixed"/>
        <w:tblLook w:val="04A0" w:firstRow="1" w:lastRow="0" w:firstColumn="1" w:lastColumn="0" w:noHBand="0" w:noVBand="1"/>
      </w:tblPr>
      <w:tblGrid>
        <w:gridCol w:w="817"/>
        <w:gridCol w:w="2015"/>
        <w:gridCol w:w="436"/>
        <w:gridCol w:w="1235"/>
        <w:gridCol w:w="905"/>
        <w:gridCol w:w="1103"/>
        <w:gridCol w:w="367"/>
        <w:gridCol w:w="483"/>
        <w:gridCol w:w="1347"/>
        <w:gridCol w:w="303"/>
        <w:gridCol w:w="2006"/>
      </w:tblGrid>
      <w:tr w:rsidR="00416425" w:rsidRPr="00C73BB2" w:rsidTr="00891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ind w:firstLineChars="50" w:firstLine="140"/>
              <w:jc w:val="center"/>
              <w:outlineLvl w:val="0"/>
              <w:rPr>
                <w:rFonts w:ascii="Calibri" w:hAnsi="Calibri" w:cs="Calibri"/>
                <w:color w:val="000000" w:themeColor="text1"/>
                <w:sz w:val="28"/>
                <w:szCs w:val="28"/>
              </w:rPr>
            </w:pPr>
            <w:r>
              <w:rPr>
                <w:rFonts w:ascii="Calibri" w:hAnsi="Calibri" w:cs="Calibri" w:hint="eastAsia"/>
                <w:color w:val="000000" w:themeColor="text1"/>
                <w:sz w:val="28"/>
                <w:szCs w:val="28"/>
              </w:rPr>
              <w:t>D</w:t>
            </w:r>
            <w:r>
              <w:rPr>
                <w:rFonts w:ascii="Calibri" w:hAnsi="Calibri" w:cs="Calibri"/>
                <w:color w:val="000000" w:themeColor="text1"/>
                <w:sz w:val="28"/>
                <w:szCs w:val="28"/>
              </w:rPr>
              <w:t>esign Patterns</w:t>
            </w:r>
            <w:r>
              <w:rPr>
                <w:rFonts w:ascii="Calibri" w:hAnsi="Calibri" w:cs="Calibri" w:hint="eastAsia"/>
                <w:color w:val="000000" w:themeColor="text1"/>
                <w:sz w:val="28"/>
                <w:szCs w:val="28"/>
              </w:rPr>
              <w:t xml:space="preserve"> </w:t>
            </w:r>
            <w:r w:rsidR="00C22437">
              <w:rPr>
                <w:rFonts w:ascii="Calibri" w:hAnsi="Calibri" w:cs="Calibri" w:hint="eastAsia"/>
                <w:color w:val="000000" w:themeColor="text1"/>
                <w:sz w:val="28"/>
                <w:szCs w:val="28"/>
              </w:rPr>
              <w:t>第</w:t>
            </w:r>
            <w:r w:rsidR="00315204">
              <w:rPr>
                <w:rFonts w:ascii="Calibri" w:hAnsi="Calibri" w:cs="Calibri" w:hint="eastAsia"/>
                <w:color w:val="000000" w:themeColor="text1"/>
                <w:sz w:val="28"/>
                <w:szCs w:val="28"/>
              </w:rPr>
              <w:t>九</w:t>
            </w:r>
            <w:r>
              <w:rPr>
                <w:rFonts w:ascii="Calibri" w:hAnsi="Calibri" w:cs="Calibri" w:hint="eastAsia"/>
                <w:color w:val="000000" w:themeColor="text1"/>
                <w:sz w:val="28"/>
                <w:szCs w:val="28"/>
              </w:rPr>
              <w:t>次</w:t>
            </w:r>
            <w:r w:rsidRPr="00C73BB2">
              <w:rPr>
                <w:rFonts w:ascii="Calibri" w:hAnsi="Calibri" w:cs="Calibri"/>
                <w:color w:val="000000" w:themeColor="text1"/>
                <w:sz w:val="28"/>
                <w:szCs w:val="28"/>
              </w:rPr>
              <w:t>會議記錄</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會議日期</w:t>
            </w:r>
          </w:p>
        </w:tc>
        <w:tc>
          <w:tcPr>
            <w:tcW w:w="8185" w:type="dxa"/>
            <w:gridSpan w:val="9"/>
          </w:tcPr>
          <w:p w:rsidR="00416425" w:rsidRPr="00C73BB2" w:rsidRDefault="00315204"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2014.11.30</w:t>
            </w: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時間</w:t>
            </w:r>
          </w:p>
        </w:tc>
        <w:tc>
          <w:tcPr>
            <w:tcW w:w="8185" w:type="dxa"/>
            <w:gridSpan w:val="9"/>
          </w:tcPr>
          <w:p w:rsidR="00416425" w:rsidRPr="00C73BB2" w:rsidRDefault="00315204"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10:00-</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地點</w:t>
            </w:r>
          </w:p>
        </w:tc>
        <w:tc>
          <w:tcPr>
            <w:tcW w:w="8185" w:type="dxa"/>
            <w:gridSpan w:val="9"/>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男八舍交誼聽</w:t>
            </w: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主持人</w:t>
            </w:r>
          </w:p>
        </w:tc>
        <w:tc>
          <w:tcPr>
            <w:tcW w:w="8185" w:type="dxa"/>
            <w:gridSpan w:val="9"/>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紀錄者</w:t>
            </w:r>
          </w:p>
        </w:tc>
        <w:tc>
          <w:tcPr>
            <w:tcW w:w="8185" w:type="dxa"/>
            <w:gridSpan w:val="9"/>
          </w:tcPr>
          <w:p w:rsidR="00416425" w:rsidRDefault="0011664B"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全體</w:t>
            </w:r>
            <w:r>
              <w:rPr>
                <w:rFonts w:ascii="Calibri" w:hAnsi="Calibri" w:cs="Calibri" w:hint="eastAsia"/>
              </w:rPr>
              <w:t>(H</w:t>
            </w:r>
            <w:r>
              <w:rPr>
                <w:rFonts w:ascii="Calibri" w:hAnsi="Calibri" w:cs="Calibri"/>
              </w:rPr>
              <w:t>ackpad)</w:t>
            </w:r>
            <w:r>
              <w:rPr>
                <w:rFonts w:ascii="Calibri" w:hAnsi="Calibri" w:cs="Calibri" w:hint="eastAsia"/>
              </w:rPr>
              <w:t>，李唐整理</w:t>
            </w:r>
          </w:p>
          <w:p w:rsidR="00BF01FC" w:rsidRPr="00C73BB2" w:rsidRDefault="00953447"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ins w:id="0" w:author="李唐" w:date="2014-12-03T23:27:00Z">
              <w:r>
                <w:fldChar w:fldCharType="begin"/>
              </w:r>
              <w:r>
                <w:instrText xml:space="preserve"> HYPERLINK "https://ntudesignpatterns2014fallgroup2.hackpad.com/Meeting-Minutes-11.30-jTNCEGBFYoW" </w:instrText>
              </w:r>
              <w:r>
                <w:fldChar w:fldCharType="separate"/>
              </w:r>
              <w:r w:rsidR="00315204" w:rsidRPr="00953447">
                <w:rPr>
                  <w:rStyle w:val="a4"/>
                </w:rPr>
                <w:t>https://ntudesignpatterns2014fallgroup2.hackpad.com/Meeting-Minutes-11.30-jTNCEGB</w:t>
              </w:r>
              <w:r w:rsidR="00315204" w:rsidRPr="00953447">
                <w:rPr>
                  <w:rStyle w:val="a4"/>
                </w:rPr>
                <w:t>F</w:t>
              </w:r>
              <w:r w:rsidR="00315204" w:rsidRPr="00953447">
                <w:rPr>
                  <w:rStyle w:val="a4"/>
                </w:rPr>
                <w:t>YoW</w:t>
              </w:r>
              <w:r>
                <w:fldChar w:fldCharType="end"/>
              </w:r>
            </w:ins>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目的</w:t>
            </w:r>
          </w:p>
        </w:tc>
        <w:tc>
          <w:tcPr>
            <w:tcW w:w="8185" w:type="dxa"/>
            <w:gridSpan w:val="9"/>
          </w:tcPr>
          <w:p w:rsidR="00416425" w:rsidRPr="00351886" w:rsidRDefault="00416425" w:rsidP="00D94A24">
            <w:pPr>
              <w:cnfStyle w:val="000000000000" w:firstRow="0" w:lastRow="0" w:firstColumn="0" w:lastColumn="0" w:oddVBand="0" w:evenVBand="0" w:oddHBand="0" w:evenHBand="0" w:firstRowFirstColumn="0" w:firstRowLastColumn="0" w:lastRowFirstColumn="0" w:lastRowLastColumn="0"/>
              <w:rPr>
                <w:rFonts w:cs="Calibri"/>
              </w:rPr>
            </w:pPr>
            <w:r>
              <w:rPr>
                <w:rFonts w:cs="Calibri" w:hint="eastAsia"/>
              </w:rPr>
              <w:t>討論</w:t>
            </w:r>
            <w:r w:rsidR="006E0779">
              <w:rPr>
                <w:rFonts w:cs="Calibri" w:hint="eastAsia"/>
              </w:rPr>
              <w:t>上課題目及</w:t>
            </w:r>
            <w:r w:rsidR="006E0779">
              <w:rPr>
                <w:rFonts w:cs="Calibri" w:hint="eastAsia"/>
              </w:rPr>
              <w:t>T</w:t>
            </w:r>
            <w:r w:rsidR="006E0779">
              <w:rPr>
                <w:rFonts w:cs="Calibri"/>
              </w:rPr>
              <w:t>ermProject</w:t>
            </w:r>
            <w:r w:rsidR="006E0779">
              <w:rPr>
                <w:rFonts w:cs="Calibri" w:hint="eastAsia"/>
              </w:rPr>
              <w:t>-ClassDiagram</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hAnsi="Calibri" w:cs="Calibri"/>
                <w:color w:val="000000" w:themeColor="text1"/>
                <w:szCs w:val="24"/>
              </w:rPr>
            </w:pPr>
            <w:r w:rsidRPr="00C73BB2">
              <w:rPr>
                <w:rFonts w:ascii="Calibri" w:hAnsi="Calibri" w:cs="Calibri"/>
                <w:color w:val="000000" w:themeColor="text1"/>
                <w:szCs w:val="24"/>
              </w:rPr>
              <w:t>參與者</w:t>
            </w:r>
          </w:p>
        </w:tc>
      </w:tr>
      <w:tr w:rsidR="006E0779"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sidRPr="00C73BB2">
              <w:rPr>
                <w:rFonts w:ascii="Calibri" w:hAnsi="Calibri" w:cs="Calibri"/>
                <w:szCs w:val="24"/>
              </w:rPr>
              <w:t>姓名</w:t>
            </w:r>
          </w:p>
        </w:tc>
        <w:tc>
          <w:tcPr>
            <w:tcW w:w="4046" w:type="dxa"/>
            <w:gridSpan w:val="5"/>
          </w:tcPr>
          <w:p w:rsidR="006E0779" w:rsidRPr="00C73BB2" w:rsidRDefault="006E0779" w:rsidP="00D94A24">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C73BB2">
              <w:rPr>
                <w:rFonts w:ascii="Calibri" w:hAnsi="Calibri" w:cs="Calibri"/>
                <w:szCs w:val="24"/>
              </w:rPr>
              <w:t>E-mail</w:t>
            </w:r>
          </w:p>
        </w:tc>
        <w:tc>
          <w:tcPr>
            <w:tcW w:w="2133" w:type="dxa"/>
            <w:gridSpan w:val="3"/>
          </w:tcPr>
          <w:p w:rsidR="006E0779" w:rsidRPr="00C73BB2" w:rsidRDefault="006E0779" w:rsidP="00D94A24">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C73BB2">
              <w:rPr>
                <w:rFonts w:ascii="Calibri" w:hAnsi="Calibri" w:cs="Calibri"/>
                <w:szCs w:val="24"/>
              </w:rPr>
              <w:t>角色</w:t>
            </w:r>
          </w:p>
        </w:tc>
        <w:tc>
          <w:tcPr>
            <w:tcW w:w="2006" w:type="dxa"/>
          </w:tcPr>
          <w:p w:rsidR="006E0779" w:rsidRPr="00C73BB2" w:rsidRDefault="006E0779" w:rsidP="006E077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hint="eastAsia"/>
                <w:szCs w:val="24"/>
              </w:rPr>
              <w:t>出席</w:t>
            </w:r>
          </w:p>
        </w:tc>
      </w:tr>
      <w:tr w:rsidR="006E0779"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Pr>
                <w:rFonts w:ascii="Calibri" w:hAnsi="Calibri" w:cs="Calibri" w:hint="eastAsia"/>
                <w:szCs w:val="24"/>
              </w:rPr>
              <w:t>李唐</w:t>
            </w:r>
          </w:p>
        </w:tc>
        <w:tc>
          <w:tcPr>
            <w:tcW w:w="4046" w:type="dxa"/>
            <w:gridSpan w:val="5"/>
          </w:tcPr>
          <w:p w:rsidR="006E0779" w:rsidRPr="00D10043" w:rsidRDefault="00E44C5F"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szCs w:val="24"/>
              </w:rPr>
            </w:pPr>
            <w:hyperlink r:id="rId7" w:history="1">
              <w:r w:rsidR="006E0779" w:rsidRPr="00D10043">
                <w:rPr>
                  <w:rFonts w:hint="eastAsia"/>
                  <w:bCs/>
                </w:rPr>
                <w:t>weitang114@gmail.com</w:t>
              </w:r>
            </w:hyperlink>
          </w:p>
        </w:tc>
        <w:tc>
          <w:tcPr>
            <w:tcW w:w="2133" w:type="dxa"/>
            <w:gridSpan w:val="3"/>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組長</w:t>
            </w:r>
          </w:p>
        </w:tc>
        <w:tc>
          <w:tcPr>
            <w:tcW w:w="2006" w:type="dxa"/>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Pr>
                <w:rFonts w:ascii="Calibri" w:hAnsi="Calibri" w:cs="Calibri" w:hint="eastAsia"/>
                <w:szCs w:val="24"/>
              </w:rPr>
              <w:t>李昇輯</w:t>
            </w:r>
          </w:p>
        </w:tc>
        <w:tc>
          <w:tcPr>
            <w:tcW w:w="4046" w:type="dxa"/>
            <w:gridSpan w:val="5"/>
          </w:tcPr>
          <w:p w:rsidR="006E0779" w:rsidRPr="00E1586A" w:rsidRDefault="00E44C5F" w:rsidP="006E0779">
            <w:pPr>
              <w:jc w:val="both"/>
              <w:cnfStyle w:val="000000000000" w:firstRow="0" w:lastRow="0" w:firstColumn="0" w:lastColumn="0" w:oddVBand="0" w:evenVBand="0" w:oddHBand="0" w:evenHBand="0" w:firstRowFirstColumn="0" w:firstRowLastColumn="0" w:lastRowFirstColumn="0" w:lastRowLastColumn="0"/>
              <w:rPr>
                <w:bCs/>
              </w:rPr>
            </w:pPr>
            <w:hyperlink r:id="rId8" w:history="1">
              <w:r w:rsidR="006E0779" w:rsidRPr="00E1586A">
                <w:rPr>
                  <w:rFonts w:hint="eastAsia"/>
                  <w:bCs/>
                </w:rPr>
                <w:t>b00</w:t>
              </w:r>
              <w:r w:rsidR="006E0779" w:rsidRPr="00E1586A">
                <w:rPr>
                  <w:bCs/>
                </w:rPr>
                <w:t>901058@ntu.edu.tw</w:t>
              </w:r>
            </w:hyperlink>
          </w:p>
        </w:tc>
        <w:tc>
          <w:tcPr>
            <w:tcW w:w="2133" w:type="dxa"/>
            <w:gridSpan w:val="3"/>
          </w:tcPr>
          <w:p w:rsidR="006E0779" w:rsidRPr="00C73BB2" w:rsidRDefault="006E0779" w:rsidP="006E077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hint="eastAsia"/>
                <w:szCs w:val="24"/>
              </w:rPr>
              <w:t>組員</w:t>
            </w:r>
          </w:p>
        </w:tc>
        <w:tc>
          <w:tcPr>
            <w:tcW w:w="2006" w:type="dxa"/>
          </w:tcPr>
          <w:p w:rsidR="006E0779" w:rsidRPr="00C73BB2" w:rsidRDefault="006E0779" w:rsidP="006E077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Pr>
                <w:rFonts w:ascii="Calibri" w:hAnsi="Calibri" w:cs="Calibri" w:hint="eastAsia"/>
                <w:szCs w:val="24"/>
              </w:rPr>
              <w:t>王敦儒</w:t>
            </w:r>
          </w:p>
        </w:tc>
        <w:tc>
          <w:tcPr>
            <w:tcW w:w="4046" w:type="dxa"/>
            <w:gridSpan w:val="5"/>
          </w:tcPr>
          <w:p w:rsidR="006E0779" w:rsidRPr="00E1586A" w:rsidRDefault="00E44C5F" w:rsidP="006E0779">
            <w:pPr>
              <w:jc w:val="both"/>
              <w:cnfStyle w:val="000000100000" w:firstRow="0" w:lastRow="0" w:firstColumn="0" w:lastColumn="0" w:oddVBand="0" w:evenVBand="0" w:oddHBand="1" w:evenHBand="0" w:firstRowFirstColumn="0" w:firstRowLastColumn="0" w:lastRowFirstColumn="0" w:lastRowLastColumn="0"/>
              <w:rPr>
                <w:bCs/>
              </w:rPr>
            </w:pPr>
            <w:hyperlink r:id="rId9" w:history="1">
              <w:r w:rsidR="006E0779" w:rsidRPr="00E1586A">
                <w:t>tuntun0847@gmail.com</w:t>
              </w:r>
            </w:hyperlink>
          </w:p>
        </w:tc>
        <w:tc>
          <w:tcPr>
            <w:tcW w:w="2133" w:type="dxa"/>
            <w:gridSpan w:val="3"/>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組員</w:t>
            </w:r>
          </w:p>
        </w:tc>
        <w:tc>
          <w:tcPr>
            <w:tcW w:w="2006" w:type="dxa"/>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6E0779">
            <w:pPr>
              <w:jc w:val="both"/>
              <w:rPr>
                <w:rFonts w:ascii="Calibri" w:hAnsi="Calibri" w:cs="Calibri"/>
                <w:b/>
                <w:szCs w:val="24"/>
              </w:rPr>
            </w:pPr>
            <w:r>
              <w:rPr>
                <w:rFonts w:ascii="Calibri" w:hAnsi="Calibri" w:cs="Calibri" w:hint="eastAsia"/>
                <w:szCs w:val="24"/>
              </w:rPr>
              <w:t>劉秋志</w:t>
            </w:r>
          </w:p>
        </w:tc>
        <w:tc>
          <w:tcPr>
            <w:tcW w:w="4046" w:type="dxa"/>
            <w:gridSpan w:val="5"/>
          </w:tcPr>
          <w:p w:rsidR="006E0779" w:rsidRPr="00E1586A" w:rsidRDefault="00E44C5F" w:rsidP="006E0779">
            <w:pPr>
              <w:snapToGrid w:val="0"/>
              <w:spacing w:line="240" w:lineRule="exact"/>
              <w:jc w:val="both"/>
              <w:cnfStyle w:val="000000000000" w:firstRow="0" w:lastRow="0" w:firstColumn="0" w:lastColumn="0" w:oddVBand="0" w:evenVBand="0" w:oddHBand="0" w:evenHBand="0" w:firstRowFirstColumn="0" w:firstRowLastColumn="0" w:lastRowFirstColumn="0" w:lastRowLastColumn="0"/>
              <w:rPr>
                <w:bCs/>
              </w:rPr>
            </w:pPr>
            <w:hyperlink r:id="rId10" w:history="1">
              <w:r w:rsidR="006E0779" w:rsidRPr="00E1586A">
                <w:rPr>
                  <w:rFonts w:hint="eastAsia"/>
                  <w:bCs/>
                </w:rPr>
                <w:t>lqzh931221@hotmail.com</w:t>
              </w:r>
            </w:hyperlink>
          </w:p>
        </w:tc>
        <w:tc>
          <w:tcPr>
            <w:tcW w:w="2133" w:type="dxa"/>
            <w:gridSpan w:val="3"/>
          </w:tcPr>
          <w:p w:rsidR="006E0779" w:rsidRPr="006E0779" w:rsidRDefault="006E0779" w:rsidP="006E0779">
            <w:pPr>
              <w:snapToGrid w:val="0"/>
              <w:spacing w:line="240" w:lineRule="exact"/>
              <w:jc w:val="both"/>
              <w:cnfStyle w:val="000000000000" w:firstRow="0" w:lastRow="0" w:firstColumn="0" w:lastColumn="0" w:oddVBand="0" w:evenVBand="0" w:oddHBand="0" w:evenHBand="0" w:firstRowFirstColumn="0" w:firstRowLastColumn="0" w:lastRowFirstColumn="0" w:lastRowLastColumn="0"/>
              <w:rPr>
                <w:bCs/>
              </w:rPr>
            </w:pPr>
            <w:r w:rsidRPr="006E0779">
              <w:rPr>
                <w:rFonts w:hint="eastAsia"/>
                <w:bCs/>
              </w:rPr>
              <w:t>組員</w:t>
            </w:r>
          </w:p>
        </w:tc>
        <w:tc>
          <w:tcPr>
            <w:tcW w:w="2006" w:type="dxa"/>
          </w:tcPr>
          <w:p w:rsidR="006E0779" w:rsidRPr="006E0779" w:rsidRDefault="006E0779" w:rsidP="006E0779">
            <w:pPr>
              <w:snapToGrid w:val="0"/>
              <w:spacing w:line="240" w:lineRule="exact"/>
              <w:jc w:val="both"/>
              <w:cnfStyle w:val="000000000000" w:firstRow="0" w:lastRow="0" w:firstColumn="0" w:lastColumn="0" w:oddVBand="0" w:evenVBand="0" w:oddHBand="0" w:evenHBand="0" w:firstRowFirstColumn="0" w:firstRowLastColumn="0" w:lastRowFirstColumn="0" w:lastRowLastColumn="0"/>
              <w:rPr>
                <w:bCs/>
              </w:rPr>
            </w:pPr>
            <w:r w:rsidRPr="006E0779">
              <w:rPr>
                <w:rFonts w:hint="eastAsia"/>
                <w:bCs/>
              </w:rPr>
              <w:t>O</w:t>
            </w:r>
          </w:p>
        </w:tc>
      </w:tr>
      <w:tr w:rsidR="006E0779"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6E0779">
            <w:pPr>
              <w:jc w:val="both"/>
              <w:rPr>
                <w:rFonts w:ascii="Calibri" w:hAnsi="Calibri" w:cs="Calibri"/>
                <w:b/>
                <w:szCs w:val="24"/>
              </w:rPr>
            </w:pPr>
            <w:r>
              <w:rPr>
                <w:rFonts w:ascii="Calibri" w:hAnsi="Calibri" w:cs="Calibri" w:hint="eastAsia"/>
                <w:szCs w:val="24"/>
              </w:rPr>
              <w:t>張文博</w:t>
            </w:r>
          </w:p>
        </w:tc>
        <w:tc>
          <w:tcPr>
            <w:tcW w:w="4046" w:type="dxa"/>
            <w:gridSpan w:val="5"/>
          </w:tcPr>
          <w:p w:rsidR="006E0779" w:rsidRPr="0011664B" w:rsidRDefault="006E0779" w:rsidP="006E0779">
            <w:pPr>
              <w:jc w:val="both"/>
              <w:cnfStyle w:val="000000100000" w:firstRow="0" w:lastRow="0" w:firstColumn="0" w:lastColumn="0" w:oddVBand="0" w:evenVBand="0" w:oddHBand="1" w:evenHBand="0" w:firstRowFirstColumn="0" w:firstRowLastColumn="0" w:lastRowFirstColumn="0" w:lastRowLastColumn="0"/>
            </w:pPr>
            <w:r w:rsidRPr="00112D90">
              <w:rPr>
                <w:rFonts w:hint="eastAsia"/>
                <w:bCs/>
              </w:rPr>
              <w:t>bo13</w:t>
            </w:r>
            <w:r w:rsidRPr="00112D90">
              <w:rPr>
                <w:bCs/>
              </w:rPr>
              <w:t>68885200@qq.com</w:t>
            </w:r>
          </w:p>
        </w:tc>
        <w:tc>
          <w:tcPr>
            <w:tcW w:w="2133" w:type="dxa"/>
            <w:gridSpan w:val="3"/>
          </w:tcPr>
          <w:p w:rsidR="006E0779" w:rsidRPr="006E0779" w:rsidRDefault="006E0779" w:rsidP="006E0779">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bCs/>
              </w:rPr>
            </w:pPr>
            <w:r w:rsidRPr="006E0779">
              <w:rPr>
                <w:rFonts w:hint="eastAsia"/>
                <w:bCs/>
              </w:rPr>
              <w:t>組員</w:t>
            </w:r>
          </w:p>
        </w:tc>
        <w:tc>
          <w:tcPr>
            <w:tcW w:w="2006" w:type="dxa"/>
          </w:tcPr>
          <w:p w:rsidR="006E0779" w:rsidRPr="006E0779" w:rsidRDefault="006E0779" w:rsidP="006E0779">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bCs/>
              </w:rPr>
            </w:pPr>
            <w:r w:rsidRPr="006E0779">
              <w:rPr>
                <w:rFonts w:hint="eastAsia"/>
                <w:bCs/>
              </w:rPr>
              <w:t>O</w:t>
            </w:r>
          </w:p>
        </w:tc>
      </w:tr>
      <w:tr w:rsidR="00416425" w:rsidRPr="00C73BB2" w:rsidTr="0089136B">
        <w:trPr>
          <w:trHeight w:val="181"/>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hAnsi="Calibri" w:cs="Calibri"/>
                <w:color w:val="000000" w:themeColor="text1"/>
              </w:rPr>
            </w:pPr>
            <w:r w:rsidRPr="00C73BB2">
              <w:rPr>
                <w:rFonts w:ascii="Calibri" w:hAnsi="Calibri" w:cs="Calibri"/>
                <w:color w:val="000000" w:themeColor="text1"/>
              </w:rPr>
              <w:t>會議議程</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1017" w:type="dxa"/>
            <w:gridSpan w:val="11"/>
          </w:tcPr>
          <w:p w:rsidR="006E0779" w:rsidRPr="006E0779" w:rsidRDefault="006E0779" w:rsidP="006E0779">
            <w:pPr>
              <w:widowControl/>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流程</w:t>
            </w:r>
            <w:r w:rsidRPr="006E0779">
              <w:rPr>
                <w:rFonts w:ascii="Arial" w:eastAsia="新細明體" w:hAnsi="Arial" w:cs="Arial"/>
                <w:color w:val="3B3A3C"/>
                <w:kern w:val="0"/>
                <w:sz w:val="26"/>
                <w:szCs w:val="26"/>
              </w:rPr>
              <w:t>:</w:t>
            </w:r>
          </w:p>
          <w:p w:rsidR="006E0779" w:rsidRDefault="006E0779" w:rsidP="006E0779">
            <w:pPr>
              <w:widowControl/>
              <w:numPr>
                <w:ilvl w:val="0"/>
                <w:numId w:val="3"/>
              </w:numPr>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作業</w:t>
            </w:r>
          </w:p>
          <w:p w:rsidR="0089136B" w:rsidRPr="0089136B" w:rsidRDefault="006E0779" w:rsidP="0089136B">
            <w:pPr>
              <w:widowControl/>
              <w:numPr>
                <w:ilvl w:val="0"/>
                <w:numId w:val="4"/>
              </w:numPr>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Term Project Class Diagram</w:t>
            </w:r>
            <w:r w:rsidRPr="006E0779">
              <w:rPr>
                <w:rFonts w:ascii="Arial" w:eastAsia="新細明體" w:hAnsi="Arial" w:cs="Arial"/>
                <w:color w:val="3B3A3C"/>
                <w:kern w:val="0"/>
                <w:sz w:val="26"/>
                <w:szCs w:val="26"/>
              </w:rPr>
              <w:t>和</w:t>
            </w:r>
            <w:r w:rsidRPr="006E0779">
              <w:rPr>
                <w:rFonts w:ascii="Arial" w:eastAsia="新細明體" w:hAnsi="Arial" w:cs="Arial"/>
                <w:color w:val="3B3A3C"/>
                <w:kern w:val="0"/>
                <w:sz w:val="26"/>
                <w:szCs w:val="26"/>
              </w:rPr>
              <w:t>Requirement</w:t>
            </w:r>
            <w:r w:rsidRPr="006E0779">
              <w:rPr>
                <w:rFonts w:ascii="Arial" w:eastAsia="新細明體" w:hAnsi="Arial" w:cs="Arial"/>
                <w:color w:val="3B3A3C"/>
                <w:kern w:val="0"/>
                <w:sz w:val="26"/>
                <w:szCs w:val="26"/>
              </w:rPr>
              <w:t>修改</w:t>
            </w:r>
          </w:p>
        </w:tc>
      </w:tr>
      <w:tr w:rsidR="00416425" w:rsidRPr="00C73BB2" w:rsidTr="0089136B">
        <w:trPr>
          <w:trHeight w:val="244"/>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hAnsi="Calibri" w:cs="Calibri"/>
              </w:rPr>
            </w:pPr>
            <w:r w:rsidRPr="00C73BB2">
              <w:rPr>
                <w:rFonts w:ascii="Calibri" w:hAnsi="Calibri" w:cs="Calibri"/>
              </w:rPr>
              <w:t>會議討論議題</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1017" w:type="dxa"/>
            <w:gridSpan w:val="11"/>
          </w:tcPr>
          <w:p w:rsidR="0089136B" w:rsidRPr="0089136B" w:rsidRDefault="0089136B" w:rsidP="0089136B">
            <w:pPr>
              <w:widowControl/>
              <w:numPr>
                <w:ilvl w:val="0"/>
                <w:numId w:val="87"/>
              </w:numPr>
              <w:spacing w:line="360" w:lineRule="atLeast"/>
              <w:rPr>
                <w:rFonts w:ascii="Arial" w:eastAsia="新細明體" w:hAnsi="Arial" w:cs="Arial"/>
                <w:color w:val="3B3A3C"/>
                <w:kern w:val="0"/>
                <w:sz w:val="26"/>
                <w:szCs w:val="26"/>
              </w:rPr>
            </w:pPr>
            <w:r w:rsidRPr="0089136B">
              <w:rPr>
                <w:rFonts w:ascii="Arial" w:eastAsia="新細明體" w:hAnsi="Arial" w:cs="Arial"/>
                <w:color w:val="3B3A3C"/>
                <w:kern w:val="0"/>
                <w:sz w:val="26"/>
                <w:szCs w:val="26"/>
              </w:rPr>
              <w:t>作業</w:t>
            </w:r>
          </w:p>
          <w:p w:rsidR="0089136B" w:rsidRDefault="0089136B" w:rsidP="0089136B">
            <w:pPr>
              <w:widowControl/>
              <w:numPr>
                <w:ilvl w:val="1"/>
                <w:numId w:val="87"/>
              </w:numPr>
              <w:spacing w:line="360" w:lineRule="atLeast"/>
              <w:rPr>
                <w:ins w:id="1" w:author="李唐" w:date="2014-11-30T21:52:00Z"/>
                <w:rFonts w:ascii="Arial" w:eastAsia="新細明體" w:hAnsi="Arial" w:cs="Arial"/>
                <w:color w:val="3B3A3C"/>
                <w:kern w:val="0"/>
                <w:sz w:val="26"/>
                <w:szCs w:val="26"/>
              </w:rPr>
            </w:pPr>
            <w:r w:rsidRPr="0089136B">
              <w:rPr>
                <w:rFonts w:ascii="Arial" w:eastAsia="新細明體" w:hAnsi="Arial" w:cs="Arial"/>
                <w:color w:val="3B3A3C"/>
                <w:kern w:val="0"/>
                <w:sz w:val="26"/>
                <w:szCs w:val="26"/>
              </w:rPr>
              <w:t>Pizza</w:t>
            </w:r>
            <w:r w:rsidRPr="0089136B">
              <w:rPr>
                <w:rFonts w:ascii="Arial" w:eastAsia="新細明體" w:hAnsi="Arial" w:cs="Arial"/>
                <w:color w:val="3B3A3C"/>
                <w:kern w:val="0"/>
                <w:sz w:val="26"/>
                <w:szCs w:val="26"/>
              </w:rPr>
              <w:t>店</w:t>
            </w:r>
          </w:p>
          <w:p w:rsidR="00DE34D9" w:rsidRPr="0089136B" w:rsidRDefault="00DE34D9">
            <w:pPr>
              <w:widowControl/>
              <w:spacing w:line="360" w:lineRule="atLeast"/>
              <w:ind w:left="794"/>
              <w:rPr>
                <w:rFonts w:ascii="Arial" w:eastAsia="新細明體" w:hAnsi="Arial" w:cs="Arial"/>
                <w:color w:val="3B3A3C"/>
                <w:kern w:val="0"/>
                <w:sz w:val="26"/>
                <w:szCs w:val="26"/>
              </w:rPr>
              <w:pPrChange w:id="2" w:author="李唐" w:date="2014-11-30T21:52:00Z">
                <w:pPr>
                  <w:widowControl/>
                  <w:numPr>
                    <w:ilvl w:val="1"/>
                    <w:numId w:val="87"/>
                  </w:numPr>
                  <w:tabs>
                    <w:tab w:val="num" w:pos="1440"/>
                  </w:tabs>
                  <w:spacing w:line="360" w:lineRule="atLeast"/>
                  <w:ind w:left="794" w:hanging="397"/>
                </w:pPr>
              </w:pPrChange>
            </w:pPr>
            <w:ins w:id="3" w:author="李唐" w:date="2014-11-30T21:52:00Z">
              <w:r>
                <w:rPr>
                  <w:noProof/>
                </w:rPr>
                <w:drawing>
                  <wp:inline distT="0" distB="0" distL="0" distR="0" wp14:anchorId="46D4717C" wp14:editId="07EC17A4">
                    <wp:extent cx="4191000" cy="95452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FFFFFF"/>
                                </a:clrFrom>
                                <a:clrTo>
                                  <a:srgbClr val="FFFFFF">
                                    <a:alpha val="0"/>
                                  </a:srgbClr>
                                </a:clrTo>
                              </a:clrChange>
                            </a:blip>
                            <a:stretch>
                              <a:fillRect/>
                            </a:stretch>
                          </pic:blipFill>
                          <pic:spPr>
                            <a:xfrm>
                              <a:off x="0" y="0"/>
                              <a:ext cx="4231364" cy="963721"/>
                            </a:xfrm>
                            <a:prstGeom prst="rect">
                              <a:avLst/>
                            </a:prstGeom>
                          </pic:spPr>
                        </pic:pic>
                      </a:graphicData>
                    </a:graphic>
                  </wp:inline>
                </w:drawing>
              </w:r>
            </w:ins>
          </w:p>
          <w:p w:rsidR="0089136B" w:rsidRDefault="0089136B" w:rsidP="0089136B">
            <w:pPr>
              <w:widowControl/>
              <w:numPr>
                <w:ilvl w:val="2"/>
                <w:numId w:val="87"/>
              </w:numPr>
              <w:spacing w:line="360" w:lineRule="atLeast"/>
              <w:rPr>
                <w:ins w:id="4" w:author="李唐" w:date="2014-12-03T23:29:00Z"/>
                <w:rFonts w:ascii="Arial" w:eastAsia="新細明體" w:hAnsi="Arial" w:cs="Arial"/>
                <w:color w:val="3B3A3C"/>
                <w:kern w:val="0"/>
                <w:sz w:val="26"/>
                <w:szCs w:val="26"/>
              </w:rPr>
            </w:pPr>
            <w:r w:rsidRPr="0089136B">
              <w:rPr>
                <w:rFonts w:ascii="Arial" w:eastAsia="新細明體" w:hAnsi="Arial" w:cs="Arial"/>
                <w:color w:val="3B3A3C"/>
                <w:kern w:val="0"/>
                <w:sz w:val="26"/>
                <w:szCs w:val="26"/>
              </w:rPr>
              <w:t>Initial Design</w:t>
            </w:r>
          </w:p>
          <w:p w:rsidR="00953447" w:rsidRPr="00953447" w:rsidRDefault="00953447" w:rsidP="00953447">
            <w:pPr>
              <w:widowControl/>
              <w:numPr>
                <w:ilvl w:val="3"/>
                <w:numId w:val="87"/>
              </w:numPr>
              <w:spacing w:line="360" w:lineRule="atLeast"/>
              <w:rPr>
                <w:ins w:id="5" w:author="李唐" w:date="2014-11-30T21:40:00Z"/>
                <w:rFonts w:ascii="Arial" w:eastAsia="新細明體" w:hAnsi="Arial" w:cs="Arial"/>
                <w:color w:val="000000" w:themeColor="text1"/>
                <w:kern w:val="0"/>
                <w:sz w:val="26"/>
                <w:szCs w:val="26"/>
                <w:rPrChange w:id="6" w:author="李唐" w:date="2014-12-03T23:29:00Z">
                  <w:rPr>
                    <w:ins w:id="7" w:author="李唐" w:date="2014-11-30T21:40:00Z"/>
                    <w:rFonts w:ascii="Arial" w:eastAsia="新細明體" w:hAnsi="Arial" w:cs="Arial"/>
                    <w:color w:val="3B3A3C"/>
                    <w:kern w:val="0"/>
                    <w:sz w:val="26"/>
                    <w:szCs w:val="26"/>
                  </w:rPr>
                </w:rPrChange>
              </w:rPr>
              <w:pPrChange w:id="8" w:author="李唐" w:date="2014-12-03T23:29:00Z">
                <w:pPr>
                  <w:widowControl/>
                  <w:numPr>
                    <w:ilvl w:val="2"/>
                    <w:numId w:val="87"/>
                  </w:numPr>
                  <w:tabs>
                    <w:tab w:val="num" w:pos="2160"/>
                  </w:tabs>
                  <w:spacing w:line="360" w:lineRule="atLeast"/>
                  <w:ind w:left="1191" w:hanging="397"/>
                </w:pPr>
              </w:pPrChange>
            </w:pPr>
            <w:ins w:id="9" w:author="李唐" w:date="2014-12-03T23:29:00Z">
              <w:r>
                <w:rPr>
                  <w:rFonts w:ascii="Arial" w:eastAsia="新細明體" w:hAnsi="Arial" w:cs="Arial"/>
                  <w:color w:val="3B3A3C"/>
                  <w:kern w:val="0"/>
                  <w:sz w:val="26"/>
                  <w:szCs w:val="26"/>
                </w:rPr>
                <w:t xml:space="preserve">Code: </w:t>
              </w:r>
              <w:r w:rsidRPr="00953447">
                <w:rPr>
                  <w:rStyle w:val="a4"/>
                  <w:rFonts w:ascii="Arial" w:eastAsia="新細明體" w:hAnsi="Arial" w:cs="Arial"/>
                  <w:bCs w:val="0"/>
                  <w:kern w:val="0"/>
                  <w:sz w:val="26"/>
                  <w:szCs w:val="26"/>
                  <w:rPrChange w:id="10" w:author="李唐" w:date="2014-12-03T23:30:00Z">
                    <w:rPr/>
                  </w:rPrChange>
                </w:rPr>
                <w:fldChar w:fldCharType="begin"/>
              </w:r>
              <w:r w:rsidRPr="00953447">
                <w:rPr>
                  <w:rStyle w:val="a4"/>
                  <w:rFonts w:ascii="Arial" w:eastAsia="新細明體" w:hAnsi="Arial" w:cs="Arial"/>
                  <w:bCs w:val="0"/>
                  <w:kern w:val="0"/>
                  <w:sz w:val="26"/>
                  <w:szCs w:val="26"/>
                  <w:rPrChange w:id="11" w:author="李唐" w:date="2014-12-03T23:30:00Z">
                    <w:rPr/>
                  </w:rPrChange>
                </w:rPr>
                <w:instrText xml:space="preserve"> HYPERLINK "http://pastebin.com/KZgQZXvB" </w:instrText>
              </w:r>
              <w:r w:rsidRPr="00953447">
                <w:rPr>
                  <w:rStyle w:val="a4"/>
                  <w:rFonts w:ascii="Arial" w:eastAsia="新細明體" w:hAnsi="Arial" w:cs="Arial"/>
                  <w:bCs w:val="0"/>
                  <w:kern w:val="0"/>
                  <w:sz w:val="26"/>
                  <w:szCs w:val="26"/>
                  <w:rPrChange w:id="12" w:author="李唐" w:date="2014-12-03T23:30:00Z">
                    <w:rPr/>
                  </w:rPrChange>
                </w:rPr>
                <w:fldChar w:fldCharType="separate"/>
              </w:r>
              <w:r w:rsidRPr="00953447">
                <w:rPr>
                  <w:rStyle w:val="a4"/>
                  <w:rFonts w:ascii="Arial" w:eastAsia="新細明體" w:hAnsi="Arial" w:cs="Arial"/>
                  <w:bCs w:val="0"/>
                  <w:kern w:val="0"/>
                  <w:sz w:val="26"/>
                  <w:szCs w:val="26"/>
                  <w:rPrChange w:id="13" w:author="李唐" w:date="2014-12-03T23:30:00Z">
                    <w:rPr>
                      <w:rStyle w:val="a4"/>
                      <w:rFonts w:ascii="Arial" w:hAnsi="Arial" w:cs="Arial"/>
                      <w:color w:val="4B8971"/>
                      <w:sz w:val="26"/>
                      <w:szCs w:val="26"/>
                      <w:shd w:val="clear" w:color="auto" w:fill="FFFFFF"/>
                    </w:rPr>
                  </w:rPrChange>
                </w:rPr>
                <w:t>http://pastebin.com/KZgQZXvB</w:t>
              </w:r>
              <w:r w:rsidRPr="00953447">
                <w:rPr>
                  <w:rStyle w:val="a4"/>
                  <w:rFonts w:ascii="Arial" w:eastAsia="新細明體" w:hAnsi="Arial" w:cs="Arial"/>
                  <w:bCs w:val="0"/>
                  <w:kern w:val="0"/>
                  <w:sz w:val="26"/>
                  <w:szCs w:val="26"/>
                  <w:rPrChange w:id="14" w:author="李唐" w:date="2014-12-03T23:30:00Z">
                    <w:rPr/>
                  </w:rPrChange>
                </w:rPr>
                <w:fldChar w:fldCharType="end"/>
              </w:r>
            </w:ins>
          </w:p>
          <w:p w:rsidR="00F349C7" w:rsidRPr="0089136B" w:rsidRDefault="00F349C7">
            <w:pPr>
              <w:widowControl/>
              <w:spacing w:line="360" w:lineRule="atLeast"/>
              <w:ind w:left="794"/>
              <w:rPr>
                <w:rFonts w:ascii="Arial" w:eastAsia="新細明體" w:hAnsi="Arial" w:cs="Arial"/>
                <w:color w:val="3B3A3C"/>
                <w:kern w:val="0"/>
                <w:sz w:val="26"/>
                <w:szCs w:val="26"/>
              </w:rPr>
              <w:pPrChange w:id="15" w:author="李唐" w:date="2014-11-30T21:40:00Z">
                <w:pPr>
                  <w:widowControl/>
                  <w:numPr>
                    <w:ilvl w:val="2"/>
                    <w:numId w:val="87"/>
                  </w:numPr>
                  <w:tabs>
                    <w:tab w:val="num" w:pos="2160"/>
                  </w:tabs>
                  <w:spacing w:line="360" w:lineRule="atLeast"/>
                  <w:ind w:left="1191" w:hanging="397"/>
                </w:pPr>
              </w:pPrChange>
            </w:pPr>
            <w:ins w:id="16" w:author="李唐" w:date="2014-11-30T21:40:00Z">
              <w:r>
                <w:rPr>
                  <w:rFonts w:ascii="Arial" w:eastAsia="新細明體" w:hAnsi="Arial" w:cs="Arial"/>
                  <w:noProof/>
                  <w:color w:val="3B3A3C"/>
                  <w:kern w:val="0"/>
                  <w:sz w:val="26"/>
                  <w:szCs w:val="26"/>
                </w:rPr>
                <w:lastRenderedPageBreak/>
                <w:drawing>
                  <wp:inline distT="0" distB="0" distL="0" distR="0">
                    <wp:extent cx="5587873" cy="30575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_pizza.png"/>
                            <pic:cNvPicPr/>
                          </pic:nvPicPr>
                          <pic:blipFill>
                            <a:blip r:embed="rId12">
                              <a:extLst>
                                <a:ext uri="{28A0092B-C50C-407E-A947-70E740481C1C}">
                                  <a14:useLocalDpi xmlns:a14="http://schemas.microsoft.com/office/drawing/2010/main" val="0"/>
                                </a:ext>
                              </a:extLst>
                            </a:blip>
                            <a:stretch>
                              <a:fillRect/>
                            </a:stretch>
                          </pic:blipFill>
                          <pic:spPr>
                            <a:xfrm>
                              <a:off x="0" y="0"/>
                              <a:ext cx="5589185" cy="3058243"/>
                            </a:xfrm>
                            <a:prstGeom prst="rect">
                              <a:avLst/>
                            </a:prstGeom>
                          </pic:spPr>
                        </pic:pic>
                      </a:graphicData>
                    </a:graphic>
                  </wp:inline>
                </w:drawing>
              </w:r>
            </w:ins>
          </w:p>
          <w:p w:rsidR="0089136B" w:rsidRDefault="0089136B" w:rsidP="00B74284">
            <w:pPr>
              <w:widowControl/>
              <w:numPr>
                <w:ilvl w:val="2"/>
                <w:numId w:val="87"/>
              </w:numPr>
              <w:spacing w:line="360" w:lineRule="atLeast"/>
              <w:rPr>
                <w:ins w:id="17" w:author="李唐" w:date="2014-11-30T21:40:00Z"/>
                <w:rFonts w:ascii="Arial" w:eastAsia="新細明體" w:hAnsi="Arial" w:cs="Arial"/>
                <w:color w:val="3B3A3C"/>
                <w:kern w:val="0"/>
                <w:sz w:val="26"/>
                <w:szCs w:val="26"/>
              </w:rPr>
            </w:pPr>
            <w:r w:rsidRPr="0089136B">
              <w:rPr>
                <w:rFonts w:ascii="Arial" w:eastAsia="新細明體" w:hAnsi="Arial" w:cs="Arial"/>
                <w:color w:val="3B3A3C"/>
                <w:kern w:val="0"/>
                <w:sz w:val="26"/>
                <w:szCs w:val="26"/>
              </w:rPr>
              <w:t>ReDesign</w:t>
            </w:r>
          </w:p>
          <w:p w:rsidR="00F349C7" w:rsidRDefault="00F349C7">
            <w:pPr>
              <w:widowControl/>
              <w:spacing w:line="360" w:lineRule="atLeast"/>
              <w:ind w:leftChars="506" w:left="1214"/>
              <w:rPr>
                <w:ins w:id="18" w:author="李唐" w:date="2014-11-30T21:40:00Z"/>
                <w:rFonts w:ascii="Arial" w:eastAsia="新細明體" w:hAnsi="Arial" w:cs="Arial"/>
                <w:color w:val="3B3A3C"/>
                <w:kern w:val="0"/>
                <w:sz w:val="26"/>
                <w:szCs w:val="26"/>
              </w:rPr>
              <w:pPrChange w:id="19" w:author="李唐" w:date="2014-11-30T21:41:00Z">
                <w:pPr>
                  <w:widowControl/>
                  <w:numPr>
                    <w:ilvl w:val="2"/>
                    <w:numId w:val="87"/>
                  </w:numPr>
                  <w:tabs>
                    <w:tab w:val="num" w:pos="2160"/>
                  </w:tabs>
                  <w:spacing w:line="360" w:lineRule="atLeast"/>
                  <w:ind w:left="1191" w:hanging="397"/>
                </w:pPr>
              </w:pPrChange>
            </w:pPr>
            <w:ins w:id="20" w:author="李唐" w:date="2014-11-30T21:41:00Z">
              <w:r>
                <w:rPr>
                  <w:rFonts w:ascii="Arial" w:eastAsia="新細明體" w:hAnsi="Arial" w:cs="Arial"/>
                  <w:noProof/>
                  <w:color w:val="3B3A3C"/>
                  <w:kern w:val="0"/>
                  <w:sz w:val="26"/>
                  <w:szCs w:val="26"/>
                </w:rPr>
                <w:drawing>
                  <wp:inline distT="0" distB="0" distL="0" distR="0">
                    <wp:extent cx="5636788" cy="3295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zza.png"/>
                            <pic:cNvPicPr/>
                          </pic:nvPicPr>
                          <pic:blipFill>
                            <a:blip r:embed="rId13">
                              <a:extLst>
                                <a:ext uri="{28A0092B-C50C-407E-A947-70E740481C1C}">
                                  <a14:useLocalDpi xmlns:a14="http://schemas.microsoft.com/office/drawing/2010/main" val="0"/>
                                </a:ext>
                              </a:extLst>
                            </a:blip>
                            <a:stretch>
                              <a:fillRect/>
                            </a:stretch>
                          </pic:blipFill>
                          <pic:spPr>
                            <a:xfrm>
                              <a:off x="0" y="0"/>
                              <a:ext cx="5644715" cy="3300285"/>
                            </a:xfrm>
                            <a:prstGeom prst="rect">
                              <a:avLst/>
                            </a:prstGeom>
                          </pic:spPr>
                        </pic:pic>
                      </a:graphicData>
                    </a:graphic>
                  </wp:inline>
                </w:drawing>
              </w:r>
            </w:ins>
          </w:p>
          <w:p w:rsidR="00F349C7" w:rsidRPr="0089136B" w:rsidRDefault="00F349C7">
            <w:pPr>
              <w:widowControl/>
              <w:spacing w:line="360" w:lineRule="atLeast"/>
              <w:rPr>
                <w:rFonts w:ascii="Arial" w:eastAsia="新細明體" w:hAnsi="Arial" w:cs="Arial"/>
                <w:color w:val="3B3A3C"/>
                <w:kern w:val="0"/>
                <w:sz w:val="26"/>
                <w:szCs w:val="26"/>
              </w:rPr>
              <w:pPrChange w:id="21" w:author="李唐" w:date="2014-11-30T21:40:00Z">
                <w:pPr>
                  <w:widowControl/>
                  <w:numPr>
                    <w:ilvl w:val="2"/>
                    <w:numId w:val="87"/>
                  </w:numPr>
                  <w:tabs>
                    <w:tab w:val="num" w:pos="2160"/>
                  </w:tabs>
                  <w:spacing w:line="360" w:lineRule="atLeast"/>
                  <w:ind w:left="1191" w:hanging="397"/>
                </w:pPr>
              </w:pPrChange>
            </w:pPr>
          </w:p>
          <w:p w:rsidR="0089136B" w:rsidRDefault="0089136B" w:rsidP="00B74284">
            <w:pPr>
              <w:widowControl/>
              <w:numPr>
                <w:ilvl w:val="1"/>
                <w:numId w:val="87"/>
              </w:numPr>
              <w:spacing w:line="360" w:lineRule="atLeast"/>
              <w:rPr>
                <w:ins w:id="22" w:author="李唐" w:date="2014-11-30T21:52:00Z"/>
                <w:rFonts w:ascii="Arial" w:eastAsia="新細明體" w:hAnsi="Arial" w:cs="Arial"/>
                <w:color w:val="3B3A3C"/>
                <w:kern w:val="0"/>
                <w:sz w:val="26"/>
                <w:szCs w:val="26"/>
              </w:rPr>
            </w:pPr>
            <w:r w:rsidRPr="0089136B">
              <w:rPr>
                <w:rFonts w:ascii="Arial" w:eastAsia="新細明體" w:hAnsi="Arial" w:cs="Arial"/>
                <w:color w:val="3B3A3C"/>
                <w:kern w:val="0"/>
                <w:sz w:val="26"/>
                <w:szCs w:val="26"/>
              </w:rPr>
              <w:t>GUI APP</w:t>
            </w:r>
          </w:p>
          <w:p w:rsidR="00DE34D9" w:rsidRPr="0089136B" w:rsidRDefault="00DE34D9">
            <w:pPr>
              <w:widowControl/>
              <w:spacing w:line="360" w:lineRule="atLeast"/>
              <w:ind w:left="794"/>
              <w:rPr>
                <w:rFonts w:ascii="Arial" w:eastAsia="新細明體" w:hAnsi="Arial" w:cs="Arial"/>
                <w:color w:val="3B3A3C"/>
                <w:kern w:val="0"/>
                <w:sz w:val="26"/>
                <w:szCs w:val="26"/>
              </w:rPr>
              <w:pPrChange w:id="23" w:author="李唐" w:date="2014-11-30T21:52:00Z">
                <w:pPr>
                  <w:widowControl/>
                  <w:numPr>
                    <w:ilvl w:val="1"/>
                    <w:numId w:val="87"/>
                  </w:numPr>
                  <w:tabs>
                    <w:tab w:val="num" w:pos="1440"/>
                  </w:tabs>
                  <w:spacing w:line="360" w:lineRule="atLeast"/>
                  <w:ind w:left="794" w:hanging="397"/>
                </w:pPr>
              </w:pPrChange>
            </w:pPr>
            <w:ins w:id="24" w:author="李唐" w:date="2014-11-30T21:52:00Z">
              <w:r>
                <w:rPr>
                  <w:noProof/>
                </w:rPr>
                <w:drawing>
                  <wp:inline distT="0" distB="0" distL="0" distR="0" wp14:anchorId="65EC4673" wp14:editId="0236D452">
                    <wp:extent cx="4105275" cy="158532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FFFFFF"/>
                                </a:clrFrom>
                                <a:clrTo>
                                  <a:srgbClr val="FFFFFF">
                                    <a:alpha val="0"/>
                                  </a:srgbClr>
                                </a:clrTo>
                              </a:clrChange>
                            </a:blip>
                            <a:stretch>
                              <a:fillRect/>
                            </a:stretch>
                          </pic:blipFill>
                          <pic:spPr>
                            <a:xfrm>
                              <a:off x="0" y="0"/>
                              <a:ext cx="4149072" cy="1602239"/>
                            </a:xfrm>
                            <a:prstGeom prst="rect">
                              <a:avLst/>
                            </a:prstGeom>
                          </pic:spPr>
                        </pic:pic>
                      </a:graphicData>
                    </a:graphic>
                  </wp:inline>
                </w:drawing>
              </w:r>
            </w:ins>
          </w:p>
          <w:p w:rsidR="0089136B" w:rsidRDefault="0089136B" w:rsidP="00B74284">
            <w:pPr>
              <w:widowControl/>
              <w:numPr>
                <w:ilvl w:val="2"/>
                <w:numId w:val="87"/>
              </w:numPr>
              <w:spacing w:line="360" w:lineRule="atLeast"/>
              <w:rPr>
                <w:ins w:id="25" w:author="李唐" w:date="2014-12-03T23:28:00Z"/>
                <w:rFonts w:ascii="Arial" w:eastAsia="新細明體" w:hAnsi="Arial" w:cs="Arial"/>
                <w:color w:val="3B3A3C"/>
                <w:kern w:val="0"/>
                <w:sz w:val="26"/>
                <w:szCs w:val="26"/>
              </w:rPr>
            </w:pPr>
            <w:r w:rsidRPr="0089136B">
              <w:rPr>
                <w:rFonts w:ascii="Arial" w:eastAsia="新細明體" w:hAnsi="Arial" w:cs="Arial"/>
                <w:color w:val="3B3A3C"/>
                <w:kern w:val="0"/>
                <w:sz w:val="26"/>
                <w:szCs w:val="26"/>
              </w:rPr>
              <w:t>Initial Design</w:t>
            </w:r>
          </w:p>
          <w:p w:rsidR="00953447" w:rsidRDefault="00953447" w:rsidP="00953447">
            <w:pPr>
              <w:widowControl/>
              <w:numPr>
                <w:ilvl w:val="3"/>
                <w:numId w:val="87"/>
              </w:numPr>
              <w:spacing w:line="360" w:lineRule="atLeast"/>
              <w:rPr>
                <w:ins w:id="26" w:author="李唐" w:date="2014-12-03T23:30:00Z"/>
                <w:rFonts w:ascii="Arial" w:eastAsia="新細明體" w:hAnsi="Arial" w:cs="Arial"/>
                <w:color w:val="3B3A3C"/>
                <w:kern w:val="0"/>
                <w:sz w:val="26"/>
                <w:szCs w:val="26"/>
              </w:rPr>
              <w:pPrChange w:id="27" w:author="李唐" w:date="2014-12-03T23:28:00Z">
                <w:pPr>
                  <w:widowControl/>
                  <w:numPr>
                    <w:ilvl w:val="2"/>
                    <w:numId w:val="87"/>
                  </w:numPr>
                  <w:tabs>
                    <w:tab w:val="num" w:pos="2160"/>
                  </w:tabs>
                  <w:spacing w:line="360" w:lineRule="atLeast"/>
                  <w:ind w:left="1191" w:hanging="397"/>
                </w:pPr>
              </w:pPrChange>
            </w:pPr>
            <w:ins w:id="28" w:author="李唐" w:date="2014-12-03T23:28:00Z">
              <w:r>
                <w:rPr>
                  <w:rFonts w:ascii="Arial" w:eastAsia="新細明體" w:hAnsi="Arial" w:cs="Arial" w:hint="eastAsia"/>
                  <w:color w:val="3B3A3C"/>
                  <w:kern w:val="0"/>
                  <w:sz w:val="26"/>
                  <w:szCs w:val="26"/>
                </w:rPr>
                <w:t>Code:</w:t>
              </w:r>
            </w:ins>
            <w:ins w:id="29" w:author="李唐" w:date="2014-12-03T23:29:00Z">
              <w:r>
                <w:rPr>
                  <w:rFonts w:ascii="Arial" w:eastAsia="新細明體" w:hAnsi="Arial" w:cs="Arial"/>
                  <w:color w:val="3B3A3C"/>
                  <w:kern w:val="0"/>
                  <w:sz w:val="26"/>
                  <w:szCs w:val="26"/>
                </w:rPr>
                <w:fldChar w:fldCharType="begin"/>
              </w:r>
              <w:r>
                <w:rPr>
                  <w:rFonts w:ascii="Arial" w:eastAsia="新細明體" w:hAnsi="Arial" w:cs="Arial"/>
                  <w:color w:val="3B3A3C"/>
                  <w:kern w:val="0"/>
                  <w:sz w:val="26"/>
                  <w:szCs w:val="26"/>
                </w:rPr>
                <w:instrText xml:space="preserve"> HYPERLINK "%20http:/pastebin.com/ApjSUaPZ" </w:instrText>
              </w:r>
              <w:r>
                <w:rPr>
                  <w:rFonts w:ascii="Arial" w:eastAsia="新細明體" w:hAnsi="Arial" w:cs="Arial"/>
                  <w:color w:val="3B3A3C"/>
                  <w:kern w:val="0"/>
                  <w:sz w:val="26"/>
                  <w:szCs w:val="26"/>
                </w:rPr>
              </w:r>
              <w:r>
                <w:rPr>
                  <w:rFonts w:ascii="Arial" w:eastAsia="新細明體" w:hAnsi="Arial" w:cs="Arial"/>
                  <w:color w:val="3B3A3C"/>
                  <w:kern w:val="0"/>
                  <w:sz w:val="26"/>
                  <w:szCs w:val="26"/>
                </w:rPr>
                <w:fldChar w:fldCharType="separate"/>
              </w:r>
              <w:r w:rsidRPr="00953447">
                <w:rPr>
                  <w:rStyle w:val="a4"/>
                  <w:rFonts w:ascii="Arial" w:eastAsia="新細明體" w:hAnsi="Arial" w:cs="Arial" w:hint="eastAsia"/>
                  <w:bCs w:val="0"/>
                  <w:kern w:val="0"/>
                  <w:sz w:val="26"/>
                  <w:szCs w:val="26"/>
                </w:rPr>
                <w:t xml:space="preserve"> </w:t>
              </w:r>
              <w:r w:rsidRPr="00953447">
                <w:rPr>
                  <w:rStyle w:val="a4"/>
                  <w:rFonts w:ascii="Arial" w:eastAsia="新細明體" w:hAnsi="Arial" w:cs="Arial"/>
                  <w:bCs w:val="0"/>
                  <w:kern w:val="0"/>
                  <w:sz w:val="26"/>
                  <w:szCs w:val="26"/>
                </w:rPr>
                <w:t>http://pastebin.com/ApjSUaPZ</w:t>
              </w:r>
              <w:r>
                <w:rPr>
                  <w:rFonts w:ascii="Arial" w:eastAsia="新細明體" w:hAnsi="Arial" w:cs="Arial"/>
                  <w:color w:val="3B3A3C"/>
                  <w:kern w:val="0"/>
                  <w:sz w:val="26"/>
                  <w:szCs w:val="26"/>
                </w:rPr>
                <w:fldChar w:fldCharType="end"/>
              </w:r>
            </w:ins>
          </w:p>
          <w:p w:rsidR="00953447" w:rsidRPr="0089136B" w:rsidRDefault="00953447" w:rsidP="00953447">
            <w:pPr>
              <w:widowControl/>
              <w:spacing w:line="360" w:lineRule="atLeast"/>
              <w:jc w:val="center"/>
              <w:rPr>
                <w:rFonts w:ascii="Arial" w:eastAsia="新細明體" w:hAnsi="Arial" w:cs="Arial" w:hint="eastAsia"/>
                <w:color w:val="3B3A3C"/>
                <w:kern w:val="0"/>
                <w:sz w:val="26"/>
                <w:szCs w:val="26"/>
              </w:rPr>
              <w:pPrChange w:id="30" w:author="李唐" w:date="2014-12-03T23:32:00Z">
                <w:pPr>
                  <w:widowControl/>
                  <w:numPr>
                    <w:ilvl w:val="2"/>
                    <w:numId w:val="87"/>
                  </w:numPr>
                  <w:tabs>
                    <w:tab w:val="num" w:pos="2160"/>
                  </w:tabs>
                  <w:spacing w:line="360" w:lineRule="atLeast"/>
                  <w:ind w:left="1191" w:hanging="397"/>
                </w:pPr>
              </w:pPrChange>
            </w:pPr>
            <w:ins w:id="31" w:author="李唐" w:date="2014-12-03T23:30:00Z">
              <w:r>
                <w:rPr>
                  <w:noProof/>
                </w:rPr>
                <w:lastRenderedPageBreak/>
                <w:drawing>
                  <wp:inline distT="0" distB="0" distL="0" distR="0">
                    <wp:extent cx="5630569" cy="2562225"/>
                    <wp:effectExtent l="0" t="0" r="8255" b="0"/>
                    <wp:docPr id="7" name="圖片 7" descr="https://scontent-a-sin.xx.fbcdn.net/hphotos-xpa1/v/t1.0-9/1535041_1015238165160128_4991586908717096224_n.jpg?oh=d3bd6b17f3317640dc2fa70ac754fd2b&amp;oe=550846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a-sin.xx.fbcdn.net/hphotos-xpa1/v/t1.0-9/1535041_1015238165160128_4991586908717096224_n.jpg?oh=d3bd6b17f3317640dc2fa70ac754fd2b&amp;oe=550846E8"/>
                            <pic:cNvPicPr>
                              <a:picLocks noChangeAspect="1" noChangeArrowheads="1"/>
                            </pic:cNvPicPr>
                          </pic:nvPicPr>
                          <pic:blipFill rotWithShape="1">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l="8286" t="20251" r="14083" b="20459"/>
                            <a:stretch/>
                          </pic:blipFill>
                          <pic:spPr bwMode="auto">
                            <a:xfrm>
                              <a:off x="0" y="0"/>
                              <a:ext cx="5648415" cy="2570346"/>
                            </a:xfrm>
                            <a:prstGeom prst="rect">
                              <a:avLst/>
                            </a:prstGeom>
                            <a:noFill/>
                            <a:ln>
                              <a:noFill/>
                            </a:ln>
                            <a:extLst>
                              <a:ext uri="{53640926-AAD7-44D8-BBD7-CCE9431645EC}">
                                <a14:shadowObscured xmlns:a14="http://schemas.microsoft.com/office/drawing/2010/main"/>
                              </a:ext>
                            </a:extLst>
                          </pic:spPr>
                        </pic:pic>
                      </a:graphicData>
                    </a:graphic>
                  </wp:inline>
                </w:drawing>
              </w:r>
            </w:ins>
          </w:p>
          <w:p w:rsidR="00953447" w:rsidRDefault="00953447" w:rsidP="00953447">
            <w:pPr>
              <w:widowControl/>
              <w:numPr>
                <w:ilvl w:val="2"/>
                <w:numId w:val="87"/>
              </w:numPr>
              <w:spacing w:line="360" w:lineRule="atLeast"/>
              <w:rPr>
                <w:ins w:id="32" w:author="李唐" w:date="2014-12-03T23:27:00Z"/>
                <w:rFonts w:ascii="Arial" w:eastAsia="新細明體" w:hAnsi="Arial" w:cs="Arial" w:hint="eastAsia"/>
                <w:color w:val="3B3A3C"/>
                <w:kern w:val="0"/>
                <w:sz w:val="26"/>
                <w:szCs w:val="26"/>
              </w:rPr>
              <w:pPrChange w:id="33" w:author="李唐" w:date="2014-12-03T23:32:00Z">
                <w:pPr>
                  <w:widowControl/>
                  <w:numPr>
                    <w:ilvl w:val="2"/>
                    <w:numId w:val="87"/>
                  </w:numPr>
                  <w:tabs>
                    <w:tab w:val="num" w:pos="2160"/>
                  </w:tabs>
                  <w:spacing w:line="360" w:lineRule="atLeast"/>
                  <w:ind w:left="1191" w:hanging="397"/>
                </w:pPr>
              </w:pPrChange>
            </w:pPr>
            <w:ins w:id="34" w:author="李唐" w:date="2014-12-03T23:27:00Z">
              <w:r>
                <w:rPr>
                  <w:rFonts w:ascii="Arial" w:eastAsia="新細明體" w:hAnsi="Arial" w:cs="Arial" w:hint="eastAsia"/>
                  <w:color w:val="3B3A3C"/>
                  <w:kern w:val="0"/>
                  <w:sz w:val="26"/>
                  <w:szCs w:val="26"/>
                </w:rPr>
                <w:t>Redesign</w:t>
              </w:r>
            </w:ins>
          </w:p>
          <w:p w:rsidR="00953447" w:rsidRPr="00953447" w:rsidRDefault="00943F5C" w:rsidP="00943F5C">
            <w:pPr>
              <w:widowControl/>
              <w:spacing w:line="360" w:lineRule="atLeast"/>
              <w:jc w:val="center"/>
              <w:rPr>
                <w:ins w:id="35" w:author="李唐" w:date="2014-12-03T23:27:00Z"/>
                <w:rFonts w:ascii="Arial" w:eastAsia="新細明體" w:hAnsi="Arial" w:cs="Arial"/>
                <w:color w:val="3B3A3C"/>
                <w:kern w:val="0"/>
                <w:sz w:val="26"/>
                <w:szCs w:val="26"/>
                <w:rPrChange w:id="36" w:author="李唐" w:date="2014-12-03T23:32:00Z">
                  <w:rPr>
                    <w:ins w:id="37" w:author="李唐" w:date="2014-12-03T23:27:00Z"/>
                    <w:rFonts w:ascii="Arial" w:eastAsia="新細明體" w:hAnsi="Arial" w:cs="Arial"/>
                    <w:color w:val="3B3A3C"/>
                    <w:kern w:val="0"/>
                    <w:sz w:val="26"/>
                    <w:szCs w:val="26"/>
                  </w:rPr>
                </w:rPrChange>
              </w:rPr>
              <w:pPrChange w:id="38" w:author="李唐" w:date="2014-12-04T00:21:00Z">
                <w:pPr>
                  <w:widowControl/>
                  <w:numPr>
                    <w:ilvl w:val="2"/>
                    <w:numId w:val="87"/>
                  </w:numPr>
                  <w:tabs>
                    <w:tab w:val="num" w:pos="2160"/>
                  </w:tabs>
                  <w:spacing w:line="360" w:lineRule="atLeast"/>
                  <w:ind w:left="1191" w:hanging="397"/>
                </w:pPr>
              </w:pPrChange>
            </w:pPr>
            <w:ins w:id="39" w:author="李唐" w:date="2014-12-04T00:21:00Z">
              <w:r>
                <w:rPr>
                  <w:noProof/>
                </w:rPr>
                <w:drawing>
                  <wp:inline distT="0" distB="0" distL="0" distR="0">
                    <wp:extent cx="6124114" cy="2093205"/>
                    <wp:effectExtent l="0" t="0" r="0" b="2540"/>
                    <wp:docPr id="8" name="圖片 8" descr="https://fbcdn-sphotos-a-a.akamaihd.net/hphotos-ak-xpa1/t31.0-8/10847744_1015253908491887_798211505839199601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a-a.akamaihd.net/hphotos-ak-xpa1/t31.0-8/10847744_1015253908491887_7982115058391996010_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3439" cy="2096392"/>
                            </a:xfrm>
                            <a:prstGeom prst="rect">
                              <a:avLst/>
                            </a:prstGeom>
                            <a:noFill/>
                            <a:ln>
                              <a:noFill/>
                            </a:ln>
                          </pic:spPr>
                        </pic:pic>
                      </a:graphicData>
                    </a:graphic>
                  </wp:inline>
                </w:drawing>
              </w:r>
            </w:ins>
          </w:p>
          <w:p w:rsidR="0089136B" w:rsidRPr="0089136B" w:rsidDel="00953447" w:rsidRDefault="0089136B" w:rsidP="00943F5C">
            <w:pPr>
              <w:widowControl/>
              <w:spacing w:line="360" w:lineRule="atLeast"/>
              <w:ind w:left="1191"/>
              <w:rPr>
                <w:del w:id="40" w:author="李唐" w:date="2014-12-03T23:27:00Z"/>
                <w:rFonts w:ascii="Arial" w:eastAsia="新細明體" w:hAnsi="Arial" w:cs="Arial"/>
                <w:color w:val="3B3A3C"/>
                <w:kern w:val="0"/>
                <w:sz w:val="26"/>
                <w:szCs w:val="26"/>
              </w:rPr>
              <w:pPrChange w:id="41" w:author="李唐" w:date="2014-12-04T00:21:00Z">
                <w:pPr>
                  <w:widowControl/>
                  <w:numPr>
                    <w:ilvl w:val="2"/>
                    <w:numId w:val="87"/>
                  </w:numPr>
                  <w:tabs>
                    <w:tab w:val="num" w:pos="2160"/>
                  </w:tabs>
                  <w:spacing w:line="360" w:lineRule="atLeast"/>
                  <w:ind w:left="1191" w:hanging="397"/>
                </w:pPr>
              </w:pPrChange>
            </w:pPr>
            <w:del w:id="42" w:author="李唐" w:date="2014-12-03T23:27:00Z">
              <w:r w:rsidRPr="0089136B" w:rsidDel="00953447">
                <w:rPr>
                  <w:rFonts w:ascii="Arial" w:eastAsia="新細明體" w:hAnsi="Arial" w:cs="Arial"/>
                  <w:color w:val="3B3A3C"/>
                  <w:kern w:val="0"/>
                  <w:sz w:val="26"/>
                  <w:szCs w:val="26"/>
                </w:rPr>
                <w:delText>討論第三句的意思無法達成共識，</w:delText>
              </w:r>
              <w:r w:rsidRPr="0089136B" w:rsidDel="00953447">
                <w:rPr>
                  <w:rFonts w:ascii="Arial" w:eastAsia="新細明體" w:hAnsi="Arial" w:cs="Arial"/>
                  <w:color w:val="3B3A3C"/>
                  <w:kern w:val="0"/>
                  <w:sz w:val="26"/>
                  <w:szCs w:val="26"/>
                </w:rPr>
                <w:delText xml:space="preserve">"The GUI application can switch its look-and-feel style from one to another while the widgets will be created."  </w:delText>
              </w:r>
              <w:r w:rsidRPr="0089136B" w:rsidDel="00953447">
                <w:rPr>
                  <w:rFonts w:ascii="Arial" w:eastAsia="新細明體" w:hAnsi="Arial" w:cs="Arial"/>
                  <w:color w:val="3B3A3C"/>
                  <w:kern w:val="0"/>
                  <w:sz w:val="26"/>
                  <w:szCs w:val="26"/>
                </w:rPr>
                <w:delText>有兩種看法</w:delText>
              </w:r>
            </w:del>
          </w:p>
          <w:p w:rsidR="0089136B" w:rsidRPr="0089136B" w:rsidDel="00953447" w:rsidRDefault="0089136B" w:rsidP="00943F5C">
            <w:pPr>
              <w:widowControl/>
              <w:spacing w:line="360" w:lineRule="atLeast"/>
              <w:ind w:left="1191"/>
              <w:rPr>
                <w:del w:id="43" w:author="李唐" w:date="2014-12-03T23:27:00Z"/>
                <w:rFonts w:ascii="Arial" w:eastAsia="新細明體" w:hAnsi="Arial" w:cs="Arial"/>
                <w:color w:val="3B3A3C"/>
                <w:kern w:val="0"/>
                <w:sz w:val="26"/>
                <w:szCs w:val="26"/>
              </w:rPr>
              <w:pPrChange w:id="44" w:author="李唐" w:date="2014-12-04T00:21:00Z">
                <w:pPr>
                  <w:widowControl/>
                  <w:numPr>
                    <w:ilvl w:val="3"/>
                    <w:numId w:val="87"/>
                  </w:numPr>
                  <w:tabs>
                    <w:tab w:val="num" w:pos="2880"/>
                  </w:tabs>
                  <w:spacing w:line="360" w:lineRule="atLeast"/>
                  <w:ind w:left="1588" w:hanging="397"/>
                </w:pPr>
              </w:pPrChange>
            </w:pPr>
            <w:del w:id="45" w:author="李唐" w:date="2014-12-03T23:27:00Z">
              <w:r w:rsidRPr="0089136B" w:rsidDel="00953447">
                <w:rPr>
                  <w:rFonts w:ascii="Arial" w:eastAsia="新細明體" w:hAnsi="Arial" w:cs="Arial"/>
                  <w:color w:val="3B3A3C"/>
                  <w:kern w:val="0"/>
                  <w:sz w:val="26"/>
                  <w:szCs w:val="26"/>
                </w:rPr>
                <w:delText> </w:delText>
              </w:r>
              <w:r w:rsidRPr="0089136B" w:rsidDel="00953447">
                <w:rPr>
                  <w:rFonts w:ascii="Arial" w:eastAsia="新細明體" w:hAnsi="Arial" w:cs="Arial"/>
                  <w:color w:val="3B3A3C"/>
                  <w:kern w:val="0"/>
                  <w:sz w:val="26"/>
                  <w:szCs w:val="26"/>
                </w:rPr>
                <w:delText>當改變</w:delText>
              </w:r>
              <w:r w:rsidRPr="0089136B" w:rsidDel="00953447">
                <w:rPr>
                  <w:rFonts w:ascii="Arial" w:eastAsia="新細明體" w:hAnsi="Arial" w:cs="Arial"/>
                  <w:color w:val="3B3A3C"/>
                  <w:kern w:val="0"/>
                  <w:sz w:val="26"/>
                  <w:szCs w:val="26"/>
                </w:rPr>
                <w:delText>look-and-feel style</w:delText>
              </w:r>
              <w:r w:rsidRPr="0089136B" w:rsidDel="00953447">
                <w:rPr>
                  <w:rFonts w:ascii="Arial" w:eastAsia="新細明體" w:hAnsi="Arial" w:cs="Arial"/>
                  <w:color w:val="3B3A3C"/>
                  <w:kern w:val="0"/>
                  <w:sz w:val="26"/>
                  <w:szCs w:val="26"/>
                </w:rPr>
                <w:delText>，生成對應的</w:delText>
              </w:r>
              <w:r w:rsidRPr="0089136B" w:rsidDel="00953447">
                <w:rPr>
                  <w:rFonts w:ascii="Arial" w:eastAsia="新細明體" w:hAnsi="Arial" w:cs="Arial"/>
                  <w:color w:val="3B3A3C"/>
                  <w:kern w:val="0"/>
                  <w:sz w:val="26"/>
                  <w:szCs w:val="26"/>
                </w:rPr>
                <w:delText>widgets.......</w:delText>
              </w:r>
            </w:del>
          </w:p>
          <w:p w:rsidR="0089136B" w:rsidRPr="0089136B" w:rsidDel="00953447" w:rsidRDefault="0089136B" w:rsidP="00943F5C">
            <w:pPr>
              <w:widowControl/>
              <w:spacing w:line="360" w:lineRule="atLeast"/>
              <w:ind w:left="1191"/>
              <w:rPr>
                <w:del w:id="46" w:author="李唐" w:date="2014-12-03T23:27:00Z"/>
                <w:rFonts w:ascii="Arial" w:eastAsia="新細明體" w:hAnsi="Arial" w:cs="Arial"/>
                <w:color w:val="3B3A3C"/>
                <w:kern w:val="0"/>
                <w:sz w:val="26"/>
                <w:szCs w:val="26"/>
              </w:rPr>
              <w:pPrChange w:id="47" w:author="李唐" w:date="2014-12-04T00:21:00Z">
                <w:pPr>
                  <w:widowControl/>
                  <w:numPr>
                    <w:ilvl w:val="3"/>
                    <w:numId w:val="87"/>
                  </w:numPr>
                  <w:tabs>
                    <w:tab w:val="num" w:pos="2880"/>
                  </w:tabs>
                  <w:spacing w:line="360" w:lineRule="atLeast"/>
                  <w:ind w:left="1588" w:hanging="397"/>
                </w:pPr>
              </w:pPrChange>
            </w:pPr>
            <w:del w:id="48" w:author="李唐" w:date="2014-12-03T23:27:00Z">
              <w:r w:rsidRPr="0089136B" w:rsidDel="00953447">
                <w:rPr>
                  <w:rFonts w:ascii="Arial" w:eastAsia="新細明體" w:hAnsi="Arial" w:cs="Arial"/>
                  <w:color w:val="3B3A3C"/>
                  <w:kern w:val="0"/>
                  <w:sz w:val="26"/>
                  <w:szCs w:val="26"/>
                </w:rPr>
                <w:delText> </w:delText>
              </w:r>
              <w:r w:rsidR="00B74284" w:rsidDel="00953447">
                <w:rPr>
                  <w:rFonts w:ascii="Arial" w:eastAsia="新細明體" w:hAnsi="Arial" w:cs="Arial" w:hint="eastAsia"/>
                  <w:color w:val="3B3A3C"/>
                  <w:kern w:val="0"/>
                  <w:sz w:val="26"/>
                  <w:szCs w:val="26"/>
                </w:rPr>
                <w:delText>生成某個</w:delText>
              </w:r>
              <w:r w:rsidR="00B74284" w:rsidDel="00953447">
                <w:rPr>
                  <w:rFonts w:ascii="Arial" w:eastAsia="新細明體" w:hAnsi="Arial" w:cs="Arial" w:hint="eastAsia"/>
                  <w:color w:val="3B3A3C"/>
                  <w:kern w:val="0"/>
                  <w:sz w:val="26"/>
                  <w:szCs w:val="26"/>
                </w:rPr>
                <w:delText>widget</w:delText>
              </w:r>
              <w:r w:rsidR="00B74284" w:rsidDel="00953447">
                <w:rPr>
                  <w:rFonts w:ascii="Arial" w:eastAsia="新細明體" w:hAnsi="Arial" w:cs="Arial" w:hint="eastAsia"/>
                  <w:color w:val="3B3A3C"/>
                  <w:kern w:val="0"/>
                  <w:sz w:val="26"/>
                  <w:szCs w:val="26"/>
                </w:rPr>
                <w:delText>可以指定他的</w:delText>
              </w:r>
              <w:r w:rsidR="00B74284" w:rsidDel="00953447">
                <w:rPr>
                  <w:rFonts w:ascii="Arial" w:eastAsia="新細明體" w:hAnsi="Arial" w:cs="Arial" w:hint="eastAsia"/>
                  <w:color w:val="3B3A3C"/>
                  <w:kern w:val="0"/>
                  <w:sz w:val="26"/>
                  <w:szCs w:val="26"/>
                </w:rPr>
                <w:delText>style</w:delText>
              </w:r>
              <w:r w:rsidR="00B74284" w:rsidDel="00953447">
                <w:rPr>
                  <w:rFonts w:ascii="Arial" w:eastAsia="新細明體" w:hAnsi="Arial" w:cs="Arial"/>
                  <w:color w:val="3B3A3C"/>
                  <w:kern w:val="0"/>
                  <w:sz w:val="26"/>
                  <w:szCs w:val="26"/>
                </w:rPr>
                <w:delText>…</w:delText>
              </w:r>
            </w:del>
          </w:p>
          <w:p w:rsidR="0089136B" w:rsidRDefault="0089136B" w:rsidP="00943F5C">
            <w:pPr>
              <w:widowControl/>
              <w:spacing w:line="360" w:lineRule="atLeast"/>
              <w:ind w:left="1191"/>
              <w:rPr>
                <w:rFonts w:ascii="Arial" w:eastAsia="新細明體" w:hAnsi="Arial" w:cs="Arial"/>
                <w:color w:val="3B3A3C"/>
                <w:kern w:val="0"/>
                <w:sz w:val="26"/>
                <w:szCs w:val="26"/>
              </w:rPr>
              <w:pPrChange w:id="49" w:author="李唐" w:date="2014-12-04T00:21:00Z">
                <w:pPr>
                  <w:widowControl/>
                  <w:numPr>
                    <w:ilvl w:val="2"/>
                    <w:numId w:val="87"/>
                  </w:numPr>
                  <w:tabs>
                    <w:tab w:val="num" w:pos="2160"/>
                  </w:tabs>
                  <w:spacing w:line="360" w:lineRule="atLeast"/>
                  <w:ind w:left="1191" w:hanging="397"/>
                </w:pPr>
              </w:pPrChange>
            </w:pPr>
            <w:del w:id="50" w:author="李唐" w:date="2014-12-03T23:27:00Z">
              <w:r w:rsidRPr="0089136B" w:rsidDel="00953447">
                <w:rPr>
                  <w:rFonts w:ascii="Arial" w:eastAsia="新細明體" w:hAnsi="Arial" w:cs="Arial"/>
                  <w:color w:val="3B3A3C"/>
                  <w:kern w:val="0"/>
                  <w:sz w:val="26"/>
                  <w:szCs w:val="26"/>
                </w:rPr>
                <w:delText>決定寄信問助教。</w:delText>
              </w:r>
            </w:del>
          </w:p>
          <w:p w:rsidR="00B74284" w:rsidRDefault="00B74284" w:rsidP="00B74284">
            <w:pPr>
              <w:widowControl/>
              <w:numPr>
                <w:ilvl w:val="0"/>
                <w:numId w:val="87"/>
              </w:numPr>
              <w:spacing w:line="360" w:lineRule="atLeast"/>
              <w:rPr>
                <w:rFonts w:ascii="Arial" w:eastAsia="新細明體" w:hAnsi="Arial" w:cs="Arial"/>
                <w:color w:val="3B3A3C"/>
                <w:kern w:val="0"/>
                <w:sz w:val="26"/>
                <w:szCs w:val="26"/>
              </w:rPr>
            </w:pPr>
            <w:r>
              <w:rPr>
                <w:rFonts w:ascii="Arial" w:eastAsia="新細明體" w:hAnsi="Arial" w:cs="Arial" w:hint="eastAsia"/>
                <w:color w:val="3B3A3C"/>
                <w:kern w:val="0"/>
                <w:sz w:val="26"/>
                <w:szCs w:val="26"/>
              </w:rPr>
              <w:t>TermProject</w:t>
            </w:r>
          </w:p>
          <w:p w:rsidR="00B74284" w:rsidRDefault="00B74284" w:rsidP="00B74284">
            <w:pPr>
              <w:widowControl/>
              <w:numPr>
                <w:ilvl w:val="1"/>
                <w:numId w:val="87"/>
              </w:numPr>
              <w:spacing w:line="360" w:lineRule="atLeast"/>
              <w:rPr>
                <w:rFonts w:ascii="Arial" w:eastAsia="新細明體" w:hAnsi="Arial" w:cs="Arial"/>
                <w:color w:val="3B3A3C"/>
                <w:kern w:val="0"/>
                <w:sz w:val="26"/>
                <w:szCs w:val="26"/>
              </w:rPr>
            </w:pPr>
            <w:r>
              <w:rPr>
                <w:rFonts w:ascii="Arial" w:eastAsia="新細明體" w:hAnsi="Arial" w:cs="Arial"/>
                <w:color w:val="3B3A3C"/>
                <w:kern w:val="0"/>
                <w:sz w:val="26"/>
                <w:szCs w:val="26"/>
              </w:rPr>
              <w:t>R</w:t>
            </w:r>
            <w:r>
              <w:rPr>
                <w:rFonts w:ascii="Arial" w:eastAsia="新細明體" w:hAnsi="Arial" w:cs="Arial" w:hint="eastAsia"/>
                <w:color w:val="3B3A3C"/>
                <w:kern w:val="0"/>
                <w:sz w:val="26"/>
                <w:szCs w:val="26"/>
              </w:rPr>
              <w:t>equirement Update</w:t>
            </w:r>
          </w:p>
          <w:p w:rsidR="00B74284" w:rsidRDefault="00B74284" w:rsidP="00B74284">
            <w:pPr>
              <w:widowControl/>
              <w:spacing w:line="360" w:lineRule="atLeast"/>
              <w:ind w:left="397"/>
              <w:rPr>
                <w:rFonts w:ascii="Arial" w:eastAsia="新細明體" w:hAnsi="Arial" w:cs="Arial"/>
                <w:color w:val="3B3A3C"/>
                <w:kern w:val="0"/>
                <w:sz w:val="26"/>
                <w:szCs w:val="26"/>
              </w:rPr>
            </w:pPr>
          </w:p>
          <w:p w:rsidR="00B74284" w:rsidRPr="00B74284" w:rsidRDefault="00B74284" w:rsidP="00B74284">
            <w:pPr>
              <w:widowControl/>
              <w:numPr>
                <w:ilvl w:val="0"/>
                <w:numId w:val="89"/>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EIR1: In painter, user can design what sketch to draw. User can pick elements from pre-defined pics or from gallery.</w:t>
            </w:r>
          </w:p>
          <w:p w:rsidR="00B74284" w:rsidRPr="00B74284" w:rsidRDefault="00B74284" w:rsidP="00B74284">
            <w:pPr>
              <w:widowControl/>
              <w:numPr>
                <w:ilvl w:val="0"/>
                <w:numId w:val="90"/>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EIR2: In setting, user can configure some parameters of the app.</w:t>
            </w:r>
          </w:p>
          <w:p w:rsidR="00B74284" w:rsidRPr="00B74284" w:rsidRDefault="00B74284" w:rsidP="00B74284">
            <w:pPr>
              <w:widowControl/>
              <w:numPr>
                <w:ilvl w:val="0"/>
                <w:numId w:val="91"/>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EIR3: In capture activity, user captures drawn image and decides whether to upload or not.  </w:t>
            </w:r>
          </w:p>
          <w:p w:rsidR="00B74284" w:rsidRPr="00B74284" w:rsidRDefault="00B74284" w:rsidP="00B74284">
            <w:pPr>
              <w:widowControl/>
              <w:numPr>
                <w:ilvl w:val="0"/>
                <w:numId w:val="92"/>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EIR4: Capture image by camera.</w:t>
            </w:r>
          </w:p>
          <w:p w:rsidR="00B74284" w:rsidRPr="00B74284" w:rsidRDefault="00B74284" w:rsidP="00B74284">
            <w:pPr>
              <w:widowControl/>
              <w:numPr>
                <w:ilvl w:val="0"/>
                <w:numId w:val="93"/>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EIR5: Need a place to store data, and you should be able to retrieve them. Image objects are sent between server and network module, and objects should contain key-value pair only. The account information is also sent.</w:t>
            </w:r>
          </w:p>
          <w:p w:rsidR="00B74284" w:rsidRPr="00B74284" w:rsidRDefault="00B74284" w:rsidP="00B74284">
            <w:pPr>
              <w:widowControl/>
              <w:numPr>
                <w:ilvl w:val="0"/>
                <w:numId w:val="94"/>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EIR6: Store images and auxiliary data.</w:t>
            </w:r>
          </w:p>
          <w:p w:rsidR="00B74284" w:rsidRPr="00B74284" w:rsidRDefault="00B74284" w:rsidP="00B74284">
            <w:pPr>
              <w:widowControl/>
              <w:numPr>
                <w:ilvl w:val="0"/>
                <w:numId w:val="95"/>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EIR7: get specific data from local storage.</w:t>
            </w:r>
          </w:p>
          <w:p w:rsidR="00B74284" w:rsidRPr="00B74284" w:rsidRDefault="00B74284" w:rsidP="00B74284">
            <w:pPr>
              <w:widowControl/>
              <w:numPr>
                <w:ilvl w:val="0"/>
                <w:numId w:val="96"/>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IIR1: Painter can send the final painting file to the preview.</w:t>
            </w:r>
          </w:p>
          <w:p w:rsidR="00B74284" w:rsidRPr="00B74284" w:rsidRDefault="00B74284" w:rsidP="00B74284">
            <w:pPr>
              <w:widowControl/>
              <w:numPr>
                <w:ilvl w:val="0"/>
                <w:numId w:val="97"/>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IIR3: The painting module transfer the painted image to the local data management module, in order to save it.</w:t>
            </w:r>
          </w:p>
          <w:p w:rsidR="00B74284" w:rsidRPr="00B74284" w:rsidRDefault="00B74284" w:rsidP="00B74284">
            <w:pPr>
              <w:widowControl/>
              <w:numPr>
                <w:ilvl w:val="0"/>
                <w:numId w:val="98"/>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IIR4: Seletor can get elements from local storage services.</w:t>
            </w:r>
          </w:p>
          <w:p w:rsidR="00B74284" w:rsidRPr="00B74284" w:rsidRDefault="00B74284" w:rsidP="00B74284">
            <w:pPr>
              <w:widowControl/>
              <w:numPr>
                <w:ilvl w:val="0"/>
                <w:numId w:val="99"/>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lastRenderedPageBreak/>
              <w:t>IIR6: Call appropriate login/logout function.</w:t>
            </w:r>
          </w:p>
          <w:p w:rsidR="00B74284" w:rsidRPr="00B74284" w:rsidRDefault="00B74284" w:rsidP="00B74284">
            <w:pPr>
              <w:widowControl/>
              <w:numPr>
                <w:ilvl w:val="0"/>
                <w:numId w:val="100"/>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IIR7: </w:t>
            </w:r>
            <w:r w:rsidRPr="00B74284">
              <w:rPr>
                <w:rFonts w:ascii="Arial" w:eastAsia="新細明體" w:hAnsi="Arial" w:cs="Arial"/>
                <w:b/>
                <w:color w:val="3B3A3C"/>
                <w:kern w:val="0"/>
                <w:sz w:val="26"/>
                <w:szCs w:val="26"/>
              </w:rPr>
              <w:t>Painter opens ItemSelector. </w:t>
            </w:r>
            <w:r w:rsidRPr="00B74284">
              <w:rPr>
                <w:rFonts w:ascii="Arial" w:eastAsia="新細明體" w:hAnsi="Arial" w:cs="Arial"/>
                <w:color w:val="3B3A3C"/>
                <w:kern w:val="0"/>
                <w:sz w:val="26"/>
                <w:szCs w:val="26"/>
              </w:rPr>
              <w:t>Item selector returns picked element.</w:t>
            </w:r>
          </w:p>
          <w:p w:rsidR="00B74284" w:rsidRPr="00B74284" w:rsidRDefault="00B74284" w:rsidP="00B74284">
            <w:pPr>
              <w:widowControl/>
              <w:numPr>
                <w:ilvl w:val="0"/>
                <w:numId w:val="101"/>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IIR8: A query from Gallery to LocalDataManagement includes filter. LDM returns images back to Gallery.  </w:t>
            </w:r>
          </w:p>
          <w:p w:rsidR="00B74284" w:rsidRPr="00B74284" w:rsidRDefault="00B74284" w:rsidP="00B74284">
            <w:pPr>
              <w:widowControl/>
              <w:numPr>
                <w:ilvl w:val="0"/>
                <w:numId w:val="102"/>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IIR9: A query from Gallery to NetworkModule includes filter. NetworkModule returns images back to Gallery. Online gallery is only available with any Internet connection.</w:t>
            </w:r>
          </w:p>
          <w:p w:rsidR="00B74284" w:rsidRPr="00B74284" w:rsidRDefault="00B74284" w:rsidP="00B74284">
            <w:pPr>
              <w:widowControl/>
              <w:numPr>
                <w:ilvl w:val="0"/>
                <w:numId w:val="103"/>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IIR10: Network module get user information from login module.</w:t>
            </w:r>
          </w:p>
          <w:p w:rsidR="00B74284" w:rsidRPr="00B74284" w:rsidRDefault="00B74284" w:rsidP="00B74284">
            <w:pPr>
              <w:widowControl/>
              <w:numPr>
                <w:ilvl w:val="0"/>
                <w:numId w:val="104"/>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IIR11: An image to be upload should be provided and network module will then upload it to the server.</w:t>
            </w:r>
          </w:p>
          <w:p w:rsidR="00B74284" w:rsidRPr="00B74284" w:rsidRDefault="00B74284" w:rsidP="00B74284">
            <w:pPr>
              <w:widowControl/>
              <w:numPr>
                <w:ilvl w:val="0"/>
                <w:numId w:val="105"/>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IIR12: Merged image can be uploaded to the server.  </w:t>
            </w:r>
          </w:p>
          <w:p w:rsidR="00B74284" w:rsidRPr="00B74284" w:rsidRDefault="00B74284" w:rsidP="00B74284">
            <w:pPr>
              <w:widowControl/>
              <w:numPr>
                <w:ilvl w:val="0"/>
                <w:numId w:val="106"/>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FR1: The painter can add elements to the sketch. The painter can change the relative position and size of the elements. After finishing, the painter can produce a final image which is transformed from all the elements that the user want to paint. </w:t>
            </w:r>
            <w:r w:rsidRPr="00B74284">
              <w:rPr>
                <w:rFonts w:ascii="Arial" w:eastAsia="新細明體" w:hAnsi="Arial" w:cs="Arial"/>
                <w:b/>
                <w:color w:val="3B3A3C"/>
                <w:kern w:val="0"/>
                <w:sz w:val="26"/>
                <w:szCs w:val="26"/>
              </w:rPr>
              <w:t>When a "OpenItemSelector" button is clicked, the item selector will be opened.</w:t>
            </w:r>
          </w:p>
          <w:p w:rsidR="00B74284" w:rsidRPr="00B74284" w:rsidRDefault="00B74284" w:rsidP="00B74284">
            <w:pPr>
              <w:widowControl/>
              <w:numPr>
                <w:ilvl w:val="0"/>
                <w:numId w:val="107"/>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FR2: The item selector can show all elements available on local device. In item selector, user can choose which element he/she want to use.</w:t>
            </w:r>
          </w:p>
          <w:p w:rsidR="00B74284" w:rsidRPr="00B74284" w:rsidRDefault="00B74284" w:rsidP="00B74284">
            <w:pPr>
              <w:widowControl/>
              <w:numPr>
                <w:ilvl w:val="0"/>
                <w:numId w:val="108"/>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FR3: System settings :</w:t>
            </w:r>
            <w:r w:rsidRPr="00B74284">
              <w:rPr>
                <w:rFonts w:ascii="Arial" w:eastAsia="新細明體" w:hAnsi="Arial" w:cs="Arial"/>
                <w:b/>
                <w:color w:val="3B3A3C"/>
                <w:kern w:val="0"/>
                <w:sz w:val="26"/>
                <w:szCs w:val="26"/>
              </w:rPr>
              <w:t> </w:t>
            </w:r>
            <w:r w:rsidRPr="00B74284">
              <w:rPr>
                <w:rFonts w:ascii="Arial" w:eastAsia="新細明體" w:hAnsi="Arial" w:cs="Arial"/>
                <w:b/>
                <w:strike/>
                <w:color w:val="3B3A3C"/>
                <w:kern w:val="0"/>
                <w:sz w:val="26"/>
                <w:szCs w:val="26"/>
              </w:rPr>
              <w:t>1.To setup the theme, background or background color. 2.Can set language, namely the switch in both Chinese and English.</w:t>
            </w:r>
            <w:r w:rsidRPr="00B74284">
              <w:rPr>
                <w:rFonts w:ascii="Arial" w:eastAsia="新細明體" w:hAnsi="Arial" w:cs="Arial"/>
                <w:b/>
                <w:color w:val="3B3A3C"/>
                <w:kern w:val="0"/>
                <w:sz w:val="26"/>
                <w:szCs w:val="26"/>
              </w:rPr>
              <w:t> Set default activity. Display about. Display tutorial.</w:t>
            </w:r>
          </w:p>
          <w:p w:rsidR="00B74284" w:rsidRPr="00B74284" w:rsidRDefault="00B74284" w:rsidP="00B74284">
            <w:pPr>
              <w:widowControl/>
              <w:numPr>
                <w:ilvl w:val="0"/>
                <w:numId w:val="109"/>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FR4: User settings: 1. Logging or logout.</w:t>
            </w:r>
          </w:p>
          <w:p w:rsidR="00B74284" w:rsidRPr="00B74284" w:rsidRDefault="00B74284" w:rsidP="00B74284">
            <w:pPr>
              <w:widowControl/>
              <w:numPr>
                <w:ilvl w:val="0"/>
                <w:numId w:val="110"/>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FR5: User can capture a drawn image.</w:t>
            </w:r>
          </w:p>
          <w:p w:rsidR="00B74284" w:rsidRPr="00B74284" w:rsidRDefault="00B74284" w:rsidP="00B74284">
            <w:pPr>
              <w:widowControl/>
              <w:numPr>
                <w:ilvl w:val="0"/>
                <w:numId w:val="111"/>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FR6: After user has captured an image, he/she can choose to retake another image or upload current captured image. </w:t>
            </w:r>
            <w:r w:rsidRPr="00B74284">
              <w:rPr>
                <w:rFonts w:ascii="Arial" w:eastAsia="新細明體" w:hAnsi="Arial" w:cs="Arial"/>
                <w:b/>
                <w:color w:val="3B3A3C"/>
                <w:kern w:val="0"/>
                <w:sz w:val="26"/>
                <w:szCs w:val="26"/>
              </w:rPr>
              <w:t>After decided to upload, user should choose following info: Image Name, Category, Comment.</w:t>
            </w:r>
          </w:p>
          <w:p w:rsidR="00B74284" w:rsidRPr="00B74284" w:rsidRDefault="00B74284" w:rsidP="00B74284">
            <w:pPr>
              <w:widowControl/>
              <w:numPr>
                <w:ilvl w:val="0"/>
                <w:numId w:val="112"/>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t>
            </w:r>
          </w:p>
          <w:p w:rsidR="00B74284" w:rsidRPr="00B74284" w:rsidRDefault="00B74284" w:rsidP="00B74284">
            <w:pPr>
              <w:widowControl/>
              <w:numPr>
                <w:ilvl w:val="0"/>
                <w:numId w:val="113"/>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FR8: Open the local photo albums, showing the local photo album for users to browse and select the picture  </w:t>
            </w:r>
          </w:p>
          <w:p w:rsidR="00B74284" w:rsidRPr="00B74284" w:rsidRDefault="00B74284" w:rsidP="00B74284">
            <w:pPr>
              <w:widowControl/>
              <w:numPr>
                <w:ilvl w:val="0"/>
                <w:numId w:val="114"/>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FR9: In the case of a network connection, to download and display the cloud pictures online, for users to browse and choose</w:t>
            </w:r>
          </w:p>
          <w:p w:rsidR="00B74284" w:rsidRPr="00B74284" w:rsidRDefault="00B74284" w:rsidP="00B74284">
            <w:pPr>
              <w:widowControl/>
              <w:numPr>
                <w:ilvl w:val="0"/>
                <w:numId w:val="115"/>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FR10: If not logged in, ask user to log in through Facebook. If logged in, return user info. Login module is implemented with facebook SDK and Parse library.</w:t>
            </w:r>
          </w:p>
          <w:p w:rsidR="00B74284" w:rsidRPr="00B74284" w:rsidRDefault="00B74284" w:rsidP="00B74284">
            <w:pPr>
              <w:widowControl/>
              <w:numPr>
                <w:ilvl w:val="0"/>
                <w:numId w:val="116"/>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FR11: This function calculates the current relative orientation between the device and the paper.</w:t>
            </w:r>
          </w:p>
          <w:p w:rsidR="00B74284" w:rsidRPr="00B74284" w:rsidRDefault="00B74284" w:rsidP="00B74284">
            <w:pPr>
              <w:widowControl/>
              <w:numPr>
                <w:ilvl w:val="0"/>
                <w:numId w:val="117"/>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FR12: This function fetches data from the local storage, according to some input constraints.</w:t>
            </w:r>
          </w:p>
          <w:p w:rsidR="00B74284" w:rsidRPr="00B74284" w:rsidRDefault="00B74284" w:rsidP="00B74284">
            <w:pPr>
              <w:widowControl/>
              <w:numPr>
                <w:ilvl w:val="0"/>
                <w:numId w:val="118"/>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FR13: This function stores input data into the local storage.</w:t>
            </w:r>
          </w:p>
          <w:p w:rsidR="00B74284" w:rsidRPr="00B74284" w:rsidRDefault="00B74284" w:rsidP="00B74284">
            <w:pPr>
              <w:widowControl/>
              <w:numPr>
                <w:ilvl w:val="0"/>
                <w:numId w:val="119"/>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t>FR14: When called, make query to the server and get images. Additional filter may be specified, such as category.</w:t>
            </w:r>
          </w:p>
          <w:p w:rsidR="00B74284" w:rsidRPr="00B74284" w:rsidRDefault="00B74284" w:rsidP="00B74284">
            <w:pPr>
              <w:widowControl/>
              <w:numPr>
                <w:ilvl w:val="0"/>
                <w:numId w:val="120"/>
              </w:numPr>
              <w:spacing w:line="360" w:lineRule="atLeast"/>
              <w:ind w:left="360"/>
              <w:rPr>
                <w:rFonts w:ascii="Arial" w:eastAsia="新細明體" w:hAnsi="Arial" w:cs="Arial"/>
                <w:color w:val="3B3A3C"/>
                <w:kern w:val="0"/>
                <w:sz w:val="26"/>
                <w:szCs w:val="26"/>
              </w:rPr>
            </w:pPr>
            <w:r w:rsidRPr="00B74284">
              <w:rPr>
                <w:rFonts w:ascii="Arial" w:eastAsia="新細明體" w:hAnsi="Arial" w:cs="Arial"/>
                <w:color w:val="3B3A3C"/>
                <w:kern w:val="0"/>
                <w:sz w:val="26"/>
                <w:szCs w:val="26"/>
              </w:rPr>
              <w:lastRenderedPageBreak/>
              <w:t>FR15: Given an image to be upload, create thumbnail for the image and upload both original image and thumbnail, with some information about the image( user, category,...etc) to the server. If the user hasn't logged in, he/she will be asked to log in first.</w:t>
            </w:r>
          </w:p>
          <w:p w:rsidR="00B74284" w:rsidRPr="00B74284" w:rsidRDefault="00B74284" w:rsidP="00B74284">
            <w:pPr>
              <w:widowControl/>
              <w:spacing w:line="360" w:lineRule="atLeast"/>
              <w:rPr>
                <w:rFonts w:ascii="Arial" w:eastAsia="新細明體" w:hAnsi="Arial" w:cs="Arial"/>
                <w:color w:val="3B3A3C"/>
                <w:kern w:val="0"/>
                <w:sz w:val="26"/>
                <w:szCs w:val="26"/>
              </w:rPr>
            </w:pPr>
          </w:p>
          <w:p w:rsidR="00B74284" w:rsidRPr="00B74284" w:rsidRDefault="00B74284" w:rsidP="00B74284">
            <w:pPr>
              <w:widowControl/>
              <w:spacing w:line="360" w:lineRule="atLeast"/>
              <w:rPr>
                <w:rFonts w:ascii="Arial" w:eastAsia="新細明體" w:hAnsi="Arial" w:cs="Arial"/>
                <w:color w:val="3B3A3C"/>
                <w:kern w:val="0"/>
                <w:sz w:val="26"/>
                <w:szCs w:val="26"/>
              </w:rPr>
            </w:pPr>
            <w:r w:rsidRPr="00B74284">
              <w:rPr>
                <w:rFonts w:ascii="Arial" w:eastAsia="新細明體" w:hAnsi="Arial" w:cs="Arial"/>
                <w:b/>
                <w:color w:val="3B3A3C"/>
                <w:kern w:val="0"/>
                <w:sz w:val="30"/>
                <w:szCs w:val="30"/>
              </w:rPr>
              <w:t>Non-Functional Requirements:</w:t>
            </w:r>
          </w:p>
          <w:p w:rsidR="00B74284" w:rsidRPr="00B74284" w:rsidRDefault="00B74284" w:rsidP="00B74284">
            <w:pPr>
              <w:widowControl/>
              <w:numPr>
                <w:ilvl w:val="0"/>
                <w:numId w:val="121"/>
              </w:numPr>
              <w:spacing w:line="360" w:lineRule="atLeast"/>
              <w:ind w:left="360"/>
              <w:rPr>
                <w:rFonts w:ascii="Arial" w:eastAsia="新細明體" w:hAnsi="Arial" w:cs="Arial"/>
                <w:color w:val="3B3A3C"/>
                <w:kern w:val="0"/>
                <w:sz w:val="26"/>
                <w:szCs w:val="26"/>
              </w:rPr>
            </w:pPr>
            <w:r w:rsidRPr="00B74284">
              <w:rPr>
                <w:rFonts w:ascii="Arial" w:eastAsia="新細明體" w:hAnsi="Arial" w:cs="Arial"/>
                <w:b/>
                <w:color w:val="3B3A3C"/>
                <w:kern w:val="0"/>
                <w:sz w:val="26"/>
                <w:szCs w:val="26"/>
              </w:rPr>
              <w:t>NFR1: A item selector button. When clicked, open a gallery view to select a element. (wanted effect: a grid-like view, when item clicked first, pop it to preview view. Click preview to select item)</w:t>
            </w:r>
          </w:p>
          <w:p w:rsidR="00B74284" w:rsidRPr="00B74284" w:rsidRDefault="00B74284" w:rsidP="00B74284">
            <w:pPr>
              <w:widowControl/>
              <w:numPr>
                <w:ilvl w:val="0"/>
                <w:numId w:val="122"/>
              </w:numPr>
              <w:spacing w:line="360" w:lineRule="atLeast"/>
              <w:ind w:left="360"/>
              <w:rPr>
                <w:rFonts w:ascii="Arial" w:eastAsia="新細明體" w:hAnsi="Arial" w:cs="Arial"/>
                <w:color w:val="3B3A3C"/>
                <w:kern w:val="0"/>
                <w:sz w:val="26"/>
                <w:szCs w:val="26"/>
              </w:rPr>
            </w:pPr>
            <w:r w:rsidRPr="00B74284">
              <w:rPr>
                <w:rFonts w:ascii="Arial" w:eastAsia="新細明體" w:hAnsi="Arial" w:cs="Arial"/>
                <w:b/>
                <w:color w:val="3B3A3C"/>
                <w:kern w:val="0"/>
                <w:sz w:val="26"/>
                <w:szCs w:val="26"/>
              </w:rPr>
              <w:t>NFR2:  Gallery: can switch between online/local/both. Left side is thumbnails, right side is info. Info contains: name, author, comment, date, category, rating.</w:t>
            </w:r>
          </w:p>
          <w:p w:rsidR="00B74284" w:rsidRPr="0089136B" w:rsidRDefault="00B74284" w:rsidP="00B74284">
            <w:pPr>
              <w:widowControl/>
              <w:spacing w:line="360" w:lineRule="atLeast"/>
              <w:ind w:left="397"/>
              <w:rPr>
                <w:rFonts w:ascii="Arial" w:eastAsia="新細明體" w:hAnsi="Arial" w:cs="Arial"/>
                <w:color w:val="3B3A3C"/>
                <w:kern w:val="0"/>
                <w:sz w:val="26"/>
                <w:szCs w:val="26"/>
              </w:rPr>
            </w:pPr>
          </w:p>
          <w:p w:rsidR="00802A0B" w:rsidRDefault="00802A0B" w:rsidP="00802A0B">
            <w:pPr>
              <w:widowControl/>
              <w:spacing w:line="432" w:lineRule="atLeast"/>
              <w:rPr>
                <w:rFonts w:asciiTheme="minorEastAsia" w:hAnsiTheme="minorEastAsia" w:cs="Arial"/>
                <w:b/>
                <w:color w:val="3B3A3C"/>
                <w:kern w:val="0"/>
                <w:sz w:val="26"/>
                <w:szCs w:val="26"/>
              </w:rPr>
            </w:pPr>
          </w:p>
          <w:p w:rsidR="00B74284" w:rsidRDefault="00B74284" w:rsidP="00B74284">
            <w:pPr>
              <w:pStyle w:val="a3"/>
              <w:widowControl/>
              <w:numPr>
                <w:ilvl w:val="1"/>
                <w:numId w:val="87"/>
              </w:numPr>
              <w:spacing w:line="432" w:lineRule="atLeast"/>
              <w:ind w:leftChars="0"/>
              <w:rPr>
                <w:ins w:id="51" w:author="李唐" w:date="2014-11-30T21:36:00Z"/>
                <w:rFonts w:asciiTheme="minorEastAsia" w:hAnsiTheme="minorEastAsia" w:cs="Arial"/>
                <w:b/>
                <w:color w:val="3B3A3C"/>
                <w:kern w:val="0"/>
                <w:sz w:val="26"/>
                <w:szCs w:val="26"/>
              </w:rPr>
            </w:pPr>
            <w:r>
              <w:rPr>
                <w:rFonts w:asciiTheme="minorEastAsia" w:hAnsiTheme="minorEastAsia" w:cs="Arial" w:hint="eastAsia"/>
                <w:b/>
                <w:color w:val="3B3A3C"/>
                <w:kern w:val="0"/>
                <w:sz w:val="26"/>
                <w:szCs w:val="26"/>
              </w:rPr>
              <w:t>System Architecture</w:t>
            </w:r>
            <w:ins w:id="52" w:author="李唐" w:date="2014-11-30T21:36:00Z">
              <w:r w:rsidR="00F349C7">
                <w:rPr>
                  <w:rFonts w:asciiTheme="minorEastAsia" w:hAnsiTheme="minorEastAsia" w:cs="Arial" w:hint="eastAsia"/>
                  <w:b/>
                  <w:color w:val="3B3A3C"/>
                  <w:kern w:val="0"/>
                  <w:sz w:val="26"/>
                  <w:szCs w:val="26"/>
                </w:rPr>
                <w:t>:</w:t>
              </w:r>
            </w:ins>
          </w:p>
          <w:p w:rsidR="00F349C7" w:rsidRDefault="00F349C7">
            <w:pPr>
              <w:widowControl/>
              <w:spacing w:line="432" w:lineRule="atLeast"/>
              <w:rPr>
                <w:ins w:id="53" w:author="李唐" w:date="2014-11-30T21:36:00Z"/>
                <w:rFonts w:asciiTheme="minorEastAsia" w:hAnsiTheme="minorEastAsia" w:cs="Arial"/>
                <w:b/>
                <w:color w:val="3B3A3C"/>
                <w:kern w:val="0"/>
                <w:sz w:val="26"/>
                <w:szCs w:val="26"/>
              </w:rPr>
              <w:pPrChange w:id="54" w:author="李唐" w:date="2014-11-30T21:36:00Z">
                <w:pPr>
                  <w:pStyle w:val="a3"/>
                  <w:widowControl/>
                  <w:numPr>
                    <w:ilvl w:val="1"/>
                    <w:numId w:val="87"/>
                  </w:numPr>
                  <w:tabs>
                    <w:tab w:val="num" w:pos="1440"/>
                  </w:tabs>
                  <w:spacing w:line="432" w:lineRule="atLeast"/>
                  <w:ind w:leftChars="0" w:left="794" w:hanging="397"/>
                </w:pPr>
              </w:pPrChange>
            </w:pPr>
            <w:ins w:id="55" w:author="李唐" w:date="2014-11-30T21:37:00Z">
              <w:r w:rsidRPr="00F349C7">
                <w:rPr>
                  <w:rFonts w:asciiTheme="minorEastAsia" w:hAnsiTheme="minorEastAsia" w:cs="Arial"/>
                  <w:b/>
                  <w:noProof/>
                  <w:color w:val="3B3A3C"/>
                  <w:kern w:val="0"/>
                  <w:sz w:val="26"/>
                  <w:szCs w:val="26"/>
                </w:rPr>
                <w:drawing>
                  <wp:inline distT="0" distB="0" distL="0" distR="0">
                    <wp:extent cx="6897297" cy="5267325"/>
                    <wp:effectExtent l="0" t="0" r="0" b="0"/>
                    <wp:docPr id="1" name="圖片 1" descr="D:\Dropbox\Meeting Minute\TermProject\sa_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Meeting Minute\TermProject\sa_11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3508" cy="5279705"/>
                            </a:xfrm>
                            <a:prstGeom prst="rect">
                              <a:avLst/>
                            </a:prstGeom>
                            <a:noFill/>
                            <a:ln>
                              <a:noFill/>
                            </a:ln>
                          </pic:spPr>
                        </pic:pic>
                      </a:graphicData>
                    </a:graphic>
                  </wp:inline>
                </w:drawing>
              </w:r>
            </w:ins>
          </w:p>
          <w:p w:rsidR="00F349C7" w:rsidRDefault="00F349C7">
            <w:pPr>
              <w:widowControl/>
              <w:spacing w:line="432" w:lineRule="atLeast"/>
              <w:rPr>
                <w:ins w:id="56" w:author="李唐" w:date="2014-12-04T00:21:00Z"/>
                <w:rFonts w:asciiTheme="minorEastAsia" w:hAnsiTheme="minorEastAsia" w:cs="Arial"/>
                <w:b/>
                <w:color w:val="3B3A3C"/>
                <w:kern w:val="0"/>
                <w:sz w:val="26"/>
                <w:szCs w:val="26"/>
              </w:rPr>
              <w:pPrChange w:id="57" w:author="李唐" w:date="2014-11-30T21:36:00Z">
                <w:pPr>
                  <w:pStyle w:val="a3"/>
                  <w:widowControl/>
                  <w:numPr>
                    <w:ilvl w:val="1"/>
                    <w:numId w:val="87"/>
                  </w:numPr>
                  <w:tabs>
                    <w:tab w:val="num" w:pos="1440"/>
                  </w:tabs>
                  <w:spacing w:line="432" w:lineRule="atLeast"/>
                  <w:ind w:leftChars="0" w:left="794" w:hanging="397"/>
                </w:pPr>
              </w:pPrChange>
            </w:pPr>
          </w:p>
          <w:p w:rsidR="00943F5C" w:rsidRDefault="00943F5C">
            <w:pPr>
              <w:widowControl/>
              <w:spacing w:line="432" w:lineRule="atLeast"/>
              <w:rPr>
                <w:ins w:id="58" w:author="李唐" w:date="2014-12-04T00:21:00Z"/>
                <w:rFonts w:asciiTheme="minorEastAsia" w:hAnsiTheme="minorEastAsia" w:cs="Arial"/>
                <w:b/>
                <w:color w:val="3B3A3C"/>
                <w:kern w:val="0"/>
                <w:sz w:val="26"/>
                <w:szCs w:val="26"/>
              </w:rPr>
              <w:pPrChange w:id="59" w:author="李唐" w:date="2014-11-30T21:36:00Z">
                <w:pPr>
                  <w:pStyle w:val="a3"/>
                  <w:widowControl/>
                  <w:numPr>
                    <w:ilvl w:val="1"/>
                    <w:numId w:val="87"/>
                  </w:numPr>
                  <w:tabs>
                    <w:tab w:val="num" w:pos="1440"/>
                  </w:tabs>
                  <w:spacing w:line="432" w:lineRule="atLeast"/>
                  <w:ind w:leftChars="0" w:left="794" w:hanging="397"/>
                </w:pPr>
              </w:pPrChange>
            </w:pPr>
          </w:p>
          <w:p w:rsidR="00943F5C" w:rsidRPr="00F349C7" w:rsidRDefault="00943F5C">
            <w:pPr>
              <w:widowControl/>
              <w:spacing w:line="432" w:lineRule="atLeast"/>
              <w:rPr>
                <w:rFonts w:asciiTheme="minorEastAsia" w:hAnsiTheme="minorEastAsia" w:cs="Arial" w:hint="eastAsia"/>
                <w:b/>
                <w:color w:val="3B3A3C"/>
                <w:kern w:val="0"/>
                <w:sz w:val="26"/>
                <w:szCs w:val="26"/>
                <w:rPrChange w:id="60" w:author="李唐" w:date="2014-11-30T21:36:00Z">
                  <w:rPr/>
                </w:rPrChange>
              </w:rPr>
              <w:pPrChange w:id="61" w:author="李唐" w:date="2014-11-30T21:36:00Z">
                <w:pPr>
                  <w:pStyle w:val="a3"/>
                  <w:widowControl/>
                  <w:numPr>
                    <w:ilvl w:val="1"/>
                    <w:numId w:val="87"/>
                  </w:numPr>
                  <w:tabs>
                    <w:tab w:val="num" w:pos="1440"/>
                  </w:tabs>
                  <w:spacing w:line="432" w:lineRule="atLeast"/>
                  <w:ind w:leftChars="0" w:left="794" w:hanging="397"/>
                </w:pPr>
              </w:pPrChange>
            </w:pPr>
            <w:bookmarkStart w:id="62" w:name="_GoBack"/>
            <w:bookmarkEnd w:id="62"/>
          </w:p>
          <w:p w:rsidR="00B74284" w:rsidRDefault="00B74284" w:rsidP="00B74284">
            <w:pPr>
              <w:pStyle w:val="a3"/>
              <w:widowControl/>
              <w:numPr>
                <w:ilvl w:val="1"/>
                <w:numId w:val="87"/>
              </w:numPr>
              <w:spacing w:line="432" w:lineRule="atLeast"/>
              <w:ind w:leftChars="0"/>
              <w:rPr>
                <w:ins w:id="63" w:author="李唐" w:date="2014-11-30T21:37:00Z"/>
                <w:rFonts w:asciiTheme="minorEastAsia" w:hAnsiTheme="minorEastAsia" w:cs="Arial"/>
                <w:b/>
                <w:color w:val="3B3A3C"/>
                <w:kern w:val="0"/>
                <w:sz w:val="26"/>
                <w:szCs w:val="26"/>
              </w:rPr>
            </w:pPr>
            <w:r>
              <w:rPr>
                <w:rFonts w:asciiTheme="minorEastAsia" w:hAnsiTheme="minorEastAsia" w:cs="Arial"/>
                <w:b/>
                <w:color w:val="3B3A3C"/>
                <w:kern w:val="0"/>
                <w:sz w:val="26"/>
                <w:szCs w:val="26"/>
              </w:rPr>
              <w:lastRenderedPageBreak/>
              <w:t>Class Diagram</w:t>
            </w:r>
          </w:p>
          <w:p w:rsidR="00F349C7" w:rsidRDefault="00F349C7">
            <w:pPr>
              <w:widowControl/>
              <w:spacing w:line="432" w:lineRule="atLeast"/>
              <w:rPr>
                <w:ins w:id="64" w:author="李唐" w:date="2014-11-30T21:37:00Z"/>
                <w:rFonts w:asciiTheme="minorEastAsia" w:hAnsiTheme="minorEastAsia" w:cs="Arial"/>
                <w:b/>
                <w:color w:val="3B3A3C"/>
                <w:kern w:val="0"/>
                <w:sz w:val="26"/>
                <w:szCs w:val="26"/>
              </w:rPr>
              <w:pPrChange w:id="65" w:author="李唐" w:date="2014-11-30T21:37:00Z">
                <w:pPr>
                  <w:pStyle w:val="a3"/>
                  <w:widowControl/>
                  <w:numPr>
                    <w:ilvl w:val="1"/>
                    <w:numId w:val="87"/>
                  </w:numPr>
                  <w:tabs>
                    <w:tab w:val="num" w:pos="1440"/>
                  </w:tabs>
                  <w:spacing w:line="432" w:lineRule="atLeast"/>
                  <w:ind w:leftChars="0" w:left="794" w:hanging="397"/>
                </w:pPr>
              </w:pPrChange>
            </w:pPr>
          </w:p>
          <w:p w:rsidR="00F349C7" w:rsidRDefault="00DE34D9">
            <w:pPr>
              <w:widowControl/>
              <w:spacing w:line="432" w:lineRule="atLeast"/>
              <w:rPr>
                <w:ins w:id="66" w:author="李唐" w:date="2014-11-30T21:37:00Z"/>
                <w:rFonts w:asciiTheme="minorEastAsia" w:hAnsiTheme="minorEastAsia" w:cs="Arial"/>
                <w:b/>
                <w:color w:val="3B3A3C"/>
                <w:kern w:val="0"/>
                <w:sz w:val="26"/>
                <w:szCs w:val="26"/>
              </w:rPr>
              <w:pPrChange w:id="67" w:author="李唐" w:date="2014-11-30T21:37:00Z">
                <w:pPr>
                  <w:pStyle w:val="a3"/>
                  <w:widowControl/>
                  <w:numPr>
                    <w:ilvl w:val="1"/>
                    <w:numId w:val="87"/>
                  </w:numPr>
                  <w:tabs>
                    <w:tab w:val="num" w:pos="1440"/>
                  </w:tabs>
                  <w:spacing w:line="432" w:lineRule="atLeast"/>
                  <w:ind w:leftChars="0" w:left="794" w:hanging="397"/>
                </w:pPr>
              </w:pPrChange>
            </w:pPr>
            <w:ins w:id="68" w:author="李唐" w:date="2014-11-30T21:53:00Z">
              <w:r>
                <w:rPr>
                  <w:rFonts w:asciiTheme="minorEastAsia" w:hAnsiTheme="minorEastAsia" w:cs="Arial"/>
                  <w:b/>
                  <w:noProof/>
                  <w:color w:val="3B3A3C"/>
                  <w:kern w:val="0"/>
                  <w:sz w:val="26"/>
                  <w:szCs w:val="26"/>
                </w:rPr>
                <w:drawing>
                  <wp:inline distT="0" distB="0" distL="0" distR="0">
                    <wp:extent cx="6858635" cy="42386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_init_1130.png"/>
                            <pic:cNvPicPr/>
                          </pic:nvPicPr>
                          <pic:blipFill rotWithShape="1">
                            <a:blip r:embed="rId18">
                              <a:extLst>
                                <a:ext uri="{28A0092B-C50C-407E-A947-70E740481C1C}">
                                  <a14:useLocalDpi xmlns:a14="http://schemas.microsoft.com/office/drawing/2010/main" val="0"/>
                                </a:ext>
                              </a:extLst>
                            </a:blip>
                            <a:srcRect b="37936"/>
                            <a:stretch/>
                          </pic:blipFill>
                          <pic:spPr bwMode="auto">
                            <a:xfrm>
                              <a:off x="0" y="0"/>
                              <a:ext cx="6858635" cy="4238625"/>
                            </a:xfrm>
                            <a:prstGeom prst="rect">
                              <a:avLst/>
                            </a:prstGeom>
                            <a:ln>
                              <a:noFill/>
                            </a:ln>
                            <a:extLst>
                              <a:ext uri="{53640926-AAD7-44D8-BBD7-CCE9431645EC}">
                                <a14:shadowObscured xmlns:a14="http://schemas.microsoft.com/office/drawing/2010/main"/>
                              </a:ext>
                            </a:extLst>
                          </pic:spPr>
                        </pic:pic>
                      </a:graphicData>
                    </a:graphic>
                  </wp:inline>
                </w:drawing>
              </w:r>
            </w:ins>
          </w:p>
          <w:p w:rsidR="00F349C7" w:rsidRPr="00F349C7" w:rsidRDefault="00F349C7">
            <w:pPr>
              <w:widowControl/>
              <w:spacing w:line="432" w:lineRule="atLeast"/>
              <w:rPr>
                <w:rFonts w:asciiTheme="minorEastAsia" w:hAnsiTheme="minorEastAsia" w:cs="Arial"/>
                <w:b/>
                <w:color w:val="3B3A3C"/>
                <w:kern w:val="0"/>
                <w:sz w:val="26"/>
                <w:szCs w:val="26"/>
                <w:rPrChange w:id="69" w:author="李唐" w:date="2014-11-30T21:37:00Z">
                  <w:rPr/>
                </w:rPrChange>
              </w:rPr>
              <w:pPrChange w:id="70" w:author="李唐" w:date="2014-11-30T21:37:00Z">
                <w:pPr>
                  <w:pStyle w:val="a3"/>
                  <w:widowControl/>
                  <w:numPr>
                    <w:ilvl w:val="1"/>
                    <w:numId w:val="87"/>
                  </w:numPr>
                  <w:tabs>
                    <w:tab w:val="num" w:pos="1440"/>
                  </w:tabs>
                  <w:spacing w:line="432" w:lineRule="atLeast"/>
                  <w:ind w:leftChars="0" w:left="794" w:hanging="397"/>
                </w:pPr>
              </w:pPrChange>
            </w:pPr>
          </w:p>
          <w:p w:rsidR="00B74284" w:rsidRDefault="00B74284" w:rsidP="00B74284">
            <w:pPr>
              <w:pStyle w:val="a3"/>
              <w:widowControl/>
              <w:numPr>
                <w:ilvl w:val="0"/>
                <w:numId w:val="87"/>
              </w:numPr>
              <w:spacing w:line="432" w:lineRule="atLeast"/>
              <w:ind w:leftChars="0"/>
              <w:rPr>
                <w:rFonts w:asciiTheme="minorEastAsia" w:hAnsiTheme="minorEastAsia" w:cs="Arial"/>
                <w:b/>
                <w:color w:val="3B3A3C"/>
                <w:kern w:val="0"/>
                <w:sz w:val="26"/>
                <w:szCs w:val="26"/>
              </w:rPr>
            </w:pPr>
            <w:r>
              <w:rPr>
                <w:rFonts w:asciiTheme="minorEastAsia" w:hAnsiTheme="minorEastAsia" w:cs="Arial" w:hint="eastAsia"/>
                <w:b/>
                <w:color w:val="3B3A3C"/>
                <w:kern w:val="0"/>
                <w:sz w:val="26"/>
                <w:szCs w:val="26"/>
              </w:rPr>
              <w:t>Meeting Minutes的表格樣式，文字複製過來會自動變粗體！</w:t>
            </w:r>
          </w:p>
          <w:p w:rsidR="00B74284" w:rsidRDefault="00B74284">
            <w:pPr>
              <w:pStyle w:val="a3"/>
              <w:widowControl/>
              <w:numPr>
                <w:ilvl w:val="1"/>
                <w:numId w:val="87"/>
              </w:numPr>
              <w:spacing w:line="432" w:lineRule="atLeast"/>
              <w:ind w:leftChars="0"/>
              <w:rPr>
                <w:ins w:id="71" w:author="李唐" w:date="2014-11-30T21:12:00Z"/>
                <w:rFonts w:asciiTheme="minorEastAsia" w:hAnsiTheme="minorEastAsia" w:cs="Arial"/>
                <w:b/>
                <w:color w:val="3B3A3C"/>
                <w:kern w:val="0"/>
                <w:sz w:val="26"/>
                <w:szCs w:val="26"/>
              </w:rPr>
              <w:pPrChange w:id="72" w:author="李唐" w:date="2014-11-30T21:10:00Z">
                <w:pPr>
                  <w:pStyle w:val="a3"/>
                  <w:widowControl/>
                  <w:numPr>
                    <w:numId w:val="87"/>
                  </w:numPr>
                  <w:tabs>
                    <w:tab w:val="num" w:pos="720"/>
                  </w:tabs>
                  <w:spacing w:line="432" w:lineRule="atLeast"/>
                  <w:ind w:leftChars="0" w:left="397" w:hanging="340"/>
                </w:pPr>
              </w:pPrChange>
            </w:pPr>
            <w:ins w:id="73" w:author="李唐" w:date="2014-11-30T21:10:00Z">
              <w:r>
                <w:rPr>
                  <w:rFonts w:asciiTheme="minorEastAsia" w:hAnsiTheme="minorEastAsia" w:cs="Arial" w:hint="eastAsia"/>
                  <w:b/>
                  <w:color w:val="3B3A3C"/>
                  <w:kern w:val="0"/>
                  <w:sz w:val="26"/>
                  <w:szCs w:val="26"/>
                </w:rPr>
                <w:t xml:space="preserve">解法：表格&gt; 設計&gt; </w:t>
              </w:r>
            </w:ins>
            <w:ins w:id="74" w:author="李唐" w:date="2014-11-30T21:11:00Z">
              <w:r>
                <w:rPr>
                  <w:rFonts w:asciiTheme="minorEastAsia" w:hAnsiTheme="minorEastAsia" w:cs="Arial" w:hint="eastAsia"/>
                  <w:b/>
                  <w:color w:val="3B3A3C"/>
                  <w:kern w:val="0"/>
                  <w:sz w:val="26"/>
                  <w:szCs w:val="26"/>
                </w:rPr>
                <w:t>表格樣式&gt; 修改表格樣式&gt; 把</w:t>
              </w:r>
              <w:r>
                <w:rPr>
                  <w:rFonts w:asciiTheme="minorEastAsia" w:hAnsiTheme="minorEastAsia" w:cs="Arial"/>
                  <w:b/>
                  <w:color w:val="3B3A3C"/>
                  <w:kern w:val="0"/>
                  <w:sz w:val="26"/>
                  <w:szCs w:val="26"/>
                </w:rPr>
                <w:t>”</w:t>
              </w:r>
              <w:r>
                <w:rPr>
                  <w:rFonts w:asciiTheme="minorEastAsia" w:hAnsiTheme="minorEastAsia" w:cs="Arial" w:hint="eastAsia"/>
                  <w:b/>
                  <w:color w:val="3B3A3C"/>
                  <w:kern w:val="0"/>
                  <w:sz w:val="26"/>
                  <w:szCs w:val="26"/>
                </w:rPr>
                <w:t>將格式套用至</w:t>
              </w:r>
              <w:r>
                <w:rPr>
                  <w:rFonts w:asciiTheme="minorEastAsia" w:hAnsiTheme="minorEastAsia" w:cs="Arial"/>
                  <w:b/>
                  <w:color w:val="3B3A3C"/>
                  <w:kern w:val="0"/>
                  <w:sz w:val="26"/>
                  <w:szCs w:val="26"/>
                </w:rPr>
                <w:t>”</w:t>
              </w:r>
              <w:r>
                <w:rPr>
                  <w:rFonts w:asciiTheme="minorEastAsia" w:hAnsiTheme="minorEastAsia" w:cs="Arial" w:hint="eastAsia"/>
                  <w:b/>
                  <w:color w:val="3B3A3C"/>
                  <w:kern w:val="0"/>
                  <w:sz w:val="26"/>
                  <w:szCs w:val="26"/>
                </w:rPr>
                <w:t>的</w:t>
              </w:r>
              <w:r>
                <w:rPr>
                  <w:rFonts w:asciiTheme="minorEastAsia" w:hAnsiTheme="minorEastAsia" w:cs="Arial"/>
                  <w:b/>
                  <w:color w:val="3B3A3C"/>
                  <w:kern w:val="0"/>
                  <w:sz w:val="26"/>
                  <w:szCs w:val="26"/>
                </w:rPr>
                <w:t>”</w:t>
              </w:r>
              <w:r>
                <w:rPr>
                  <w:rFonts w:asciiTheme="minorEastAsia" w:hAnsiTheme="minorEastAsia" w:cs="Arial" w:hint="eastAsia"/>
                  <w:b/>
                  <w:color w:val="3B3A3C"/>
                  <w:kern w:val="0"/>
                  <w:sz w:val="26"/>
                  <w:szCs w:val="26"/>
                </w:rPr>
                <w:t>首欄</w:t>
              </w:r>
              <w:r>
                <w:rPr>
                  <w:rFonts w:asciiTheme="minorEastAsia" w:hAnsiTheme="minorEastAsia" w:cs="Arial"/>
                  <w:b/>
                  <w:color w:val="3B3A3C"/>
                  <w:kern w:val="0"/>
                  <w:sz w:val="26"/>
                  <w:szCs w:val="26"/>
                </w:rPr>
                <w:t>”</w:t>
              </w:r>
              <w:r>
                <w:rPr>
                  <w:rFonts w:asciiTheme="minorEastAsia" w:hAnsiTheme="minorEastAsia" w:cs="Arial" w:hint="eastAsia"/>
                  <w:b/>
                  <w:color w:val="3B3A3C"/>
                  <w:kern w:val="0"/>
                  <w:sz w:val="26"/>
                  <w:szCs w:val="26"/>
                </w:rPr>
                <w:t>粗體改掉即可。</w:t>
              </w:r>
            </w:ins>
          </w:p>
          <w:p w:rsidR="00F349C7" w:rsidRDefault="00F349C7">
            <w:pPr>
              <w:pStyle w:val="a3"/>
              <w:widowControl/>
              <w:spacing w:line="432" w:lineRule="atLeast"/>
              <w:ind w:leftChars="0" w:left="794"/>
              <w:rPr>
                <w:ins w:id="75" w:author="李唐" w:date="2014-11-30T21:32:00Z"/>
              </w:rPr>
              <w:pPrChange w:id="76" w:author="李唐" w:date="2014-11-30T21:12:00Z">
                <w:pPr>
                  <w:pStyle w:val="a3"/>
                  <w:widowControl/>
                  <w:numPr>
                    <w:numId w:val="87"/>
                  </w:numPr>
                  <w:tabs>
                    <w:tab w:val="num" w:pos="720"/>
                  </w:tabs>
                  <w:spacing w:line="432" w:lineRule="atLeast"/>
                  <w:ind w:leftChars="0" w:left="397" w:hanging="340"/>
                </w:pPr>
              </w:pPrChange>
            </w:pPr>
          </w:p>
          <w:p w:rsidR="00B74284" w:rsidRPr="00B74284" w:rsidRDefault="00F349C7">
            <w:pPr>
              <w:pStyle w:val="a3"/>
              <w:widowControl/>
              <w:spacing w:line="432" w:lineRule="atLeast"/>
              <w:ind w:leftChars="0" w:left="794"/>
              <w:rPr>
                <w:rFonts w:asciiTheme="minorEastAsia" w:hAnsiTheme="minorEastAsia" w:cs="Arial"/>
                <w:b/>
                <w:color w:val="3B3A3C"/>
                <w:kern w:val="0"/>
                <w:sz w:val="26"/>
                <w:szCs w:val="26"/>
              </w:rPr>
              <w:pPrChange w:id="77" w:author="李唐" w:date="2014-11-30T21:12:00Z">
                <w:pPr>
                  <w:pStyle w:val="a3"/>
                  <w:widowControl/>
                  <w:numPr>
                    <w:numId w:val="87"/>
                  </w:numPr>
                  <w:tabs>
                    <w:tab w:val="num" w:pos="720"/>
                  </w:tabs>
                  <w:spacing w:line="432" w:lineRule="atLeast"/>
                  <w:ind w:leftChars="0" w:left="397" w:hanging="340"/>
                </w:pPr>
              </w:pPrChange>
            </w:pPr>
            <w:ins w:id="78" w:author="李唐" w:date="2014-11-30T21:12:00Z">
              <w:r>
                <w:rPr>
                  <w:bCs w:val="0"/>
                </w:rPr>
                <w:object w:dxaOrig="8430"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8pt;height:280.55pt" o:ole="">
                    <v:imagedata r:id="rId19" o:title="" cropbottom="26319f"/>
                  </v:shape>
                  <o:OLEObject Type="Embed" ProgID="PBrush" ShapeID="_x0000_i1025" DrawAspect="Content" ObjectID="_1479157687" r:id="rId20"/>
                </w:object>
              </w:r>
            </w:ins>
          </w:p>
          <w:p w:rsidR="00802A0B" w:rsidRPr="00802A0B" w:rsidRDefault="00802A0B" w:rsidP="00802A0B">
            <w:pPr>
              <w:widowControl/>
              <w:spacing w:line="432" w:lineRule="atLeast"/>
              <w:rPr>
                <w:rFonts w:asciiTheme="minorEastAsia" w:hAnsiTheme="minorEastAsia" w:cs="Arial"/>
                <w:b/>
                <w:color w:val="3B3A3C"/>
                <w:kern w:val="0"/>
                <w:sz w:val="26"/>
                <w:szCs w:val="26"/>
              </w:rPr>
            </w:pPr>
          </w:p>
          <w:p w:rsidR="00802A0B" w:rsidRPr="00802A0B" w:rsidRDefault="00802A0B" w:rsidP="00802A0B">
            <w:pPr>
              <w:widowControl/>
              <w:spacing w:line="432" w:lineRule="atLeast"/>
              <w:rPr>
                <w:rFonts w:asciiTheme="minorEastAsia" w:hAnsiTheme="minorEastAsia" w:cs="Arial"/>
                <w:b/>
                <w:color w:val="3B3A3C"/>
                <w:kern w:val="0"/>
                <w:sz w:val="26"/>
                <w:szCs w:val="26"/>
              </w:rPr>
            </w:pPr>
          </w:p>
        </w:tc>
      </w:tr>
      <w:tr w:rsidR="00416425" w:rsidRPr="00C73BB2" w:rsidTr="0089136B">
        <w:trPr>
          <w:trHeight w:val="533"/>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hAnsi="Calibri" w:cs="Calibri"/>
                <w:sz w:val="28"/>
                <w:szCs w:val="28"/>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jc w:val="center"/>
              <w:rPr>
                <w:rFonts w:ascii="Calibri" w:hAnsi="Calibri" w:cs="Calibri"/>
                <w:b/>
                <w:bCs w:val="0"/>
              </w:rPr>
            </w:pPr>
            <w:r w:rsidRPr="00C73BB2">
              <w:rPr>
                <w:rFonts w:ascii="Calibri" w:hAnsi="Calibri" w:cs="Calibri"/>
                <w:bCs w:val="0"/>
              </w:rPr>
              <w:t>編號</w:t>
            </w:r>
          </w:p>
        </w:tc>
        <w:tc>
          <w:tcPr>
            <w:tcW w:w="3686" w:type="dxa"/>
            <w:gridSpan w:val="3"/>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C73BB2">
              <w:rPr>
                <w:rFonts w:ascii="Calibri" w:hAnsi="Calibri" w:cs="Calibri"/>
              </w:rPr>
              <w:t>處理動作</w:t>
            </w:r>
          </w:p>
        </w:tc>
        <w:tc>
          <w:tcPr>
            <w:tcW w:w="2008"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負責人員</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處理期限</w:t>
            </w:r>
          </w:p>
        </w:tc>
        <w:tc>
          <w:tcPr>
            <w:tcW w:w="1347" w:type="dxa"/>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狀態</w:t>
            </w:r>
          </w:p>
        </w:tc>
        <w:tc>
          <w:tcPr>
            <w:tcW w:w="2309"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備註</w:t>
            </w: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做出</w:t>
            </w:r>
            <w:r>
              <w:rPr>
                <w:rFonts w:ascii="Calibri" w:hAnsi="Calibri" w:cs="Calibri" w:hint="eastAsia"/>
              </w:rPr>
              <w:t>AppleWatch</w:t>
            </w:r>
            <w:r>
              <w:rPr>
                <w:rFonts w:ascii="Calibri" w:hAnsi="Calibri" w:cs="Calibri" w:hint="eastAsia"/>
              </w:rPr>
              <w:t>投影片</w:t>
            </w:r>
          </w:p>
        </w:tc>
        <w:tc>
          <w:tcPr>
            <w:tcW w:w="2008" w:type="dxa"/>
            <w:gridSpan w:val="2"/>
          </w:tcPr>
          <w:p w:rsidR="00416425" w:rsidRPr="00C73BB2"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416425" w:rsidRPr="00C73BB2"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351886"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66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做出</w:t>
            </w:r>
            <w:r>
              <w:rPr>
                <w:rFonts w:ascii="Calibri" w:hAnsi="Calibri" w:cs="Calibri" w:hint="eastAsia"/>
              </w:rPr>
              <w:t>P</w:t>
            </w:r>
            <w:r>
              <w:rPr>
                <w:rFonts w:ascii="Calibri" w:hAnsi="Calibri" w:cs="Calibri"/>
              </w:rPr>
              <w:t>roject</w:t>
            </w:r>
            <w:r>
              <w:rPr>
                <w:rFonts w:ascii="Calibri" w:hAnsi="Calibri" w:cs="Calibri" w:hint="eastAsia"/>
              </w:rPr>
              <w:t>的投影片</w:t>
            </w:r>
          </w:p>
        </w:tc>
        <w:tc>
          <w:tcPr>
            <w:tcW w:w="2008" w:type="dxa"/>
            <w:gridSpan w:val="2"/>
          </w:tcPr>
          <w:p w:rsidR="00416425" w:rsidRPr="00C73BB2"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想出擴展</w:t>
            </w:r>
            <w:r>
              <w:rPr>
                <w:rFonts w:ascii="Calibri" w:hAnsi="Calibri" w:cs="Calibri" w:hint="eastAsia"/>
              </w:rPr>
              <w:t>Project</w:t>
            </w:r>
            <w:r>
              <w:rPr>
                <w:rFonts w:ascii="Calibri" w:hAnsi="Calibri" w:cs="Calibri" w:hint="eastAsia"/>
              </w:rPr>
              <w:t>功能</w:t>
            </w:r>
          </w:p>
        </w:tc>
        <w:tc>
          <w:tcPr>
            <w:tcW w:w="2008" w:type="dxa"/>
            <w:gridSpan w:val="2"/>
          </w:tcPr>
          <w:p w:rsidR="00416425"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張文博</w:t>
            </w:r>
          </w:p>
          <w:p w:rsidR="00416425" w:rsidRPr="00C73BB2"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李昇輯</w:t>
            </w:r>
          </w:p>
        </w:tc>
        <w:tc>
          <w:tcPr>
            <w:tcW w:w="850" w:type="dxa"/>
            <w:gridSpan w:val="2"/>
          </w:tcPr>
          <w:p w:rsidR="00416425" w:rsidRPr="00C73BB2"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5755B4"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66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學習</w:t>
            </w:r>
            <w:r>
              <w:rPr>
                <w:rFonts w:ascii="Calibri" w:hAnsi="Calibri" w:cs="Calibri" w:hint="eastAsia"/>
              </w:rPr>
              <w:t>A</w:t>
            </w:r>
            <w:r>
              <w:rPr>
                <w:rFonts w:ascii="Calibri" w:hAnsi="Calibri" w:cs="Calibri"/>
              </w:rPr>
              <w:t>ndroid</w:t>
            </w:r>
          </w:p>
        </w:tc>
        <w:tc>
          <w:tcPr>
            <w:tcW w:w="2008" w:type="dxa"/>
            <w:gridSpan w:val="2"/>
          </w:tcPr>
          <w:p w:rsidR="00416425" w:rsidRPr="00C73BB2"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10/4</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寄信問</w:t>
            </w:r>
            <w:r>
              <w:rPr>
                <w:rFonts w:ascii="Calibri" w:hAnsi="Calibri" w:cs="Calibri" w:hint="eastAsia"/>
              </w:rPr>
              <w:t>WBS</w:t>
            </w:r>
            <w:r>
              <w:rPr>
                <w:rFonts w:ascii="Calibri" w:hAnsi="Calibri" w:cs="Calibri" w:hint="eastAsia"/>
              </w:rPr>
              <w:t>的項目</w:t>
            </w:r>
          </w:p>
        </w:tc>
        <w:tc>
          <w:tcPr>
            <w:tcW w:w="2008" w:type="dxa"/>
            <w:gridSpan w:val="2"/>
          </w:tcPr>
          <w:p w:rsidR="00416425"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10/5</w:t>
            </w:r>
          </w:p>
        </w:tc>
        <w:tc>
          <w:tcPr>
            <w:tcW w:w="1347" w:type="dxa"/>
          </w:tcPr>
          <w:p w:rsidR="00416425" w:rsidRPr="00E57FE0"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完成</w:t>
            </w:r>
            <w:r>
              <w:rPr>
                <w:rFonts w:ascii="Calibri" w:hAnsi="Calibri" w:cs="Calibri" w:hint="eastAsia"/>
              </w:rPr>
              <w:t>WBS</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10/8</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學習</w:t>
            </w:r>
            <w:r>
              <w:rPr>
                <w:rFonts w:ascii="Calibri" w:hAnsi="Calibri" w:cs="Calibri" w:hint="eastAsia"/>
              </w:rPr>
              <w:t>Github</w:t>
            </w:r>
          </w:p>
        </w:tc>
        <w:tc>
          <w:tcPr>
            <w:tcW w:w="2008" w:type="dxa"/>
            <w:gridSpan w:val="2"/>
          </w:tcPr>
          <w:p w:rsidR="00416425"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研究辨識的演算法</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李唐、劉秋志</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研究</w:t>
            </w:r>
            <w:r>
              <w:rPr>
                <w:rFonts w:ascii="Calibri" w:hAnsi="Calibri" w:cs="Calibri" w:hint="eastAsia"/>
              </w:rPr>
              <w:t>Server</w:t>
            </w:r>
          </w:p>
        </w:tc>
        <w:tc>
          <w:tcPr>
            <w:tcW w:w="2008" w:type="dxa"/>
            <w:gridSpan w:val="2"/>
          </w:tcPr>
          <w:p w:rsidR="00416425"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rPr>
              <w:t>10</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研究</w:t>
            </w:r>
            <w:r>
              <w:rPr>
                <w:rFonts w:ascii="Calibri" w:hAnsi="Calibri" w:cs="Calibri" w:hint="eastAsia"/>
              </w:rPr>
              <w:t>GUI</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李昇輯、張文博</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rPr>
              <w:t>1</w:t>
            </w:r>
            <w:r w:rsidRPr="00E57FE0">
              <w:rPr>
                <w:rFonts w:cs="Calibri" w:hint="eastAsia"/>
              </w:rPr>
              <w:t>1</w:t>
            </w:r>
          </w:p>
        </w:tc>
        <w:tc>
          <w:tcPr>
            <w:tcW w:w="3686" w:type="dxa"/>
            <w:gridSpan w:val="3"/>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增進開會效率的工具</w:t>
            </w:r>
          </w:p>
        </w:tc>
        <w:tc>
          <w:tcPr>
            <w:tcW w:w="2008" w:type="dxa"/>
            <w:gridSpan w:val="2"/>
          </w:tcPr>
          <w:p w:rsidR="00416425" w:rsidRPr="00C73BB2"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Pr="00C73BB2"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hint="eastAsia"/>
              </w:rPr>
              <w:t>12</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Survey Parse</w:t>
            </w:r>
            <w:r>
              <w:rPr>
                <w:rFonts w:ascii="Calibri" w:hAnsi="Calibri" w:cs="Calibri"/>
              </w:rPr>
              <w:t>…</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hint="eastAsia"/>
              </w:rPr>
              <w:t>13</w:t>
            </w: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w:t>
            </w:r>
            <w:r>
              <w:rPr>
                <w:rFonts w:ascii="Calibri" w:hAnsi="Calibri" w:cs="Calibri"/>
              </w:rPr>
              <w:t>roject</w:t>
            </w:r>
          </w:p>
        </w:tc>
        <w:tc>
          <w:tcPr>
            <w:tcW w:w="2008" w:type="dxa"/>
            <w:gridSpan w:val="2"/>
          </w:tcPr>
          <w:p w:rsidR="00416425" w:rsidRDefault="00416425"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Default="004861CC"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416425" w:rsidRPr="00DF79E1" w:rsidRDefault="00D14C12"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1F3864" w:themeColor="accent5" w:themeShade="80"/>
              </w:rPr>
            </w:pPr>
            <w:r w:rsidRPr="00D14C12">
              <w:rPr>
                <w:rFonts w:ascii="Calibri" w:hAnsi="Calibri" w:cs="Calibri"/>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hint="eastAsia"/>
              </w:rPr>
              <w:t>14</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問圖形專家</w:t>
            </w:r>
          </w:p>
        </w:tc>
        <w:tc>
          <w:tcPr>
            <w:tcW w:w="2008" w:type="dxa"/>
            <w:gridSpan w:val="2"/>
          </w:tcPr>
          <w:p w:rsidR="00416425" w:rsidRDefault="00416425"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634EE6"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634EE6" w:rsidRDefault="00634EE6" w:rsidP="00D94A24">
            <w:pPr>
              <w:jc w:val="center"/>
              <w:rPr>
                <w:rFonts w:cs="Calibri"/>
              </w:rPr>
            </w:pPr>
            <w:r>
              <w:rPr>
                <w:rFonts w:cs="Calibri" w:hint="eastAsia"/>
              </w:rPr>
              <w:t>15</w:t>
            </w:r>
          </w:p>
        </w:tc>
        <w:tc>
          <w:tcPr>
            <w:tcW w:w="3686" w:type="dxa"/>
            <w:gridSpan w:val="3"/>
          </w:tcPr>
          <w:p w:rsidR="00634EE6" w:rsidRDefault="004861CC"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初步研究</w:t>
            </w:r>
            <w:r>
              <w:rPr>
                <w:rFonts w:ascii="Calibri" w:hAnsi="Calibri" w:cs="Calibri" w:hint="eastAsia"/>
              </w:rPr>
              <w:t>O</w:t>
            </w:r>
            <w:r>
              <w:rPr>
                <w:rFonts w:ascii="Calibri" w:hAnsi="Calibri" w:cs="Calibri"/>
              </w:rPr>
              <w:t>penCV</w:t>
            </w:r>
            <w:r>
              <w:rPr>
                <w:rFonts w:ascii="Calibri" w:hAnsi="Calibri" w:cs="Calibri" w:hint="eastAsia"/>
              </w:rPr>
              <w:t>、</w:t>
            </w:r>
            <w:r>
              <w:rPr>
                <w:rFonts w:ascii="Calibri" w:hAnsi="Calibri" w:cs="Calibri" w:hint="eastAsia"/>
              </w:rPr>
              <w:t>NDK</w:t>
            </w:r>
          </w:p>
        </w:tc>
        <w:tc>
          <w:tcPr>
            <w:tcW w:w="2008" w:type="dxa"/>
            <w:gridSpan w:val="2"/>
          </w:tcPr>
          <w:p w:rsidR="00634EE6" w:rsidRDefault="004861CC"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634EE6" w:rsidRDefault="004861CC"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634EE6" w:rsidRDefault="0014691F"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634EE6"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16</w:t>
            </w:r>
          </w:p>
        </w:tc>
        <w:tc>
          <w:tcPr>
            <w:tcW w:w="3686" w:type="dxa"/>
            <w:gridSpan w:val="3"/>
          </w:tcPr>
          <w:p w:rsidR="004861CC"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寫大致的需求</w:t>
            </w:r>
          </w:p>
        </w:tc>
        <w:tc>
          <w:tcPr>
            <w:tcW w:w="2008" w:type="dxa"/>
            <w:gridSpan w:val="2"/>
          </w:tcPr>
          <w:p w:rsidR="00634EE6" w:rsidRDefault="004861CC"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 xml:space="preserve">) </w:t>
            </w:r>
            <w:r>
              <w:rPr>
                <w:rFonts w:ascii="Calibri" w:hAnsi="Calibri" w:cs="Calibri" w:hint="eastAsia"/>
              </w:rPr>
              <w:t>全體</w:t>
            </w:r>
          </w:p>
        </w:tc>
        <w:tc>
          <w:tcPr>
            <w:tcW w:w="850" w:type="dxa"/>
            <w:gridSpan w:val="2"/>
          </w:tcPr>
          <w:p w:rsidR="00634EE6" w:rsidRDefault="004861CC"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634EE6" w:rsidRPr="00634EE6" w:rsidRDefault="004861CC"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Pr>
                <w:rFonts w:ascii="Calibri" w:hAnsi="Calibri" w:cs="Calibri" w:hint="eastAsia"/>
                <w:b/>
                <w:color w:val="FF0000"/>
              </w:rPr>
              <w:t>C</w:t>
            </w:r>
            <w:r>
              <w:rPr>
                <w:rFonts w:ascii="Calibri" w:hAnsi="Calibri" w:cs="Calibri"/>
                <w:b/>
                <w:color w:val="FF0000"/>
              </w:rPr>
              <w:t>losed</w:t>
            </w:r>
          </w:p>
        </w:tc>
        <w:tc>
          <w:tcPr>
            <w:tcW w:w="2309" w:type="dxa"/>
            <w:gridSpan w:val="2"/>
          </w:tcPr>
          <w:p w:rsidR="00634EE6" w:rsidRPr="00C73BB2"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老師說的</w:t>
            </w:r>
          </w:p>
        </w:tc>
      </w:tr>
      <w:tr w:rsidR="00634EE6"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17</w:t>
            </w:r>
          </w:p>
        </w:tc>
        <w:tc>
          <w:tcPr>
            <w:tcW w:w="3686" w:type="dxa"/>
            <w:gridSpan w:val="3"/>
          </w:tcPr>
          <w:p w:rsidR="00634EE6" w:rsidRDefault="004861CC"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 Login via Facebook</w:t>
            </w:r>
          </w:p>
        </w:tc>
        <w:tc>
          <w:tcPr>
            <w:tcW w:w="2008" w:type="dxa"/>
            <w:gridSpan w:val="2"/>
          </w:tcPr>
          <w:p w:rsidR="00634EE6" w:rsidRDefault="004861CC"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634EE6" w:rsidRDefault="004861CC"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14691F"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634EE6"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18</w:t>
            </w:r>
          </w:p>
        </w:tc>
        <w:tc>
          <w:tcPr>
            <w:tcW w:w="3686" w:type="dxa"/>
            <w:gridSpan w:val="3"/>
          </w:tcPr>
          <w:p w:rsidR="00634EE6"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 O</w:t>
            </w:r>
            <w:r>
              <w:rPr>
                <w:rFonts w:ascii="Calibri" w:hAnsi="Calibri" w:cs="Calibri"/>
              </w:rPr>
              <w:t>penCV</w:t>
            </w:r>
            <w:r>
              <w:rPr>
                <w:rFonts w:ascii="Calibri" w:hAnsi="Calibri" w:cs="Calibri" w:hint="eastAsia"/>
              </w:rPr>
              <w:t>抓圖片上的圓形</w:t>
            </w:r>
          </w:p>
        </w:tc>
        <w:tc>
          <w:tcPr>
            <w:tcW w:w="2008" w:type="dxa"/>
            <w:gridSpan w:val="2"/>
          </w:tcPr>
          <w:p w:rsidR="00634EE6" w:rsidRDefault="004861CC"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634EE6" w:rsidRDefault="004861CC" w:rsidP="004861C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634EE6"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19</w:t>
            </w:r>
          </w:p>
        </w:tc>
        <w:tc>
          <w:tcPr>
            <w:tcW w:w="3686" w:type="dxa"/>
            <w:gridSpan w:val="3"/>
          </w:tcPr>
          <w:p w:rsidR="00634EE6" w:rsidRDefault="004861CC"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w:t>
            </w:r>
            <w:r>
              <w:rPr>
                <w:rFonts w:ascii="Calibri" w:hAnsi="Calibri" w:cs="Calibri" w:hint="eastAsia"/>
              </w:rPr>
              <w:t>相機</w:t>
            </w:r>
            <w:r w:rsidR="00857D70">
              <w:rPr>
                <w:rFonts w:ascii="Calibri" w:hAnsi="Calibri" w:cs="Calibri" w:hint="eastAsia"/>
              </w:rPr>
              <w:t>圖片傳回</w:t>
            </w:r>
          </w:p>
        </w:tc>
        <w:tc>
          <w:tcPr>
            <w:tcW w:w="2008" w:type="dxa"/>
            <w:gridSpan w:val="2"/>
          </w:tcPr>
          <w:p w:rsidR="00634EE6" w:rsidRDefault="00857D70"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634EE6" w:rsidRDefault="00857D70"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634EE6"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857D70" w:rsidP="00D94A24">
            <w:pPr>
              <w:jc w:val="center"/>
              <w:rPr>
                <w:rFonts w:cs="Calibri"/>
              </w:rPr>
            </w:pPr>
            <w:r>
              <w:rPr>
                <w:rFonts w:cs="Calibri" w:hint="eastAsia"/>
              </w:rPr>
              <w:lastRenderedPageBreak/>
              <w:t>20</w:t>
            </w:r>
          </w:p>
        </w:tc>
        <w:tc>
          <w:tcPr>
            <w:tcW w:w="3686" w:type="dxa"/>
            <w:gridSpan w:val="3"/>
          </w:tcPr>
          <w:p w:rsidR="00634EE6" w:rsidRDefault="00857D70"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P:GUI</w:t>
            </w:r>
          </w:p>
        </w:tc>
        <w:tc>
          <w:tcPr>
            <w:tcW w:w="2008" w:type="dxa"/>
            <w:gridSpan w:val="2"/>
          </w:tcPr>
          <w:p w:rsidR="00634EE6" w:rsidRDefault="00857D70"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張文博、李昇輯</w:t>
            </w:r>
          </w:p>
        </w:tc>
        <w:tc>
          <w:tcPr>
            <w:tcW w:w="850" w:type="dxa"/>
            <w:gridSpan w:val="2"/>
          </w:tcPr>
          <w:p w:rsidR="00634EE6" w:rsidRDefault="00857D70"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7D70"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857D70" w:rsidRDefault="00723773" w:rsidP="00D94A24">
            <w:pPr>
              <w:jc w:val="center"/>
              <w:rPr>
                <w:rFonts w:cs="Calibri"/>
              </w:rPr>
            </w:pPr>
            <w:r>
              <w:rPr>
                <w:rFonts w:cs="Calibri" w:hint="eastAsia"/>
              </w:rPr>
              <w:t>21</w:t>
            </w:r>
          </w:p>
        </w:tc>
        <w:tc>
          <w:tcPr>
            <w:tcW w:w="3686" w:type="dxa"/>
            <w:gridSpan w:val="3"/>
          </w:tcPr>
          <w:p w:rsidR="00857D70" w:rsidRDefault="00723773"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WBS</w:t>
            </w:r>
            <w:r>
              <w:rPr>
                <w:rFonts w:ascii="Calibri" w:hAnsi="Calibri" w:cs="Calibri" w:hint="eastAsia"/>
              </w:rPr>
              <w:t>上的完成時間</w:t>
            </w:r>
          </w:p>
        </w:tc>
        <w:tc>
          <w:tcPr>
            <w:tcW w:w="2008" w:type="dxa"/>
            <w:gridSpan w:val="2"/>
          </w:tcPr>
          <w:p w:rsidR="00857D70" w:rsidRDefault="00723773"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857D70" w:rsidRDefault="00723773"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10/22</w:t>
            </w:r>
          </w:p>
        </w:tc>
        <w:tc>
          <w:tcPr>
            <w:tcW w:w="1347" w:type="dxa"/>
          </w:tcPr>
          <w:p w:rsidR="00857D70" w:rsidRPr="00A97B1F" w:rsidRDefault="00D94A24"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857D70" w:rsidRPr="00C73BB2" w:rsidRDefault="00857D70"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1289A"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22</w:t>
            </w:r>
          </w:p>
        </w:tc>
        <w:tc>
          <w:tcPr>
            <w:tcW w:w="3686" w:type="dxa"/>
            <w:gridSpan w:val="3"/>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無法登入的</w:t>
            </w:r>
            <w:r w:rsidRPr="006E47AB">
              <w:rPr>
                <w:rFonts w:hint="eastAsia"/>
              </w:rPr>
              <w:t>Bug</w:t>
            </w:r>
          </w:p>
        </w:tc>
        <w:tc>
          <w:tcPr>
            <w:tcW w:w="2008" w:type="dxa"/>
            <w:gridSpan w:val="2"/>
          </w:tcPr>
          <w:p w:rsidR="0071289A" w:rsidRPr="006E47AB" w:rsidRDefault="0071289A" w:rsidP="0071289A">
            <w:pPr>
              <w:jc w:val="center"/>
              <w:cnfStyle w:val="000000100000" w:firstRow="0" w:lastRow="0" w:firstColumn="0" w:lastColumn="0" w:oddVBand="0" w:evenVBand="0" w:oddHBand="1" w:evenHBand="0" w:firstRowFirstColumn="0" w:firstRowLastColumn="0" w:lastRowFirstColumn="0" w:lastRowLastColumn="0"/>
            </w:pPr>
            <w:r w:rsidRPr="006E47AB">
              <w:rPr>
                <w:rFonts w:hint="eastAsia"/>
              </w:rPr>
              <w:t>王敦儒</w:t>
            </w:r>
          </w:p>
        </w:tc>
        <w:tc>
          <w:tcPr>
            <w:tcW w:w="850"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11/2</w:t>
            </w:r>
          </w:p>
        </w:tc>
        <w:tc>
          <w:tcPr>
            <w:tcW w:w="1347" w:type="dxa"/>
          </w:tcPr>
          <w:p w:rsidR="0071289A" w:rsidRPr="00A97B1F" w:rsidRDefault="00B347D0"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p>
        </w:tc>
      </w:tr>
      <w:tr w:rsidR="0071289A"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23</w:t>
            </w:r>
          </w:p>
        </w:tc>
        <w:tc>
          <w:tcPr>
            <w:tcW w:w="3686" w:type="dxa"/>
            <w:gridSpan w:val="3"/>
          </w:tcPr>
          <w:p w:rsidR="0071289A" w:rsidRPr="006E47AB" w:rsidRDefault="0071289A" w:rsidP="0071289A">
            <w:pPr>
              <w:cnfStyle w:val="000000000000" w:firstRow="0" w:lastRow="0" w:firstColumn="0" w:lastColumn="0" w:oddVBand="0" w:evenVBand="0" w:oddHBand="0" w:evenHBand="0" w:firstRowFirstColumn="0" w:firstRowLastColumn="0" w:lastRowFirstColumn="0" w:lastRowLastColumn="0"/>
            </w:pPr>
            <w:r w:rsidRPr="006E47AB">
              <w:rPr>
                <w:rFonts w:hint="eastAsia"/>
              </w:rPr>
              <w:t>Requirement Docs</w:t>
            </w:r>
          </w:p>
        </w:tc>
        <w:tc>
          <w:tcPr>
            <w:tcW w:w="2008" w:type="dxa"/>
            <w:gridSpan w:val="2"/>
          </w:tcPr>
          <w:p w:rsidR="0071289A" w:rsidRPr="006E47AB" w:rsidRDefault="0071289A" w:rsidP="0071289A">
            <w:pPr>
              <w:jc w:val="center"/>
              <w:cnfStyle w:val="000000000000" w:firstRow="0" w:lastRow="0" w:firstColumn="0" w:lastColumn="0" w:oddVBand="0" w:evenVBand="0" w:oddHBand="0" w:evenHBand="0" w:firstRowFirstColumn="0" w:firstRowLastColumn="0" w:lastRowFirstColumn="0" w:lastRowLastColumn="0"/>
            </w:pPr>
            <w:r w:rsidRPr="006E47AB">
              <w:rPr>
                <w:rFonts w:hint="eastAsia"/>
              </w:rPr>
              <w:t>(</w:t>
            </w:r>
            <w:r w:rsidRPr="006E47AB">
              <w:rPr>
                <w:rFonts w:hint="eastAsia"/>
              </w:rPr>
              <w:t>李唐</w:t>
            </w:r>
            <w:r w:rsidRPr="006E47AB">
              <w:rPr>
                <w:rFonts w:hint="eastAsia"/>
              </w:rPr>
              <w:t>)</w:t>
            </w:r>
            <w:r w:rsidRPr="006E47AB">
              <w:rPr>
                <w:rFonts w:hint="eastAsia"/>
              </w:rPr>
              <w:t>全體</w:t>
            </w:r>
          </w:p>
        </w:tc>
        <w:tc>
          <w:tcPr>
            <w:tcW w:w="850" w:type="dxa"/>
            <w:gridSpan w:val="2"/>
          </w:tcPr>
          <w:p w:rsidR="0071289A" w:rsidRPr="006E47AB" w:rsidRDefault="0071289A" w:rsidP="0071289A">
            <w:pPr>
              <w:cnfStyle w:val="000000000000" w:firstRow="0" w:lastRow="0" w:firstColumn="0" w:lastColumn="0" w:oddVBand="0" w:evenVBand="0" w:oddHBand="0" w:evenHBand="0" w:firstRowFirstColumn="0" w:firstRowLastColumn="0" w:lastRowFirstColumn="0" w:lastRowLastColumn="0"/>
            </w:pPr>
            <w:r w:rsidRPr="006E47AB">
              <w:rPr>
                <w:rFonts w:hint="eastAsia"/>
              </w:rPr>
              <w:t>10/29</w:t>
            </w:r>
          </w:p>
        </w:tc>
        <w:tc>
          <w:tcPr>
            <w:tcW w:w="1347" w:type="dxa"/>
          </w:tcPr>
          <w:p w:rsidR="0071289A" w:rsidRPr="00A97B1F" w:rsidRDefault="00B347D0"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71289A" w:rsidRPr="006E47AB" w:rsidRDefault="0071289A" w:rsidP="0071289A">
            <w:pPr>
              <w:cnfStyle w:val="000000000000" w:firstRow="0" w:lastRow="0" w:firstColumn="0" w:lastColumn="0" w:oddVBand="0" w:evenVBand="0" w:oddHBand="0" w:evenHBand="0" w:firstRowFirstColumn="0" w:firstRowLastColumn="0" w:lastRowFirstColumn="0" w:lastRowLastColumn="0"/>
            </w:pPr>
            <w:r w:rsidRPr="006E47AB">
              <w:rPr>
                <w:rFonts w:hint="eastAsia"/>
              </w:rPr>
              <w:t>如會議記錄分配</w:t>
            </w:r>
          </w:p>
        </w:tc>
      </w:tr>
      <w:tr w:rsidR="0071289A"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24</w:t>
            </w:r>
          </w:p>
        </w:tc>
        <w:tc>
          <w:tcPr>
            <w:tcW w:w="3686" w:type="dxa"/>
            <w:gridSpan w:val="3"/>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研究如何匯入</w:t>
            </w:r>
            <w:r w:rsidRPr="006E47AB">
              <w:rPr>
                <w:rFonts w:hint="eastAsia"/>
              </w:rPr>
              <w:t>metaio SDK</w:t>
            </w:r>
          </w:p>
        </w:tc>
        <w:tc>
          <w:tcPr>
            <w:tcW w:w="2008" w:type="dxa"/>
            <w:gridSpan w:val="2"/>
          </w:tcPr>
          <w:p w:rsidR="0071289A" w:rsidRPr="006E47AB" w:rsidRDefault="0071289A" w:rsidP="0071289A">
            <w:pPr>
              <w:jc w:val="center"/>
              <w:cnfStyle w:val="000000100000" w:firstRow="0" w:lastRow="0" w:firstColumn="0" w:lastColumn="0" w:oddVBand="0" w:evenVBand="0" w:oddHBand="1" w:evenHBand="0" w:firstRowFirstColumn="0" w:firstRowLastColumn="0" w:lastRowFirstColumn="0" w:lastRowLastColumn="0"/>
            </w:pPr>
            <w:r w:rsidRPr="006E47AB">
              <w:rPr>
                <w:rFonts w:hint="eastAsia"/>
              </w:rPr>
              <w:t>劉秋志</w:t>
            </w:r>
          </w:p>
        </w:tc>
        <w:tc>
          <w:tcPr>
            <w:tcW w:w="850"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11/2</w:t>
            </w:r>
          </w:p>
        </w:tc>
        <w:tc>
          <w:tcPr>
            <w:tcW w:w="1347" w:type="dxa"/>
          </w:tcPr>
          <w:p w:rsidR="0071289A" w:rsidRPr="00D14C12" w:rsidRDefault="00D14C12" w:rsidP="0071289A">
            <w:pPr>
              <w:jc w:val="center"/>
              <w:cnfStyle w:val="000000100000" w:firstRow="0" w:lastRow="0" w:firstColumn="0" w:lastColumn="0" w:oddVBand="0" w:evenVBand="0" w:oddHBand="1" w:evenHBand="0" w:firstRowFirstColumn="0" w:firstRowLastColumn="0" w:lastRowFirstColumn="0" w:lastRowLastColumn="0"/>
              <w:rPr>
                <w:b/>
              </w:rPr>
            </w:pPr>
            <w:r w:rsidRPr="00D14C12">
              <w:rPr>
                <w:rFonts w:hint="eastAsia"/>
                <w:b/>
                <w:color w:val="FF0000"/>
              </w:rPr>
              <w:t>Closed</w:t>
            </w:r>
          </w:p>
        </w:tc>
        <w:tc>
          <w:tcPr>
            <w:tcW w:w="2309" w:type="dxa"/>
            <w:gridSpan w:val="2"/>
          </w:tcPr>
          <w:p w:rsidR="0071289A" w:rsidRDefault="0071289A" w:rsidP="0071289A">
            <w:pPr>
              <w:cnfStyle w:val="000000100000" w:firstRow="0" w:lastRow="0" w:firstColumn="0" w:lastColumn="0" w:oddVBand="0" w:evenVBand="0" w:oddHBand="1" w:evenHBand="0" w:firstRowFirstColumn="0" w:firstRowLastColumn="0" w:lastRowFirstColumn="0" w:lastRowLastColumn="0"/>
            </w:pPr>
          </w:p>
        </w:tc>
      </w:tr>
      <w:tr w:rsidR="00133D52"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25</w:t>
            </w:r>
          </w:p>
        </w:tc>
        <w:tc>
          <w:tcPr>
            <w:tcW w:w="3686" w:type="dxa"/>
            <w:gridSpan w:val="3"/>
          </w:tcPr>
          <w:p w:rsidR="00133D52" w:rsidRPr="009C636F" w:rsidRDefault="00133D52" w:rsidP="00133D52">
            <w:pPr>
              <w:cnfStyle w:val="000000000000" w:firstRow="0" w:lastRow="0" w:firstColumn="0" w:lastColumn="0" w:oddVBand="0" w:evenVBand="0" w:oddHBand="0" w:evenHBand="0" w:firstRowFirstColumn="0" w:firstRowLastColumn="0" w:lastRowFirstColumn="0" w:lastRowLastColumn="0"/>
            </w:pPr>
            <w:r w:rsidRPr="009C636F">
              <w:rPr>
                <w:rFonts w:hint="eastAsia"/>
              </w:rPr>
              <w:t>1120</w:t>
            </w:r>
            <w:r w:rsidRPr="009C636F">
              <w:rPr>
                <w:rFonts w:hint="eastAsia"/>
              </w:rPr>
              <w:t>作業第</w:t>
            </w:r>
            <w:r w:rsidRPr="009C636F">
              <w:rPr>
                <w:rFonts w:hint="eastAsia"/>
              </w:rPr>
              <w:t>2</w:t>
            </w:r>
            <w:r w:rsidRPr="009C636F">
              <w:rPr>
                <w:rFonts w:hint="eastAsia"/>
              </w:rPr>
              <w:t>題</w:t>
            </w:r>
            <w:r w:rsidRPr="009C636F">
              <w:rPr>
                <w:rFonts w:hint="eastAsia"/>
              </w:rPr>
              <w:t>coding</w:t>
            </w:r>
          </w:p>
        </w:tc>
        <w:tc>
          <w:tcPr>
            <w:tcW w:w="2008" w:type="dxa"/>
            <w:gridSpan w:val="2"/>
          </w:tcPr>
          <w:p w:rsidR="00133D52" w:rsidRPr="009C636F" w:rsidRDefault="00133D52" w:rsidP="00133D52">
            <w:pPr>
              <w:jc w:val="center"/>
              <w:cnfStyle w:val="000000000000" w:firstRow="0" w:lastRow="0" w:firstColumn="0" w:lastColumn="0" w:oddVBand="0" w:evenVBand="0" w:oddHBand="0" w:evenHBand="0" w:firstRowFirstColumn="0" w:firstRowLastColumn="0" w:lastRowFirstColumn="0" w:lastRowLastColumn="0"/>
            </w:pPr>
            <w:r w:rsidRPr="009C636F">
              <w:rPr>
                <w:rFonts w:hint="eastAsia"/>
              </w:rPr>
              <w:t>劉秋志</w:t>
            </w:r>
          </w:p>
        </w:tc>
        <w:tc>
          <w:tcPr>
            <w:tcW w:w="850" w:type="dxa"/>
            <w:gridSpan w:val="2"/>
          </w:tcPr>
          <w:p w:rsidR="00133D52" w:rsidRPr="009C636F" w:rsidRDefault="00133D52" w:rsidP="00133D52">
            <w:pPr>
              <w:cnfStyle w:val="000000000000" w:firstRow="0" w:lastRow="0" w:firstColumn="0" w:lastColumn="0" w:oddVBand="0" w:evenVBand="0" w:oddHBand="0" w:evenHBand="0" w:firstRowFirstColumn="0" w:firstRowLastColumn="0" w:lastRowFirstColumn="0" w:lastRowLastColumn="0"/>
            </w:pPr>
            <w:r w:rsidRPr="009C636F">
              <w:rPr>
                <w:rFonts w:hint="eastAsia"/>
              </w:rPr>
              <w:t>11/27</w:t>
            </w:r>
          </w:p>
        </w:tc>
        <w:tc>
          <w:tcPr>
            <w:tcW w:w="1347" w:type="dxa"/>
          </w:tcPr>
          <w:p w:rsidR="00133D52" w:rsidRPr="00133D52" w:rsidRDefault="00133D52" w:rsidP="00133D52">
            <w:pPr>
              <w:jc w:val="center"/>
              <w:cnfStyle w:val="000000000000" w:firstRow="0" w:lastRow="0" w:firstColumn="0" w:lastColumn="0" w:oddVBand="0" w:evenVBand="0" w:oddHBand="0" w:evenHBand="0" w:firstRowFirstColumn="0" w:firstRowLastColumn="0" w:lastRowFirstColumn="0" w:lastRowLastColumn="0"/>
              <w:rPr>
                <w:b/>
              </w:rPr>
            </w:pPr>
            <w:r w:rsidRPr="00133D52">
              <w:rPr>
                <w:rFonts w:hint="eastAsia"/>
                <w:b/>
                <w:color w:val="70AD47" w:themeColor="accent6"/>
              </w:rPr>
              <w:t>Open</w:t>
            </w:r>
          </w:p>
        </w:tc>
        <w:tc>
          <w:tcPr>
            <w:tcW w:w="2309" w:type="dxa"/>
            <w:gridSpan w:val="2"/>
          </w:tcPr>
          <w:p w:rsidR="00133D52" w:rsidRDefault="00133D52" w:rsidP="00133D52">
            <w:pPr>
              <w:cnfStyle w:val="000000000000" w:firstRow="0" w:lastRow="0" w:firstColumn="0" w:lastColumn="0" w:oddVBand="0" w:evenVBand="0" w:oddHBand="0" w:evenHBand="0" w:firstRowFirstColumn="0" w:firstRowLastColumn="0" w:lastRowFirstColumn="0" w:lastRowLastColumn="0"/>
            </w:pPr>
          </w:p>
        </w:tc>
      </w:tr>
      <w:tr w:rsidR="00133D52"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26</w:t>
            </w:r>
          </w:p>
        </w:tc>
        <w:tc>
          <w:tcPr>
            <w:tcW w:w="3686" w:type="dxa"/>
            <w:gridSpan w:val="3"/>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1120</w:t>
            </w:r>
            <w:r w:rsidRPr="009C636F">
              <w:rPr>
                <w:rFonts w:hint="eastAsia"/>
              </w:rPr>
              <w:t>作業第</w:t>
            </w:r>
            <w:r w:rsidRPr="009C636F">
              <w:rPr>
                <w:rFonts w:hint="eastAsia"/>
              </w:rPr>
              <w:t>2</w:t>
            </w:r>
            <w:r w:rsidRPr="009C636F">
              <w:rPr>
                <w:rFonts w:hint="eastAsia"/>
              </w:rPr>
              <w:t>題</w:t>
            </w:r>
            <w:r w:rsidRPr="009C636F">
              <w:rPr>
                <w:rFonts w:hint="eastAsia"/>
              </w:rPr>
              <w:t>coding</w:t>
            </w:r>
          </w:p>
        </w:tc>
        <w:tc>
          <w:tcPr>
            <w:tcW w:w="2008" w:type="dxa"/>
            <w:gridSpan w:val="2"/>
          </w:tcPr>
          <w:p w:rsidR="00133D52" w:rsidRPr="009C636F" w:rsidRDefault="00133D52" w:rsidP="00133D52">
            <w:pPr>
              <w:jc w:val="center"/>
              <w:cnfStyle w:val="000000100000" w:firstRow="0" w:lastRow="0" w:firstColumn="0" w:lastColumn="0" w:oddVBand="0" w:evenVBand="0" w:oddHBand="1" w:evenHBand="0" w:firstRowFirstColumn="0" w:firstRowLastColumn="0" w:lastRowFirstColumn="0" w:lastRowLastColumn="0"/>
            </w:pPr>
            <w:r w:rsidRPr="009C636F">
              <w:rPr>
                <w:rFonts w:hint="eastAsia"/>
              </w:rPr>
              <w:t>李唐</w:t>
            </w:r>
          </w:p>
        </w:tc>
        <w:tc>
          <w:tcPr>
            <w:tcW w:w="850" w:type="dxa"/>
            <w:gridSpan w:val="2"/>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11/24</w:t>
            </w:r>
          </w:p>
        </w:tc>
        <w:tc>
          <w:tcPr>
            <w:tcW w:w="1347" w:type="dxa"/>
          </w:tcPr>
          <w:p w:rsidR="00133D52" w:rsidRPr="009C636F" w:rsidRDefault="00133D52" w:rsidP="00133D52">
            <w:pPr>
              <w:jc w:val="center"/>
              <w:cnfStyle w:val="000000100000" w:firstRow="0" w:lastRow="0" w:firstColumn="0" w:lastColumn="0" w:oddVBand="0" w:evenVBand="0" w:oddHBand="1" w:evenHBand="0" w:firstRowFirstColumn="0" w:firstRowLastColumn="0" w:lastRowFirstColumn="0" w:lastRowLastColumn="0"/>
            </w:pPr>
            <w:r w:rsidRPr="00133D52">
              <w:rPr>
                <w:rFonts w:hint="eastAsia"/>
                <w:b/>
                <w:color w:val="FF0000"/>
              </w:rPr>
              <w:t>Closed</w:t>
            </w:r>
          </w:p>
        </w:tc>
        <w:tc>
          <w:tcPr>
            <w:tcW w:w="2309" w:type="dxa"/>
            <w:gridSpan w:val="2"/>
          </w:tcPr>
          <w:p w:rsidR="00133D52" w:rsidRDefault="00133D52" w:rsidP="00133D52">
            <w:pPr>
              <w:cnfStyle w:val="000000100000" w:firstRow="0" w:lastRow="0" w:firstColumn="0" w:lastColumn="0" w:oddVBand="0" w:evenVBand="0" w:oddHBand="1" w:evenHBand="0" w:firstRowFirstColumn="0" w:firstRowLastColumn="0" w:lastRowFirstColumn="0" w:lastRowLastColumn="0"/>
            </w:pPr>
          </w:p>
        </w:tc>
      </w:tr>
      <w:tr w:rsidR="00133D52"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27</w:t>
            </w:r>
          </w:p>
        </w:tc>
        <w:tc>
          <w:tcPr>
            <w:tcW w:w="3686" w:type="dxa"/>
            <w:gridSpan w:val="3"/>
          </w:tcPr>
          <w:p w:rsidR="00133D52" w:rsidRPr="009C636F" w:rsidRDefault="00133D52" w:rsidP="00133D52">
            <w:pPr>
              <w:cnfStyle w:val="000000000000" w:firstRow="0" w:lastRow="0" w:firstColumn="0" w:lastColumn="0" w:oddVBand="0" w:evenVBand="0" w:oddHBand="0" w:evenHBand="0" w:firstRowFirstColumn="0" w:firstRowLastColumn="0" w:lastRowFirstColumn="0" w:lastRowLastColumn="0"/>
            </w:pPr>
            <w:r w:rsidRPr="009C636F">
              <w:rPr>
                <w:rFonts w:hint="eastAsia"/>
              </w:rPr>
              <w:t>研究</w:t>
            </w:r>
            <w:r w:rsidRPr="009C636F">
              <w:rPr>
                <w:rFonts w:hint="eastAsia"/>
              </w:rPr>
              <w:t>Facebook</w:t>
            </w:r>
            <w:r w:rsidRPr="009C636F">
              <w:rPr>
                <w:rFonts w:hint="eastAsia"/>
              </w:rPr>
              <w:t>登入的問題</w:t>
            </w:r>
          </w:p>
        </w:tc>
        <w:tc>
          <w:tcPr>
            <w:tcW w:w="2008" w:type="dxa"/>
            <w:gridSpan w:val="2"/>
          </w:tcPr>
          <w:p w:rsidR="00133D52" w:rsidRPr="009C636F" w:rsidRDefault="00133D52" w:rsidP="00133D52">
            <w:pPr>
              <w:jc w:val="center"/>
              <w:cnfStyle w:val="000000000000" w:firstRow="0" w:lastRow="0" w:firstColumn="0" w:lastColumn="0" w:oddVBand="0" w:evenVBand="0" w:oddHBand="0" w:evenHBand="0" w:firstRowFirstColumn="0" w:firstRowLastColumn="0" w:lastRowFirstColumn="0" w:lastRowLastColumn="0"/>
            </w:pPr>
            <w:r w:rsidRPr="009C636F">
              <w:rPr>
                <w:rFonts w:hint="eastAsia"/>
              </w:rPr>
              <w:t>王敦儒</w:t>
            </w:r>
          </w:p>
        </w:tc>
        <w:tc>
          <w:tcPr>
            <w:tcW w:w="850" w:type="dxa"/>
            <w:gridSpan w:val="2"/>
          </w:tcPr>
          <w:p w:rsidR="00133D52" w:rsidRPr="009C636F" w:rsidRDefault="00133D52" w:rsidP="00133D52">
            <w:pPr>
              <w:cnfStyle w:val="000000000000" w:firstRow="0" w:lastRow="0" w:firstColumn="0" w:lastColumn="0" w:oddVBand="0" w:evenVBand="0" w:oddHBand="0" w:evenHBand="0" w:firstRowFirstColumn="0" w:firstRowLastColumn="0" w:lastRowFirstColumn="0" w:lastRowLastColumn="0"/>
            </w:pPr>
            <w:r w:rsidRPr="009C636F">
              <w:rPr>
                <w:rFonts w:hint="eastAsia"/>
              </w:rPr>
              <w:t>11/30</w:t>
            </w:r>
          </w:p>
        </w:tc>
        <w:tc>
          <w:tcPr>
            <w:tcW w:w="1347" w:type="dxa"/>
          </w:tcPr>
          <w:p w:rsidR="00133D52" w:rsidRPr="00133D52" w:rsidRDefault="00133D52" w:rsidP="00133D52">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133D52">
              <w:rPr>
                <w:rFonts w:hint="eastAsia"/>
                <w:b/>
                <w:color w:val="70AD47" w:themeColor="accent6"/>
              </w:rPr>
              <w:t>Open</w:t>
            </w:r>
          </w:p>
        </w:tc>
        <w:tc>
          <w:tcPr>
            <w:tcW w:w="2309" w:type="dxa"/>
            <w:gridSpan w:val="2"/>
          </w:tcPr>
          <w:p w:rsidR="00133D52" w:rsidRDefault="00133D52" w:rsidP="00133D52">
            <w:pPr>
              <w:cnfStyle w:val="000000000000" w:firstRow="0" w:lastRow="0" w:firstColumn="0" w:lastColumn="0" w:oddVBand="0" w:evenVBand="0" w:oddHBand="0" w:evenHBand="0" w:firstRowFirstColumn="0" w:firstRowLastColumn="0" w:lastRowFirstColumn="0" w:lastRowLastColumn="0"/>
            </w:pPr>
          </w:p>
        </w:tc>
      </w:tr>
      <w:tr w:rsidR="00133D52"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28</w:t>
            </w:r>
          </w:p>
        </w:tc>
        <w:tc>
          <w:tcPr>
            <w:tcW w:w="3686" w:type="dxa"/>
            <w:gridSpan w:val="3"/>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研究</w:t>
            </w:r>
            <w:r w:rsidRPr="009C636F">
              <w:rPr>
                <w:rFonts w:hint="eastAsia"/>
              </w:rPr>
              <w:t>Items</w:t>
            </w:r>
            <w:r w:rsidRPr="009C636F">
              <w:rPr>
                <w:rFonts w:hint="eastAsia"/>
              </w:rPr>
              <w:t>側欄</w:t>
            </w:r>
          </w:p>
        </w:tc>
        <w:tc>
          <w:tcPr>
            <w:tcW w:w="2008" w:type="dxa"/>
            <w:gridSpan w:val="2"/>
          </w:tcPr>
          <w:p w:rsidR="00133D52" w:rsidRPr="009C636F" w:rsidRDefault="00133D52" w:rsidP="00133D52">
            <w:pPr>
              <w:jc w:val="center"/>
              <w:cnfStyle w:val="000000100000" w:firstRow="0" w:lastRow="0" w:firstColumn="0" w:lastColumn="0" w:oddVBand="0" w:evenVBand="0" w:oddHBand="1" w:evenHBand="0" w:firstRowFirstColumn="0" w:firstRowLastColumn="0" w:lastRowFirstColumn="0" w:lastRowLastColumn="0"/>
            </w:pPr>
            <w:r w:rsidRPr="009C636F">
              <w:rPr>
                <w:rFonts w:hint="eastAsia"/>
              </w:rPr>
              <w:t>李昇輯</w:t>
            </w:r>
          </w:p>
        </w:tc>
        <w:tc>
          <w:tcPr>
            <w:tcW w:w="850" w:type="dxa"/>
            <w:gridSpan w:val="2"/>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11/30</w:t>
            </w:r>
          </w:p>
        </w:tc>
        <w:tc>
          <w:tcPr>
            <w:tcW w:w="1347" w:type="dxa"/>
          </w:tcPr>
          <w:p w:rsidR="00133D52" w:rsidRPr="00133D52" w:rsidRDefault="00133D52" w:rsidP="00133D52">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133D52">
              <w:rPr>
                <w:rFonts w:hint="eastAsia"/>
                <w:b/>
                <w:color w:val="70AD47" w:themeColor="accent6"/>
              </w:rPr>
              <w:t>Open</w:t>
            </w:r>
          </w:p>
        </w:tc>
        <w:tc>
          <w:tcPr>
            <w:tcW w:w="2309" w:type="dxa"/>
            <w:gridSpan w:val="2"/>
          </w:tcPr>
          <w:p w:rsidR="00133D52" w:rsidRDefault="00133D52" w:rsidP="00133D52">
            <w:pPr>
              <w:cnfStyle w:val="000000100000" w:firstRow="0" w:lastRow="0" w:firstColumn="0" w:lastColumn="0" w:oddVBand="0" w:evenVBand="0" w:oddHBand="1" w:evenHBand="0" w:firstRowFirstColumn="0" w:firstRowLastColumn="0" w:lastRowFirstColumn="0" w:lastRowLastColumn="0"/>
            </w:pPr>
          </w:p>
        </w:tc>
      </w:tr>
      <w:tr w:rsidR="00133D52" w:rsidRPr="00C73BB2" w:rsidTr="0089136B">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29</w:t>
            </w:r>
          </w:p>
        </w:tc>
        <w:tc>
          <w:tcPr>
            <w:tcW w:w="3686" w:type="dxa"/>
            <w:gridSpan w:val="3"/>
          </w:tcPr>
          <w:p w:rsidR="00133D52" w:rsidRPr="009C636F" w:rsidRDefault="00133D52" w:rsidP="00133D52">
            <w:pPr>
              <w:cnfStyle w:val="000000000000" w:firstRow="0" w:lastRow="0" w:firstColumn="0" w:lastColumn="0" w:oddVBand="0" w:evenVBand="0" w:oddHBand="0" w:evenHBand="0" w:firstRowFirstColumn="0" w:firstRowLastColumn="0" w:lastRowFirstColumn="0" w:lastRowLastColumn="0"/>
            </w:pPr>
            <w:r w:rsidRPr="009C636F">
              <w:rPr>
                <w:rFonts w:hint="eastAsia"/>
              </w:rPr>
              <w:t>研究</w:t>
            </w:r>
            <w:r w:rsidRPr="009C636F">
              <w:rPr>
                <w:rFonts w:hint="eastAsia"/>
              </w:rPr>
              <w:t>Tab</w:t>
            </w:r>
          </w:p>
        </w:tc>
        <w:tc>
          <w:tcPr>
            <w:tcW w:w="2008" w:type="dxa"/>
            <w:gridSpan w:val="2"/>
          </w:tcPr>
          <w:p w:rsidR="00133D52" w:rsidRPr="009C636F" w:rsidRDefault="00133D52" w:rsidP="00133D52">
            <w:pPr>
              <w:jc w:val="center"/>
              <w:cnfStyle w:val="000000000000" w:firstRow="0" w:lastRow="0" w:firstColumn="0" w:lastColumn="0" w:oddVBand="0" w:evenVBand="0" w:oddHBand="0" w:evenHBand="0" w:firstRowFirstColumn="0" w:firstRowLastColumn="0" w:lastRowFirstColumn="0" w:lastRowLastColumn="0"/>
            </w:pPr>
            <w:r w:rsidRPr="009C636F">
              <w:rPr>
                <w:rFonts w:hint="eastAsia"/>
              </w:rPr>
              <w:t>李昇輯</w:t>
            </w:r>
          </w:p>
        </w:tc>
        <w:tc>
          <w:tcPr>
            <w:tcW w:w="850" w:type="dxa"/>
            <w:gridSpan w:val="2"/>
          </w:tcPr>
          <w:p w:rsidR="00133D52" w:rsidRPr="009C636F" w:rsidRDefault="00133D52" w:rsidP="00133D52">
            <w:pPr>
              <w:cnfStyle w:val="000000000000" w:firstRow="0" w:lastRow="0" w:firstColumn="0" w:lastColumn="0" w:oddVBand="0" w:evenVBand="0" w:oddHBand="0" w:evenHBand="0" w:firstRowFirstColumn="0" w:firstRowLastColumn="0" w:lastRowFirstColumn="0" w:lastRowLastColumn="0"/>
            </w:pPr>
            <w:r w:rsidRPr="009C636F">
              <w:rPr>
                <w:rFonts w:hint="eastAsia"/>
              </w:rPr>
              <w:t>11/30</w:t>
            </w:r>
          </w:p>
        </w:tc>
        <w:tc>
          <w:tcPr>
            <w:tcW w:w="1347" w:type="dxa"/>
          </w:tcPr>
          <w:p w:rsidR="00133D52" w:rsidRDefault="00133D52" w:rsidP="00133D52">
            <w:pPr>
              <w:jc w:val="center"/>
              <w:cnfStyle w:val="000000000000" w:firstRow="0" w:lastRow="0" w:firstColumn="0" w:lastColumn="0" w:oddVBand="0" w:evenVBand="0" w:oddHBand="0" w:evenHBand="0" w:firstRowFirstColumn="0" w:firstRowLastColumn="0" w:lastRowFirstColumn="0" w:lastRowLastColumn="0"/>
            </w:pPr>
            <w:r w:rsidRPr="00133D52">
              <w:rPr>
                <w:rFonts w:hint="eastAsia"/>
                <w:b/>
                <w:color w:val="FF0000"/>
              </w:rPr>
              <w:t>Closed</w:t>
            </w:r>
          </w:p>
        </w:tc>
        <w:tc>
          <w:tcPr>
            <w:tcW w:w="2309" w:type="dxa"/>
            <w:gridSpan w:val="2"/>
          </w:tcPr>
          <w:p w:rsidR="00133D52" w:rsidRDefault="00133D52" w:rsidP="00133D52">
            <w:pPr>
              <w:cnfStyle w:val="000000000000" w:firstRow="0" w:lastRow="0" w:firstColumn="0" w:lastColumn="0" w:oddVBand="0" w:evenVBand="0" w:oddHBand="0" w:evenHBand="0" w:firstRowFirstColumn="0" w:firstRowLastColumn="0" w:lastRowFirstColumn="0" w:lastRowLastColumn="0"/>
            </w:pPr>
          </w:p>
        </w:tc>
      </w:tr>
      <w:tr w:rsidR="00DE34D9" w:rsidRPr="00C73BB2" w:rsidTr="0089136B">
        <w:trPr>
          <w:cnfStyle w:val="000000100000" w:firstRow="0" w:lastRow="0" w:firstColumn="0" w:lastColumn="0" w:oddVBand="0" w:evenVBand="0" w:oddHBand="1" w:evenHBand="0" w:firstRowFirstColumn="0" w:firstRowLastColumn="0" w:lastRowFirstColumn="0" w:lastRowLastColumn="0"/>
          <w:ins w:id="79" w:author="李唐" w:date="2014-11-30T21:55:00Z"/>
        </w:trPr>
        <w:tc>
          <w:tcPr>
            <w:cnfStyle w:val="001000000000" w:firstRow="0" w:lastRow="0" w:firstColumn="1" w:lastColumn="0" w:oddVBand="0" w:evenVBand="0" w:oddHBand="0" w:evenHBand="0" w:firstRowFirstColumn="0" w:firstRowLastColumn="0" w:lastRowFirstColumn="0" w:lastRowLastColumn="0"/>
            <w:tcW w:w="817" w:type="dxa"/>
          </w:tcPr>
          <w:p w:rsidR="00DE34D9" w:rsidRPr="009C636F" w:rsidRDefault="00DE34D9" w:rsidP="00DE34D9">
            <w:pPr>
              <w:jc w:val="center"/>
              <w:rPr>
                <w:ins w:id="80" w:author="李唐" w:date="2014-11-30T21:55:00Z"/>
              </w:rPr>
            </w:pPr>
            <w:ins w:id="81" w:author="李唐" w:date="2014-11-30T21:55:00Z">
              <w:r w:rsidRPr="00592686">
                <w:rPr>
                  <w:rFonts w:hint="eastAsia"/>
                </w:rPr>
                <w:t>30</w:t>
              </w:r>
            </w:ins>
          </w:p>
        </w:tc>
        <w:tc>
          <w:tcPr>
            <w:tcW w:w="3686" w:type="dxa"/>
            <w:gridSpan w:val="3"/>
          </w:tcPr>
          <w:p w:rsidR="00DE34D9" w:rsidRPr="009C636F" w:rsidRDefault="00DE34D9" w:rsidP="00DE34D9">
            <w:pPr>
              <w:cnfStyle w:val="000000100000" w:firstRow="0" w:lastRow="0" w:firstColumn="0" w:lastColumn="0" w:oddVBand="0" w:evenVBand="0" w:oddHBand="1" w:evenHBand="0" w:firstRowFirstColumn="0" w:firstRowLastColumn="0" w:lastRowFirstColumn="0" w:lastRowLastColumn="0"/>
              <w:rPr>
                <w:ins w:id="82" w:author="李唐" w:date="2014-11-30T21:55:00Z"/>
              </w:rPr>
            </w:pPr>
            <w:ins w:id="83" w:author="李唐" w:date="2014-11-30T21:55:00Z">
              <w:r w:rsidRPr="00592686">
                <w:rPr>
                  <w:rFonts w:hint="eastAsia"/>
                </w:rPr>
                <w:t>研究</w:t>
              </w:r>
              <w:r w:rsidRPr="00592686">
                <w:rPr>
                  <w:rFonts w:hint="eastAsia"/>
                </w:rPr>
                <w:t>png</w:t>
              </w:r>
            </w:ins>
          </w:p>
        </w:tc>
        <w:tc>
          <w:tcPr>
            <w:tcW w:w="2008" w:type="dxa"/>
            <w:gridSpan w:val="2"/>
          </w:tcPr>
          <w:p w:rsidR="00DE34D9" w:rsidRPr="009C636F" w:rsidRDefault="00DE34D9" w:rsidP="00DE34D9">
            <w:pPr>
              <w:jc w:val="center"/>
              <w:cnfStyle w:val="000000100000" w:firstRow="0" w:lastRow="0" w:firstColumn="0" w:lastColumn="0" w:oddVBand="0" w:evenVBand="0" w:oddHBand="1" w:evenHBand="0" w:firstRowFirstColumn="0" w:firstRowLastColumn="0" w:lastRowFirstColumn="0" w:lastRowLastColumn="0"/>
              <w:rPr>
                <w:ins w:id="84" w:author="李唐" w:date="2014-11-30T21:55:00Z"/>
              </w:rPr>
            </w:pPr>
            <w:ins w:id="85" w:author="李唐" w:date="2014-11-30T21:55:00Z">
              <w:r w:rsidRPr="00592686">
                <w:rPr>
                  <w:rFonts w:hint="eastAsia"/>
                </w:rPr>
                <w:t>李唐</w:t>
              </w:r>
            </w:ins>
          </w:p>
        </w:tc>
        <w:tc>
          <w:tcPr>
            <w:tcW w:w="850" w:type="dxa"/>
            <w:gridSpan w:val="2"/>
          </w:tcPr>
          <w:p w:rsidR="00DE34D9" w:rsidRPr="009C636F" w:rsidRDefault="00DE34D9" w:rsidP="00DE34D9">
            <w:pPr>
              <w:cnfStyle w:val="000000100000" w:firstRow="0" w:lastRow="0" w:firstColumn="0" w:lastColumn="0" w:oddVBand="0" w:evenVBand="0" w:oddHBand="1" w:evenHBand="0" w:firstRowFirstColumn="0" w:firstRowLastColumn="0" w:lastRowFirstColumn="0" w:lastRowLastColumn="0"/>
              <w:rPr>
                <w:ins w:id="86" w:author="李唐" w:date="2014-11-30T21:55:00Z"/>
              </w:rPr>
            </w:pPr>
            <w:ins w:id="87" w:author="李唐" w:date="2014-11-30T21:55:00Z">
              <w:r w:rsidRPr="00592686">
                <w:rPr>
                  <w:rFonts w:hint="eastAsia"/>
                </w:rPr>
                <w:t>12/8</w:t>
              </w:r>
            </w:ins>
          </w:p>
        </w:tc>
        <w:tc>
          <w:tcPr>
            <w:tcW w:w="1347" w:type="dxa"/>
          </w:tcPr>
          <w:p w:rsidR="00DE34D9" w:rsidRPr="00DE34D9" w:rsidRDefault="00DE34D9" w:rsidP="00DE34D9">
            <w:pPr>
              <w:jc w:val="center"/>
              <w:cnfStyle w:val="000000100000" w:firstRow="0" w:lastRow="0" w:firstColumn="0" w:lastColumn="0" w:oddVBand="0" w:evenVBand="0" w:oddHBand="1" w:evenHBand="0" w:firstRowFirstColumn="0" w:firstRowLastColumn="0" w:lastRowFirstColumn="0" w:lastRowLastColumn="0"/>
              <w:rPr>
                <w:ins w:id="88" w:author="李唐" w:date="2014-11-30T21:55:00Z"/>
                <w:b/>
                <w:color w:val="70AD47" w:themeColor="accent6"/>
                <w:rPrChange w:id="89" w:author="李唐" w:date="2014-11-30T21:55:00Z">
                  <w:rPr>
                    <w:ins w:id="90" w:author="李唐" w:date="2014-11-30T21:55:00Z"/>
                    <w:b/>
                    <w:color w:val="FF0000"/>
                  </w:rPr>
                </w:rPrChange>
              </w:rPr>
            </w:pPr>
            <w:ins w:id="91" w:author="李唐" w:date="2014-11-30T21:55:00Z">
              <w:r>
                <w:rPr>
                  <w:rFonts w:hint="eastAsia"/>
                  <w:b/>
                  <w:color w:val="70AD47" w:themeColor="accent6"/>
                </w:rPr>
                <w:t>O</w:t>
              </w:r>
              <w:r w:rsidRPr="00DE34D9">
                <w:rPr>
                  <w:b/>
                  <w:color w:val="70AD47" w:themeColor="accent6"/>
                  <w:rPrChange w:id="92" w:author="李唐" w:date="2014-11-30T21:55:00Z">
                    <w:rPr/>
                  </w:rPrChange>
                </w:rPr>
                <w:t>pen</w:t>
              </w:r>
            </w:ins>
          </w:p>
        </w:tc>
        <w:tc>
          <w:tcPr>
            <w:tcW w:w="2309" w:type="dxa"/>
            <w:gridSpan w:val="2"/>
          </w:tcPr>
          <w:p w:rsidR="00DE34D9" w:rsidRDefault="00DE34D9" w:rsidP="00DE34D9">
            <w:pPr>
              <w:cnfStyle w:val="000000100000" w:firstRow="0" w:lastRow="0" w:firstColumn="0" w:lastColumn="0" w:oddVBand="0" w:evenVBand="0" w:oddHBand="1" w:evenHBand="0" w:firstRowFirstColumn="0" w:firstRowLastColumn="0" w:lastRowFirstColumn="0" w:lastRowLastColumn="0"/>
              <w:rPr>
                <w:ins w:id="93" w:author="李唐" w:date="2014-11-30T21:55:00Z"/>
              </w:rPr>
            </w:pPr>
          </w:p>
        </w:tc>
      </w:tr>
      <w:tr w:rsidR="00DE34D9" w:rsidRPr="00C73BB2" w:rsidTr="0089136B">
        <w:trPr>
          <w:ins w:id="94" w:author="李唐" w:date="2014-11-30T21:55:00Z"/>
        </w:trPr>
        <w:tc>
          <w:tcPr>
            <w:cnfStyle w:val="001000000000" w:firstRow="0" w:lastRow="0" w:firstColumn="1" w:lastColumn="0" w:oddVBand="0" w:evenVBand="0" w:oddHBand="0" w:evenHBand="0" w:firstRowFirstColumn="0" w:firstRowLastColumn="0" w:lastRowFirstColumn="0" w:lastRowLastColumn="0"/>
            <w:tcW w:w="817" w:type="dxa"/>
          </w:tcPr>
          <w:p w:rsidR="00DE34D9" w:rsidRPr="009C636F" w:rsidRDefault="00DE34D9" w:rsidP="00DE34D9">
            <w:pPr>
              <w:jc w:val="center"/>
              <w:rPr>
                <w:ins w:id="95" w:author="李唐" w:date="2014-11-30T21:55:00Z"/>
              </w:rPr>
            </w:pPr>
            <w:ins w:id="96" w:author="李唐" w:date="2014-11-30T21:55:00Z">
              <w:r w:rsidRPr="00592686">
                <w:rPr>
                  <w:rFonts w:hint="eastAsia"/>
                </w:rPr>
                <w:t>31</w:t>
              </w:r>
            </w:ins>
          </w:p>
        </w:tc>
        <w:tc>
          <w:tcPr>
            <w:tcW w:w="3686" w:type="dxa"/>
            <w:gridSpan w:val="3"/>
          </w:tcPr>
          <w:p w:rsidR="00DE34D9" w:rsidRPr="009C636F" w:rsidRDefault="00DE34D9" w:rsidP="00DE34D9">
            <w:pPr>
              <w:cnfStyle w:val="000000000000" w:firstRow="0" w:lastRow="0" w:firstColumn="0" w:lastColumn="0" w:oddVBand="0" w:evenVBand="0" w:oddHBand="0" w:evenHBand="0" w:firstRowFirstColumn="0" w:firstRowLastColumn="0" w:lastRowFirstColumn="0" w:lastRowLastColumn="0"/>
              <w:rPr>
                <w:ins w:id="97" w:author="李唐" w:date="2014-11-30T21:55:00Z"/>
              </w:rPr>
            </w:pPr>
            <w:ins w:id="98" w:author="李唐" w:date="2014-11-30T21:55:00Z">
              <w:r w:rsidRPr="00592686">
                <w:rPr>
                  <w:rFonts w:hint="eastAsia"/>
                </w:rPr>
                <w:t>找</w:t>
              </w:r>
              <w:r w:rsidRPr="00592686">
                <w:rPr>
                  <w:rFonts w:hint="eastAsia"/>
                </w:rPr>
                <w:t>gallery</w:t>
              </w:r>
              <w:r w:rsidRPr="00592686">
                <w:rPr>
                  <w:rFonts w:hint="eastAsia"/>
                </w:rPr>
                <w:t>的</w:t>
              </w:r>
              <w:r w:rsidRPr="00592686">
                <w:rPr>
                  <w:rFonts w:hint="eastAsia"/>
                </w:rPr>
                <w:t>library</w:t>
              </w:r>
            </w:ins>
          </w:p>
        </w:tc>
        <w:tc>
          <w:tcPr>
            <w:tcW w:w="2008" w:type="dxa"/>
            <w:gridSpan w:val="2"/>
          </w:tcPr>
          <w:p w:rsidR="00DE34D9" w:rsidRPr="009C636F" w:rsidRDefault="00DE34D9" w:rsidP="00DE34D9">
            <w:pPr>
              <w:jc w:val="center"/>
              <w:cnfStyle w:val="000000000000" w:firstRow="0" w:lastRow="0" w:firstColumn="0" w:lastColumn="0" w:oddVBand="0" w:evenVBand="0" w:oddHBand="0" w:evenHBand="0" w:firstRowFirstColumn="0" w:firstRowLastColumn="0" w:lastRowFirstColumn="0" w:lastRowLastColumn="0"/>
              <w:rPr>
                <w:ins w:id="99" w:author="李唐" w:date="2014-11-30T21:55:00Z"/>
              </w:rPr>
            </w:pPr>
            <w:ins w:id="100" w:author="李唐" w:date="2014-11-30T21:55:00Z">
              <w:r w:rsidRPr="00592686">
                <w:rPr>
                  <w:rFonts w:hint="eastAsia"/>
                </w:rPr>
                <w:t>張文博</w:t>
              </w:r>
            </w:ins>
          </w:p>
        </w:tc>
        <w:tc>
          <w:tcPr>
            <w:tcW w:w="850" w:type="dxa"/>
            <w:gridSpan w:val="2"/>
          </w:tcPr>
          <w:p w:rsidR="00DE34D9" w:rsidRPr="009C636F" w:rsidRDefault="00DE34D9" w:rsidP="00DE34D9">
            <w:pPr>
              <w:cnfStyle w:val="000000000000" w:firstRow="0" w:lastRow="0" w:firstColumn="0" w:lastColumn="0" w:oddVBand="0" w:evenVBand="0" w:oddHBand="0" w:evenHBand="0" w:firstRowFirstColumn="0" w:firstRowLastColumn="0" w:lastRowFirstColumn="0" w:lastRowLastColumn="0"/>
              <w:rPr>
                <w:ins w:id="101" w:author="李唐" w:date="2014-11-30T21:55:00Z"/>
              </w:rPr>
            </w:pPr>
            <w:ins w:id="102" w:author="李唐" w:date="2014-11-30T21:55:00Z">
              <w:r w:rsidRPr="00592686">
                <w:rPr>
                  <w:rFonts w:hint="eastAsia"/>
                </w:rPr>
                <w:t>12/8</w:t>
              </w:r>
            </w:ins>
          </w:p>
        </w:tc>
        <w:tc>
          <w:tcPr>
            <w:tcW w:w="1347" w:type="dxa"/>
          </w:tcPr>
          <w:p w:rsidR="00DE34D9" w:rsidRPr="00DE34D9" w:rsidRDefault="00DE34D9" w:rsidP="00DE34D9">
            <w:pPr>
              <w:jc w:val="center"/>
              <w:cnfStyle w:val="000000000000" w:firstRow="0" w:lastRow="0" w:firstColumn="0" w:lastColumn="0" w:oddVBand="0" w:evenVBand="0" w:oddHBand="0" w:evenHBand="0" w:firstRowFirstColumn="0" w:firstRowLastColumn="0" w:lastRowFirstColumn="0" w:lastRowLastColumn="0"/>
              <w:rPr>
                <w:ins w:id="103" w:author="李唐" w:date="2014-11-30T21:55:00Z"/>
                <w:b/>
                <w:color w:val="70AD47" w:themeColor="accent6"/>
                <w:rPrChange w:id="104" w:author="李唐" w:date="2014-11-30T21:55:00Z">
                  <w:rPr>
                    <w:ins w:id="105" w:author="李唐" w:date="2014-11-30T21:55:00Z"/>
                    <w:b/>
                    <w:color w:val="FF0000"/>
                  </w:rPr>
                </w:rPrChange>
              </w:rPr>
            </w:pPr>
            <w:ins w:id="106" w:author="李唐" w:date="2014-11-30T21:55:00Z">
              <w:r>
                <w:rPr>
                  <w:rFonts w:hint="eastAsia"/>
                  <w:b/>
                  <w:color w:val="70AD47" w:themeColor="accent6"/>
                </w:rPr>
                <w:t>O</w:t>
              </w:r>
              <w:r w:rsidRPr="00DE34D9">
                <w:rPr>
                  <w:b/>
                  <w:color w:val="70AD47" w:themeColor="accent6"/>
                  <w:rPrChange w:id="107" w:author="李唐" w:date="2014-11-30T21:55:00Z">
                    <w:rPr/>
                  </w:rPrChange>
                </w:rPr>
                <w:t>pen</w:t>
              </w:r>
            </w:ins>
          </w:p>
        </w:tc>
        <w:tc>
          <w:tcPr>
            <w:tcW w:w="2309" w:type="dxa"/>
            <w:gridSpan w:val="2"/>
          </w:tcPr>
          <w:p w:rsidR="00DE34D9" w:rsidRDefault="00DE34D9" w:rsidP="00DE34D9">
            <w:pPr>
              <w:cnfStyle w:val="000000000000" w:firstRow="0" w:lastRow="0" w:firstColumn="0" w:lastColumn="0" w:oddVBand="0" w:evenVBand="0" w:oddHBand="0" w:evenHBand="0" w:firstRowFirstColumn="0" w:firstRowLastColumn="0" w:lastRowFirstColumn="0" w:lastRowLastColumn="0"/>
              <w:rPr>
                <w:ins w:id="108" w:author="李唐" w:date="2014-11-30T21:55:00Z"/>
              </w:rPr>
            </w:pPr>
          </w:p>
        </w:tc>
      </w:tr>
      <w:tr w:rsidR="00DE34D9" w:rsidRPr="00C73BB2" w:rsidTr="0089136B">
        <w:trPr>
          <w:cnfStyle w:val="000000100000" w:firstRow="0" w:lastRow="0" w:firstColumn="0" w:lastColumn="0" w:oddVBand="0" w:evenVBand="0" w:oddHBand="1" w:evenHBand="0" w:firstRowFirstColumn="0" w:firstRowLastColumn="0" w:lastRowFirstColumn="0" w:lastRowLastColumn="0"/>
          <w:ins w:id="109" w:author="李唐" w:date="2014-11-30T21:55:00Z"/>
        </w:trPr>
        <w:tc>
          <w:tcPr>
            <w:cnfStyle w:val="001000000000" w:firstRow="0" w:lastRow="0" w:firstColumn="1" w:lastColumn="0" w:oddVBand="0" w:evenVBand="0" w:oddHBand="0" w:evenHBand="0" w:firstRowFirstColumn="0" w:firstRowLastColumn="0" w:lastRowFirstColumn="0" w:lastRowLastColumn="0"/>
            <w:tcW w:w="817" w:type="dxa"/>
          </w:tcPr>
          <w:p w:rsidR="00DE34D9" w:rsidRPr="009C636F" w:rsidRDefault="00DE34D9" w:rsidP="00DE34D9">
            <w:pPr>
              <w:jc w:val="center"/>
              <w:rPr>
                <w:ins w:id="110" w:author="李唐" w:date="2014-11-30T21:55:00Z"/>
              </w:rPr>
            </w:pPr>
            <w:ins w:id="111" w:author="李唐" w:date="2014-11-30T21:55:00Z">
              <w:r w:rsidRPr="00592686">
                <w:rPr>
                  <w:rFonts w:hint="eastAsia"/>
                </w:rPr>
                <w:t>32</w:t>
              </w:r>
            </w:ins>
          </w:p>
        </w:tc>
        <w:tc>
          <w:tcPr>
            <w:tcW w:w="3686" w:type="dxa"/>
            <w:gridSpan w:val="3"/>
          </w:tcPr>
          <w:p w:rsidR="00DE34D9" w:rsidRPr="009C636F" w:rsidRDefault="00DE34D9" w:rsidP="00DE34D9">
            <w:pPr>
              <w:cnfStyle w:val="000000100000" w:firstRow="0" w:lastRow="0" w:firstColumn="0" w:lastColumn="0" w:oddVBand="0" w:evenVBand="0" w:oddHBand="1" w:evenHBand="0" w:firstRowFirstColumn="0" w:firstRowLastColumn="0" w:lastRowFirstColumn="0" w:lastRowLastColumn="0"/>
              <w:rPr>
                <w:ins w:id="112" w:author="李唐" w:date="2014-11-30T21:55:00Z"/>
              </w:rPr>
            </w:pPr>
            <w:ins w:id="113" w:author="李唐" w:date="2014-11-30T21:55:00Z">
              <w:r w:rsidRPr="00592686">
                <w:rPr>
                  <w:rFonts w:hint="eastAsia"/>
                </w:rPr>
                <w:t>找</w:t>
              </w:r>
              <w:r w:rsidRPr="00592686">
                <w:rPr>
                  <w:rFonts w:hint="eastAsia"/>
                </w:rPr>
                <w:t>painter</w:t>
              </w:r>
              <w:r w:rsidRPr="00592686">
                <w:rPr>
                  <w:rFonts w:hint="eastAsia"/>
                </w:rPr>
                <w:t>的</w:t>
              </w:r>
              <w:r w:rsidRPr="00592686">
                <w:rPr>
                  <w:rFonts w:hint="eastAsia"/>
                </w:rPr>
                <w:t>library</w:t>
              </w:r>
            </w:ins>
          </w:p>
        </w:tc>
        <w:tc>
          <w:tcPr>
            <w:tcW w:w="2008" w:type="dxa"/>
            <w:gridSpan w:val="2"/>
          </w:tcPr>
          <w:p w:rsidR="00DE34D9" w:rsidRPr="009C636F" w:rsidRDefault="00DE34D9" w:rsidP="00DE34D9">
            <w:pPr>
              <w:jc w:val="center"/>
              <w:cnfStyle w:val="000000100000" w:firstRow="0" w:lastRow="0" w:firstColumn="0" w:lastColumn="0" w:oddVBand="0" w:evenVBand="0" w:oddHBand="1" w:evenHBand="0" w:firstRowFirstColumn="0" w:firstRowLastColumn="0" w:lastRowFirstColumn="0" w:lastRowLastColumn="0"/>
              <w:rPr>
                <w:ins w:id="114" w:author="李唐" w:date="2014-11-30T21:55:00Z"/>
              </w:rPr>
            </w:pPr>
            <w:ins w:id="115" w:author="李唐" w:date="2014-11-30T21:55:00Z">
              <w:r w:rsidRPr="00592686">
                <w:rPr>
                  <w:rFonts w:hint="eastAsia"/>
                </w:rPr>
                <w:t>李昇輯</w:t>
              </w:r>
            </w:ins>
          </w:p>
        </w:tc>
        <w:tc>
          <w:tcPr>
            <w:tcW w:w="850" w:type="dxa"/>
            <w:gridSpan w:val="2"/>
          </w:tcPr>
          <w:p w:rsidR="00DE34D9" w:rsidRPr="009C636F" w:rsidRDefault="00DE34D9" w:rsidP="00DE34D9">
            <w:pPr>
              <w:cnfStyle w:val="000000100000" w:firstRow="0" w:lastRow="0" w:firstColumn="0" w:lastColumn="0" w:oddVBand="0" w:evenVBand="0" w:oddHBand="1" w:evenHBand="0" w:firstRowFirstColumn="0" w:firstRowLastColumn="0" w:lastRowFirstColumn="0" w:lastRowLastColumn="0"/>
              <w:rPr>
                <w:ins w:id="116" w:author="李唐" w:date="2014-11-30T21:55:00Z"/>
              </w:rPr>
            </w:pPr>
            <w:ins w:id="117" w:author="李唐" w:date="2014-11-30T21:55:00Z">
              <w:r w:rsidRPr="00592686">
                <w:rPr>
                  <w:rFonts w:hint="eastAsia"/>
                </w:rPr>
                <w:t>12/8</w:t>
              </w:r>
            </w:ins>
          </w:p>
        </w:tc>
        <w:tc>
          <w:tcPr>
            <w:tcW w:w="1347" w:type="dxa"/>
          </w:tcPr>
          <w:p w:rsidR="00DE34D9" w:rsidRPr="00DE34D9" w:rsidRDefault="00DE34D9" w:rsidP="00DE34D9">
            <w:pPr>
              <w:jc w:val="center"/>
              <w:cnfStyle w:val="000000100000" w:firstRow="0" w:lastRow="0" w:firstColumn="0" w:lastColumn="0" w:oddVBand="0" w:evenVBand="0" w:oddHBand="1" w:evenHBand="0" w:firstRowFirstColumn="0" w:firstRowLastColumn="0" w:lastRowFirstColumn="0" w:lastRowLastColumn="0"/>
              <w:rPr>
                <w:ins w:id="118" w:author="李唐" w:date="2014-11-30T21:55:00Z"/>
                <w:b/>
                <w:color w:val="70AD47" w:themeColor="accent6"/>
                <w:rPrChange w:id="119" w:author="李唐" w:date="2014-11-30T21:55:00Z">
                  <w:rPr>
                    <w:ins w:id="120" w:author="李唐" w:date="2014-11-30T21:55:00Z"/>
                    <w:b/>
                    <w:color w:val="FF0000"/>
                  </w:rPr>
                </w:rPrChange>
              </w:rPr>
            </w:pPr>
            <w:ins w:id="121" w:author="李唐" w:date="2014-11-30T21:55:00Z">
              <w:r>
                <w:rPr>
                  <w:rFonts w:hint="eastAsia"/>
                  <w:b/>
                  <w:color w:val="70AD47" w:themeColor="accent6"/>
                </w:rPr>
                <w:t>O</w:t>
              </w:r>
              <w:r w:rsidRPr="00DE34D9">
                <w:rPr>
                  <w:b/>
                  <w:color w:val="70AD47" w:themeColor="accent6"/>
                  <w:rPrChange w:id="122" w:author="李唐" w:date="2014-11-30T21:55:00Z">
                    <w:rPr/>
                  </w:rPrChange>
                </w:rPr>
                <w:t>pen</w:t>
              </w:r>
            </w:ins>
          </w:p>
        </w:tc>
        <w:tc>
          <w:tcPr>
            <w:tcW w:w="2309" w:type="dxa"/>
            <w:gridSpan w:val="2"/>
          </w:tcPr>
          <w:p w:rsidR="00DE34D9" w:rsidRDefault="00DE34D9" w:rsidP="00DE34D9">
            <w:pPr>
              <w:cnfStyle w:val="000000100000" w:firstRow="0" w:lastRow="0" w:firstColumn="0" w:lastColumn="0" w:oddVBand="0" w:evenVBand="0" w:oddHBand="1" w:evenHBand="0" w:firstRowFirstColumn="0" w:firstRowLastColumn="0" w:lastRowFirstColumn="0" w:lastRowLastColumn="0"/>
              <w:rPr>
                <w:ins w:id="123" w:author="李唐" w:date="2014-11-30T21:55:00Z"/>
              </w:rPr>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spacing w:line="400" w:lineRule="exact"/>
              <w:jc w:val="center"/>
              <w:rPr>
                <w:rFonts w:ascii="Calibri" w:hAnsi="Calibri" w:cs="Calibri"/>
              </w:rPr>
            </w:pPr>
            <w:r w:rsidRPr="00C73BB2">
              <w:rPr>
                <w:rFonts w:ascii="Calibri" w:hAnsi="Calibri" w:cs="Calibri"/>
              </w:rPr>
              <w:t>下次會議</w:t>
            </w:r>
          </w:p>
        </w:tc>
      </w:tr>
      <w:tr w:rsidR="00857D70"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rsidR="00416425" w:rsidRPr="00C73BB2" w:rsidRDefault="00416425" w:rsidP="00D94A24">
            <w:pPr>
              <w:rPr>
                <w:rFonts w:ascii="Calibri" w:hAnsi="Calibri" w:cs="Calibri"/>
                <w:b/>
              </w:rPr>
            </w:pPr>
            <w:r w:rsidRPr="00C73BB2">
              <w:rPr>
                <w:rFonts w:ascii="Calibri" w:hAnsi="Calibri" w:cs="Calibri"/>
              </w:rPr>
              <w:t>日期</w:t>
            </w:r>
          </w:p>
        </w:tc>
        <w:tc>
          <w:tcPr>
            <w:tcW w:w="2140"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時間</w:t>
            </w:r>
          </w:p>
        </w:tc>
        <w:tc>
          <w:tcPr>
            <w:tcW w:w="5609" w:type="dxa"/>
            <w:gridSpan w:val="6"/>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地點</w:t>
            </w: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3268" w:type="dxa"/>
            <w:gridSpan w:val="3"/>
          </w:tcPr>
          <w:p w:rsidR="00416425" w:rsidRPr="00C73BB2" w:rsidRDefault="00133D52" w:rsidP="00D94A24">
            <w:pPr>
              <w:rPr>
                <w:rFonts w:ascii="Calibri" w:hAnsi="Calibri" w:cs="Calibri"/>
                <w:b/>
              </w:rPr>
            </w:pPr>
            <w:r>
              <w:rPr>
                <w:rFonts w:ascii="Calibri" w:hAnsi="Calibri" w:cs="Calibri" w:hint="eastAsia"/>
              </w:rPr>
              <w:t>1</w:t>
            </w:r>
            <w:ins w:id="124" w:author="李唐" w:date="2014-11-30T21:55:00Z">
              <w:r w:rsidR="00DE34D9">
                <w:rPr>
                  <w:rFonts w:ascii="Calibri" w:hAnsi="Calibri" w:cs="Calibri" w:hint="eastAsia"/>
                </w:rPr>
                <w:t>2/8</w:t>
              </w:r>
            </w:ins>
            <w:del w:id="125" w:author="李唐" w:date="2014-11-30T21:55:00Z">
              <w:r w:rsidDel="00DE34D9">
                <w:rPr>
                  <w:rFonts w:ascii="Calibri" w:hAnsi="Calibri" w:cs="Calibri" w:hint="eastAsia"/>
                </w:rPr>
                <w:delText>1/30</w:delText>
              </w:r>
            </w:del>
          </w:p>
        </w:tc>
        <w:tc>
          <w:tcPr>
            <w:tcW w:w="2140" w:type="dxa"/>
            <w:gridSpan w:val="2"/>
          </w:tcPr>
          <w:p w:rsidR="00416425" w:rsidRPr="00C73BB2" w:rsidRDefault="00133D52"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del w:id="126" w:author="李唐" w:date="2014-11-30T21:55:00Z">
              <w:r w:rsidDel="00DE34D9">
                <w:rPr>
                  <w:rFonts w:ascii="Calibri" w:hAnsi="Calibri" w:cs="Calibri" w:hint="eastAsia"/>
                </w:rPr>
                <w:delText>10</w:delText>
              </w:r>
              <w:r w:rsidR="00416425" w:rsidDel="00DE34D9">
                <w:rPr>
                  <w:rFonts w:ascii="Calibri" w:hAnsi="Calibri" w:cs="Calibri" w:hint="eastAsia"/>
                </w:rPr>
                <w:delText>：</w:delText>
              </w:r>
              <w:r w:rsidR="00416425" w:rsidDel="00DE34D9">
                <w:rPr>
                  <w:rFonts w:ascii="Calibri" w:hAnsi="Calibri" w:cs="Calibri" w:hint="eastAsia"/>
                </w:rPr>
                <w:delText>00</w:delText>
              </w:r>
            </w:del>
            <w:ins w:id="127" w:author="李唐" w:date="2014-11-30T21:55:00Z">
              <w:r w:rsidR="00DE34D9">
                <w:rPr>
                  <w:rFonts w:ascii="Calibri" w:hAnsi="Calibri" w:cs="Calibri" w:hint="eastAsia"/>
                </w:rPr>
                <w:t>20:00</w:t>
              </w:r>
            </w:ins>
          </w:p>
        </w:tc>
        <w:tc>
          <w:tcPr>
            <w:tcW w:w="5609" w:type="dxa"/>
            <w:gridSpan w:val="6"/>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男八舍交誼聽</w:t>
            </w:r>
          </w:p>
        </w:tc>
      </w:tr>
    </w:tbl>
    <w:p w:rsidR="00416425" w:rsidRDefault="00416425" w:rsidP="00416425"/>
    <w:p w:rsidR="0098443F" w:rsidRDefault="00B16C72" w:rsidP="00416425">
      <w:r>
        <w:rPr>
          <w:rFonts w:hint="eastAsia"/>
        </w:rPr>
        <w:t xml:space="preserve">WBS: </w:t>
      </w:r>
      <w:hyperlink r:id="rId21" w:history="1">
        <w:r w:rsidR="0098443F" w:rsidRPr="004B2A99">
          <w:rPr>
            <w:rStyle w:val="a4"/>
          </w:rPr>
          <w:t>https://www.dropbox.com/s/x6yyh4ijju3w3u4/wbs.xlsx?dl=0</w:t>
        </w:r>
      </w:hyperlink>
    </w:p>
    <w:p w:rsidR="00536E5C" w:rsidRPr="0098443F" w:rsidRDefault="00133D52" w:rsidP="00416425">
      <w:r>
        <w:t>SystemArchitecture</w:t>
      </w:r>
      <w:r w:rsidR="00536E5C">
        <w:t>:</w:t>
      </w:r>
      <w:hyperlink r:id="rId22" w:history="1">
        <w:r w:rsidR="00536E5C" w:rsidRPr="00FB3BA2">
          <w:rPr>
            <w:rStyle w:val="a4"/>
          </w:rPr>
          <w:t xml:space="preserve"> https://cacoo.com/diagrams/8Pu7JQhXCYJhTq30</w:t>
        </w:r>
      </w:hyperlink>
    </w:p>
    <w:p w:rsidR="00BF01FC" w:rsidRDefault="00863869">
      <w:pPr>
        <w:rPr>
          <w:rStyle w:val="a4"/>
        </w:rPr>
      </w:pPr>
      <w:r>
        <w:t xml:space="preserve">Term Project </w:t>
      </w:r>
      <w:r>
        <w:rPr>
          <w:rFonts w:hint="eastAsia"/>
        </w:rPr>
        <w:t>RequirementDoc:</w:t>
      </w:r>
      <w:hyperlink r:id="rId23" w:history="1">
        <w:r w:rsidRPr="00FB3BA2">
          <w:rPr>
            <w:rStyle w:val="a4"/>
          </w:rPr>
          <w:t xml:space="preserve"> </w:t>
        </w:r>
        <w:r w:rsidR="00FB3BA2" w:rsidRPr="00FB3BA2">
          <w:rPr>
            <w:rStyle w:val="a4"/>
          </w:rPr>
          <w:t>https://www.dropbox.com/s/wwmj0k430pftdzx/Requirements.docx?dl=0</w:t>
        </w:r>
      </w:hyperlink>
    </w:p>
    <w:p w:rsidR="00802A0B" w:rsidRDefault="00802A0B">
      <w:pPr>
        <w:rPr>
          <w:rStyle w:val="a4"/>
        </w:rPr>
      </w:pPr>
    </w:p>
    <w:p w:rsidR="00802A0B" w:rsidDel="00DE34D9" w:rsidRDefault="00802A0B">
      <w:pPr>
        <w:rPr>
          <w:del w:id="128" w:author="李唐" w:date="2014-11-30T21:56:00Z"/>
          <w:rStyle w:val="a4"/>
        </w:rPr>
      </w:pPr>
    </w:p>
    <w:p w:rsidR="00802A0B" w:rsidRDefault="00802A0B">
      <w:pPr>
        <w:rPr>
          <w:rStyle w:val="a4"/>
        </w:rPr>
      </w:pPr>
    </w:p>
    <w:p w:rsidR="00802A0B" w:rsidDel="00DE34D9" w:rsidRDefault="00802A0B">
      <w:pPr>
        <w:rPr>
          <w:del w:id="129" w:author="李唐" w:date="2014-11-30T21:56:00Z"/>
          <w:rStyle w:val="a4"/>
        </w:rPr>
      </w:pPr>
    </w:p>
    <w:p w:rsidR="00802A0B" w:rsidDel="00DE34D9" w:rsidRDefault="00802A0B">
      <w:pPr>
        <w:rPr>
          <w:del w:id="130" w:author="李唐" w:date="2014-11-30T21:56:00Z"/>
          <w:rStyle w:val="a4"/>
        </w:rPr>
      </w:pPr>
    </w:p>
    <w:p w:rsidR="00802A0B" w:rsidDel="00DE34D9" w:rsidRDefault="00802A0B">
      <w:pPr>
        <w:rPr>
          <w:del w:id="131" w:author="李唐" w:date="2014-11-30T21:56:00Z"/>
          <w:rStyle w:val="a4"/>
        </w:rPr>
      </w:pPr>
    </w:p>
    <w:p w:rsidR="00802A0B" w:rsidDel="00DE34D9" w:rsidRDefault="00802A0B">
      <w:pPr>
        <w:rPr>
          <w:del w:id="132" w:author="李唐" w:date="2014-11-30T21:56:00Z"/>
          <w:rStyle w:val="a4"/>
        </w:rPr>
      </w:pPr>
    </w:p>
    <w:p w:rsidR="00802A0B" w:rsidDel="00DE34D9" w:rsidRDefault="00802A0B">
      <w:pPr>
        <w:rPr>
          <w:del w:id="133" w:author="李唐" w:date="2014-11-30T21:56:00Z"/>
          <w:rStyle w:val="a4"/>
        </w:rPr>
      </w:pPr>
    </w:p>
    <w:p w:rsidR="00802A0B" w:rsidDel="00DE34D9" w:rsidRDefault="00802A0B">
      <w:pPr>
        <w:rPr>
          <w:del w:id="134" w:author="李唐" w:date="2014-11-30T21:56:00Z"/>
          <w:rStyle w:val="a4"/>
        </w:rPr>
      </w:pPr>
    </w:p>
    <w:p w:rsidR="00802A0B" w:rsidDel="00DE34D9" w:rsidRDefault="00802A0B">
      <w:pPr>
        <w:rPr>
          <w:del w:id="135" w:author="李唐" w:date="2014-11-30T21:56:00Z"/>
          <w:rStyle w:val="a4"/>
        </w:rPr>
      </w:pPr>
    </w:p>
    <w:p w:rsidR="00802A0B" w:rsidDel="00DE34D9" w:rsidRDefault="00802A0B">
      <w:pPr>
        <w:rPr>
          <w:del w:id="136" w:author="李唐" w:date="2014-11-30T21:56:00Z"/>
          <w:rStyle w:val="a4"/>
        </w:rPr>
      </w:pPr>
    </w:p>
    <w:p w:rsidR="00802A0B" w:rsidDel="00DE34D9" w:rsidRDefault="00802A0B">
      <w:pPr>
        <w:rPr>
          <w:del w:id="137" w:author="李唐" w:date="2014-11-30T21:55:00Z"/>
          <w:rStyle w:val="a4"/>
        </w:rPr>
      </w:pPr>
    </w:p>
    <w:p w:rsidR="00802A0B" w:rsidRPr="00802A0B" w:rsidDel="00DE34D9" w:rsidRDefault="00802A0B" w:rsidP="00802A0B">
      <w:pPr>
        <w:widowControl/>
        <w:spacing w:line="360" w:lineRule="atLeast"/>
        <w:rPr>
          <w:del w:id="138" w:author="李唐" w:date="2014-11-30T21:55:00Z"/>
          <w:rFonts w:ascii="Arial" w:eastAsia="新細明體" w:hAnsi="Arial" w:cs="Arial"/>
          <w:color w:val="3B3A3C"/>
          <w:kern w:val="0"/>
          <w:sz w:val="26"/>
          <w:szCs w:val="26"/>
        </w:rPr>
      </w:pPr>
      <w:del w:id="139" w:author="李唐" w:date="2014-11-30T21:55:00Z">
        <w:r w:rsidRPr="00802A0B" w:rsidDel="00DE34D9">
          <w:rPr>
            <w:rFonts w:ascii="Arial" w:eastAsia="新細明體" w:hAnsi="Arial" w:cs="Arial" w:hint="eastAsia"/>
            <w:color w:val="3B3A3C"/>
            <w:kern w:val="0"/>
            <w:sz w:val="26"/>
            <w:szCs w:val="26"/>
          </w:rPr>
          <w:br/>
          <w:delText>Requirements:</w:delText>
        </w:r>
      </w:del>
    </w:p>
    <w:p w:rsidR="00802A0B" w:rsidRPr="00802A0B" w:rsidDel="00DE34D9" w:rsidRDefault="00802A0B" w:rsidP="00281A67">
      <w:pPr>
        <w:widowControl/>
        <w:numPr>
          <w:ilvl w:val="0"/>
          <w:numId w:val="5"/>
        </w:numPr>
        <w:spacing w:line="360" w:lineRule="atLeast"/>
        <w:ind w:left="360"/>
        <w:rPr>
          <w:del w:id="140" w:author="李唐" w:date="2014-11-30T21:55:00Z"/>
          <w:rFonts w:ascii="Arial" w:eastAsia="新細明體" w:hAnsi="Arial" w:cs="Arial"/>
          <w:color w:val="3B3A3C"/>
          <w:kern w:val="0"/>
          <w:sz w:val="26"/>
          <w:szCs w:val="26"/>
        </w:rPr>
      </w:pPr>
      <w:del w:id="141" w:author="李唐" w:date="2014-11-30T21:55:00Z">
        <w:r w:rsidRPr="00802A0B" w:rsidDel="00DE34D9">
          <w:rPr>
            <w:rFonts w:ascii="Arial" w:eastAsia="新細明體" w:hAnsi="Arial" w:cs="Arial" w:hint="eastAsia"/>
            <w:color w:val="3B3A3C"/>
            <w:kern w:val="0"/>
            <w:sz w:val="26"/>
            <w:szCs w:val="26"/>
          </w:rPr>
          <w:delText>EIR1: In painter, user can design what sketch to draw. User can pick elements from pre-defined pics or from gallery.</w:delText>
        </w:r>
      </w:del>
    </w:p>
    <w:p w:rsidR="00802A0B" w:rsidRPr="00802A0B" w:rsidDel="00DE34D9" w:rsidRDefault="00802A0B" w:rsidP="00281A67">
      <w:pPr>
        <w:widowControl/>
        <w:numPr>
          <w:ilvl w:val="0"/>
          <w:numId w:val="6"/>
        </w:numPr>
        <w:spacing w:line="360" w:lineRule="atLeast"/>
        <w:ind w:left="360"/>
        <w:rPr>
          <w:del w:id="142" w:author="李唐" w:date="2014-11-30T21:55:00Z"/>
          <w:rFonts w:ascii="Arial" w:eastAsia="新細明體" w:hAnsi="Arial" w:cs="Arial"/>
          <w:color w:val="3B3A3C"/>
          <w:kern w:val="0"/>
          <w:sz w:val="26"/>
          <w:szCs w:val="26"/>
        </w:rPr>
      </w:pPr>
      <w:del w:id="143" w:author="李唐" w:date="2014-11-30T21:55:00Z">
        <w:r w:rsidRPr="00802A0B" w:rsidDel="00DE34D9">
          <w:rPr>
            <w:rFonts w:ascii="Arial" w:eastAsia="新細明體" w:hAnsi="Arial" w:cs="Arial" w:hint="eastAsia"/>
            <w:color w:val="3B3A3C"/>
            <w:kern w:val="0"/>
            <w:sz w:val="26"/>
            <w:szCs w:val="26"/>
          </w:rPr>
          <w:delText>EIR2: In setting, user can configure some parameters of the app.</w:delText>
        </w:r>
      </w:del>
    </w:p>
    <w:p w:rsidR="00802A0B" w:rsidRPr="00802A0B" w:rsidDel="00DE34D9" w:rsidRDefault="00802A0B" w:rsidP="00281A67">
      <w:pPr>
        <w:widowControl/>
        <w:numPr>
          <w:ilvl w:val="0"/>
          <w:numId w:val="7"/>
        </w:numPr>
        <w:spacing w:line="360" w:lineRule="atLeast"/>
        <w:ind w:left="360"/>
        <w:rPr>
          <w:del w:id="144" w:author="李唐" w:date="2014-11-30T21:55:00Z"/>
          <w:rFonts w:ascii="Arial" w:eastAsia="新細明體" w:hAnsi="Arial" w:cs="Arial"/>
          <w:color w:val="3B3A3C"/>
          <w:kern w:val="0"/>
          <w:sz w:val="26"/>
          <w:szCs w:val="26"/>
        </w:rPr>
      </w:pPr>
      <w:del w:id="145" w:author="李唐" w:date="2014-11-30T21:55:00Z">
        <w:r w:rsidRPr="00802A0B" w:rsidDel="00DE34D9">
          <w:rPr>
            <w:rFonts w:ascii="Arial" w:eastAsia="新細明體" w:hAnsi="Arial" w:cs="Arial" w:hint="eastAsia"/>
            <w:color w:val="3B3A3C"/>
            <w:kern w:val="0"/>
            <w:sz w:val="26"/>
            <w:szCs w:val="26"/>
          </w:rPr>
          <w:delText>EIR3: In capture activity, user captures drawn image and decides whether to upload or not.  </w:delText>
        </w:r>
      </w:del>
    </w:p>
    <w:p w:rsidR="00802A0B" w:rsidRPr="00802A0B" w:rsidDel="00DE34D9" w:rsidRDefault="00802A0B" w:rsidP="00281A67">
      <w:pPr>
        <w:widowControl/>
        <w:numPr>
          <w:ilvl w:val="0"/>
          <w:numId w:val="8"/>
        </w:numPr>
        <w:spacing w:line="360" w:lineRule="atLeast"/>
        <w:ind w:left="360"/>
        <w:rPr>
          <w:del w:id="146" w:author="李唐" w:date="2014-11-30T21:55:00Z"/>
          <w:rFonts w:ascii="Arial" w:eastAsia="新細明體" w:hAnsi="Arial" w:cs="Arial"/>
          <w:color w:val="3B3A3C"/>
          <w:kern w:val="0"/>
          <w:sz w:val="26"/>
          <w:szCs w:val="26"/>
        </w:rPr>
      </w:pPr>
      <w:del w:id="147" w:author="李唐" w:date="2014-11-30T21:55:00Z">
        <w:r w:rsidRPr="00802A0B" w:rsidDel="00DE34D9">
          <w:rPr>
            <w:rFonts w:ascii="Arial" w:eastAsia="新細明體" w:hAnsi="Arial" w:cs="Arial" w:hint="eastAsia"/>
            <w:color w:val="3B3A3C"/>
            <w:kern w:val="0"/>
            <w:sz w:val="26"/>
            <w:szCs w:val="26"/>
          </w:rPr>
          <w:delText>EIR4: Capture image by camera.</w:delText>
        </w:r>
      </w:del>
    </w:p>
    <w:p w:rsidR="00802A0B" w:rsidRPr="00802A0B" w:rsidDel="00DE34D9" w:rsidRDefault="00802A0B" w:rsidP="00281A67">
      <w:pPr>
        <w:widowControl/>
        <w:numPr>
          <w:ilvl w:val="0"/>
          <w:numId w:val="9"/>
        </w:numPr>
        <w:spacing w:line="360" w:lineRule="atLeast"/>
        <w:ind w:left="360"/>
        <w:rPr>
          <w:del w:id="148" w:author="李唐" w:date="2014-11-30T21:55:00Z"/>
          <w:rFonts w:ascii="Arial" w:eastAsia="新細明體" w:hAnsi="Arial" w:cs="Arial"/>
          <w:color w:val="3B3A3C"/>
          <w:kern w:val="0"/>
          <w:sz w:val="26"/>
          <w:szCs w:val="26"/>
        </w:rPr>
      </w:pPr>
      <w:del w:id="149" w:author="李唐" w:date="2014-11-30T21:55:00Z">
        <w:r w:rsidRPr="00802A0B" w:rsidDel="00DE34D9">
          <w:rPr>
            <w:rFonts w:ascii="Arial" w:eastAsia="新細明體" w:hAnsi="Arial" w:cs="Arial" w:hint="eastAsia"/>
            <w:color w:val="3B3A3C"/>
            <w:kern w:val="0"/>
            <w:sz w:val="26"/>
            <w:szCs w:val="26"/>
          </w:rPr>
          <w:delText>EIR5: Need a place to store data, and you should be able to retrieve them. Image objects are sent between server and network module, and objects should contain key-value pair only. The account information is also sent.</w:delText>
        </w:r>
      </w:del>
    </w:p>
    <w:p w:rsidR="00802A0B" w:rsidRPr="00802A0B" w:rsidDel="00DE34D9" w:rsidRDefault="00802A0B" w:rsidP="00281A67">
      <w:pPr>
        <w:widowControl/>
        <w:numPr>
          <w:ilvl w:val="0"/>
          <w:numId w:val="10"/>
        </w:numPr>
        <w:spacing w:line="360" w:lineRule="atLeast"/>
        <w:ind w:left="360"/>
        <w:rPr>
          <w:del w:id="150" w:author="李唐" w:date="2014-11-30T21:55:00Z"/>
          <w:rFonts w:ascii="Arial" w:eastAsia="新細明體" w:hAnsi="Arial" w:cs="Arial"/>
          <w:color w:val="3B3A3C"/>
          <w:kern w:val="0"/>
          <w:sz w:val="26"/>
          <w:szCs w:val="26"/>
        </w:rPr>
      </w:pPr>
      <w:del w:id="151" w:author="李唐" w:date="2014-11-30T21:55:00Z">
        <w:r w:rsidRPr="00802A0B" w:rsidDel="00DE34D9">
          <w:rPr>
            <w:rFonts w:ascii="Arial" w:eastAsia="新細明體" w:hAnsi="Arial" w:cs="Arial" w:hint="eastAsia"/>
            <w:color w:val="3B3A3C"/>
            <w:kern w:val="0"/>
            <w:sz w:val="26"/>
            <w:szCs w:val="26"/>
          </w:rPr>
          <w:delText>EIR6: Store images and auxiliary data.</w:delText>
        </w:r>
      </w:del>
    </w:p>
    <w:p w:rsidR="00802A0B" w:rsidRPr="00802A0B" w:rsidDel="00DE34D9" w:rsidRDefault="00802A0B" w:rsidP="00281A67">
      <w:pPr>
        <w:widowControl/>
        <w:numPr>
          <w:ilvl w:val="0"/>
          <w:numId w:val="11"/>
        </w:numPr>
        <w:spacing w:line="360" w:lineRule="atLeast"/>
        <w:ind w:left="360"/>
        <w:rPr>
          <w:del w:id="152" w:author="李唐" w:date="2014-11-30T21:55:00Z"/>
          <w:rFonts w:ascii="Arial" w:eastAsia="新細明體" w:hAnsi="Arial" w:cs="Arial"/>
          <w:color w:val="3B3A3C"/>
          <w:kern w:val="0"/>
          <w:sz w:val="26"/>
          <w:szCs w:val="26"/>
        </w:rPr>
      </w:pPr>
      <w:del w:id="153" w:author="李唐" w:date="2014-11-30T21:55:00Z">
        <w:r w:rsidRPr="00802A0B" w:rsidDel="00DE34D9">
          <w:rPr>
            <w:rFonts w:ascii="Arial" w:eastAsia="新細明體" w:hAnsi="Arial" w:cs="Arial" w:hint="eastAsia"/>
            <w:color w:val="3B3A3C"/>
            <w:kern w:val="0"/>
            <w:sz w:val="26"/>
            <w:szCs w:val="26"/>
          </w:rPr>
          <w:delText>EIR7: get specific data from local storage.</w:delText>
        </w:r>
      </w:del>
    </w:p>
    <w:p w:rsidR="00802A0B" w:rsidRPr="00802A0B" w:rsidDel="00DE34D9" w:rsidRDefault="00802A0B" w:rsidP="00281A67">
      <w:pPr>
        <w:widowControl/>
        <w:numPr>
          <w:ilvl w:val="0"/>
          <w:numId w:val="12"/>
        </w:numPr>
        <w:spacing w:line="360" w:lineRule="atLeast"/>
        <w:ind w:left="360"/>
        <w:rPr>
          <w:del w:id="154" w:author="李唐" w:date="2014-11-30T21:55:00Z"/>
          <w:rFonts w:ascii="Arial" w:eastAsia="新細明體" w:hAnsi="Arial" w:cs="Arial"/>
          <w:color w:val="3B3A3C"/>
          <w:kern w:val="0"/>
          <w:sz w:val="26"/>
          <w:szCs w:val="26"/>
        </w:rPr>
      </w:pPr>
      <w:del w:id="155" w:author="李唐" w:date="2014-11-30T21:55:00Z">
        <w:r w:rsidRPr="00802A0B" w:rsidDel="00DE34D9">
          <w:rPr>
            <w:rFonts w:ascii="Arial" w:eastAsia="新細明體" w:hAnsi="Arial" w:cs="Arial" w:hint="eastAsia"/>
            <w:color w:val="3B3A3C"/>
            <w:kern w:val="0"/>
            <w:sz w:val="26"/>
            <w:szCs w:val="26"/>
          </w:rPr>
          <w:delText>IIR1: Painter can send the final painting file to the preview.</w:delText>
        </w:r>
      </w:del>
    </w:p>
    <w:p w:rsidR="00802A0B" w:rsidRPr="00802A0B" w:rsidDel="00DE34D9" w:rsidRDefault="00802A0B" w:rsidP="00281A67">
      <w:pPr>
        <w:widowControl/>
        <w:numPr>
          <w:ilvl w:val="0"/>
          <w:numId w:val="13"/>
        </w:numPr>
        <w:spacing w:line="360" w:lineRule="atLeast"/>
        <w:ind w:left="360"/>
        <w:rPr>
          <w:del w:id="156" w:author="李唐" w:date="2014-11-30T21:55:00Z"/>
          <w:rFonts w:ascii="Arial" w:eastAsia="新細明體" w:hAnsi="Arial" w:cs="Arial"/>
          <w:color w:val="3B3A3C"/>
          <w:kern w:val="0"/>
          <w:sz w:val="26"/>
          <w:szCs w:val="26"/>
        </w:rPr>
      </w:pPr>
      <w:del w:id="157" w:author="李唐" w:date="2014-11-30T21:55:00Z">
        <w:r w:rsidRPr="00802A0B" w:rsidDel="00DE34D9">
          <w:rPr>
            <w:rFonts w:ascii="Arial" w:eastAsia="新細明體" w:hAnsi="Arial" w:cs="Arial" w:hint="eastAsia"/>
            <w:color w:val="3B3A3C"/>
            <w:kern w:val="0"/>
            <w:sz w:val="26"/>
            <w:szCs w:val="26"/>
          </w:rPr>
          <w:delText>IIR3: The painting module transfer the painted image to the local data management module, in order to save it.</w:delText>
        </w:r>
      </w:del>
    </w:p>
    <w:p w:rsidR="00802A0B" w:rsidRPr="00802A0B" w:rsidDel="00DE34D9" w:rsidRDefault="00802A0B" w:rsidP="00281A67">
      <w:pPr>
        <w:widowControl/>
        <w:numPr>
          <w:ilvl w:val="0"/>
          <w:numId w:val="14"/>
        </w:numPr>
        <w:spacing w:line="360" w:lineRule="atLeast"/>
        <w:ind w:left="360"/>
        <w:rPr>
          <w:del w:id="158" w:author="李唐" w:date="2014-11-30T21:55:00Z"/>
          <w:rFonts w:ascii="Arial" w:eastAsia="新細明體" w:hAnsi="Arial" w:cs="Arial"/>
          <w:color w:val="3B3A3C"/>
          <w:kern w:val="0"/>
          <w:sz w:val="26"/>
          <w:szCs w:val="26"/>
        </w:rPr>
      </w:pPr>
      <w:del w:id="159" w:author="李唐" w:date="2014-11-30T21:55:00Z">
        <w:r w:rsidRPr="00802A0B" w:rsidDel="00DE34D9">
          <w:rPr>
            <w:rFonts w:ascii="Arial" w:eastAsia="新細明體" w:hAnsi="Arial" w:cs="Arial" w:hint="eastAsia"/>
            <w:color w:val="3B3A3C"/>
            <w:kern w:val="0"/>
            <w:sz w:val="26"/>
            <w:szCs w:val="26"/>
          </w:rPr>
          <w:delText>IIR4: Seletor can get elements from local storage services.</w:delText>
        </w:r>
      </w:del>
    </w:p>
    <w:p w:rsidR="00802A0B" w:rsidRPr="00802A0B" w:rsidDel="00DE34D9" w:rsidRDefault="00802A0B" w:rsidP="00281A67">
      <w:pPr>
        <w:widowControl/>
        <w:numPr>
          <w:ilvl w:val="0"/>
          <w:numId w:val="15"/>
        </w:numPr>
        <w:spacing w:line="360" w:lineRule="atLeast"/>
        <w:ind w:left="360"/>
        <w:rPr>
          <w:del w:id="160" w:author="李唐" w:date="2014-11-30T21:55:00Z"/>
          <w:rFonts w:ascii="Arial" w:eastAsia="新細明體" w:hAnsi="Arial" w:cs="Arial"/>
          <w:color w:val="3B3A3C"/>
          <w:kern w:val="0"/>
          <w:sz w:val="26"/>
          <w:szCs w:val="26"/>
        </w:rPr>
      </w:pPr>
      <w:del w:id="161" w:author="李唐" w:date="2014-11-30T21:55:00Z">
        <w:r w:rsidRPr="00802A0B" w:rsidDel="00DE34D9">
          <w:rPr>
            <w:rFonts w:ascii="Arial" w:eastAsia="新細明體" w:hAnsi="Arial" w:cs="Arial" w:hint="eastAsia"/>
            <w:color w:val="3B3A3C"/>
            <w:kern w:val="0"/>
            <w:sz w:val="26"/>
            <w:szCs w:val="26"/>
          </w:rPr>
          <w:delText>IIR6: Call appropriate login/logout function.</w:delText>
        </w:r>
      </w:del>
    </w:p>
    <w:p w:rsidR="00802A0B" w:rsidRPr="00802A0B" w:rsidDel="00DE34D9" w:rsidRDefault="00802A0B" w:rsidP="00281A67">
      <w:pPr>
        <w:widowControl/>
        <w:numPr>
          <w:ilvl w:val="0"/>
          <w:numId w:val="16"/>
        </w:numPr>
        <w:spacing w:line="360" w:lineRule="atLeast"/>
        <w:ind w:left="360"/>
        <w:rPr>
          <w:del w:id="162" w:author="李唐" w:date="2014-11-30T21:55:00Z"/>
          <w:rFonts w:ascii="Arial" w:eastAsia="新細明體" w:hAnsi="Arial" w:cs="Arial"/>
          <w:color w:val="3B3A3C"/>
          <w:kern w:val="0"/>
          <w:sz w:val="26"/>
          <w:szCs w:val="26"/>
        </w:rPr>
      </w:pPr>
      <w:del w:id="163" w:author="李唐" w:date="2014-11-30T21:55:00Z">
        <w:r w:rsidRPr="00802A0B" w:rsidDel="00DE34D9">
          <w:rPr>
            <w:rFonts w:ascii="Arial" w:eastAsia="新細明體" w:hAnsi="Arial" w:cs="Arial" w:hint="eastAsia"/>
            <w:color w:val="3B3A3C"/>
            <w:kern w:val="0"/>
            <w:sz w:val="26"/>
            <w:szCs w:val="26"/>
          </w:rPr>
          <w:delText>IIR7: </w:delText>
        </w:r>
        <w:r w:rsidRPr="00802A0B" w:rsidDel="00DE34D9">
          <w:rPr>
            <w:rFonts w:ascii="Arial" w:eastAsia="新細明體" w:hAnsi="Arial" w:cs="Arial" w:hint="eastAsia"/>
            <w:b/>
            <w:bCs/>
            <w:color w:val="3B3A3C"/>
            <w:kern w:val="0"/>
            <w:sz w:val="26"/>
            <w:szCs w:val="26"/>
          </w:rPr>
          <w:delText>Painter opens ItemSelector. </w:delText>
        </w:r>
        <w:r w:rsidRPr="00802A0B" w:rsidDel="00DE34D9">
          <w:rPr>
            <w:rFonts w:ascii="Arial" w:eastAsia="新細明體" w:hAnsi="Arial" w:cs="Arial" w:hint="eastAsia"/>
            <w:color w:val="3B3A3C"/>
            <w:kern w:val="0"/>
            <w:sz w:val="26"/>
            <w:szCs w:val="26"/>
          </w:rPr>
          <w:delText>Item selector returns picked element.</w:delText>
        </w:r>
      </w:del>
    </w:p>
    <w:p w:rsidR="00802A0B" w:rsidRPr="00802A0B" w:rsidDel="00DE34D9" w:rsidRDefault="00802A0B" w:rsidP="00281A67">
      <w:pPr>
        <w:widowControl/>
        <w:numPr>
          <w:ilvl w:val="0"/>
          <w:numId w:val="17"/>
        </w:numPr>
        <w:spacing w:line="360" w:lineRule="atLeast"/>
        <w:ind w:left="360"/>
        <w:rPr>
          <w:del w:id="164" w:author="李唐" w:date="2014-11-30T21:55:00Z"/>
          <w:rFonts w:ascii="Arial" w:eastAsia="新細明體" w:hAnsi="Arial" w:cs="Arial"/>
          <w:color w:val="3B3A3C"/>
          <w:kern w:val="0"/>
          <w:sz w:val="26"/>
          <w:szCs w:val="26"/>
        </w:rPr>
      </w:pPr>
      <w:del w:id="165" w:author="李唐" w:date="2014-11-30T21:55:00Z">
        <w:r w:rsidRPr="00802A0B" w:rsidDel="00DE34D9">
          <w:rPr>
            <w:rFonts w:ascii="Arial" w:eastAsia="新細明體" w:hAnsi="Arial" w:cs="Arial" w:hint="eastAsia"/>
            <w:color w:val="3B3A3C"/>
            <w:kern w:val="0"/>
            <w:sz w:val="26"/>
            <w:szCs w:val="26"/>
          </w:rPr>
          <w:delText>IIR8: A query from Gallery to LocalDataManagement includes filter. LDM returns images back to Gallery.  </w:delText>
        </w:r>
      </w:del>
    </w:p>
    <w:p w:rsidR="00802A0B" w:rsidRPr="00802A0B" w:rsidDel="00DE34D9" w:rsidRDefault="00802A0B" w:rsidP="00281A67">
      <w:pPr>
        <w:widowControl/>
        <w:numPr>
          <w:ilvl w:val="0"/>
          <w:numId w:val="18"/>
        </w:numPr>
        <w:spacing w:line="360" w:lineRule="atLeast"/>
        <w:ind w:left="360"/>
        <w:rPr>
          <w:del w:id="166" w:author="李唐" w:date="2014-11-30T21:55:00Z"/>
          <w:rFonts w:ascii="Arial" w:eastAsia="新細明體" w:hAnsi="Arial" w:cs="Arial"/>
          <w:color w:val="3B3A3C"/>
          <w:kern w:val="0"/>
          <w:sz w:val="26"/>
          <w:szCs w:val="26"/>
        </w:rPr>
      </w:pPr>
      <w:del w:id="167" w:author="李唐" w:date="2014-11-30T21:55:00Z">
        <w:r w:rsidRPr="00802A0B" w:rsidDel="00DE34D9">
          <w:rPr>
            <w:rFonts w:ascii="Arial" w:eastAsia="新細明體" w:hAnsi="Arial" w:cs="Arial" w:hint="eastAsia"/>
            <w:color w:val="3B3A3C"/>
            <w:kern w:val="0"/>
            <w:sz w:val="26"/>
            <w:szCs w:val="26"/>
          </w:rPr>
          <w:delText>IIR9: A query from Gallery to NetworkModule includes filter. NetworkModule returns images back to Gallery. Online gallery is only available with any Internet connection.</w:delText>
        </w:r>
      </w:del>
    </w:p>
    <w:p w:rsidR="00802A0B" w:rsidRPr="00802A0B" w:rsidDel="00DE34D9" w:rsidRDefault="00802A0B" w:rsidP="00281A67">
      <w:pPr>
        <w:widowControl/>
        <w:numPr>
          <w:ilvl w:val="0"/>
          <w:numId w:val="19"/>
        </w:numPr>
        <w:spacing w:line="360" w:lineRule="atLeast"/>
        <w:ind w:left="360"/>
        <w:rPr>
          <w:del w:id="168" w:author="李唐" w:date="2014-11-30T21:55:00Z"/>
          <w:rFonts w:ascii="Arial" w:eastAsia="新細明體" w:hAnsi="Arial" w:cs="Arial"/>
          <w:color w:val="3B3A3C"/>
          <w:kern w:val="0"/>
          <w:sz w:val="26"/>
          <w:szCs w:val="26"/>
        </w:rPr>
      </w:pPr>
      <w:del w:id="169" w:author="李唐" w:date="2014-11-30T21:55:00Z">
        <w:r w:rsidRPr="00802A0B" w:rsidDel="00DE34D9">
          <w:rPr>
            <w:rFonts w:ascii="Arial" w:eastAsia="新細明體" w:hAnsi="Arial" w:cs="Arial" w:hint="eastAsia"/>
            <w:color w:val="3B3A3C"/>
            <w:kern w:val="0"/>
            <w:sz w:val="26"/>
            <w:szCs w:val="26"/>
          </w:rPr>
          <w:delText>IIR10: Network module get user information from login module.</w:delText>
        </w:r>
      </w:del>
    </w:p>
    <w:p w:rsidR="00802A0B" w:rsidRPr="00802A0B" w:rsidDel="00DE34D9" w:rsidRDefault="00802A0B" w:rsidP="00281A67">
      <w:pPr>
        <w:widowControl/>
        <w:numPr>
          <w:ilvl w:val="0"/>
          <w:numId w:val="20"/>
        </w:numPr>
        <w:spacing w:line="360" w:lineRule="atLeast"/>
        <w:ind w:left="360"/>
        <w:rPr>
          <w:del w:id="170" w:author="李唐" w:date="2014-11-30T21:55:00Z"/>
          <w:rFonts w:ascii="Arial" w:eastAsia="新細明體" w:hAnsi="Arial" w:cs="Arial"/>
          <w:color w:val="3B3A3C"/>
          <w:kern w:val="0"/>
          <w:sz w:val="26"/>
          <w:szCs w:val="26"/>
        </w:rPr>
      </w:pPr>
      <w:del w:id="171" w:author="李唐" w:date="2014-11-30T21:55:00Z">
        <w:r w:rsidRPr="00802A0B" w:rsidDel="00DE34D9">
          <w:rPr>
            <w:rFonts w:ascii="Arial" w:eastAsia="新細明體" w:hAnsi="Arial" w:cs="Arial" w:hint="eastAsia"/>
            <w:color w:val="3B3A3C"/>
            <w:kern w:val="0"/>
            <w:sz w:val="26"/>
            <w:szCs w:val="26"/>
          </w:rPr>
          <w:delText>IIR11: An image to be upload should be provided and network module will then upload it to the server.</w:delText>
        </w:r>
      </w:del>
    </w:p>
    <w:p w:rsidR="00802A0B" w:rsidRPr="00802A0B" w:rsidDel="00DE34D9" w:rsidRDefault="00802A0B" w:rsidP="00281A67">
      <w:pPr>
        <w:widowControl/>
        <w:numPr>
          <w:ilvl w:val="0"/>
          <w:numId w:val="21"/>
        </w:numPr>
        <w:spacing w:line="360" w:lineRule="atLeast"/>
        <w:ind w:left="360"/>
        <w:rPr>
          <w:del w:id="172" w:author="李唐" w:date="2014-11-30T21:55:00Z"/>
          <w:rFonts w:ascii="Arial" w:eastAsia="新細明體" w:hAnsi="Arial" w:cs="Arial"/>
          <w:color w:val="3B3A3C"/>
          <w:kern w:val="0"/>
          <w:sz w:val="26"/>
          <w:szCs w:val="26"/>
        </w:rPr>
      </w:pPr>
      <w:del w:id="173" w:author="李唐" w:date="2014-11-30T21:55:00Z">
        <w:r w:rsidRPr="00802A0B" w:rsidDel="00DE34D9">
          <w:rPr>
            <w:rFonts w:ascii="Arial" w:eastAsia="新細明體" w:hAnsi="Arial" w:cs="Arial" w:hint="eastAsia"/>
            <w:color w:val="3B3A3C"/>
            <w:kern w:val="0"/>
            <w:sz w:val="26"/>
            <w:szCs w:val="26"/>
          </w:rPr>
          <w:delText>IIR12: Merged image can be uploaded to the server.  </w:delText>
        </w:r>
      </w:del>
    </w:p>
    <w:p w:rsidR="00802A0B" w:rsidRPr="00802A0B" w:rsidDel="00DE34D9" w:rsidRDefault="00802A0B" w:rsidP="00281A67">
      <w:pPr>
        <w:widowControl/>
        <w:numPr>
          <w:ilvl w:val="0"/>
          <w:numId w:val="22"/>
        </w:numPr>
        <w:spacing w:line="360" w:lineRule="atLeast"/>
        <w:ind w:left="360"/>
        <w:rPr>
          <w:del w:id="174" w:author="李唐" w:date="2014-11-30T21:55:00Z"/>
          <w:rFonts w:ascii="Arial" w:eastAsia="新細明體" w:hAnsi="Arial" w:cs="Arial"/>
          <w:color w:val="3B3A3C"/>
          <w:kern w:val="0"/>
          <w:sz w:val="26"/>
          <w:szCs w:val="26"/>
        </w:rPr>
      </w:pPr>
      <w:del w:id="175" w:author="李唐" w:date="2014-11-30T21:55:00Z">
        <w:r w:rsidRPr="00802A0B" w:rsidDel="00DE34D9">
          <w:rPr>
            <w:rFonts w:ascii="Arial" w:eastAsia="新細明體" w:hAnsi="Arial" w:cs="Arial" w:hint="eastAsia"/>
            <w:color w:val="3B3A3C"/>
            <w:kern w:val="0"/>
            <w:sz w:val="26"/>
            <w:szCs w:val="26"/>
          </w:rPr>
          <w:delText>FR1: The painter can add elements to the sketch. The painter can change the relative position and size of the elements. After finishing, the painter can produce a final image which is transformed from all the elements that the user want to paint. </w:delText>
        </w:r>
        <w:r w:rsidRPr="00802A0B" w:rsidDel="00DE34D9">
          <w:rPr>
            <w:rFonts w:ascii="Arial" w:eastAsia="新細明體" w:hAnsi="Arial" w:cs="Arial" w:hint="eastAsia"/>
            <w:b/>
            <w:bCs/>
            <w:color w:val="3B3A3C"/>
            <w:kern w:val="0"/>
            <w:sz w:val="26"/>
            <w:szCs w:val="26"/>
          </w:rPr>
          <w:delText>When a "OpenItemSelector" button is clicked, the item selector will be opened.</w:delText>
        </w:r>
      </w:del>
    </w:p>
    <w:p w:rsidR="00802A0B" w:rsidRPr="00802A0B" w:rsidDel="00DE34D9" w:rsidRDefault="00802A0B" w:rsidP="00281A67">
      <w:pPr>
        <w:widowControl/>
        <w:numPr>
          <w:ilvl w:val="0"/>
          <w:numId w:val="23"/>
        </w:numPr>
        <w:spacing w:line="360" w:lineRule="atLeast"/>
        <w:ind w:left="360"/>
        <w:rPr>
          <w:del w:id="176" w:author="李唐" w:date="2014-11-30T21:55:00Z"/>
          <w:rFonts w:ascii="Arial" w:eastAsia="新細明體" w:hAnsi="Arial" w:cs="Arial"/>
          <w:color w:val="3B3A3C"/>
          <w:kern w:val="0"/>
          <w:sz w:val="26"/>
          <w:szCs w:val="26"/>
        </w:rPr>
      </w:pPr>
      <w:del w:id="177" w:author="李唐" w:date="2014-11-30T21:55:00Z">
        <w:r w:rsidRPr="00802A0B" w:rsidDel="00DE34D9">
          <w:rPr>
            <w:rFonts w:ascii="Arial" w:eastAsia="新細明體" w:hAnsi="Arial" w:cs="Arial" w:hint="eastAsia"/>
            <w:color w:val="3B3A3C"/>
            <w:kern w:val="0"/>
            <w:sz w:val="26"/>
            <w:szCs w:val="26"/>
          </w:rPr>
          <w:delText>FR2: The item selector can show all elements available on local device. In item selector, user can choose which element he/she want to use.</w:delText>
        </w:r>
      </w:del>
    </w:p>
    <w:p w:rsidR="00802A0B" w:rsidRPr="00802A0B" w:rsidDel="00DE34D9" w:rsidRDefault="00802A0B" w:rsidP="00281A67">
      <w:pPr>
        <w:widowControl/>
        <w:numPr>
          <w:ilvl w:val="0"/>
          <w:numId w:val="24"/>
        </w:numPr>
        <w:spacing w:line="360" w:lineRule="atLeast"/>
        <w:ind w:left="360"/>
        <w:rPr>
          <w:del w:id="178" w:author="李唐" w:date="2014-11-30T21:55:00Z"/>
          <w:rFonts w:ascii="Arial" w:eastAsia="新細明體" w:hAnsi="Arial" w:cs="Arial"/>
          <w:color w:val="3B3A3C"/>
          <w:kern w:val="0"/>
          <w:sz w:val="26"/>
          <w:szCs w:val="26"/>
        </w:rPr>
      </w:pPr>
      <w:del w:id="179" w:author="李唐" w:date="2014-11-30T21:55:00Z">
        <w:r w:rsidRPr="00802A0B" w:rsidDel="00DE34D9">
          <w:rPr>
            <w:rFonts w:ascii="Arial" w:eastAsia="新細明體" w:hAnsi="Arial" w:cs="Arial" w:hint="eastAsia"/>
            <w:color w:val="3B3A3C"/>
            <w:kern w:val="0"/>
            <w:sz w:val="26"/>
            <w:szCs w:val="26"/>
          </w:rPr>
          <w:delText>FR3: System settings :</w:delText>
        </w:r>
        <w:r w:rsidRPr="00802A0B" w:rsidDel="00DE34D9">
          <w:rPr>
            <w:rFonts w:ascii="Arial" w:eastAsia="新細明體" w:hAnsi="Arial" w:cs="Arial" w:hint="eastAsia"/>
            <w:b/>
            <w:bCs/>
            <w:color w:val="3B3A3C"/>
            <w:kern w:val="0"/>
            <w:sz w:val="26"/>
            <w:szCs w:val="26"/>
          </w:rPr>
          <w:delText> </w:delText>
        </w:r>
        <w:r w:rsidRPr="00802A0B" w:rsidDel="00DE34D9">
          <w:rPr>
            <w:rFonts w:ascii="Arial" w:eastAsia="新細明體" w:hAnsi="Arial" w:cs="Arial" w:hint="eastAsia"/>
            <w:b/>
            <w:bCs/>
            <w:strike/>
            <w:color w:val="3B3A3C"/>
            <w:kern w:val="0"/>
            <w:sz w:val="26"/>
            <w:szCs w:val="26"/>
          </w:rPr>
          <w:delText>1.To setup the theme, background or background color. 2.Can set language, namely the switch in both Chinese and English.</w:delText>
        </w:r>
        <w:r w:rsidRPr="00802A0B" w:rsidDel="00DE34D9">
          <w:rPr>
            <w:rFonts w:ascii="Arial" w:eastAsia="新細明體" w:hAnsi="Arial" w:cs="Arial" w:hint="eastAsia"/>
            <w:b/>
            <w:bCs/>
            <w:color w:val="3B3A3C"/>
            <w:kern w:val="0"/>
            <w:sz w:val="26"/>
            <w:szCs w:val="26"/>
          </w:rPr>
          <w:delText> Set default activity. Display about. Display tutorial.</w:delText>
        </w:r>
      </w:del>
    </w:p>
    <w:p w:rsidR="00802A0B" w:rsidRPr="00802A0B" w:rsidDel="00DE34D9" w:rsidRDefault="00802A0B" w:rsidP="00281A67">
      <w:pPr>
        <w:widowControl/>
        <w:numPr>
          <w:ilvl w:val="0"/>
          <w:numId w:val="25"/>
        </w:numPr>
        <w:spacing w:line="360" w:lineRule="atLeast"/>
        <w:ind w:left="360"/>
        <w:rPr>
          <w:del w:id="180" w:author="李唐" w:date="2014-11-30T21:55:00Z"/>
          <w:rFonts w:ascii="Arial" w:eastAsia="新細明體" w:hAnsi="Arial" w:cs="Arial"/>
          <w:color w:val="3B3A3C"/>
          <w:kern w:val="0"/>
          <w:sz w:val="26"/>
          <w:szCs w:val="26"/>
        </w:rPr>
      </w:pPr>
      <w:del w:id="181" w:author="李唐" w:date="2014-11-30T21:55:00Z">
        <w:r w:rsidRPr="00802A0B" w:rsidDel="00DE34D9">
          <w:rPr>
            <w:rFonts w:ascii="Arial" w:eastAsia="新細明體" w:hAnsi="Arial" w:cs="Arial" w:hint="eastAsia"/>
            <w:color w:val="3B3A3C"/>
            <w:kern w:val="0"/>
            <w:sz w:val="26"/>
            <w:szCs w:val="26"/>
          </w:rPr>
          <w:delText>FR4: User settings: 1. Logging or logout.</w:delText>
        </w:r>
      </w:del>
    </w:p>
    <w:p w:rsidR="00802A0B" w:rsidRPr="00802A0B" w:rsidDel="00DE34D9" w:rsidRDefault="00802A0B" w:rsidP="00281A67">
      <w:pPr>
        <w:widowControl/>
        <w:numPr>
          <w:ilvl w:val="0"/>
          <w:numId w:val="26"/>
        </w:numPr>
        <w:spacing w:line="360" w:lineRule="atLeast"/>
        <w:ind w:left="360"/>
        <w:rPr>
          <w:del w:id="182" w:author="李唐" w:date="2014-11-30T21:55:00Z"/>
          <w:rFonts w:ascii="Arial" w:eastAsia="新細明體" w:hAnsi="Arial" w:cs="Arial"/>
          <w:color w:val="3B3A3C"/>
          <w:kern w:val="0"/>
          <w:sz w:val="26"/>
          <w:szCs w:val="26"/>
        </w:rPr>
      </w:pPr>
      <w:del w:id="183" w:author="李唐" w:date="2014-11-30T21:55:00Z">
        <w:r w:rsidRPr="00802A0B" w:rsidDel="00DE34D9">
          <w:rPr>
            <w:rFonts w:ascii="Arial" w:eastAsia="新細明體" w:hAnsi="Arial" w:cs="Arial" w:hint="eastAsia"/>
            <w:color w:val="3B3A3C"/>
            <w:kern w:val="0"/>
            <w:sz w:val="26"/>
            <w:szCs w:val="26"/>
          </w:rPr>
          <w:delText>FR5: User can capture a drawn image.</w:delText>
        </w:r>
      </w:del>
    </w:p>
    <w:p w:rsidR="00802A0B" w:rsidRPr="00802A0B" w:rsidDel="00DE34D9" w:rsidRDefault="00802A0B" w:rsidP="00281A67">
      <w:pPr>
        <w:widowControl/>
        <w:numPr>
          <w:ilvl w:val="0"/>
          <w:numId w:val="27"/>
        </w:numPr>
        <w:spacing w:line="360" w:lineRule="atLeast"/>
        <w:ind w:left="360"/>
        <w:rPr>
          <w:del w:id="184" w:author="李唐" w:date="2014-11-30T21:55:00Z"/>
          <w:rFonts w:ascii="Arial" w:eastAsia="新細明體" w:hAnsi="Arial" w:cs="Arial"/>
          <w:color w:val="3B3A3C"/>
          <w:kern w:val="0"/>
          <w:sz w:val="26"/>
          <w:szCs w:val="26"/>
        </w:rPr>
      </w:pPr>
      <w:del w:id="185" w:author="李唐" w:date="2014-11-30T21:55:00Z">
        <w:r w:rsidRPr="00802A0B" w:rsidDel="00DE34D9">
          <w:rPr>
            <w:rFonts w:ascii="Arial" w:eastAsia="新細明體" w:hAnsi="Arial" w:cs="Arial" w:hint="eastAsia"/>
            <w:color w:val="3B3A3C"/>
            <w:kern w:val="0"/>
            <w:sz w:val="26"/>
            <w:szCs w:val="26"/>
          </w:rPr>
          <w:delText>FR6: After user has captured an image, he/she can choose to retake another image or upload current captured image. </w:delText>
        </w:r>
        <w:r w:rsidRPr="00802A0B" w:rsidDel="00DE34D9">
          <w:rPr>
            <w:rFonts w:ascii="Arial" w:eastAsia="新細明體" w:hAnsi="Arial" w:cs="Arial" w:hint="eastAsia"/>
            <w:b/>
            <w:bCs/>
            <w:color w:val="3B3A3C"/>
            <w:kern w:val="0"/>
            <w:sz w:val="26"/>
            <w:szCs w:val="26"/>
          </w:rPr>
          <w:delText>After decided to upload, user should choose following info: Image Name, Category, Comment.</w:delText>
        </w:r>
      </w:del>
    </w:p>
    <w:p w:rsidR="00802A0B" w:rsidRPr="00802A0B" w:rsidDel="00DE34D9" w:rsidRDefault="00802A0B" w:rsidP="00281A67">
      <w:pPr>
        <w:widowControl/>
        <w:numPr>
          <w:ilvl w:val="0"/>
          <w:numId w:val="28"/>
        </w:numPr>
        <w:spacing w:line="360" w:lineRule="atLeast"/>
        <w:ind w:left="360"/>
        <w:rPr>
          <w:del w:id="186" w:author="李唐" w:date="2014-11-30T21:55:00Z"/>
          <w:rFonts w:ascii="Arial" w:eastAsia="新細明體" w:hAnsi="Arial" w:cs="Arial"/>
          <w:color w:val="3B3A3C"/>
          <w:kern w:val="0"/>
          <w:sz w:val="26"/>
          <w:szCs w:val="26"/>
        </w:rPr>
      </w:pPr>
      <w:del w:id="187" w:author="李唐" w:date="2014-11-30T21:55:00Z">
        <w:r w:rsidRPr="00802A0B" w:rsidDel="00DE34D9">
          <w:rPr>
            <w:rFonts w:ascii="Arial" w:eastAsia="新細明體" w:hAnsi="Arial" w:cs="Arial" w:hint="eastAsia"/>
            <w:color w:val="3B3A3C"/>
            <w:kern w:val="0"/>
            <w:sz w:val="26"/>
            <w:szCs w:val="26"/>
          </w:rPr>
          <w:delTex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delText>
        </w:r>
      </w:del>
    </w:p>
    <w:p w:rsidR="00802A0B" w:rsidRPr="00802A0B" w:rsidDel="00DE34D9" w:rsidRDefault="00802A0B" w:rsidP="00281A67">
      <w:pPr>
        <w:widowControl/>
        <w:numPr>
          <w:ilvl w:val="0"/>
          <w:numId w:val="29"/>
        </w:numPr>
        <w:spacing w:line="360" w:lineRule="atLeast"/>
        <w:ind w:left="360"/>
        <w:rPr>
          <w:del w:id="188" w:author="李唐" w:date="2014-11-30T21:55:00Z"/>
          <w:rFonts w:ascii="Arial" w:eastAsia="新細明體" w:hAnsi="Arial" w:cs="Arial"/>
          <w:color w:val="3B3A3C"/>
          <w:kern w:val="0"/>
          <w:sz w:val="26"/>
          <w:szCs w:val="26"/>
        </w:rPr>
      </w:pPr>
      <w:del w:id="189" w:author="李唐" w:date="2014-11-30T21:55:00Z">
        <w:r w:rsidRPr="00802A0B" w:rsidDel="00DE34D9">
          <w:rPr>
            <w:rFonts w:ascii="Arial" w:eastAsia="新細明體" w:hAnsi="Arial" w:cs="Arial" w:hint="eastAsia"/>
            <w:color w:val="3B3A3C"/>
            <w:kern w:val="0"/>
            <w:sz w:val="26"/>
            <w:szCs w:val="26"/>
          </w:rPr>
          <w:delText>FR8: Open the local photo albums, showing the local photo album for users to browse and select the picture  </w:delText>
        </w:r>
      </w:del>
    </w:p>
    <w:p w:rsidR="00802A0B" w:rsidRPr="00802A0B" w:rsidDel="00DE34D9" w:rsidRDefault="00802A0B" w:rsidP="00281A67">
      <w:pPr>
        <w:widowControl/>
        <w:numPr>
          <w:ilvl w:val="0"/>
          <w:numId w:val="30"/>
        </w:numPr>
        <w:spacing w:line="360" w:lineRule="atLeast"/>
        <w:ind w:left="360"/>
        <w:rPr>
          <w:del w:id="190" w:author="李唐" w:date="2014-11-30T21:55:00Z"/>
          <w:rFonts w:ascii="Arial" w:eastAsia="新細明體" w:hAnsi="Arial" w:cs="Arial"/>
          <w:color w:val="3B3A3C"/>
          <w:kern w:val="0"/>
          <w:sz w:val="26"/>
          <w:szCs w:val="26"/>
        </w:rPr>
      </w:pPr>
      <w:del w:id="191" w:author="李唐" w:date="2014-11-30T21:55:00Z">
        <w:r w:rsidRPr="00802A0B" w:rsidDel="00DE34D9">
          <w:rPr>
            <w:rFonts w:ascii="Arial" w:eastAsia="新細明體" w:hAnsi="Arial" w:cs="Arial" w:hint="eastAsia"/>
            <w:color w:val="3B3A3C"/>
            <w:kern w:val="0"/>
            <w:sz w:val="26"/>
            <w:szCs w:val="26"/>
          </w:rPr>
          <w:delText>FR9: In the case of a network connection, to download and display the cloud pictures online, for users to browse and choose</w:delText>
        </w:r>
      </w:del>
    </w:p>
    <w:p w:rsidR="00802A0B" w:rsidRPr="00802A0B" w:rsidDel="00DE34D9" w:rsidRDefault="00802A0B" w:rsidP="00281A67">
      <w:pPr>
        <w:widowControl/>
        <w:numPr>
          <w:ilvl w:val="0"/>
          <w:numId w:val="31"/>
        </w:numPr>
        <w:spacing w:line="360" w:lineRule="atLeast"/>
        <w:ind w:left="360"/>
        <w:rPr>
          <w:del w:id="192" w:author="李唐" w:date="2014-11-30T21:55:00Z"/>
          <w:rFonts w:ascii="Arial" w:eastAsia="新細明體" w:hAnsi="Arial" w:cs="Arial"/>
          <w:color w:val="3B3A3C"/>
          <w:kern w:val="0"/>
          <w:sz w:val="26"/>
          <w:szCs w:val="26"/>
        </w:rPr>
      </w:pPr>
      <w:del w:id="193" w:author="李唐" w:date="2014-11-30T21:55:00Z">
        <w:r w:rsidRPr="00802A0B" w:rsidDel="00DE34D9">
          <w:rPr>
            <w:rFonts w:ascii="Arial" w:eastAsia="新細明體" w:hAnsi="Arial" w:cs="Arial" w:hint="eastAsia"/>
            <w:color w:val="3B3A3C"/>
            <w:kern w:val="0"/>
            <w:sz w:val="26"/>
            <w:szCs w:val="26"/>
          </w:rPr>
          <w:delText>FR10: If not logged in, ask user to log in through Facebook. If logged in, return user info. Login module is implemented with facebook SDK and Parse library.</w:delText>
        </w:r>
      </w:del>
    </w:p>
    <w:p w:rsidR="00802A0B" w:rsidRPr="00802A0B" w:rsidDel="00DE34D9" w:rsidRDefault="00802A0B" w:rsidP="00281A67">
      <w:pPr>
        <w:widowControl/>
        <w:numPr>
          <w:ilvl w:val="0"/>
          <w:numId w:val="32"/>
        </w:numPr>
        <w:spacing w:line="360" w:lineRule="atLeast"/>
        <w:ind w:left="360"/>
        <w:rPr>
          <w:del w:id="194" w:author="李唐" w:date="2014-11-30T21:55:00Z"/>
          <w:rFonts w:ascii="Arial" w:eastAsia="新細明體" w:hAnsi="Arial" w:cs="Arial"/>
          <w:color w:val="3B3A3C"/>
          <w:kern w:val="0"/>
          <w:sz w:val="26"/>
          <w:szCs w:val="26"/>
        </w:rPr>
      </w:pPr>
      <w:del w:id="195" w:author="李唐" w:date="2014-11-30T21:55:00Z">
        <w:r w:rsidRPr="00802A0B" w:rsidDel="00DE34D9">
          <w:rPr>
            <w:rFonts w:ascii="Arial" w:eastAsia="新細明體" w:hAnsi="Arial" w:cs="Arial" w:hint="eastAsia"/>
            <w:color w:val="3B3A3C"/>
            <w:kern w:val="0"/>
            <w:sz w:val="26"/>
            <w:szCs w:val="26"/>
          </w:rPr>
          <w:delText>FR11: This function calculates the current relative orientation between the device and the paper.</w:delText>
        </w:r>
      </w:del>
    </w:p>
    <w:p w:rsidR="00802A0B" w:rsidRPr="00802A0B" w:rsidDel="00DE34D9" w:rsidRDefault="00802A0B" w:rsidP="00281A67">
      <w:pPr>
        <w:widowControl/>
        <w:numPr>
          <w:ilvl w:val="0"/>
          <w:numId w:val="33"/>
        </w:numPr>
        <w:spacing w:line="360" w:lineRule="atLeast"/>
        <w:ind w:left="360"/>
        <w:rPr>
          <w:del w:id="196" w:author="李唐" w:date="2014-11-30T21:55:00Z"/>
          <w:rFonts w:ascii="Arial" w:eastAsia="新細明體" w:hAnsi="Arial" w:cs="Arial"/>
          <w:color w:val="3B3A3C"/>
          <w:kern w:val="0"/>
          <w:sz w:val="26"/>
          <w:szCs w:val="26"/>
        </w:rPr>
      </w:pPr>
      <w:del w:id="197" w:author="李唐" w:date="2014-11-30T21:55:00Z">
        <w:r w:rsidRPr="00802A0B" w:rsidDel="00DE34D9">
          <w:rPr>
            <w:rFonts w:ascii="Arial" w:eastAsia="新細明體" w:hAnsi="Arial" w:cs="Arial" w:hint="eastAsia"/>
            <w:color w:val="3B3A3C"/>
            <w:kern w:val="0"/>
            <w:sz w:val="26"/>
            <w:szCs w:val="26"/>
          </w:rPr>
          <w:delText>FR12: This function fetches data from the local storage, according to some input constraints.</w:delText>
        </w:r>
      </w:del>
    </w:p>
    <w:p w:rsidR="00802A0B" w:rsidRPr="00802A0B" w:rsidDel="00DE34D9" w:rsidRDefault="00802A0B" w:rsidP="00281A67">
      <w:pPr>
        <w:widowControl/>
        <w:numPr>
          <w:ilvl w:val="0"/>
          <w:numId w:val="34"/>
        </w:numPr>
        <w:spacing w:line="360" w:lineRule="atLeast"/>
        <w:ind w:left="360"/>
        <w:rPr>
          <w:del w:id="198" w:author="李唐" w:date="2014-11-30T21:55:00Z"/>
          <w:rFonts w:ascii="Arial" w:eastAsia="新細明體" w:hAnsi="Arial" w:cs="Arial"/>
          <w:color w:val="3B3A3C"/>
          <w:kern w:val="0"/>
          <w:sz w:val="26"/>
          <w:szCs w:val="26"/>
        </w:rPr>
      </w:pPr>
      <w:del w:id="199" w:author="李唐" w:date="2014-11-30T21:55:00Z">
        <w:r w:rsidRPr="00802A0B" w:rsidDel="00DE34D9">
          <w:rPr>
            <w:rFonts w:ascii="Arial" w:eastAsia="新細明體" w:hAnsi="Arial" w:cs="Arial" w:hint="eastAsia"/>
            <w:color w:val="3B3A3C"/>
            <w:kern w:val="0"/>
            <w:sz w:val="26"/>
            <w:szCs w:val="26"/>
          </w:rPr>
          <w:delText>FR13: This function stores input data into the local storage.</w:delText>
        </w:r>
      </w:del>
    </w:p>
    <w:p w:rsidR="00802A0B" w:rsidRPr="00802A0B" w:rsidDel="00DE34D9" w:rsidRDefault="00802A0B" w:rsidP="00281A67">
      <w:pPr>
        <w:widowControl/>
        <w:numPr>
          <w:ilvl w:val="0"/>
          <w:numId w:val="35"/>
        </w:numPr>
        <w:spacing w:line="360" w:lineRule="atLeast"/>
        <w:ind w:left="360"/>
        <w:rPr>
          <w:del w:id="200" w:author="李唐" w:date="2014-11-30T21:55:00Z"/>
          <w:rFonts w:ascii="Arial" w:eastAsia="新細明體" w:hAnsi="Arial" w:cs="Arial"/>
          <w:color w:val="3B3A3C"/>
          <w:kern w:val="0"/>
          <w:sz w:val="26"/>
          <w:szCs w:val="26"/>
        </w:rPr>
      </w:pPr>
      <w:del w:id="201" w:author="李唐" w:date="2014-11-30T21:55:00Z">
        <w:r w:rsidRPr="00802A0B" w:rsidDel="00DE34D9">
          <w:rPr>
            <w:rFonts w:ascii="Arial" w:eastAsia="新細明體" w:hAnsi="Arial" w:cs="Arial" w:hint="eastAsia"/>
            <w:color w:val="3B3A3C"/>
            <w:kern w:val="0"/>
            <w:sz w:val="26"/>
            <w:szCs w:val="26"/>
          </w:rPr>
          <w:delText>FR14: When called, make query to the server and get images. Additional filter may be specified, such as category.</w:delText>
        </w:r>
      </w:del>
    </w:p>
    <w:p w:rsidR="00802A0B" w:rsidRPr="00802A0B" w:rsidDel="00DE34D9" w:rsidRDefault="00802A0B" w:rsidP="00281A67">
      <w:pPr>
        <w:widowControl/>
        <w:numPr>
          <w:ilvl w:val="0"/>
          <w:numId w:val="36"/>
        </w:numPr>
        <w:spacing w:line="360" w:lineRule="atLeast"/>
        <w:ind w:left="360"/>
        <w:rPr>
          <w:del w:id="202" w:author="李唐" w:date="2014-11-30T21:55:00Z"/>
          <w:rFonts w:ascii="Arial" w:eastAsia="新細明體" w:hAnsi="Arial" w:cs="Arial"/>
          <w:color w:val="3B3A3C"/>
          <w:kern w:val="0"/>
          <w:sz w:val="26"/>
          <w:szCs w:val="26"/>
        </w:rPr>
      </w:pPr>
      <w:del w:id="203" w:author="李唐" w:date="2014-11-30T21:55:00Z">
        <w:r w:rsidRPr="00802A0B" w:rsidDel="00DE34D9">
          <w:rPr>
            <w:rFonts w:ascii="Arial" w:eastAsia="新細明體" w:hAnsi="Arial" w:cs="Arial" w:hint="eastAsia"/>
            <w:color w:val="3B3A3C"/>
            <w:kern w:val="0"/>
            <w:sz w:val="26"/>
            <w:szCs w:val="26"/>
          </w:rPr>
          <w:delText>FR15: Given an image to be upload, create thumbnail for the image and upload both original image and thumbnail, with some information about the image( user, category,...etc) to the server. If the user hasn't logged in, he/she will be asked to log in first.</w:delText>
        </w:r>
      </w:del>
    </w:p>
    <w:p w:rsidR="00802A0B" w:rsidRPr="00802A0B" w:rsidDel="00DE34D9" w:rsidRDefault="00802A0B" w:rsidP="00802A0B">
      <w:pPr>
        <w:widowControl/>
        <w:spacing w:line="360" w:lineRule="atLeast"/>
        <w:rPr>
          <w:del w:id="204" w:author="李唐" w:date="2014-11-30T21:55:00Z"/>
          <w:rFonts w:ascii="Arial" w:eastAsia="新細明體" w:hAnsi="Arial" w:cs="Arial"/>
          <w:color w:val="3B3A3C"/>
          <w:kern w:val="0"/>
          <w:sz w:val="26"/>
          <w:szCs w:val="26"/>
        </w:rPr>
      </w:pPr>
    </w:p>
    <w:p w:rsidR="00802A0B" w:rsidRPr="00802A0B" w:rsidDel="00DE34D9" w:rsidRDefault="00802A0B" w:rsidP="00802A0B">
      <w:pPr>
        <w:widowControl/>
        <w:spacing w:line="360" w:lineRule="atLeast"/>
        <w:rPr>
          <w:del w:id="205" w:author="李唐" w:date="2014-11-30T21:55:00Z"/>
          <w:rFonts w:ascii="Arial" w:eastAsia="新細明體" w:hAnsi="Arial" w:cs="Arial"/>
          <w:color w:val="3B3A3C"/>
          <w:kern w:val="0"/>
          <w:sz w:val="26"/>
          <w:szCs w:val="26"/>
        </w:rPr>
      </w:pPr>
      <w:del w:id="206" w:author="李唐" w:date="2014-11-30T21:55:00Z">
        <w:r w:rsidRPr="00802A0B" w:rsidDel="00DE34D9">
          <w:rPr>
            <w:rFonts w:ascii="Arial" w:eastAsia="新細明體" w:hAnsi="Arial" w:cs="Arial" w:hint="eastAsia"/>
            <w:b/>
            <w:bCs/>
            <w:color w:val="3B3A3C"/>
            <w:kern w:val="0"/>
            <w:sz w:val="30"/>
            <w:szCs w:val="30"/>
          </w:rPr>
          <w:delText>Non-Functional Requirements:</w:delText>
        </w:r>
      </w:del>
    </w:p>
    <w:p w:rsidR="00802A0B" w:rsidRPr="00802A0B" w:rsidDel="00DE34D9" w:rsidRDefault="00802A0B" w:rsidP="00281A67">
      <w:pPr>
        <w:widowControl/>
        <w:numPr>
          <w:ilvl w:val="0"/>
          <w:numId w:val="37"/>
        </w:numPr>
        <w:spacing w:line="360" w:lineRule="atLeast"/>
        <w:ind w:left="360"/>
        <w:rPr>
          <w:del w:id="207" w:author="李唐" w:date="2014-11-30T21:55:00Z"/>
          <w:rFonts w:ascii="Arial" w:eastAsia="新細明體" w:hAnsi="Arial" w:cs="Arial"/>
          <w:color w:val="3B3A3C"/>
          <w:kern w:val="0"/>
          <w:sz w:val="26"/>
          <w:szCs w:val="26"/>
        </w:rPr>
      </w:pPr>
      <w:del w:id="208" w:author="李唐" w:date="2014-11-30T21:55:00Z">
        <w:r w:rsidRPr="00802A0B" w:rsidDel="00DE34D9">
          <w:rPr>
            <w:rFonts w:ascii="Arial" w:eastAsia="新細明體" w:hAnsi="Arial" w:cs="Arial" w:hint="eastAsia"/>
            <w:b/>
            <w:bCs/>
            <w:color w:val="3B3A3C"/>
            <w:kern w:val="0"/>
            <w:sz w:val="26"/>
            <w:szCs w:val="26"/>
          </w:rPr>
          <w:delText>NFR1: A item selector button. When clicked, open a gallery view to select a element. (wanted effect: a grid-like view, when item clicked first, pop it to preview view. Click preview to select item)</w:delText>
        </w:r>
      </w:del>
    </w:p>
    <w:p w:rsidR="00802A0B" w:rsidRPr="00802A0B" w:rsidDel="00DE34D9" w:rsidRDefault="00802A0B" w:rsidP="00281A67">
      <w:pPr>
        <w:widowControl/>
        <w:numPr>
          <w:ilvl w:val="0"/>
          <w:numId w:val="38"/>
        </w:numPr>
        <w:spacing w:line="360" w:lineRule="atLeast"/>
        <w:ind w:left="360"/>
        <w:rPr>
          <w:del w:id="209" w:author="李唐" w:date="2014-11-30T21:55:00Z"/>
          <w:rFonts w:ascii="Arial" w:eastAsia="新細明體" w:hAnsi="Arial" w:cs="Arial"/>
          <w:color w:val="3B3A3C"/>
          <w:kern w:val="0"/>
          <w:sz w:val="26"/>
          <w:szCs w:val="26"/>
        </w:rPr>
      </w:pPr>
      <w:del w:id="210" w:author="李唐" w:date="2014-11-30T21:55:00Z">
        <w:r w:rsidRPr="00802A0B" w:rsidDel="00DE34D9">
          <w:rPr>
            <w:rFonts w:ascii="Arial" w:eastAsia="新細明體" w:hAnsi="Arial" w:cs="Arial" w:hint="eastAsia"/>
            <w:b/>
            <w:bCs/>
            <w:color w:val="3B3A3C"/>
            <w:kern w:val="0"/>
            <w:sz w:val="26"/>
            <w:szCs w:val="26"/>
          </w:rPr>
          <w:delText>NFR2:  Gallery: can switch between online/local/both. Left side is thumbnails, right side is info. Info contains: name, author, comment, date, category, rating.</w:delText>
        </w:r>
      </w:del>
    </w:p>
    <w:p w:rsidR="00802A0B" w:rsidDel="00DE34D9" w:rsidRDefault="00802A0B">
      <w:pPr>
        <w:rPr>
          <w:del w:id="211" w:author="李唐" w:date="2014-11-30T21:55:00Z"/>
          <w:color w:val="0563C1" w:themeColor="hyperlink"/>
          <w:u w:val="single"/>
        </w:rPr>
      </w:pPr>
    </w:p>
    <w:p w:rsidR="00802A0B" w:rsidDel="00DE34D9" w:rsidRDefault="00802A0B">
      <w:pPr>
        <w:rPr>
          <w:del w:id="212" w:author="李唐" w:date="2014-11-30T21:55:00Z"/>
          <w:color w:val="0563C1" w:themeColor="hyperlink"/>
          <w:u w:val="single"/>
        </w:rPr>
      </w:pPr>
    </w:p>
    <w:tbl>
      <w:tblPr>
        <w:tblStyle w:val="aa"/>
        <w:tblW w:w="0" w:type="auto"/>
        <w:tblLook w:val="04A0" w:firstRow="1" w:lastRow="0" w:firstColumn="1" w:lastColumn="0" w:noHBand="0" w:noVBand="1"/>
      </w:tblPr>
      <w:tblGrid>
        <w:gridCol w:w="10456"/>
      </w:tblGrid>
      <w:tr w:rsidR="00802A0B" w:rsidDel="00DE34D9" w:rsidTr="00802A0B">
        <w:trPr>
          <w:del w:id="213" w:author="李唐" w:date="2014-11-30T21:55:00Z"/>
        </w:trPr>
        <w:tc>
          <w:tcPr>
            <w:tcW w:w="10456" w:type="dxa"/>
          </w:tcPr>
          <w:p w:rsidR="00802A0B" w:rsidRPr="00802A0B" w:rsidDel="00DE34D9" w:rsidRDefault="00802A0B" w:rsidP="00802A0B">
            <w:pPr>
              <w:widowControl/>
              <w:spacing w:line="360" w:lineRule="atLeast"/>
              <w:rPr>
                <w:del w:id="214" w:author="李唐" w:date="2014-11-30T21:55:00Z"/>
                <w:rFonts w:ascii="Arial" w:eastAsia="新細明體" w:hAnsi="Arial" w:cs="Arial"/>
                <w:color w:val="3B3A3C"/>
                <w:kern w:val="0"/>
                <w:sz w:val="26"/>
                <w:szCs w:val="26"/>
              </w:rPr>
            </w:pPr>
            <w:del w:id="215" w:author="李唐" w:date="2014-11-30T21:55:00Z">
              <w:r w:rsidRPr="00802A0B" w:rsidDel="00DE34D9">
                <w:rPr>
                  <w:rFonts w:ascii="Arial" w:eastAsia="新細明體" w:hAnsi="Arial" w:cs="Arial" w:hint="eastAsia"/>
                  <w:color w:val="3B3A3C"/>
                  <w:kern w:val="0"/>
                  <w:sz w:val="26"/>
                  <w:szCs w:val="26"/>
                </w:rPr>
                <w:br/>
                <w:delText>Requirements:</w:delText>
              </w:r>
            </w:del>
          </w:p>
          <w:p w:rsidR="00802A0B" w:rsidRPr="00802A0B" w:rsidDel="00DE34D9" w:rsidRDefault="00802A0B" w:rsidP="00281A67">
            <w:pPr>
              <w:widowControl/>
              <w:numPr>
                <w:ilvl w:val="0"/>
                <w:numId w:val="39"/>
              </w:numPr>
              <w:spacing w:line="360" w:lineRule="atLeast"/>
              <w:ind w:left="360"/>
              <w:rPr>
                <w:del w:id="216" w:author="李唐" w:date="2014-11-30T21:55:00Z"/>
                <w:rFonts w:ascii="Arial" w:eastAsia="新細明體" w:hAnsi="Arial" w:cs="Arial"/>
                <w:color w:val="3B3A3C"/>
                <w:kern w:val="0"/>
                <w:sz w:val="26"/>
                <w:szCs w:val="26"/>
              </w:rPr>
            </w:pPr>
            <w:del w:id="217" w:author="李唐" w:date="2014-11-30T21:55:00Z">
              <w:r w:rsidRPr="00802A0B" w:rsidDel="00DE34D9">
                <w:rPr>
                  <w:rFonts w:ascii="Arial" w:eastAsia="新細明體" w:hAnsi="Arial" w:cs="Arial" w:hint="eastAsia"/>
                  <w:color w:val="3B3A3C"/>
                  <w:kern w:val="0"/>
                  <w:sz w:val="26"/>
                  <w:szCs w:val="26"/>
                </w:rPr>
                <w:delText>EIR1: In painter, user can design what sketch to draw. User can pick elements from pre-defined pics or from gallery.</w:delText>
              </w:r>
            </w:del>
          </w:p>
          <w:p w:rsidR="00802A0B" w:rsidRPr="00802A0B" w:rsidDel="00DE34D9" w:rsidRDefault="00802A0B" w:rsidP="00281A67">
            <w:pPr>
              <w:widowControl/>
              <w:numPr>
                <w:ilvl w:val="0"/>
                <w:numId w:val="40"/>
              </w:numPr>
              <w:spacing w:line="360" w:lineRule="atLeast"/>
              <w:ind w:left="360"/>
              <w:rPr>
                <w:del w:id="218" w:author="李唐" w:date="2014-11-30T21:55:00Z"/>
                <w:rFonts w:ascii="Arial" w:eastAsia="新細明體" w:hAnsi="Arial" w:cs="Arial"/>
                <w:color w:val="3B3A3C"/>
                <w:kern w:val="0"/>
                <w:sz w:val="26"/>
                <w:szCs w:val="26"/>
              </w:rPr>
            </w:pPr>
            <w:del w:id="219" w:author="李唐" w:date="2014-11-30T21:55:00Z">
              <w:r w:rsidRPr="00802A0B" w:rsidDel="00DE34D9">
                <w:rPr>
                  <w:rFonts w:ascii="Arial" w:eastAsia="新細明體" w:hAnsi="Arial" w:cs="Arial" w:hint="eastAsia"/>
                  <w:color w:val="3B3A3C"/>
                  <w:kern w:val="0"/>
                  <w:sz w:val="26"/>
                  <w:szCs w:val="26"/>
                </w:rPr>
                <w:delText>EIR2: In setting, user can configure some parameters of the app.</w:delText>
              </w:r>
            </w:del>
          </w:p>
          <w:p w:rsidR="00802A0B" w:rsidRPr="00802A0B" w:rsidDel="00DE34D9" w:rsidRDefault="00802A0B" w:rsidP="00281A67">
            <w:pPr>
              <w:widowControl/>
              <w:numPr>
                <w:ilvl w:val="0"/>
                <w:numId w:val="41"/>
              </w:numPr>
              <w:spacing w:line="360" w:lineRule="atLeast"/>
              <w:ind w:left="360"/>
              <w:rPr>
                <w:del w:id="220" w:author="李唐" w:date="2014-11-30T21:55:00Z"/>
                <w:rFonts w:ascii="Arial" w:eastAsia="新細明體" w:hAnsi="Arial" w:cs="Arial"/>
                <w:color w:val="3B3A3C"/>
                <w:kern w:val="0"/>
                <w:sz w:val="26"/>
                <w:szCs w:val="26"/>
              </w:rPr>
            </w:pPr>
            <w:del w:id="221" w:author="李唐" w:date="2014-11-30T21:55:00Z">
              <w:r w:rsidRPr="00802A0B" w:rsidDel="00DE34D9">
                <w:rPr>
                  <w:rFonts w:ascii="Arial" w:eastAsia="新細明體" w:hAnsi="Arial" w:cs="Arial" w:hint="eastAsia"/>
                  <w:color w:val="3B3A3C"/>
                  <w:kern w:val="0"/>
                  <w:sz w:val="26"/>
                  <w:szCs w:val="26"/>
                </w:rPr>
                <w:delText>EIR3: In capture activity, user captures drawn image and decides whether to upload or not.  </w:delText>
              </w:r>
            </w:del>
          </w:p>
          <w:p w:rsidR="00802A0B" w:rsidRPr="00802A0B" w:rsidDel="00DE34D9" w:rsidRDefault="00802A0B" w:rsidP="00281A67">
            <w:pPr>
              <w:widowControl/>
              <w:numPr>
                <w:ilvl w:val="0"/>
                <w:numId w:val="42"/>
              </w:numPr>
              <w:spacing w:line="360" w:lineRule="atLeast"/>
              <w:ind w:left="360"/>
              <w:rPr>
                <w:del w:id="222" w:author="李唐" w:date="2014-11-30T21:55:00Z"/>
                <w:rFonts w:ascii="Arial" w:eastAsia="新細明體" w:hAnsi="Arial" w:cs="Arial"/>
                <w:color w:val="3B3A3C"/>
                <w:kern w:val="0"/>
                <w:sz w:val="26"/>
                <w:szCs w:val="26"/>
              </w:rPr>
            </w:pPr>
            <w:del w:id="223" w:author="李唐" w:date="2014-11-30T21:55:00Z">
              <w:r w:rsidRPr="00802A0B" w:rsidDel="00DE34D9">
                <w:rPr>
                  <w:rFonts w:ascii="Arial" w:eastAsia="新細明體" w:hAnsi="Arial" w:cs="Arial" w:hint="eastAsia"/>
                  <w:color w:val="3B3A3C"/>
                  <w:kern w:val="0"/>
                  <w:sz w:val="26"/>
                  <w:szCs w:val="26"/>
                </w:rPr>
                <w:delText>EIR4: Capture image by camera.</w:delText>
              </w:r>
            </w:del>
          </w:p>
          <w:p w:rsidR="00802A0B" w:rsidRPr="00802A0B" w:rsidDel="00DE34D9" w:rsidRDefault="00802A0B" w:rsidP="00281A67">
            <w:pPr>
              <w:widowControl/>
              <w:numPr>
                <w:ilvl w:val="0"/>
                <w:numId w:val="43"/>
              </w:numPr>
              <w:spacing w:line="360" w:lineRule="atLeast"/>
              <w:ind w:left="360"/>
              <w:rPr>
                <w:del w:id="224" w:author="李唐" w:date="2014-11-30T21:55:00Z"/>
                <w:rFonts w:ascii="Arial" w:eastAsia="新細明體" w:hAnsi="Arial" w:cs="Arial"/>
                <w:color w:val="3B3A3C"/>
                <w:kern w:val="0"/>
                <w:sz w:val="26"/>
                <w:szCs w:val="26"/>
              </w:rPr>
            </w:pPr>
            <w:del w:id="225" w:author="李唐" w:date="2014-11-30T21:55:00Z">
              <w:r w:rsidRPr="00802A0B" w:rsidDel="00DE34D9">
                <w:rPr>
                  <w:rFonts w:ascii="Arial" w:eastAsia="新細明體" w:hAnsi="Arial" w:cs="Arial" w:hint="eastAsia"/>
                  <w:color w:val="3B3A3C"/>
                  <w:kern w:val="0"/>
                  <w:sz w:val="26"/>
                  <w:szCs w:val="26"/>
                </w:rPr>
                <w:delText>EIR5: Need a place to store data, and you should be able to retrieve them. Image objects are sent between server and network module, and objects should contain key-value pair only. The account information is also sent.</w:delText>
              </w:r>
            </w:del>
          </w:p>
          <w:p w:rsidR="00802A0B" w:rsidRPr="00802A0B" w:rsidDel="00DE34D9" w:rsidRDefault="00802A0B" w:rsidP="00281A67">
            <w:pPr>
              <w:widowControl/>
              <w:numPr>
                <w:ilvl w:val="0"/>
                <w:numId w:val="44"/>
              </w:numPr>
              <w:spacing w:line="360" w:lineRule="atLeast"/>
              <w:ind w:left="360"/>
              <w:rPr>
                <w:del w:id="226" w:author="李唐" w:date="2014-11-30T21:55:00Z"/>
                <w:rFonts w:ascii="Arial" w:eastAsia="新細明體" w:hAnsi="Arial" w:cs="Arial"/>
                <w:color w:val="3B3A3C"/>
                <w:kern w:val="0"/>
                <w:sz w:val="26"/>
                <w:szCs w:val="26"/>
              </w:rPr>
            </w:pPr>
            <w:del w:id="227" w:author="李唐" w:date="2014-11-30T21:55:00Z">
              <w:r w:rsidRPr="00802A0B" w:rsidDel="00DE34D9">
                <w:rPr>
                  <w:rFonts w:ascii="Arial" w:eastAsia="新細明體" w:hAnsi="Arial" w:cs="Arial" w:hint="eastAsia"/>
                  <w:color w:val="3B3A3C"/>
                  <w:kern w:val="0"/>
                  <w:sz w:val="26"/>
                  <w:szCs w:val="26"/>
                </w:rPr>
                <w:delText>EIR6: Store images and auxiliary data.</w:delText>
              </w:r>
            </w:del>
          </w:p>
          <w:p w:rsidR="00802A0B" w:rsidRPr="00802A0B" w:rsidDel="00DE34D9" w:rsidRDefault="00802A0B" w:rsidP="00281A67">
            <w:pPr>
              <w:widowControl/>
              <w:numPr>
                <w:ilvl w:val="0"/>
                <w:numId w:val="45"/>
              </w:numPr>
              <w:spacing w:line="360" w:lineRule="atLeast"/>
              <w:ind w:left="360"/>
              <w:rPr>
                <w:del w:id="228" w:author="李唐" w:date="2014-11-30T21:55:00Z"/>
                <w:rFonts w:ascii="Arial" w:eastAsia="新細明體" w:hAnsi="Arial" w:cs="Arial"/>
                <w:color w:val="3B3A3C"/>
                <w:kern w:val="0"/>
                <w:sz w:val="26"/>
                <w:szCs w:val="26"/>
              </w:rPr>
            </w:pPr>
            <w:del w:id="229" w:author="李唐" w:date="2014-11-30T21:55:00Z">
              <w:r w:rsidRPr="00802A0B" w:rsidDel="00DE34D9">
                <w:rPr>
                  <w:rFonts w:ascii="Arial" w:eastAsia="新細明體" w:hAnsi="Arial" w:cs="Arial" w:hint="eastAsia"/>
                  <w:color w:val="3B3A3C"/>
                  <w:kern w:val="0"/>
                  <w:sz w:val="26"/>
                  <w:szCs w:val="26"/>
                </w:rPr>
                <w:delText>EIR7: get specific data from local storage.</w:delText>
              </w:r>
            </w:del>
          </w:p>
          <w:p w:rsidR="00802A0B" w:rsidRPr="00802A0B" w:rsidDel="00DE34D9" w:rsidRDefault="00802A0B" w:rsidP="00281A67">
            <w:pPr>
              <w:widowControl/>
              <w:numPr>
                <w:ilvl w:val="0"/>
                <w:numId w:val="46"/>
              </w:numPr>
              <w:spacing w:line="360" w:lineRule="atLeast"/>
              <w:ind w:left="360"/>
              <w:rPr>
                <w:del w:id="230" w:author="李唐" w:date="2014-11-30T21:55:00Z"/>
                <w:rFonts w:ascii="Arial" w:eastAsia="新細明體" w:hAnsi="Arial" w:cs="Arial"/>
                <w:color w:val="3B3A3C"/>
                <w:kern w:val="0"/>
                <w:sz w:val="26"/>
                <w:szCs w:val="26"/>
              </w:rPr>
            </w:pPr>
            <w:del w:id="231" w:author="李唐" w:date="2014-11-30T21:55:00Z">
              <w:r w:rsidRPr="00802A0B" w:rsidDel="00DE34D9">
                <w:rPr>
                  <w:rFonts w:ascii="Arial" w:eastAsia="新細明體" w:hAnsi="Arial" w:cs="Arial" w:hint="eastAsia"/>
                  <w:color w:val="3B3A3C"/>
                  <w:kern w:val="0"/>
                  <w:sz w:val="26"/>
                  <w:szCs w:val="26"/>
                </w:rPr>
                <w:delText>IIR1: Painter can send the final painting file to the preview.</w:delText>
              </w:r>
            </w:del>
          </w:p>
          <w:p w:rsidR="00802A0B" w:rsidRPr="00802A0B" w:rsidDel="00DE34D9" w:rsidRDefault="00802A0B" w:rsidP="00281A67">
            <w:pPr>
              <w:widowControl/>
              <w:numPr>
                <w:ilvl w:val="0"/>
                <w:numId w:val="47"/>
              </w:numPr>
              <w:spacing w:line="360" w:lineRule="atLeast"/>
              <w:ind w:left="360"/>
              <w:rPr>
                <w:del w:id="232" w:author="李唐" w:date="2014-11-30T21:55:00Z"/>
                <w:rFonts w:ascii="Arial" w:eastAsia="新細明體" w:hAnsi="Arial" w:cs="Arial"/>
                <w:color w:val="3B3A3C"/>
                <w:kern w:val="0"/>
                <w:sz w:val="26"/>
                <w:szCs w:val="26"/>
              </w:rPr>
            </w:pPr>
            <w:del w:id="233" w:author="李唐" w:date="2014-11-30T21:55:00Z">
              <w:r w:rsidRPr="00802A0B" w:rsidDel="00DE34D9">
                <w:rPr>
                  <w:rFonts w:ascii="Arial" w:eastAsia="新細明體" w:hAnsi="Arial" w:cs="Arial" w:hint="eastAsia"/>
                  <w:color w:val="3B3A3C"/>
                  <w:kern w:val="0"/>
                  <w:sz w:val="26"/>
                  <w:szCs w:val="26"/>
                </w:rPr>
                <w:delText>IIR3: The painting module transfer the painted image to the local data management module, in order to save it.</w:delText>
              </w:r>
            </w:del>
          </w:p>
          <w:p w:rsidR="00802A0B" w:rsidRPr="00802A0B" w:rsidDel="00DE34D9" w:rsidRDefault="00802A0B" w:rsidP="00281A67">
            <w:pPr>
              <w:widowControl/>
              <w:numPr>
                <w:ilvl w:val="0"/>
                <w:numId w:val="48"/>
              </w:numPr>
              <w:spacing w:line="360" w:lineRule="atLeast"/>
              <w:ind w:left="360"/>
              <w:rPr>
                <w:del w:id="234" w:author="李唐" w:date="2014-11-30T21:55:00Z"/>
                <w:rFonts w:ascii="Arial" w:eastAsia="新細明體" w:hAnsi="Arial" w:cs="Arial"/>
                <w:color w:val="3B3A3C"/>
                <w:kern w:val="0"/>
                <w:sz w:val="26"/>
                <w:szCs w:val="26"/>
              </w:rPr>
            </w:pPr>
            <w:del w:id="235" w:author="李唐" w:date="2014-11-30T21:55:00Z">
              <w:r w:rsidRPr="00802A0B" w:rsidDel="00DE34D9">
                <w:rPr>
                  <w:rFonts w:ascii="Arial" w:eastAsia="新細明體" w:hAnsi="Arial" w:cs="Arial" w:hint="eastAsia"/>
                  <w:color w:val="3B3A3C"/>
                  <w:kern w:val="0"/>
                  <w:sz w:val="26"/>
                  <w:szCs w:val="26"/>
                </w:rPr>
                <w:delText>IIR4: Seletor can get elements from local storage services.</w:delText>
              </w:r>
            </w:del>
          </w:p>
          <w:p w:rsidR="00802A0B" w:rsidRPr="00802A0B" w:rsidDel="00DE34D9" w:rsidRDefault="00802A0B" w:rsidP="00281A67">
            <w:pPr>
              <w:widowControl/>
              <w:numPr>
                <w:ilvl w:val="0"/>
                <w:numId w:val="49"/>
              </w:numPr>
              <w:spacing w:line="360" w:lineRule="atLeast"/>
              <w:ind w:left="360"/>
              <w:rPr>
                <w:del w:id="236" w:author="李唐" w:date="2014-11-30T21:55:00Z"/>
                <w:rFonts w:ascii="Arial" w:eastAsia="新細明體" w:hAnsi="Arial" w:cs="Arial"/>
                <w:color w:val="3B3A3C"/>
                <w:kern w:val="0"/>
                <w:sz w:val="26"/>
                <w:szCs w:val="26"/>
              </w:rPr>
            </w:pPr>
            <w:del w:id="237" w:author="李唐" w:date="2014-11-30T21:55:00Z">
              <w:r w:rsidRPr="00802A0B" w:rsidDel="00DE34D9">
                <w:rPr>
                  <w:rFonts w:ascii="Arial" w:eastAsia="新細明體" w:hAnsi="Arial" w:cs="Arial" w:hint="eastAsia"/>
                  <w:color w:val="3B3A3C"/>
                  <w:kern w:val="0"/>
                  <w:sz w:val="26"/>
                  <w:szCs w:val="26"/>
                </w:rPr>
                <w:delText>IIR6: Call appropriate login/logout function.</w:delText>
              </w:r>
            </w:del>
          </w:p>
          <w:p w:rsidR="00802A0B" w:rsidRPr="00802A0B" w:rsidDel="00DE34D9" w:rsidRDefault="00802A0B" w:rsidP="00281A67">
            <w:pPr>
              <w:widowControl/>
              <w:numPr>
                <w:ilvl w:val="0"/>
                <w:numId w:val="50"/>
              </w:numPr>
              <w:spacing w:line="360" w:lineRule="atLeast"/>
              <w:ind w:left="360"/>
              <w:rPr>
                <w:del w:id="238" w:author="李唐" w:date="2014-11-30T21:55:00Z"/>
                <w:rFonts w:ascii="Arial" w:eastAsia="新細明體" w:hAnsi="Arial" w:cs="Arial"/>
                <w:color w:val="3B3A3C"/>
                <w:kern w:val="0"/>
                <w:sz w:val="26"/>
                <w:szCs w:val="26"/>
              </w:rPr>
            </w:pPr>
            <w:del w:id="239" w:author="李唐" w:date="2014-11-30T21:55:00Z">
              <w:r w:rsidRPr="00802A0B" w:rsidDel="00DE34D9">
                <w:rPr>
                  <w:rFonts w:ascii="Arial" w:eastAsia="新細明體" w:hAnsi="Arial" w:cs="Arial" w:hint="eastAsia"/>
                  <w:color w:val="3B3A3C"/>
                  <w:kern w:val="0"/>
                  <w:sz w:val="26"/>
                  <w:szCs w:val="26"/>
                </w:rPr>
                <w:delText>IIR7: </w:delText>
              </w:r>
              <w:r w:rsidRPr="00802A0B" w:rsidDel="00DE34D9">
                <w:rPr>
                  <w:rFonts w:ascii="Arial" w:eastAsia="新細明體" w:hAnsi="Arial" w:cs="Arial" w:hint="eastAsia"/>
                  <w:b/>
                  <w:bCs/>
                  <w:color w:val="3B3A3C"/>
                  <w:kern w:val="0"/>
                  <w:sz w:val="26"/>
                  <w:szCs w:val="26"/>
                </w:rPr>
                <w:delText>Painter opens ItemSelector. </w:delText>
              </w:r>
              <w:r w:rsidRPr="00802A0B" w:rsidDel="00DE34D9">
                <w:rPr>
                  <w:rFonts w:ascii="Arial" w:eastAsia="新細明體" w:hAnsi="Arial" w:cs="Arial" w:hint="eastAsia"/>
                  <w:color w:val="3B3A3C"/>
                  <w:kern w:val="0"/>
                  <w:sz w:val="26"/>
                  <w:szCs w:val="26"/>
                </w:rPr>
                <w:delText>Item selector returns picked element.</w:delText>
              </w:r>
            </w:del>
          </w:p>
          <w:p w:rsidR="00802A0B" w:rsidRPr="00802A0B" w:rsidDel="00DE34D9" w:rsidRDefault="00802A0B" w:rsidP="00281A67">
            <w:pPr>
              <w:widowControl/>
              <w:numPr>
                <w:ilvl w:val="0"/>
                <w:numId w:val="51"/>
              </w:numPr>
              <w:spacing w:line="360" w:lineRule="atLeast"/>
              <w:ind w:left="360"/>
              <w:rPr>
                <w:del w:id="240" w:author="李唐" w:date="2014-11-30T21:55:00Z"/>
                <w:rFonts w:ascii="Arial" w:eastAsia="新細明體" w:hAnsi="Arial" w:cs="Arial"/>
                <w:color w:val="3B3A3C"/>
                <w:kern w:val="0"/>
                <w:sz w:val="26"/>
                <w:szCs w:val="26"/>
              </w:rPr>
            </w:pPr>
            <w:del w:id="241" w:author="李唐" w:date="2014-11-30T21:55:00Z">
              <w:r w:rsidRPr="00802A0B" w:rsidDel="00DE34D9">
                <w:rPr>
                  <w:rFonts w:ascii="Arial" w:eastAsia="新細明體" w:hAnsi="Arial" w:cs="Arial" w:hint="eastAsia"/>
                  <w:color w:val="3B3A3C"/>
                  <w:kern w:val="0"/>
                  <w:sz w:val="26"/>
                  <w:szCs w:val="26"/>
                </w:rPr>
                <w:delText>IIR8: A query from Gallery to LocalDataManagement includes filter. LDM returns images back to Gallery.  </w:delText>
              </w:r>
            </w:del>
          </w:p>
          <w:p w:rsidR="00802A0B" w:rsidRPr="00802A0B" w:rsidDel="00DE34D9" w:rsidRDefault="00802A0B" w:rsidP="00281A67">
            <w:pPr>
              <w:widowControl/>
              <w:numPr>
                <w:ilvl w:val="0"/>
                <w:numId w:val="52"/>
              </w:numPr>
              <w:spacing w:line="360" w:lineRule="atLeast"/>
              <w:ind w:left="360"/>
              <w:rPr>
                <w:del w:id="242" w:author="李唐" w:date="2014-11-30T21:55:00Z"/>
                <w:rFonts w:ascii="Arial" w:eastAsia="新細明體" w:hAnsi="Arial" w:cs="Arial"/>
                <w:color w:val="3B3A3C"/>
                <w:kern w:val="0"/>
                <w:sz w:val="26"/>
                <w:szCs w:val="26"/>
              </w:rPr>
            </w:pPr>
            <w:del w:id="243" w:author="李唐" w:date="2014-11-30T21:55:00Z">
              <w:r w:rsidRPr="00802A0B" w:rsidDel="00DE34D9">
                <w:rPr>
                  <w:rFonts w:ascii="Arial" w:eastAsia="新細明體" w:hAnsi="Arial" w:cs="Arial" w:hint="eastAsia"/>
                  <w:color w:val="3B3A3C"/>
                  <w:kern w:val="0"/>
                  <w:sz w:val="26"/>
                  <w:szCs w:val="26"/>
                </w:rPr>
                <w:delText>IIR9: A query from Gallery to NetworkModule includes filter. NetworkModule returns images back to Gallery. Online gallery is only available with any Internet connection.</w:delText>
              </w:r>
            </w:del>
          </w:p>
          <w:p w:rsidR="00802A0B" w:rsidRPr="00802A0B" w:rsidDel="00DE34D9" w:rsidRDefault="00802A0B" w:rsidP="00281A67">
            <w:pPr>
              <w:widowControl/>
              <w:numPr>
                <w:ilvl w:val="0"/>
                <w:numId w:val="53"/>
              </w:numPr>
              <w:spacing w:line="360" w:lineRule="atLeast"/>
              <w:ind w:left="360"/>
              <w:rPr>
                <w:del w:id="244" w:author="李唐" w:date="2014-11-30T21:55:00Z"/>
                <w:rFonts w:ascii="Arial" w:eastAsia="新細明體" w:hAnsi="Arial" w:cs="Arial"/>
                <w:color w:val="3B3A3C"/>
                <w:kern w:val="0"/>
                <w:sz w:val="26"/>
                <w:szCs w:val="26"/>
              </w:rPr>
            </w:pPr>
            <w:del w:id="245" w:author="李唐" w:date="2014-11-30T21:55:00Z">
              <w:r w:rsidRPr="00802A0B" w:rsidDel="00DE34D9">
                <w:rPr>
                  <w:rFonts w:ascii="Arial" w:eastAsia="新細明體" w:hAnsi="Arial" w:cs="Arial" w:hint="eastAsia"/>
                  <w:color w:val="3B3A3C"/>
                  <w:kern w:val="0"/>
                  <w:sz w:val="26"/>
                  <w:szCs w:val="26"/>
                </w:rPr>
                <w:delText>IIR10: Network module get user information from login module.</w:delText>
              </w:r>
            </w:del>
          </w:p>
          <w:p w:rsidR="00802A0B" w:rsidRPr="00802A0B" w:rsidDel="00DE34D9" w:rsidRDefault="00802A0B" w:rsidP="00281A67">
            <w:pPr>
              <w:widowControl/>
              <w:numPr>
                <w:ilvl w:val="0"/>
                <w:numId w:val="54"/>
              </w:numPr>
              <w:spacing w:line="360" w:lineRule="atLeast"/>
              <w:ind w:left="360"/>
              <w:rPr>
                <w:del w:id="246" w:author="李唐" w:date="2014-11-30T21:55:00Z"/>
                <w:rFonts w:ascii="Arial" w:eastAsia="新細明體" w:hAnsi="Arial" w:cs="Arial"/>
                <w:color w:val="3B3A3C"/>
                <w:kern w:val="0"/>
                <w:sz w:val="26"/>
                <w:szCs w:val="26"/>
              </w:rPr>
            </w:pPr>
            <w:del w:id="247" w:author="李唐" w:date="2014-11-30T21:55:00Z">
              <w:r w:rsidRPr="00802A0B" w:rsidDel="00DE34D9">
                <w:rPr>
                  <w:rFonts w:ascii="Arial" w:eastAsia="新細明體" w:hAnsi="Arial" w:cs="Arial" w:hint="eastAsia"/>
                  <w:color w:val="3B3A3C"/>
                  <w:kern w:val="0"/>
                  <w:sz w:val="26"/>
                  <w:szCs w:val="26"/>
                </w:rPr>
                <w:delText>IIR11: An image to be upload should be provided and network module will then upload it to the server.</w:delText>
              </w:r>
            </w:del>
          </w:p>
          <w:p w:rsidR="00802A0B" w:rsidRPr="00802A0B" w:rsidDel="00DE34D9" w:rsidRDefault="00802A0B" w:rsidP="00281A67">
            <w:pPr>
              <w:widowControl/>
              <w:numPr>
                <w:ilvl w:val="0"/>
                <w:numId w:val="55"/>
              </w:numPr>
              <w:spacing w:line="360" w:lineRule="atLeast"/>
              <w:ind w:left="360"/>
              <w:rPr>
                <w:del w:id="248" w:author="李唐" w:date="2014-11-30T21:55:00Z"/>
                <w:rFonts w:ascii="Arial" w:eastAsia="新細明體" w:hAnsi="Arial" w:cs="Arial"/>
                <w:color w:val="3B3A3C"/>
                <w:kern w:val="0"/>
                <w:sz w:val="26"/>
                <w:szCs w:val="26"/>
              </w:rPr>
            </w:pPr>
            <w:del w:id="249" w:author="李唐" w:date="2014-11-30T21:55:00Z">
              <w:r w:rsidRPr="00802A0B" w:rsidDel="00DE34D9">
                <w:rPr>
                  <w:rFonts w:ascii="Arial" w:eastAsia="新細明體" w:hAnsi="Arial" w:cs="Arial" w:hint="eastAsia"/>
                  <w:color w:val="3B3A3C"/>
                  <w:kern w:val="0"/>
                  <w:sz w:val="26"/>
                  <w:szCs w:val="26"/>
                </w:rPr>
                <w:delText>IIR12: Merged image can be uploaded to the server.  </w:delText>
              </w:r>
            </w:del>
          </w:p>
          <w:p w:rsidR="00802A0B" w:rsidRPr="00802A0B" w:rsidDel="00DE34D9" w:rsidRDefault="00802A0B" w:rsidP="00281A67">
            <w:pPr>
              <w:widowControl/>
              <w:numPr>
                <w:ilvl w:val="0"/>
                <w:numId w:val="56"/>
              </w:numPr>
              <w:spacing w:line="360" w:lineRule="atLeast"/>
              <w:ind w:left="360"/>
              <w:rPr>
                <w:del w:id="250" w:author="李唐" w:date="2014-11-30T21:55:00Z"/>
                <w:rFonts w:ascii="Arial" w:eastAsia="新細明體" w:hAnsi="Arial" w:cs="Arial"/>
                <w:color w:val="3B3A3C"/>
                <w:kern w:val="0"/>
                <w:sz w:val="26"/>
                <w:szCs w:val="26"/>
              </w:rPr>
            </w:pPr>
            <w:del w:id="251" w:author="李唐" w:date="2014-11-30T21:55:00Z">
              <w:r w:rsidRPr="00802A0B" w:rsidDel="00DE34D9">
                <w:rPr>
                  <w:rFonts w:ascii="Arial" w:eastAsia="新細明體" w:hAnsi="Arial" w:cs="Arial" w:hint="eastAsia"/>
                  <w:color w:val="3B3A3C"/>
                  <w:kern w:val="0"/>
                  <w:sz w:val="26"/>
                  <w:szCs w:val="26"/>
                </w:rPr>
                <w:delText>FR1: The painter can add elements to the sketch. The painter can change the relative position and size of the elements. After finishing, the painter can produce a final image which is transformed from all the elements that the user want to paint. </w:delText>
              </w:r>
              <w:r w:rsidRPr="00802A0B" w:rsidDel="00DE34D9">
                <w:rPr>
                  <w:rFonts w:ascii="Arial" w:eastAsia="新細明體" w:hAnsi="Arial" w:cs="Arial" w:hint="eastAsia"/>
                  <w:b/>
                  <w:bCs/>
                  <w:color w:val="3B3A3C"/>
                  <w:kern w:val="0"/>
                  <w:sz w:val="26"/>
                  <w:szCs w:val="26"/>
                </w:rPr>
                <w:delText>When a "OpenItemSelector" button is clicked, the item selector will be opened.</w:delText>
              </w:r>
            </w:del>
          </w:p>
          <w:p w:rsidR="00802A0B" w:rsidRPr="00802A0B" w:rsidDel="00DE34D9" w:rsidRDefault="00802A0B" w:rsidP="00281A67">
            <w:pPr>
              <w:widowControl/>
              <w:numPr>
                <w:ilvl w:val="0"/>
                <w:numId w:val="57"/>
              </w:numPr>
              <w:spacing w:line="360" w:lineRule="atLeast"/>
              <w:ind w:left="360"/>
              <w:rPr>
                <w:del w:id="252" w:author="李唐" w:date="2014-11-30T21:55:00Z"/>
                <w:rFonts w:ascii="Arial" w:eastAsia="新細明體" w:hAnsi="Arial" w:cs="Arial"/>
                <w:color w:val="3B3A3C"/>
                <w:kern w:val="0"/>
                <w:sz w:val="26"/>
                <w:szCs w:val="26"/>
              </w:rPr>
            </w:pPr>
            <w:del w:id="253" w:author="李唐" w:date="2014-11-30T21:55:00Z">
              <w:r w:rsidRPr="00802A0B" w:rsidDel="00DE34D9">
                <w:rPr>
                  <w:rFonts w:ascii="Arial" w:eastAsia="新細明體" w:hAnsi="Arial" w:cs="Arial" w:hint="eastAsia"/>
                  <w:color w:val="3B3A3C"/>
                  <w:kern w:val="0"/>
                  <w:sz w:val="26"/>
                  <w:szCs w:val="26"/>
                </w:rPr>
                <w:delText>FR2: The item selector can show all elements available on local device. In item selector, user can choose which element he/she want to use.</w:delText>
              </w:r>
            </w:del>
          </w:p>
          <w:p w:rsidR="00802A0B" w:rsidRPr="00802A0B" w:rsidDel="00DE34D9" w:rsidRDefault="00802A0B" w:rsidP="00281A67">
            <w:pPr>
              <w:widowControl/>
              <w:numPr>
                <w:ilvl w:val="0"/>
                <w:numId w:val="58"/>
              </w:numPr>
              <w:spacing w:line="360" w:lineRule="atLeast"/>
              <w:ind w:left="360"/>
              <w:rPr>
                <w:del w:id="254" w:author="李唐" w:date="2014-11-30T21:55:00Z"/>
                <w:rFonts w:ascii="Arial" w:eastAsia="新細明體" w:hAnsi="Arial" w:cs="Arial"/>
                <w:color w:val="3B3A3C"/>
                <w:kern w:val="0"/>
                <w:sz w:val="26"/>
                <w:szCs w:val="26"/>
              </w:rPr>
            </w:pPr>
            <w:del w:id="255" w:author="李唐" w:date="2014-11-30T21:55:00Z">
              <w:r w:rsidRPr="00802A0B" w:rsidDel="00DE34D9">
                <w:rPr>
                  <w:rFonts w:ascii="Arial" w:eastAsia="新細明體" w:hAnsi="Arial" w:cs="Arial" w:hint="eastAsia"/>
                  <w:color w:val="3B3A3C"/>
                  <w:kern w:val="0"/>
                  <w:sz w:val="26"/>
                  <w:szCs w:val="26"/>
                </w:rPr>
                <w:delText>FR3: System settings :</w:delText>
              </w:r>
              <w:r w:rsidRPr="00802A0B" w:rsidDel="00DE34D9">
                <w:rPr>
                  <w:rFonts w:ascii="Arial" w:eastAsia="新細明體" w:hAnsi="Arial" w:cs="Arial" w:hint="eastAsia"/>
                  <w:b/>
                  <w:bCs/>
                  <w:color w:val="3B3A3C"/>
                  <w:kern w:val="0"/>
                  <w:sz w:val="26"/>
                  <w:szCs w:val="26"/>
                </w:rPr>
                <w:delText> </w:delText>
              </w:r>
              <w:r w:rsidRPr="00802A0B" w:rsidDel="00DE34D9">
                <w:rPr>
                  <w:rFonts w:ascii="Arial" w:eastAsia="新細明體" w:hAnsi="Arial" w:cs="Arial" w:hint="eastAsia"/>
                  <w:b/>
                  <w:bCs/>
                  <w:strike/>
                  <w:color w:val="3B3A3C"/>
                  <w:kern w:val="0"/>
                  <w:sz w:val="26"/>
                  <w:szCs w:val="26"/>
                </w:rPr>
                <w:delText>1.To setup the theme, background or background color. 2.Can set language, namely the switch in both Chinese and English.</w:delText>
              </w:r>
              <w:r w:rsidRPr="00802A0B" w:rsidDel="00DE34D9">
                <w:rPr>
                  <w:rFonts w:ascii="Arial" w:eastAsia="新細明體" w:hAnsi="Arial" w:cs="Arial" w:hint="eastAsia"/>
                  <w:b/>
                  <w:bCs/>
                  <w:color w:val="3B3A3C"/>
                  <w:kern w:val="0"/>
                  <w:sz w:val="26"/>
                  <w:szCs w:val="26"/>
                </w:rPr>
                <w:delText> Set default activity. Display about. Display tutorial.</w:delText>
              </w:r>
            </w:del>
          </w:p>
          <w:p w:rsidR="00802A0B" w:rsidRPr="00802A0B" w:rsidDel="00DE34D9" w:rsidRDefault="00802A0B" w:rsidP="00281A67">
            <w:pPr>
              <w:widowControl/>
              <w:numPr>
                <w:ilvl w:val="0"/>
                <w:numId w:val="59"/>
              </w:numPr>
              <w:spacing w:line="360" w:lineRule="atLeast"/>
              <w:ind w:left="360"/>
              <w:rPr>
                <w:del w:id="256" w:author="李唐" w:date="2014-11-30T21:55:00Z"/>
                <w:rFonts w:ascii="Arial" w:eastAsia="新細明體" w:hAnsi="Arial" w:cs="Arial"/>
                <w:color w:val="3B3A3C"/>
                <w:kern w:val="0"/>
                <w:sz w:val="26"/>
                <w:szCs w:val="26"/>
              </w:rPr>
            </w:pPr>
            <w:del w:id="257" w:author="李唐" w:date="2014-11-30T21:55:00Z">
              <w:r w:rsidRPr="00802A0B" w:rsidDel="00DE34D9">
                <w:rPr>
                  <w:rFonts w:ascii="Arial" w:eastAsia="新細明體" w:hAnsi="Arial" w:cs="Arial" w:hint="eastAsia"/>
                  <w:color w:val="3B3A3C"/>
                  <w:kern w:val="0"/>
                  <w:sz w:val="26"/>
                  <w:szCs w:val="26"/>
                </w:rPr>
                <w:delText>FR4: User settings: 1. Logging or logout.</w:delText>
              </w:r>
            </w:del>
          </w:p>
          <w:p w:rsidR="00802A0B" w:rsidRPr="00802A0B" w:rsidDel="00DE34D9" w:rsidRDefault="00802A0B" w:rsidP="00281A67">
            <w:pPr>
              <w:widowControl/>
              <w:numPr>
                <w:ilvl w:val="0"/>
                <w:numId w:val="60"/>
              </w:numPr>
              <w:spacing w:line="360" w:lineRule="atLeast"/>
              <w:ind w:left="360"/>
              <w:rPr>
                <w:del w:id="258" w:author="李唐" w:date="2014-11-30T21:55:00Z"/>
                <w:rFonts w:ascii="Arial" w:eastAsia="新細明體" w:hAnsi="Arial" w:cs="Arial"/>
                <w:color w:val="3B3A3C"/>
                <w:kern w:val="0"/>
                <w:sz w:val="26"/>
                <w:szCs w:val="26"/>
              </w:rPr>
            </w:pPr>
            <w:del w:id="259" w:author="李唐" w:date="2014-11-30T21:55:00Z">
              <w:r w:rsidRPr="00802A0B" w:rsidDel="00DE34D9">
                <w:rPr>
                  <w:rFonts w:ascii="Arial" w:eastAsia="新細明體" w:hAnsi="Arial" w:cs="Arial" w:hint="eastAsia"/>
                  <w:color w:val="3B3A3C"/>
                  <w:kern w:val="0"/>
                  <w:sz w:val="26"/>
                  <w:szCs w:val="26"/>
                </w:rPr>
                <w:delText>FR5: User can capture a drawn image.</w:delText>
              </w:r>
            </w:del>
          </w:p>
          <w:p w:rsidR="00802A0B" w:rsidRPr="00802A0B" w:rsidDel="00DE34D9" w:rsidRDefault="00802A0B" w:rsidP="00281A67">
            <w:pPr>
              <w:widowControl/>
              <w:numPr>
                <w:ilvl w:val="0"/>
                <w:numId w:val="61"/>
              </w:numPr>
              <w:spacing w:line="360" w:lineRule="atLeast"/>
              <w:ind w:left="360"/>
              <w:rPr>
                <w:del w:id="260" w:author="李唐" w:date="2014-11-30T21:55:00Z"/>
                <w:rFonts w:ascii="Arial" w:eastAsia="新細明體" w:hAnsi="Arial" w:cs="Arial"/>
                <w:color w:val="3B3A3C"/>
                <w:kern w:val="0"/>
                <w:sz w:val="26"/>
                <w:szCs w:val="26"/>
              </w:rPr>
            </w:pPr>
            <w:del w:id="261" w:author="李唐" w:date="2014-11-30T21:55:00Z">
              <w:r w:rsidRPr="00802A0B" w:rsidDel="00DE34D9">
                <w:rPr>
                  <w:rFonts w:ascii="Arial" w:eastAsia="新細明體" w:hAnsi="Arial" w:cs="Arial" w:hint="eastAsia"/>
                  <w:color w:val="3B3A3C"/>
                  <w:kern w:val="0"/>
                  <w:sz w:val="26"/>
                  <w:szCs w:val="26"/>
                </w:rPr>
                <w:delText>FR6: After user has captured an image, he/she can choose to retake another image or upload current captured image. </w:delText>
              </w:r>
              <w:r w:rsidRPr="00802A0B" w:rsidDel="00DE34D9">
                <w:rPr>
                  <w:rFonts w:ascii="Arial" w:eastAsia="新細明體" w:hAnsi="Arial" w:cs="Arial" w:hint="eastAsia"/>
                  <w:b/>
                  <w:bCs/>
                  <w:color w:val="3B3A3C"/>
                  <w:kern w:val="0"/>
                  <w:sz w:val="26"/>
                  <w:szCs w:val="26"/>
                </w:rPr>
                <w:delText>After decided to upload, user should choose following info: Image Name, Category, Comment.</w:delText>
              </w:r>
            </w:del>
          </w:p>
          <w:p w:rsidR="00802A0B" w:rsidRPr="00802A0B" w:rsidDel="00DE34D9" w:rsidRDefault="00802A0B" w:rsidP="00281A67">
            <w:pPr>
              <w:widowControl/>
              <w:numPr>
                <w:ilvl w:val="0"/>
                <w:numId w:val="62"/>
              </w:numPr>
              <w:spacing w:line="360" w:lineRule="atLeast"/>
              <w:ind w:left="360"/>
              <w:rPr>
                <w:del w:id="262" w:author="李唐" w:date="2014-11-30T21:55:00Z"/>
                <w:rFonts w:ascii="Arial" w:eastAsia="新細明體" w:hAnsi="Arial" w:cs="Arial"/>
                <w:color w:val="3B3A3C"/>
                <w:kern w:val="0"/>
                <w:sz w:val="26"/>
                <w:szCs w:val="26"/>
              </w:rPr>
            </w:pPr>
            <w:del w:id="263" w:author="李唐" w:date="2014-11-30T21:55:00Z">
              <w:r w:rsidRPr="00802A0B" w:rsidDel="00DE34D9">
                <w:rPr>
                  <w:rFonts w:ascii="Arial" w:eastAsia="新細明體" w:hAnsi="Arial" w:cs="Arial" w:hint="eastAsia"/>
                  <w:color w:val="3B3A3C"/>
                  <w:kern w:val="0"/>
                  <w:sz w:val="26"/>
                  <w:szCs w:val="26"/>
                </w:rPr>
                <w:delTex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delText>
              </w:r>
            </w:del>
          </w:p>
          <w:p w:rsidR="00802A0B" w:rsidRPr="00802A0B" w:rsidDel="00DE34D9" w:rsidRDefault="00802A0B" w:rsidP="00281A67">
            <w:pPr>
              <w:widowControl/>
              <w:numPr>
                <w:ilvl w:val="0"/>
                <w:numId w:val="63"/>
              </w:numPr>
              <w:spacing w:line="360" w:lineRule="atLeast"/>
              <w:ind w:left="360"/>
              <w:rPr>
                <w:del w:id="264" w:author="李唐" w:date="2014-11-30T21:55:00Z"/>
                <w:rFonts w:ascii="Arial" w:eastAsia="新細明體" w:hAnsi="Arial" w:cs="Arial"/>
                <w:color w:val="3B3A3C"/>
                <w:kern w:val="0"/>
                <w:sz w:val="26"/>
                <w:szCs w:val="26"/>
              </w:rPr>
            </w:pPr>
            <w:del w:id="265" w:author="李唐" w:date="2014-11-30T21:55:00Z">
              <w:r w:rsidRPr="00802A0B" w:rsidDel="00DE34D9">
                <w:rPr>
                  <w:rFonts w:ascii="Arial" w:eastAsia="新細明體" w:hAnsi="Arial" w:cs="Arial" w:hint="eastAsia"/>
                  <w:color w:val="3B3A3C"/>
                  <w:kern w:val="0"/>
                  <w:sz w:val="26"/>
                  <w:szCs w:val="26"/>
                </w:rPr>
                <w:delText>FR8: Open the local photo albums, showing the local photo album for users to browse and select the picture  </w:delText>
              </w:r>
            </w:del>
          </w:p>
          <w:p w:rsidR="00802A0B" w:rsidRPr="00802A0B" w:rsidDel="00DE34D9" w:rsidRDefault="00802A0B" w:rsidP="00281A67">
            <w:pPr>
              <w:widowControl/>
              <w:numPr>
                <w:ilvl w:val="0"/>
                <w:numId w:val="64"/>
              </w:numPr>
              <w:spacing w:line="360" w:lineRule="atLeast"/>
              <w:ind w:left="360"/>
              <w:rPr>
                <w:del w:id="266" w:author="李唐" w:date="2014-11-30T21:55:00Z"/>
                <w:rFonts w:ascii="Arial" w:eastAsia="新細明體" w:hAnsi="Arial" w:cs="Arial"/>
                <w:color w:val="3B3A3C"/>
                <w:kern w:val="0"/>
                <w:sz w:val="26"/>
                <w:szCs w:val="26"/>
              </w:rPr>
            </w:pPr>
            <w:del w:id="267" w:author="李唐" w:date="2014-11-30T21:55:00Z">
              <w:r w:rsidRPr="00802A0B" w:rsidDel="00DE34D9">
                <w:rPr>
                  <w:rFonts w:ascii="Arial" w:eastAsia="新細明體" w:hAnsi="Arial" w:cs="Arial" w:hint="eastAsia"/>
                  <w:color w:val="3B3A3C"/>
                  <w:kern w:val="0"/>
                  <w:sz w:val="26"/>
                  <w:szCs w:val="26"/>
                </w:rPr>
                <w:delText>FR9: In the case of a network connection, to download and display the cloud pictures online, for users to browse and choose</w:delText>
              </w:r>
            </w:del>
          </w:p>
          <w:p w:rsidR="00802A0B" w:rsidRPr="00802A0B" w:rsidDel="00DE34D9" w:rsidRDefault="00802A0B" w:rsidP="00281A67">
            <w:pPr>
              <w:widowControl/>
              <w:numPr>
                <w:ilvl w:val="0"/>
                <w:numId w:val="65"/>
              </w:numPr>
              <w:spacing w:line="360" w:lineRule="atLeast"/>
              <w:ind w:left="360"/>
              <w:rPr>
                <w:del w:id="268" w:author="李唐" w:date="2014-11-30T21:55:00Z"/>
                <w:rFonts w:ascii="Arial" w:eastAsia="新細明體" w:hAnsi="Arial" w:cs="Arial"/>
                <w:color w:val="3B3A3C"/>
                <w:kern w:val="0"/>
                <w:sz w:val="26"/>
                <w:szCs w:val="26"/>
              </w:rPr>
            </w:pPr>
            <w:del w:id="269" w:author="李唐" w:date="2014-11-30T21:55:00Z">
              <w:r w:rsidRPr="00802A0B" w:rsidDel="00DE34D9">
                <w:rPr>
                  <w:rFonts w:ascii="Arial" w:eastAsia="新細明體" w:hAnsi="Arial" w:cs="Arial" w:hint="eastAsia"/>
                  <w:color w:val="3B3A3C"/>
                  <w:kern w:val="0"/>
                  <w:sz w:val="26"/>
                  <w:szCs w:val="26"/>
                </w:rPr>
                <w:delText>FR10: If not logged in, ask user to log in through Facebook. If logged in, return user info. Login module is implemented with facebook SDK and Parse library.</w:delText>
              </w:r>
            </w:del>
          </w:p>
          <w:p w:rsidR="00802A0B" w:rsidRPr="00802A0B" w:rsidDel="00DE34D9" w:rsidRDefault="00802A0B" w:rsidP="00281A67">
            <w:pPr>
              <w:widowControl/>
              <w:numPr>
                <w:ilvl w:val="0"/>
                <w:numId w:val="66"/>
              </w:numPr>
              <w:spacing w:line="360" w:lineRule="atLeast"/>
              <w:ind w:left="360"/>
              <w:rPr>
                <w:del w:id="270" w:author="李唐" w:date="2014-11-30T21:55:00Z"/>
                <w:rFonts w:ascii="Arial" w:eastAsia="新細明體" w:hAnsi="Arial" w:cs="Arial"/>
                <w:color w:val="3B3A3C"/>
                <w:kern w:val="0"/>
                <w:sz w:val="26"/>
                <w:szCs w:val="26"/>
              </w:rPr>
            </w:pPr>
            <w:del w:id="271" w:author="李唐" w:date="2014-11-30T21:55:00Z">
              <w:r w:rsidRPr="00802A0B" w:rsidDel="00DE34D9">
                <w:rPr>
                  <w:rFonts w:ascii="Arial" w:eastAsia="新細明體" w:hAnsi="Arial" w:cs="Arial" w:hint="eastAsia"/>
                  <w:color w:val="3B3A3C"/>
                  <w:kern w:val="0"/>
                  <w:sz w:val="26"/>
                  <w:szCs w:val="26"/>
                </w:rPr>
                <w:delText>FR11: This function calculates the current relative orientation between the device and the paper.</w:delText>
              </w:r>
            </w:del>
          </w:p>
          <w:p w:rsidR="00802A0B" w:rsidRPr="00802A0B" w:rsidDel="00DE34D9" w:rsidRDefault="00802A0B" w:rsidP="00281A67">
            <w:pPr>
              <w:widowControl/>
              <w:numPr>
                <w:ilvl w:val="0"/>
                <w:numId w:val="67"/>
              </w:numPr>
              <w:spacing w:line="360" w:lineRule="atLeast"/>
              <w:ind w:left="360"/>
              <w:rPr>
                <w:del w:id="272" w:author="李唐" w:date="2014-11-30T21:55:00Z"/>
                <w:rFonts w:ascii="Arial" w:eastAsia="新細明體" w:hAnsi="Arial" w:cs="Arial"/>
                <w:color w:val="3B3A3C"/>
                <w:kern w:val="0"/>
                <w:sz w:val="26"/>
                <w:szCs w:val="26"/>
              </w:rPr>
            </w:pPr>
            <w:del w:id="273" w:author="李唐" w:date="2014-11-30T21:55:00Z">
              <w:r w:rsidRPr="00802A0B" w:rsidDel="00DE34D9">
                <w:rPr>
                  <w:rFonts w:ascii="Arial" w:eastAsia="新細明體" w:hAnsi="Arial" w:cs="Arial" w:hint="eastAsia"/>
                  <w:color w:val="3B3A3C"/>
                  <w:kern w:val="0"/>
                  <w:sz w:val="26"/>
                  <w:szCs w:val="26"/>
                </w:rPr>
                <w:delText>FR12: This function fetches data from the local storage, according to some input constraints.</w:delText>
              </w:r>
            </w:del>
          </w:p>
          <w:p w:rsidR="00802A0B" w:rsidRPr="00802A0B" w:rsidDel="00DE34D9" w:rsidRDefault="00802A0B" w:rsidP="00281A67">
            <w:pPr>
              <w:widowControl/>
              <w:numPr>
                <w:ilvl w:val="0"/>
                <w:numId w:val="68"/>
              </w:numPr>
              <w:spacing w:line="360" w:lineRule="atLeast"/>
              <w:ind w:left="360"/>
              <w:rPr>
                <w:del w:id="274" w:author="李唐" w:date="2014-11-30T21:55:00Z"/>
                <w:rFonts w:ascii="Arial" w:eastAsia="新細明體" w:hAnsi="Arial" w:cs="Arial"/>
                <w:color w:val="3B3A3C"/>
                <w:kern w:val="0"/>
                <w:sz w:val="26"/>
                <w:szCs w:val="26"/>
              </w:rPr>
            </w:pPr>
            <w:del w:id="275" w:author="李唐" w:date="2014-11-30T21:55:00Z">
              <w:r w:rsidRPr="00802A0B" w:rsidDel="00DE34D9">
                <w:rPr>
                  <w:rFonts w:ascii="Arial" w:eastAsia="新細明體" w:hAnsi="Arial" w:cs="Arial" w:hint="eastAsia"/>
                  <w:color w:val="3B3A3C"/>
                  <w:kern w:val="0"/>
                  <w:sz w:val="26"/>
                  <w:szCs w:val="26"/>
                </w:rPr>
                <w:delText>FR13: This function stores input data into the local storage.</w:delText>
              </w:r>
            </w:del>
          </w:p>
          <w:p w:rsidR="00802A0B" w:rsidRPr="00802A0B" w:rsidDel="00DE34D9" w:rsidRDefault="00802A0B" w:rsidP="00281A67">
            <w:pPr>
              <w:widowControl/>
              <w:numPr>
                <w:ilvl w:val="0"/>
                <w:numId w:val="69"/>
              </w:numPr>
              <w:spacing w:line="360" w:lineRule="atLeast"/>
              <w:ind w:left="360"/>
              <w:rPr>
                <w:del w:id="276" w:author="李唐" w:date="2014-11-30T21:55:00Z"/>
                <w:rFonts w:ascii="Arial" w:eastAsia="新細明體" w:hAnsi="Arial" w:cs="Arial"/>
                <w:color w:val="3B3A3C"/>
                <w:kern w:val="0"/>
                <w:sz w:val="26"/>
                <w:szCs w:val="26"/>
              </w:rPr>
            </w:pPr>
            <w:del w:id="277" w:author="李唐" w:date="2014-11-30T21:55:00Z">
              <w:r w:rsidRPr="00802A0B" w:rsidDel="00DE34D9">
                <w:rPr>
                  <w:rFonts w:ascii="Arial" w:eastAsia="新細明體" w:hAnsi="Arial" w:cs="Arial" w:hint="eastAsia"/>
                  <w:color w:val="3B3A3C"/>
                  <w:kern w:val="0"/>
                  <w:sz w:val="26"/>
                  <w:szCs w:val="26"/>
                </w:rPr>
                <w:delText>FR14: When called, make query to the server and get images. Additional filter may be specified, such as category.</w:delText>
              </w:r>
            </w:del>
          </w:p>
          <w:p w:rsidR="00802A0B" w:rsidRPr="00802A0B" w:rsidDel="00DE34D9" w:rsidRDefault="00802A0B" w:rsidP="00281A67">
            <w:pPr>
              <w:widowControl/>
              <w:numPr>
                <w:ilvl w:val="0"/>
                <w:numId w:val="70"/>
              </w:numPr>
              <w:spacing w:line="360" w:lineRule="atLeast"/>
              <w:ind w:left="360"/>
              <w:rPr>
                <w:del w:id="278" w:author="李唐" w:date="2014-11-30T21:55:00Z"/>
                <w:rFonts w:ascii="Arial" w:eastAsia="新細明體" w:hAnsi="Arial" w:cs="Arial"/>
                <w:color w:val="3B3A3C"/>
                <w:kern w:val="0"/>
                <w:sz w:val="26"/>
                <w:szCs w:val="26"/>
              </w:rPr>
            </w:pPr>
            <w:del w:id="279" w:author="李唐" w:date="2014-11-30T21:55:00Z">
              <w:r w:rsidRPr="00802A0B" w:rsidDel="00DE34D9">
                <w:rPr>
                  <w:rFonts w:ascii="Arial" w:eastAsia="新細明體" w:hAnsi="Arial" w:cs="Arial" w:hint="eastAsia"/>
                  <w:color w:val="3B3A3C"/>
                  <w:kern w:val="0"/>
                  <w:sz w:val="26"/>
                  <w:szCs w:val="26"/>
                </w:rPr>
                <w:delText>FR15: Given an image to be upload, create thumbnail for the image and upload both original image and thumbnail, with some information about the image( user, category,...etc) to the server. If the user hasn't logged in, he/she will be asked to log in first.</w:delText>
              </w:r>
            </w:del>
          </w:p>
          <w:p w:rsidR="00802A0B" w:rsidRPr="00802A0B" w:rsidDel="00DE34D9" w:rsidRDefault="00802A0B" w:rsidP="00802A0B">
            <w:pPr>
              <w:widowControl/>
              <w:spacing w:line="360" w:lineRule="atLeast"/>
              <w:rPr>
                <w:del w:id="280" w:author="李唐" w:date="2014-11-30T21:55:00Z"/>
                <w:rFonts w:ascii="Arial" w:eastAsia="新細明體" w:hAnsi="Arial" w:cs="Arial"/>
                <w:color w:val="3B3A3C"/>
                <w:kern w:val="0"/>
                <w:sz w:val="26"/>
                <w:szCs w:val="26"/>
              </w:rPr>
            </w:pPr>
          </w:p>
          <w:p w:rsidR="00802A0B" w:rsidRPr="00802A0B" w:rsidDel="00DE34D9" w:rsidRDefault="00802A0B" w:rsidP="00802A0B">
            <w:pPr>
              <w:widowControl/>
              <w:spacing w:line="360" w:lineRule="atLeast"/>
              <w:rPr>
                <w:del w:id="281" w:author="李唐" w:date="2014-11-30T21:55:00Z"/>
                <w:rFonts w:ascii="Arial" w:eastAsia="新細明體" w:hAnsi="Arial" w:cs="Arial"/>
                <w:color w:val="3B3A3C"/>
                <w:kern w:val="0"/>
                <w:sz w:val="26"/>
                <w:szCs w:val="26"/>
              </w:rPr>
            </w:pPr>
            <w:del w:id="282" w:author="李唐" w:date="2014-11-30T21:55:00Z">
              <w:r w:rsidRPr="00802A0B" w:rsidDel="00DE34D9">
                <w:rPr>
                  <w:rFonts w:ascii="Arial" w:eastAsia="新細明體" w:hAnsi="Arial" w:cs="Arial" w:hint="eastAsia"/>
                  <w:b/>
                  <w:bCs/>
                  <w:color w:val="3B3A3C"/>
                  <w:kern w:val="0"/>
                  <w:sz w:val="30"/>
                  <w:szCs w:val="30"/>
                </w:rPr>
                <w:delText>Non-Functional Requirements:</w:delText>
              </w:r>
            </w:del>
          </w:p>
          <w:p w:rsidR="00802A0B" w:rsidRPr="00802A0B" w:rsidDel="00DE34D9" w:rsidRDefault="00802A0B" w:rsidP="00281A67">
            <w:pPr>
              <w:widowControl/>
              <w:numPr>
                <w:ilvl w:val="0"/>
                <w:numId w:val="71"/>
              </w:numPr>
              <w:spacing w:line="360" w:lineRule="atLeast"/>
              <w:ind w:left="360"/>
              <w:rPr>
                <w:del w:id="283" w:author="李唐" w:date="2014-11-30T21:55:00Z"/>
                <w:rFonts w:ascii="Arial" w:eastAsia="新細明體" w:hAnsi="Arial" w:cs="Arial"/>
                <w:color w:val="3B3A3C"/>
                <w:kern w:val="0"/>
                <w:sz w:val="26"/>
                <w:szCs w:val="26"/>
              </w:rPr>
            </w:pPr>
            <w:del w:id="284" w:author="李唐" w:date="2014-11-30T21:55:00Z">
              <w:r w:rsidRPr="00802A0B" w:rsidDel="00DE34D9">
                <w:rPr>
                  <w:rFonts w:ascii="Arial" w:eastAsia="新細明體" w:hAnsi="Arial" w:cs="Arial" w:hint="eastAsia"/>
                  <w:b/>
                  <w:bCs/>
                  <w:color w:val="3B3A3C"/>
                  <w:kern w:val="0"/>
                  <w:sz w:val="26"/>
                  <w:szCs w:val="26"/>
                </w:rPr>
                <w:delText>NFR1: A item selector button. When clicked, open a gallery view to select a element. (wanted effect: a grid-like view, when item clicked first, pop it to preview view. Click preview to select item)</w:delText>
              </w:r>
            </w:del>
          </w:p>
          <w:p w:rsidR="00802A0B" w:rsidRPr="00802A0B" w:rsidDel="00DE34D9" w:rsidRDefault="00802A0B" w:rsidP="00281A67">
            <w:pPr>
              <w:widowControl/>
              <w:numPr>
                <w:ilvl w:val="0"/>
                <w:numId w:val="72"/>
              </w:numPr>
              <w:spacing w:line="360" w:lineRule="atLeast"/>
              <w:ind w:left="360"/>
              <w:rPr>
                <w:del w:id="285" w:author="李唐" w:date="2014-11-30T21:55:00Z"/>
                <w:rFonts w:ascii="Arial" w:eastAsia="新細明體" w:hAnsi="Arial" w:cs="Arial"/>
                <w:color w:val="3B3A3C"/>
                <w:kern w:val="0"/>
                <w:sz w:val="26"/>
                <w:szCs w:val="26"/>
              </w:rPr>
            </w:pPr>
            <w:del w:id="286" w:author="李唐" w:date="2014-11-30T21:55:00Z">
              <w:r w:rsidRPr="00802A0B" w:rsidDel="00DE34D9">
                <w:rPr>
                  <w:rFonts w:ascii="Arial" w:eastAsia="新細明體" w:hAnsi="Arial" w:cs="Arial" w:hint="eastAsia"/>
                  <w:b/>
                  <w:bCs/>
                  <w:color w:val="3B3A3C"/>
                  <w:kern w:val="0"/>
                  <w:sz w:val="26"/>
                  <w:szCs w:val="26"/>
                </w:rPr>
                <w:delText>NFR2:  Gallery: can switch between online/local/both. Left side is thumbnails, right side is info. Info contains: name, author, comment, date, category, rating.</w:delText>
              </w:r>
            </w:del>
          </w:p>
          <w:p w:rsidR="00802A0B" w:rsidDel="00DE34D9" w:rsidRDefault="00802A0B">
            <w:pPr>
              <w:rPr>
                <w:del w:id="287" w:author="李唐" w:date="2014-11-30T21:55:00Z"/>
                <w:color w:val="0563C1" w:themeColor="hyperlink"/>
                <w:u w:val="single"/>
              </w:rPr>
            </w:pPr>
          </w:p>
        </w:tc>
      </w:tr>
    </w:tbl>
    <w:p w:rsidR="00802A0B" w:rsidRPr="00BF01FC" w:rsidRDefault="00802A0B">
      <w:pPr>
        <w:rPr>
          <w:color w:val="0563C1" w:themeColor="hyperlink"/>
          <w:u w:val="single"/>
        </w:rPr>
      </w:pPr>
    </w:p>
    <w:sectPr w:rsidR="00802A0B" w:rsidRPr="00BF01FC" w:rsidSect="00D94A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C5F" w:rsidRDefault="00E44C5F" w:rsidP="0011664B">
      <w:r>
        <w:separator/>
      </w:r>
    </w:p>
  </w:endnote>
  <w:endnote w:type="continuationSeparator" w:id="0">
    <w:p w:rsidR="00E44C5F" w:rsidRDefault="00E44C5F" w:rsidP="00116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C5F" w:rsidRDefault="00E44C5F" w:rsidP="0011664B">
      <w:r>
        <w:separator/>
      </w:r>
    </w:p>
  </w:footnote>
  <w:footnote w:type="continuationSeparator" w:id="0">
    <w:p w:rsidR="00E44C5F" w:rsidRDefault="00E44C5F" w:rsidP="00116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13B6"/>
    <w:multiLevelType w:val="multilevel"/>
    <w:tmpl w:val="E3CA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C437E"/>
    <w:multiLevelType w:val="multilevel"/>
    <w:tmpl w:val="133C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3E0254"/>
    <w:multiLevelType w:val="multilevel"/>
    <w:tmpl w:val="DCA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061ADA"/>
    <w:multiLevelType w:val="multilevel"/>
    <w:tmpl w:val="980C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F72F81"/>
    <w:multiLevelType w:val="multilevel"/>
    <w:tmpl w:val="3D5450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094F5239"/>
    <w:multiLevelType w:val="multilevel"/>
    <w:tmpl w:val="2134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A77F2A"/>
    <w:multiLevelType w:val="multilevel"/>
    <w:tmpl w:val="9EB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2C58CB"/>
    <w:multiLevelType w:val="multilevel"/>
    <w:tmpl w:val="6C4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1B2A3E"/>
    <w:multiLevelType w:val="multilevel"/>
    <w:tmpl w:val="9B34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44502C"/>
    <w:multiLevelType w:val="multilevel"/>
    <w:tmpl w:val="C1C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D2A4716"/>
    <w:multiLevelType w:val="multilevel"/>
    <w:tmpl w:val="D566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D4122D1"/>
    <w:multiLevelType w:val="multilevel"/>
    <w:tmpl w:val="B3C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7212BA"/>
    <w:multiLevelType w:val="multilevel"/>
    <w:tmpl w:val="339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D867DF8"/>
    <w:multiLevelType w:val="multilevel"/>
    <w:tmpl w:val="C01E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EDA6463"/>
    <w:multiLevelType w:val="multilevel"/>
    <w:tmpl w:val="F6F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EE87A96"/>
    <w:multiLevelType w:val="multilevel"/>
    <w:tmpl w:val="41F4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17028F3"/>
    <w:multiLevelType w:val="multilevel"/>
    <w:tmpl w:val="47E4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E12939"/>
    <w:multiLevelType w:val="multilevel"/>
    <w:tmpl w:val="5A9A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6252FE5"/>
    <w:multiLevelType w:val="multilevel"/>
    <w:tmpl w:val="54E6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0">
    <w:nsid w:val="1789277D"/>
    <w:multiLevelType w:val="multilevel"/>
    <w:tmpl w:val="359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A59785E"/>
    <w:multiLevelType w:val="multilevel"/>
    <w:tmpl w:val="227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B066F2B"/>
    <w:multiLevelType w:val="multilevel"/>
    <w:tmpl w:val="1228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0C5832"/>
    <w:multiLevelType w:val="multilevel"/>
    <w:tmpl w:val="7A8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BAF3278"/>
    <w:multiLevelType w:val="multilevel"/>
    <w:tmpl w:val="BDF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C37204D"/>
    <w:multiLevelType w:val="multilevel"/>
    <w:tmpl w:val="D508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CA2381B"/>
    <w:multiLevelType w:val="multilevel"/>
    <w:tmpl w:val="5394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CA93FF2"/>
    <w:multiLevelType w:val="multilevel"/>
    <w:tmpl w:val="D8D6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F762619"/>
    <w:multiLevelType w:val="multilevel"/>
    <w:tmpl w:val="988A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2321757"/>
    <w:multiLevelType w:val="multilevel"/>
    <w:tmpl w:val="20B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2683B59"/>
    <w:multiLevelType w:val="multilevel"/>
    <w:tmpl w:val="F178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2CC1C88"/>
    <w:multiLevelType w:val="multilevel"/>
    <w:tmpl w:val="6E2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3D26535"/>
    <w:multiLevelType w:val="multilevel"/>
    <w:tmpl w:val="EC0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59D29F6"/>
    <w:multiLevelType w:val="multilevel"/>
    <w:tmpl w:val="ED0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6734C51"/>
    <w:multiLevelType w:val="multilevel"/>
    <w:tmpl w:val="14C2A906"/>
    <w:styleLink w:val="1"/>
    <w:lvl w:ilvl="0">
      <w:start w:val="1"/>
      <w:numFmt w:val="taiwaneseCountingThousand"/>
      <w:lvlText w:val="%1、"/>
      <w:lvlJc w:val="left"/>
      <w:pPr>
        <w:ind w:left="624" w:hanging="624"/>
      </w:pPr>
      <w:rPr>
        <w:rFonts w:hint="eastAsia"/>
      </w:rPr>
    </w:lvl>
    <w:lvl w:ilvl="1">
      <w:start w:val="1"/>
      <w:numFmt w:val="taiwaneseCountingThousand"/>
      <w:lvlText w:val="(%2)"/>
      <w:lvlJc w:val="left"/>
      <w:pPr>
        <w:ind w:left="907" w:hanging="567"/>
      </w:pPr>
      <w:rPr>
        <w:rFonts w:hint="eastAsia"/>
      </w:rPr>
    </w:lvl>
    <w:lvl w:ilvl="2">
      <w:start w:val="1"/>
      <w:numFmt w:val="decimal"/>
      <w:lvlText w:val="%3."/>
      <w:lvlJc w:val="left"/>
      <w:pPr>
        <w:ind w:left="964" w:hanging="227"/>
      </w:pPr>
      <w:rPr>
        <w:rFonts w:hint="eastAsia"/>
      </w:rPr>
    </w:lvl>
    <w:lvl w:ilvl="3">
      <w:start w:val="1"/>
      <w:numFmt w:val="lowerRoman"/>
      <w:lvlText w:val="(%4)"/>
      <w:lvlJc w:val="left"/>
      <w:pPr>
        <w:ind w:left="1701" w:hanging="425"/>
      </w:pPr>
      <w:rPr>
        <w:rFonts w:hint="eastAsia"/>
      </w:rPr>
    </w:lvl>
    <w:lvl w:ilvl="4">
      <w:start w:val="1"/>
      <w:numFmt w:val="lowerLetter"/>
      <w:lvlText w:val="%5."/>
      <w:lvlJc w:val="left"/>
      <w:pPr>
        <w:ind w:left="2098" w:hanging="397"/>
      </w:pPr>
      <w:rPr>
        <w:rFonts w:hint="eastAsia"/>
      </w:rPr>
    </w:lvl>
    <w:lvl w:ilvl="5">
      <w:start w:val="1"/>
      <w:numFmt w:val="lowerRoman"/>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27AC194C"/>
    <w:multiLevelType w:val="multilevel"/>
    <w:tmpl w:val="7A36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7DE1E37"/>
    <w:multiLevelType w:val="multilevel"/>
    <w:tmpl w:val="D976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83778C6"/>
    <w:multiLevelType w:val="multilevel"/>
    <w:tmpl w:val="41A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8B842AC"/>
    <w:multiLevelType w:val="multilevel"/>
    <w:tmpl w:val="02E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DD638D4"/>
    <w:multiLevelType w:val="multilevel"/>
    <w:tmpl w:val="981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E4A15F9"/>
    <w:multiLevelType w:val="multilevel"/>
    <w:tmpl w:val="6F3E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F3B18D4"/>
    <w:multiLevelType w:val="multilevel"/>
    <w:tmpl w:val="523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FD250BC"/>
    <w:multiLevelType w:val="multilevel"/>
    <w:tmpl w:val="E810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2260EE6"/>
    <w:multiLevelType w:val="multilevel"/>
    <w:tmpl w:val="A448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2785B7A"/>
    <w:multiLevelType w:val="multilevel"/>
    <w:tmpl w:val="3E28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293703C"/>
    <w:multiLevelType w:val="multilevel"/>
    <w:tmpl w:val="1BD0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349432A"/>
    <w:multiLevelType w:val="multilevel"/>
    <w:tmpl w:val="C6A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5BD4944"/>
    <w:multiLevelType w:val="multilevel"/>
    <w:tmpl w:val="F84E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6202091"/>
    <w:multiLevelType w:val="multilevel"/>
    <w:tmpl w:val="03D2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6395EB7"/>
    <w:multiLevelType w:val="multilevel"/>
    <w:tmpl w:val="DFA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77A10C0"/>
    <w:multiLevelType w:val="multilevel"/>
    <w:tmpl w:val="AC3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8B11574"/>
    <w:multiLevelType w:val="multilevel"/>
    <w:tmpl w:val="838E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B003B11"/>
    <w:multiLevelType w:val="multilevel"/>
    <w:tmpl w:val="6670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B904C2C"/>
    <w:multiLevelType w:val="multilevel"/>
    <w:tmpl w:val="D87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C0F507E"/>
    <w:multiLevelType w:val="multilevel"/>
    <w:tmpl w:val="4F7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C346775"/>
    <w:multiLevelType w:val="multilevel"/>
    <w:tmpl w:val="8FEC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C73445C"/>
    <w:multiLevelType w:val="multilevel"/>
    <w:tmpl w:val="9C1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D150470"/>
    <w:multiLevelType w:val="multilevel"/>
    <w:tmpl w:val="F49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F2A771F"/>
    <w:multiLevelType w:val="multilevel"/>
    <w:tmpl w:val="7B3E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3FBB3A74"/>
    <w:multiLevelType w:val="multilevel"/>
    <w:tmpl w:val="8B2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0967E72"/>
    <w:multiLevelType w:val="multilevel"/>
    <w:tmpl w:val="7B7811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1">
    <w:nsid w:val="41C9763B"/>
    <w:multiLevelType w:val="multilevel"/>
    <w:tmpl w:val="14BA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1E707BD"/>
    <w:multiLevelType w:val="multilevel"/>
    <w:tmpl w:val="22D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25749EC"/>
    <w:multiLevelType w:val="multilevel"/>
    <w:tmpl w:val="0D3AD5C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decimalEnclosedCircle"/>
      <w:lvlText w:val="%3."/>
      <w:lvlJc w:val="left"/>
      <w:pPr>
        <w:tabs>
          <w:tab w:val="num" w:pos="2160"/>
        </w:tabs>
        <w:ind w:left="1191" w:hanging="397"/>
      </w:pPr>
      <w:rPr>
        <w:rFonts w:hint="eastAsia"/>
      </w:rPr>
    </w:lvl>
    <w:lvl w:ilvl="3">
      <w:start w:val="1"/>
      <w:numFmt w:val="lowerLetter"/>
      <w:lvlText w:val="%4."/>
      <w:lvlJc w:val="left"/>
      <w:pPr>
        <w:tabs>
          <w:tab w:val="num" w:pos="2880"/>
        </w:tabs>
        <w:ind w:left="1588" w:hanging="397"/>
      </w:pPr>
      <w:rPr>
        <w:rFonts w:hint="eastAsia"/>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4">
    <w:nsid w:val="43891F7A"/>
    <w:multiLevelType w:val="multilevel"/>
    <w:tmpl w:val="878E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41D56C6"/>
    <w:multiLevelType w:val="multilevel"/>
    <w:tmpl w:val="56E2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61A0D3C"/>
    <w:multiLevelType w:val="multilevel"/>
    <w:tmpl w:val="AF0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6AA2DA6"/>
    <w:multiLevelType w:val="multilevel"/>
    <w:tmpl w:val="D9FC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70E23BD"/>
    <w:multiLevelType w:val="multilevel"/>
    <w:tmpl w:val="65E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71C423A"/>
    <w:multiLevelType w:val="multilevel"/>
    <w:tmpl w:val="C2C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8244C01"/>
    <w:multiLevelType w:val="multilevel"/>
    <w:tmpl w:val="092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B147970"/>
    <w:multiLevelType w:val="multilevel"/>
    <w:tmpl w:val="03F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B2C1741"/>
    <w:multiLevelType w:val="multilevel"/>
    <w:tmpl w:val="897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B374B0E"/>
    <w:multiLevelType w:val="multilevel"/>
    <w:tmpl w:val="59B8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C0104F9"/>
    <w:multiLevelType w:val="multilevel"/>
    <w:tmpl w:val="FB8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4C86048A"/>
    <w:multiLevelType w:val="multilevel"/>
    <w:tmpl w:val="BAB8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4DA45998"/>
    <w:multiLevelType w:val="multilevel"/>
    <w:tmpl w:val="AA86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E014E91"/>
    <w:multiLevelType w:val="multilevel"/>
    <w:tmpl w:val="910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4EBB1430"/>
    <w:multiLevelType w:val="multilevel"/>
    <w:tmpl w:val="5D58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EC10820"/>
    <w:multiLevelType w:val="multilevel"/>
    <w:tmpl w:val="C17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1F02FB3"/>
    <w:multiLevelType w:val="multilevel"/>
    <w:tmpl w:val="474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4463EE2"/>
    <w:multiLevelType w:val="multilevel"/>
    <w:tmpl w:val="4C7A7B5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2">
    <w:nsid w:val="54B57E58"/>
    <w:multiLevelType w:val="multilevel"/>
    <w:tmpl w:val="987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5317E1D"/>
    <w:multiLevelType w:val="multilevel"/>
    <w:tmpl w:val="949CCA5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EnclosedCircle"/>
      <w:lvlText w:val="%3."/>
      <w:lvlJc w:val="left"/>
      <w:pPr>
        <w:tabs>
          <w:tab w:val="num" w:pos="2160"/>
        </w:tabs>
        <w:ind w:left="2160" w:hanging="360"/>
      </w:pPr>
      <w:rPr>
        <w:rFonts w:hint="eastAsia"/>
      </w:rPr>
    </w:lvl>
    <w:lvl w:ilvl="3">
      <w:start w:val="1"/>
      <w:numFmt w:val="lowerLetter"/>
      <w:lvlText w:val="%4."/>
      <w:lvlJc w:val="left"/>
      <w:pPr>
        <w:tabs>
          <w:tab w:val="num" w:pos="2880"/>
        </w:tabs>
        <w:ind w:left="2880" w:hanging="360"/>
      </w:pPr>
      <w:rPr>
        <w:rFonts w:hint="eastAsia"/>
      </w:rPr>
    </w:lvl>
    <w:lvl w:ilvl="4">
      <w:start w:val="1"/>
      <w:numFmt w:val="lowerRoman"/>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4">
    <w:nsid w:val="5564214E"/>
    <w:multiLevelType w:val="multilevel"/>
    <w:tmpl w:val="CA3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558A69F2"/>
    <w:multiLevelType w:val="multilevel"/>
    <w:tmpl w:val="5442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58F90A3B"/>
    <w:multiLevelType w:val="multilevel"/>
    <w:tmpl w:val="6D4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9305BEB"/>
    <w:multiLevelType w:val="multilevel"/>
    <w:tmpl w:val="31E8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59A964A3"/>
    <w:multiLevelType w:val="multilevel"/>
    <w:tmpl w:val="31A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59F30DFF"/>
    <w:multiLevelType w:val="multilevel"/>
    <w:tmpl w:val="3DC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5A7D497A"/>
    <w:multiLevelType w:val="multilevel"/>
    <w:tmpl w:val="3D9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5B163319"/>
    <w:multiLevelType w:val="multilevel"/>
    <w:tmpl w:val="2B0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5D8175FF"/>
    <w:multiLevelType w:val="multilevel"/>
    <w:tmpl w:val="34F6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5E1B7FB7"/>
    <w:multiLevelType w:val="multilevel"/>
    <w:tmpl w:val="0D3AD5C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decimalEnclosedCircle"/>
      <w:lvlText w:val="%3."/>
      <w:lvlJc w:val="left"/>
      <w:pPr>
        <w:tabs>
          <w:tab w:val="num" w:pos="2160"/>
        </w:tabs>
        <w:ind w:left="1191" w:hanging="397"/>
      </w:pPr>
      <w:rPr>
        <w:rFonts w:hint="eastAsia"/>
      </w:rPr>
    </w:lvl>
    <w:lvl w:ilvl="3">
      <w:start w:val="1"/>
      <w:numFmt w:val="lowerLetter"/>
      <w:lvlText w:val="%4."/>
      <w:lvlJc w:val="left"/>
      <w:pPr>
        <w:tabs>
          <w:tab w:val="num" w:pos="2880"/>
        </w:tabs>
        <w:ind w:left="1588" w:hanging="397"/>
      </w:pPr>
      <w:rPr>
        <w:rFonts w:hint="eastAsia"/>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4">
    <w:nsid w:val="5EC200A6"/>
    <w:multiLevelType w:val="multilevel"/>
    <w:tmpl w:val="168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5FB02028"/>
    <w:multiLevelType w:val="multilevel"/>
    <w:tmpl w:val="956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15B3614"/>
    <w:multiLevelType w:val="multilevel"/>
    <w:tmpl w:val="D72E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16A6A56"/>
    <w:multiLevelType w:val="multilevel"/>
    <w:tmpl w:val="750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2663ABB"/>
    <w:multiLevelType w:val="multilevel"/>
    <w:tmpl w:val="A4A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32A0B8E"/>
    <w:multiLevelType w:val="multilevel"/>
    <w:tmpl w:val="135ADD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0">
    <w:nsid w:val="66F21721"/>
    <w:multiLevelType w:val="multilevel"/>
    <w:tmpl w:val="E188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66FA4EC6"/>
    <w:multiLevelType w:val="multilevel"/>
    <w:tmpl w:val="94F4E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9C201A0"/>
    <w:multiLevelType w:val="multilevel"/>
    <w:tmpl w:val="28B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6A657FE7"/>
    <w:multiLevelType w:val="multilevel"/>
    <w:tmpl w:val="14F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6C647738"/>
    <w:multiLevelType w:val="multilevel"/>
    <w:tmpl w:val="ECA4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6CAF5789"/>
    <w:multiLevelType w:val="multilevel"/>
    <w:tmpl w:val="E05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6D287135"/>
    <w:multiLevelType w:val="multilevel"/>
    <w:tmpl w:val="A13888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7">
    <w:nsid w:val="6DFE67B8"/>
    <w:multiLevelType w:val="multilevel"/>
    <w:tmpl w:val="B4A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6EFF0156"/>
    <w:multiLevelType w:val="multilevel"/>
    <w:tmpl w:val="CA6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6F776FC7"/>
    <w:multiLevelType w:val="multilevel"/>
    <w:tmpl w:val="949CCA5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0">
    <w:nsid w:val="71B508BC"/>
    <w:multiLevelType w:val="multilevel"/>
    <w:tmpl w:val="776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1C84EED"/>
    <w:multiLevelType w:val="multilevel"/>
    <w:tmpl w:val="3E2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71D24A43"/>
    <w:multiLevelType w:val="multilevel"/>
    <w:tmpl w:val="4C5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732232EC"/>
    <w:multiLevelType w:val="multilevel"/>
    <w:tmpl w:val="A33C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5F745DD"/>
    <w:multiLevelType w:val="multilevel"/>
    <w:tmpl w:val="045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778E5D58"/>
    <w:multiLevelType w:val="multilevel"/>
    <w:tmpl w:val="78F6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79B26A9B"/>
    <w:multiLevelType w:val="multilevel"/>
    <w:tmpl w:val="1C2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B9713A1"/>
    <w:multiLevelType w:val="multilevel"/>
    <w:tmpl w:val="770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A12965"/>
    <w:multiLevelType w:val="multilevel"/>
    <w:tmpl w:val="76C27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CB80463"/>
    <w:multiLevelType w:val="multilevel"/>
    <w:tmpl w:val="06B4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7CCD1014"/>
    <w:multiLevelType w:val="multilevel"/>
    <w:tmpl w:val="1E9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7F745CF2"/>
    <w:multiLevelType w:val="multilevel"/>
    <w:tmpl w:val="D9F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19"/>
  </w:num>
  <w:num w:numId="3">
    <w:abstractNumId w:val="109"/>
  </w:num>
  <w:num w:numId="4">
    <w:abstractNumId w:val="109"/>
    <w:lvlOverride w:ilvl="0">
      <w:lvl w:ilvl="0">
        <w:start w:val="1"/>
        <w:numFmt w:val="decimal"/>
        <w:lvlText w:val="%1."/>
        <w:lvlJc w:val="left"/>
        <w:pPr>
          <w:tabs>
            <w:tab w:val="num" w:pos="720"/>
          </w:tabs>
          <w:ind w:left="720" w:hanging="360"/>
        </w:pPr>
        <w:rPr>
          <w:rFonts w:hint="eastAsia"/>
        </w:rPr>
      </w:lvl>
    </w:lvlOverride>
    <w:lvlOverride w:ilvl="1">
      <w:lvl w:ilvl="1">
        <w:start w:val="1"/>
        <w:numFmt w:val="decimal"/>
        <w:lvlText w:val="(%2)"/>
        <w:lvlJc w:val="left"/>
        <w:pPr>
          <w:tabs>
            <w:tab w:val="num" w:pos="1440"/>
          </w:tabs>
          <w:ind w:left="1440" w:hanging="360"/>
        </w:pPr>
        <w:rPr>
          <w:rFonts w:hint="eastAsia"/>
        </w:rPr>
      </w:lvl>
    </w:lvlOverride>
    <w:lvlOverride w:ilvl="2">
      <w:lvl w:ilvl="2">
        <w:start w:val="1"/>
        <w:numFmt w:val="decimalEnclosedCircle"/>
        <w:lvlText w:val="%3."/>
        <w:lvlJc w:val="left"/>
        <w:pPr>
          <w:tabs>
            <w:tab w:val="num" w:pos="2160"/>
          </w:tabs>
          <w:ind w:left="2160" w:hanging="360"/>
        </w:pPr>
        <w:rPr>
          <w:rFonts w:hint="eastAsia"/>
        </w:rPr>
      </w:lvl>
    </w:lvlOverride>
    <w:lvlOverride w:ilvl="3">
      <w:lvl w:ilvl="3">
        <w:start w:val="1"/>
        <w:numFmt w:val="lowerLetter"/>
        <w:lvlText w:val="%4."/>
        <w:lvlJc w:val="left"/>
        <w:pPr>
          <w:tabs>
            <w:tab w:val="num" w:pos="2880"/>
          </w:tabs>
          <w:ind w:left="2880" w:hanging="360"/>
        </w:pPr>
        <w:rPr>
          <w:rFonts w:hint="eastAsia"/>
        </w:rPr>
      </w:lvl>
    </w:lvlOverride>
    <w:lvlOverride w:ilvl="4">
      <w:lvl w:ilvl="4">
        <w:start w:val="1"/>
        <w:numFmt w:val="lowerRoman"/>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5">
    <w:abstractNumId w:val="89"/>
  </w:num>
  <w:num w:numId="6">
    <w:abstractNumId w:val="75"/>
  </w:num>
  <w:num w:numId="7">
    <w:abstractNumId w:val="114"/>
  </w:num>
  <w:num w:numId="8">
    <w:abstractNumId w:val="65"/>
  </w:num>
  <w:num w:numId="9">
    <w:abstractNumId w:val="48"/>
  </w:num>
  <w:num w:numId="10">
    <w:abstractNumId w:val="35"/>
  </w:num>
  <w:num w:numId="11">
    <w:abstractNumId w:val="11"/>
  </w:num>
  <w:num w:numId="12">
    <w:abstractNumId w:val="14"/>
  </w:num>
  <w:num w:numId="13">
    <w:abstractNumId w:val="55"/>
  </w:num>
  <w:num w:numId="14">
    <w:abstractNumId w:val="112"/>
  </w:num>
  <w:num w:numId="15">
    <w:abstractNumId w:val="121"/>
  </w:num>
  <w:num w:numId="16">
    <w:abstractNumId w:val="72"/>
  </w:num>
  <w:num w:numId="17">
    <w:abstractNumId w:val="49"/>
  </w:num>
  <w:num w:numId="18">
    <w:abstractNumId w:val="86"/>
  </w:num>
  <w:num w:numId="19">
    <w:abstractNumId w:val="73"/>
  </w:num>
  <w:num w:numId="20">
    <w:abstractNumId w:val="56"/>
  </w:num>
  <w:num w:numId="21">
    <w:abstractNumId w:val="58"/>
  </w:num>
  <w:num w:numId="22">
    <w:abstractNumId w:val="61"/>
  </w:num>
  <w:num w:numId="23">
    <w:abstractNumId w:val="76"/>
  </w:num>
  <w:num w:numId="24">
    <w:abstractNumId w:val="105"/>
  </w:num>
  <w:num w:numId="25">
    <w:abstractNumId w:val="79"/>
  </w:num>
  <w:num w:numId="26">
    <w:abstractNumId w:val="54"/>
  </w:num>
  <w:num w:numId="27">
    <w:abstractNumId w:val="20"/>
  </w:num>
  <w:num w:numId="28">
    <w:abstractNumId w:val="5"/>
  </w:num>
  <w:num w:numId="29">
    <w:abstractNumId w:val="30"/>
  </w:num>
  <w:num w:numId="30">
    <w:abstractNumId w:val="29"/>
  </w:num>
  <w:num w:numId="31">
    <w:abstractNumId w:val="64"/>
  </w:num>
  <w:num w:numId="32">
    <w:abstractNumId w:val="67"/>
  </w:num>
  <w:num w:numId="33">
    <w:abstractNumId w:val="13"/>
  </w:num>
  <w:num w:numId="34">
    <w:abstractNumId w:val="17"/>
  </w:num>
  <w:num w:numId="35">
    <w:abstractNumId w:val="24"/>
  </w:num>
  <w:num w:numId="36">
    <w:abstractNumId w:val="42"/>
  </w:num>
  <w:num w:numId="37">
    <w:abstractNumId w:val="46"/>
  </w:num>
  <w:num w:numId="38">
    <w:abstractNumId w:val="66"/>
  </w:num>
  <w:num w:numId="39">
    <w:abstractNumId w:val="85"/>
  </w:num>
  <w:num w:numId="40">
    <w:abstractNumId w:val="7"/>
  </w:num>
  <w:num w:numId="41">
    <w:abstractNumId w:val="16"/>
  </w:num>
  <w:num w:numId="42">
    <w:abstractNumId w:val="98"/>
  </w:num>
  <w:num w:numId="43">
    <w:abstractNumId w:val="23"/>
  </w:num>
  <w:num w:numId="44">
    <w:abstractNumId w:val="51"/>
  </w:num>
  <w:num w:numId="45">
    <w:abstractNumId w:val="59"/>
  </w:num>
  <w:num w:numId="46">
    <w:abstractNumId w:val="68"/>
  </w:num>
  <w:num w:numId="47">
    <w:abstractNumId w:val="84"/>
  </w:num>
  <w:num w:numId="48">
    <w:abstractNumId w:val="92"/>
  </w:num>
  <w:num w:numId="49">
    <w:abstractNumId w:val="113"/>
  </w:num>
  <w:num w:numId="50">
    <w:abstractNumId w:val="50"/>
  </w:num>
  <w:num w:numId="51">
    <w:abstractNumId w:val="90"/>
  </w:num>
  <w:num w:numId="52">
    <w:abstractNumId w:val="80"/>
  </w:num>
  <w:num w:numId="53">
    <w:abstractNumId w:val="40"/>
  </w:num>
  <w:num w:numId="54">
    <w:abstractNumId w:val="25"/>
  </w:num>
  <w:num w:numId="55">
    <w:abstractNumId w:val="28"/>
  </w:num>
  <w:num w:numId="56">
    <w:abstractNumId w:val="39"/>
  </w:num>
  <w:num w:numId="57">
    <w:abstractNumId w:val="12"/>
  </w:num>
  <w:num w:numId="58">
    <w:abstractNumId w:val="15"/>
  </w:num>
  <w:num w:numId="59">
    <w:abstractNumId w:val="117"/>
  </w:num>
  <w:num w:numId="60">
    <w:abstractNumId w:val="38"/>
  </w:num>
  <w:num w:numId="61">
    <w:abstractNumId w:val="69"/>
  </w:num>
  <w:num w:numId="62">
    <w:abstractNumId w:val="10"/>
  </w:num>
  <w:num w:numId="63">
    <w:abstractNumId w:val="110"/>
  </w:num>
  <w:num w:numId="64">
    <w:abstractNumId w:val="45"/>
  </w:num>
  <w:num w:numId="65">
    <w:abstractNumId w:val="97"/>
  </w:num>
  <w:num w:numId="66">
    <w:abstractNumId w:val="57"/>
  </w:num>
  <w:num w:numId="67">
    <w:abstractNumId w:val="115"/>
  </w:num>
  <w:num w:numId="68">
    <w:abstractNumId w:val="111"/>
  </w:num>
  <w:num w:numId="69">
    <w:abstractNumId w:val="0"/>
  </w:num>
  <w:num w:numId="70">
    <w:abstractNumId w:val="104"/>
  </w:num>
  <w:num w:numId="71">
    <w:abstractNumId w:val="18"/>
  </w:num>
  <w:num w:numId="72">
    <w:abstractNumId w:val="1"/>
  </w:num>
  <w:num w:numId="73">
    <w:abstractNumId w:val="78"/>
  </w:num>
  <w:num w:numId="74">
    <w:abstractNumId w:val="106"/>
  </w:num>
  <w:num w:numId="75">
    <w:abstractNumId w:val="22"/>
  </w:num>
  <w:num w:numId="76">
    <w:abstractNumId w:val="4"/>
  </w:num>
  <w:num w:numId="77">
    <w:abstractNumId w:val="36"/>
  </w:num>
  <w:num w:numId="78">
    <w:abstractNumId w:val="52"/>
  </w:num>
  <w:num w:numId="79">
    <w:abstractNumId w:val="99"/>
  </w:num>
  <w:num w:numId="80">
    <w:abstractNumId w:val="81"/>
  </w:num>
  <w:num w:numId="81">
    <w:abstractNumId w:val="118"/>
  </w:num>
  <w:num w:numId="82">
    <w:abstractNumId w:val="60"/>
  </w:num>
  <w:num w:numId="83">
    <w:abstractNumId w:val="47"/>
  </w:num>
  <w:num w:numId="84">
    <w:abstractNumId w:val="96"/>
  </w:num>
  <w:num w:numId="85">
    <w:abstractNumId w:val="101"/>
  </w:num>
  <w:num w:numId="86">
    <w:abstractNumId w:val="44"/>
  </w:num>
  <w:num w:numId="87">
    <w:abstractNumId w:val="93"/>
  </w:num>
  <w:num w:numId="88">
    <w:abstractNumId w:val="83"/>
  </w:num>
  <w:num w:numId="89">
    <w:abstractNumId w:val="37"/>
  </w:num>
  <w:num w:numId="90">
    <w:abstractNumId w:val="107"/>
  </w:num>
  <w:num w:numId="91">
    <w:abstractNumId w:val="94"/>
  </w:num>
  <w:num w:numId="92">
    <w:abstractNumId w:val="108"/>
  </w:num>
  <w:num w:numId="93">
    <w:abstractNumId w:val="62"/>
  </w:num>
  <w:num w:numId="94">
    <w:abstractNumId w:val="74"/>
  </w:num>
  <w:num w:numId="95">
    <w:abstractNumId w:val="120"/>
  </w:num>
  <w:num w:numId="96">
    <w:abstractNumId w:val="100"/>
  </w:num>
  <w:num w:numId="97">
    <w:abstractNumId w:val="53"/>
  </w:num>
  <w:num w:numId="98">
    <w:abstractNumId w:val="70"/>
  </w:num>
  <w:num w:numId="99">
    <w:abstractNumId w:val="82"/>
  </w:num>
  <w:num w:numId="100">
    <w:abstractNumId w:val="119"/>
  </w:num>
  <w:num w:numId="101">
    <w:abstractNumId w:val="2"/>
  </w:num>
  <w:num w:numId="102">
    <w:abstractNumId w:val="91"/>
  </w:num>
  <w:num w:numId="103">
    <w:abstractNumId w:val="95"/>
  </w:num>
  <w:num w:numId="104">
    <w:abstractNumId w:val="9"/>
  </w:num>
  <w:num w:numId="105">
    <w:abstractNumId w:val="71"/>
  </w:num>
  <w:num w:numId="106">
    <w:abstractNumId w:val="32"/>
  </w:num>
  <w:num w:numId="107">
    <w:abstractNumId w:val="21"/>
  </w:num>
  <w:num w:numId="108">
    <w:abstractNumId w:val="31"/>
  </w:num>
  <w:num w:numId="109">
    <w:abstractNumId w:val="77"/>
  </w:num>
  <w:num w:numId="110">
    <w:abstractNumId w:val="8"/>
  </w:num>
  <w:num w:numId="111">
    <w:abstractNumId w:val="26"/>
  </w:num>
  <w:num w:numId="112">
    <w:abstractNumId w:val="103"/>
  </w:num>
  <w:num w:numId="113">
    <w:abstractNumId w:val="33"/>
  </w:num>
  <w:num w:numId="114">
    <w:abstractNumId w:val="88"/>
  </w:num>
  <w:num w:numId="115">
    <w:abstractNumId w:val="116"/>
  </w:num>
  <w:num w:numId="116">
    <w:abstractNumId w:val="27"/>
  </w:num>
  <w:num w:numId="117">
    <w:abstractNumId w:val="6"/>
  </w:num>
  <w:num w:numId="118">
    <w:abstractNumId w:val="102"/>
  </w:num>
  <w:num w:numId="119">
    <w:abstractNumId w:val="3"/>
  </w:num>
  <w:num w:numId="120">
    <w:abstractNumId w:val="87"/>
  </w:num>
  <w:num w:numId="121">
    <w:abstractNumId w:val="43"/>
  </w:num>
  <w:num w:numId="122">
    <w:abstractNumId w:val="41"/>
  </w:num>
  <w:num w:numId="123">
    <w:abstractNumId w:val="63"/>
  </w:num>
  <w:numIdMacAtCleanup w:val="1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唐">
    <w15:presenceInfo w15:providerId="Windows Live" w15:userId="6b3d82b6d7993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25"/>
    <w:rsid w:val="0001717A"/>
    <w:rsid w:val="000D0E47"/>
    <w:rsid w:val="000E7197"/>
    <w:rsid w:val="000E7779"/>
    <w:rsid w:val="00100183"/>
    <w:rsid w:val="00112D90"/>
    <w:rsid w:val="0011664B"/>
    <w:rsid w:val="00133D52"/>
    <w:rsid w:val="0014691F"/>
    <w:rsid w:val="001615B4"/>
    <w:rsid w:val="00210EDC"/>
    <w:rsid w:val="00276D1B"/>
    <w:rsid w:val="00281A67"/>
    <w:rsid w:val="003143B5"/>
    <w:rsid w:val="00315204"/>
    <w:rsid w:val="003601E4"/>
    <w:rsid w:val="003C6398"/>
    <w:rsid w:val="004155E5"/>
    <w:rsid w:val="00416425"/>
    <w:rsid w:val="004861CC"/>
    <w:rsid w:val="004C7B6F"/>
    <w:rsid w:val="00536E5C"/>
    <w:rsid w:val="00596739"/>
    <w:rsid w:val="005D2B1B"/>
    <w:rsid w:val="00634EE6"/>
    <w:rsid w:val="006655FA"/>
    <w:rsid w:val="00692EC0"/>
    <w:rsid w:val="006B177E"/>
    <w:rsid w:val="006E0779"/>
    <w:rsid w:val="0071289A"/>
    <w:rsid w:val="00723773"/>
    <w:rsid w:val="00740841"/>
    <w:rsid w:val="00802A0B"/>
    <w:rsid w:val="0081130E"/>
    <w:rsid w:val="00857D70"/>
    <w:rsid w:val="00863869"/>
    <w:rsid w:val="0089136B"/>
    <w:rsid w:val="008E2902"/>
    <w:rsid w:val="00911D66"/>
    <w:rsid w:val="00913E6A"/>
    <w:rsid w:val="00943F5C"/>
    <w:rsid w:val="00953447"/>
    <w:rsid w:val="00963E51"/>
    <w:rsid w:val="0098443F"/>
    <w:rsid w:val="009F0917"/>
    <w:rsid w:val="00A97B1F"/>
    <w:rsid w:val="00AC2C85"/>
    <w:rsid w:val="00AE1A4B"/>
    <w:rsid w:val="00B16C72"/>
    <w:rsid w:val="00B347D0"/>
    <w:rsid w:val="00B5113C"/>
    <w:rsid w:val="00B57405"/>
    <w:rsid w:val="00B74284"/>
    <w:rsid w:val="00BF01FC"/>
    <w:rsid w:val="00C22437"/>
    <w:rsid w:val="00C50BEF"/>
    <w:rsid w:val="00CC3284"/>
    <w:rsid w:val="00CE7B99"/>
    <w:rsid w:val="00CF54DE"/>
    <w:rsid w:val="00D14C12"/>
    <w:rsid w:val="00D25D88"/>
    <w:rsid w:val="00D94A24"/>
    <w:rsid w:val="00DE34D9"/>
    <w:rsid w:val="00DF79E1"/>
    <w:rsid w:val="00E44C5F"/>
    <w:rsid w:val="00E915FD"/>
    <w:rsid w:val="00F349C7"/>
    <w:rsid w:val="00F66FD1"/>
    <w:rsid w:val="00FB0AAD"/>
    <w:rsid w:val="00FB3BA2"/>
    <w:rsid w:val="00FC59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207D5-0EAF-464A-9C03-CA67E80A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42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樣式1"/>
    <w:uiPriority w:val="99"/>
    <w:rsid w:val="00911D66"/>
    <w:pPr>
      <w:numPr>
        <w:numId w:val="1"/>
      </w:numPr>
    </w:pPr>
  </w:style>
  <w:style w:type="paragraph" w:styleId="a3">
    <w:name w:val="List Paragraph"/>
    <w:basedOn w:val="a"/>
    <w:uiPriority w:val="34"/>
    <w:qFormat/>
    <w:rsid w:val="00416425"/>
    <w:pPr>
      <w:ind w:leftChars="200" w:left="480"/>
    </w:pPr>
    <w:rPr>
      <w:rFonts w:ascii="Calibri" w:eastAsia="新細明體" w:hAnsi="Calibri" w:cs="Times New Roman"/>
    </w:rPr>
  </w:style>
  <w:style w:type="table" w:styleId="-4">
    <w:name w:val="Light Grid Accent 4"/>
    <w:basedOn w:val="a1"/>
    <w:uiPriority w:val="62"/>
    <w:rsid w:val="0089136B"/>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styleId="a4">
    <w:name w:val="Hyperlink"/>
    <w:basedOn w:val="a0"/>
    <w:uiPriority w:val="99"/>
    <w:unhideWhenUsed/>
    <w:rsid w:val="00416425"/>
    <w:rPr>
      <w:color w:val="0563C1" w:themeColor="hyperlink"/>
      <w:u w:val="single"/>
    </w:rPr>
  </w:style>
  <w:style w:type="character" w:customStyle="1" w:styleId="author-p-258253">
    <w:name w:val="author-p-258253"/>
    <w:basedOn w:val="a0"/>
    <w:rsid w:val="00DF79E1"/>
  </w:style>
  <w:style w:type="character" w:customStyle="1" w:styleId="author-p-258256">
    <w:name w:val="author-p-258256"/>
    <w:basedOn w:val="a0"/>
    <w:rsid w:val="00DF79E1"/>
  </w:style>
  <w:style w:type="character" w:customStyle="1" w:styleId="author-p-258254">
    <w:name w:val="author-p-258254"/>
    <w:basedOn w:val="a0"/>
    <w:rsid w:val="00DF79E1"/>
  </w:style>
  <w:style w:type="character" w:customStyle="1" w:styleId="author-p-261421">
    <w:name w:val="author-p-261421"/>
    <w:basedOn w:val="a0"/>
    <w:rsid w:val="00DF79E1"/>
  </w:style>
  <w:style w:type="paragraph" w:styleId="a5">
    <w:name w:val="header"/>
    <w:basedOn w:val="a"/>
    <w:link w:val="a6"/>
    <w:uiPriority w:val="99"/>
    <w:unhideWhenUsed/>
    <w:rsid w:val="0011664B"/>
    <w:pPr>
      <w:tabs>
        <w:tab w:val="center" w:pos="4153"/>
        <w:tab w:val="right" w:pos="8306"/>
      </w:tabs>
      <w:snapToGrid w:val="0"/>
    </w:pPr>
    <w:rPr>
      <w:sz w:val="20"/>
      <w:szCs w:val="20"/>
    </w:rPr>
  </w:style>
  <w:style w:type="character" w:customStyle="1" w:styleId="a6">
    <w:name w:val="頁首 字元"/>
    <w:basedOn w:val="a0"/>
    <w:link w:val="a5"/>
    <w:uiPriority w:val="99"/>
    <w:rsid w:val="0011664B"/>
    <w:rPr>
      <w:sz w:val="20"/>
      <w:szCs w:val="20"/>
    </w:rPr>
  </w:style>
  <w:style w:type="paragraph" w:styleId="a7">
    <w:name w:val="footer"/>
    <w:basedOn w:val="a"/>
    <w:link w:val="a8"/>
    <w:uiPriority w:val="99"/>
    <w:unhideWhenUsed/>
    <w:rsid w:val="0011664B"/>
    <w:pPr>
      <w:tabs>
        <w:tab w:val="center" w:pos="4153"/>
        <w:tab w:val="right" w:pos="8306"/>
      </w:tabs>
      <w:snapToGrid w:val="0"/>
    </w:pPr>
    <w:rPr>
      <w:sz w:val="20"/>
      <w:szCs w:val="20"/>
    </w:rPr>
  </w:style>
  <w:style w:type="character" w:customStyle="1" w:styleId="a8">
    <w:name w:val="頁尾 字元"/>
    <w:basedOn w:val="a0"/>
    <w:link w:val="a7"/>
    <w:uiPriority w:val="99"/>
    <w:rsid w:val="0011664B"/>
    <w:rPr>
      <w:sz w:val="20"/>
      <w:szCs w:val="20"/>
    </w:rPr>
  </w:style>
  <w:style w:type="character" w:customStyle="1" w:styleId="apple-converted-space">
    <w:name w:val="apple-converted-space"/>
    <w:basedOn w:val="a0"/>
    <w:rsid w:val="0071289A"/>
  </w:style>
  <w:style w:type="character" w:customStyle="1" w:styleId="author-p-258257">
    <w:name w:val="author-p-258257"/>
    <w:basedOn w:val="a0"/>
    <w:rsid w:val="0071289A"/>
  </w:style>
  <w:style w:type="character" w:styleId="a9">
    <w:name w:val="FollowedHyperlink"/>
    <w:basedOn w:val="a0"/>
    <w:uiPriority w:val="99"/>
    <w:semiHidden/>
    <w:unhideWhenUsed/>
    <w:rsid w:val="00D14C12"/>
    <w:rPr>
      <w:color w:val="954F72" w:themeColor="followedHyperlink"/>
      <w:u w:val="single"/>
    </w:rPr>
  </w:style>
  <w:style w:type="table" w:styleId="aa">
    <w:name w:val="Table Grid"/>
    <w:basedOn w:val="a1"/>
    <w:uiPriority w:val="39"/>
    <w:rsid w:val="00802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4">
    <w:name w:val="Grid Table 4 Accent 4"/>
    <w:basedOn w:val="a1"/>
    <w:uiPriority w:val="49"/>
    <w:rsid w:val="0089136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val="0"/>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val="0"/>
        <w:bCs/>
      </w:rPr>
      <w:tblPr/>
      <w:tcPr>
        <w:tcBorders>
          <w:top w:val="double" w:sz="4" w:space="0" w:color="FFC000" w:themeColor="accent4"/>
        </w:tcBorders>
      </w:tcPr>
    </w:tblStylePr>
    <w:tblStylePr w:type="firstCol">
      <w:rPr>
        <w:b w:val="0"/>
        <w:bCs/>
      </w:rPr>
    </w:tblStylePr>
    <w:tblStylePr w:type="lastCol">
      <w:rPr>
        <w:b w:val="0"/>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ab">
    <w:name w:val="Balloon Text"/>
    <w:basedOn w:val="a"/>
    <w:link w:val="ac"/>
    <w:uiPriority w:val="99"/>
    <w:semiHidden/>
    <w:unhideWhenUsed/>
    <w:rsid w:val="00F349C7"/>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F349C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55625">
      <w:bodyDiv w:val="1"/>
      <w:marLeft w:val="0"/>
      <w:marRight w:val="0"/>
      <w:marTop w:val="0"/>
      <w:marBottom w:val="0"/>
      <w:divBdr>
        <w:top w:val="none" w:sz="0" w:space="0" w:color="auto"/>
        <w:left w:val="none" w:sz="0" w:space="0" w:color="auto"/>
        <w:bottom w:val="none" w:sz="0" w:space="0" w:color="auto"/>
        <w:right w:val="none" w:sz="0" w:space="0" w:color="auto"/>
      </w:divBdr>
      <w:divsChild>
        <w:div w:id="1018240429">
          <w:marLeft w:val="0"/>
          <w:marRight w:val="0"/>
          <w:marTop w:val="0"/>
          <w:marBottom w:val="0"/>
          <w:divBdr>
            <w:top w:val="none" w:sz="0" w:space="0" w:color="auto"/>
            <w:left w:val="single" w:sz="24" w:space="31" w:color="7FC0DB"/>
            <w:bottom w:val="none" w:sz="0" w:space="0" w:color="auto"/>
            <w:right w:val="none" w:sz="0" w:space="0" w:color="auto"/>
          </w:divBdr>
        </w:div>
        <w:div w:id="954562171">
          <w:marLeft w:val="0"/>
          <w:marRight w:val="0"/>
          <w:marTop w:val="0"/>
          <w:marBottom w:val="0"/>
          <w:divBdr>
            <w:top w:val="none" w:sz="0" w:space="0" w:color="auto"/>
            <w:left w:val="single" w:sz="24" w:space="31" w:color="7FC0DB"/>
            <w:bottom w:val="none" w:sz="0" w:space="0" w:color="auto"/>
            <w:right w:val="none" w:sz="0" w:space="0" w:color="auto"/>
          </w:divBdr>
        </w:div>
      </w:divsChild>
    </w:div>
    <w:div w:id="217016672">
      <w:bodyDiv w:val="1"/>
      <w:marLeft w:val="0"/>
      <w:marRight w:val="0"/>
      <w:marTop w:val="0"/>
      <w:marBottom w:val="0"/>
      <w:divBdr>
        <w:top w:val="none" w:sz="0" w:space="0" w:color="auto"/>
        <w:left w:val="none" w:sz="0" w:space="0" w:color="auto"/>
        <w:bottom w:val="none" w:sz="0" w:space="0" w:color="auto"/>
        <w:right w:val="none" w:sz="0" w:space="0" w:color="auto"/>
      </w:divBdr>
      <w:divsChild>
        <w:div w:id="1997296283">
          <w:marLeft w:val="0"/>
          <w:marRight w:val="0"/>
          <w:marTop w:val="0"/>
          <w:marBottom w:val="0"/>
          <w:divBdr>
            <w:top w:val="none" w:sz="0" w:space="0" w:color="auto"/>
            <w:left w:val="single" w:sz="24" w:space="31" w:color="7FC0DB"/>
            <w:bottom w:val="none" w:sz="0" w:space="0" w:color="auto"/>
            <w:right w:val="none" w:sz="0" w:space="0" w:color="auto"/>
          </w:divBdr>
        </w:div>
        <w:div w:id="1777023297">
          <w:marLeft w:val="0"/>
          <w:marRight w:val="0"/>
          <w:marTop w:val="0"/>
          <w:marBottom w:val="0"/>
          <w:divBdr>
            <w:top w:val="none" w:sz="0" w:space="0" w:color="auto"/>
            <w:left w:val="single" w:sz="24" w:space="31" w:color="7FC0DB"/>
            <w:bottom w:val="none" w:sz="0" w:space="0" w:color="auto"/>
            <w:right w:val="none" w:sz="0" w:space="0" w:color="auto"/>
          </w:divBdr>
        </w:div>
        <w:div w:id="1559904114">
          <w:marLeft w:val="0"/>
          <w:marRight w:val="0"/>
          <w:marTop w:val="0"/>
          <w:marBottom w:val="0"/>
          <w:divBdr>
            <w:top w:val="none" w:sz="0" w:space="0" w:color="auto"/>
            <w:left w:val="single" w:sz="24" w:space="31" w:color="98CFC1"/>
            <w:bottom w:val="none" w:sz="0" w:space="0" w:color="auto"/>
            <w:right w:val="none" w:sz="0" w:space="0" w:color="auto"/>
          </w:divBdr>
        </w:div>
      </w:divsChild>
    </w:div>
    <w:div w:id="251669183">
      <w:bodyDiv w:val="1"/>
      <w:marLeft w:val="0"/>
      <w:marRight w:val="0"/>
      <w:marTop w:val="0"/>
      <w:marBottom w:val="0"/>
      <w:divBdr>
        <w:top w:val="none" w:sz="0" w:space="0" w:color="auto"/>
        <w:left w:val="none" w:sz="0" w:space="0" w:color="auto"/>
        <w:bottom w:val="none" w:sz="0" w:space="0" w:color="auto"/>
        <w:right w:val="none" w:sz="0" w:space="0" w:color="auto"/>
      </w:divBdr>
      <w:divsChild>
        <w:div w:id="766461991">
          <w:marLeft w:val="0"/>
          <w:marRight w:val="0"/>
          <w:marTop w:val="0"/>
          <w:marBottom w:val="0"/>
          <w:divBdr>
            <w:top w:val="none" w:sz="0" w:space="0" w:color="auto"/>
            <w:left w:val="single" w:sz="24" w:space="31" w:color="7FC0DB"/>
            <w:bottom w:val="none" w:sz="0" w:space="0" w:color="auto"/>
            <w:right w:val="none" w:sz="0" w:space="0" w:color="auto"/>
          </w:divBdr>
        </w:div>
        <w:div w:id="1008606260">
          <w:marLeft w:val="0"/>
          <w:marRight w:val="0"/>
          <w:marTop w:val="0"/>
          <w:marBottom w:val="0"/>
          <w:divBdr>
            <w:top w:val="none" w:sz="0" w:space="0" w:color="auto"/>
            <w:left w:val="single" w:sz="24" w:space="31" w:color="7FC0DB"/>
            <w:bottom w:val="none" w:sz="0" w:space="0" w:color="auto"/>
            <w:right w:val="none" w:sz="0" w:space="0" w:color="auto"/>
          </w:divBdr>
        </w:div>
        <w:div w:id="472480373">
          <w:marLeft w:val="0"/>
          <w:marRight w:val="0"/>
          <w:marTop w:val="0"/>
          <w:marBottom w:val="0"/>
          <w:divBdr>
            <w:top w:val="none" w:sz="0" w:space="0" w:color="auto"/>
            <w:left w:val="single" w:sz="24" w:space="31" w:color="98CFC1"/>
            <w:bottom w:val="none" w:sz="0" w:space="0" w:color="auto"/>
            <w:right w:val="none" w:sz="0" w:space="0" w:color="auto"/>
          </w:divBdr>
        </w:div>
        <w:div w:id="840462477">
          <w:marLeft w:val="0"/>
          <w:marRight w:val="0"/>
          <w:marTop w:val="0"/>
          <w:marBottom w:val="0"/>
          <w:divBdr>
            <w:top w:val="none" w:sz="0" w:space="0" w:color="auto"/>
            <w:left w:val="single" w:sz="24" w:space="31" w:color="7FC0DB"/>
            <w:bottom w:val="none" w:sz="0" w:space="0" w:color="auto"/>
            <w:right w:val="none" w:sz="0" w:space="0" w:color="auto"/>
          </w:divBdr>
        </w:div>
        <w:div w:id="1613636270">
          <w:marLeft w:val="0"/>
          <w:marRight w:val="0"/>
          <w:marTop w:val="0"/>
          <w:marBottom w:val="0"/>
          <w:divBdr>
            <w:top w:val="none" w:sz="0" w:space="0" w:color="auto"/>
            <w:left w:val="single" w:sz="24" w:space="31" w:color="7FC0DB"/>
            <w:bottom w:val="none" w:sz="0" w:space="0" w:color="auto"/>
            <w:right w:val="none" w:sz="0" w:space="0" w:color="auto"/>
          </w:divBdr>
        </w:div>
        <w:div w:id="183906560">
          <w:marLeft w:val="0"/>
          <w:marRight w:val="0"/>
          <w:marTop w:val="0"/>
          <w:marBottom w:val="0"/>
          <w:divBdr>
            <w:top w:val="none" w:sz="0" w:space="0" w:color="auto"/>
            <w:left w:val="single" w:sz="24" w:space="31" w:color="7FC0DB"/>
            <w:bottom w:val="none" w:sz="0" w:space="0" w:color="auto"/>
            <w:right w:val="none" w:sz="0" w:space="0" w:color="auto"/>
          </w:divBdr>
        </w:div>
        <w:div w:id="97877440">
          <w:marLeft w:val="0"/>
          <w:marRight w:val="0"/>
          <w:marTop w:val="0"/>
          <w:marBottom w:val="0"/>
          <w:divBdr>
            <w:top w:val="none" w:sz="0" w:space="0" w:color="auto"/>
            <w:left w:val="single" w:sz="24" w:space="31" w:color="7FC0DB"/>
            <w:bottom w:val="none" w:sz="0" w:space="0" w:color="auto"/>
            <w:right w:val="none" w:sz="0" w:space="0" w:color="auto"/>
          </w:divBdr>
        </w:div>
        <w:div w:id="934705079">
          <w:marLeft w:val="0"/>
          <w:marRight w:val="0"/>
          <w:marTop w:val="0"/>
          <w:marBottom w:val="0"/>
          <w:divBdr>
            <w:top w:val="none" w:sz="0" w:space="0" w:color="auto"/>
            <w:left w:val="single" w:sz="24" w:space="31" w:color="DDA7AE"/>
            <w:bottom w:val="none" w:sz="0" w:space="0" w:color="auto"/>
            <w:right w:val="none" w:sz="0" w:space="0" w:color="auto"/>
          </w:divBdr>
        </w:div>
        <w:div w:id="297489878">
          <w:marLeft w:val="0"/>
          <w:marRight w:val="0"/>
          <w:marTop w:val="0"/>
          <w:marBottom w:val="0"/>
          <w:divBdr>
            <w:top w:val="none" w:sz="0" w:space="0" w:color="auto"/>
            <w:left w:val="single" w:sz="24" w:space="31" w:color="7FC0DB"/>
            <w:bottom w:val="none" w:sz="0" w:space="0" w:color="auto"/>
            <w:right w:val="none" w:sz="0" w:space="0" w:color="auto"/>
          </w:divBdr>
        </w:div>
        <w:div w:id="888415118">
          <w:marLeft w:val="0"/>
          <w:marRight w:val="0"/>
          <w:marTop w:val="0"/>
          <w:marBottom w:val="0"/>
          <w:divBdr>
            <w:top w:val="none" w:sz="0" w:space="0" w:color="auto"/>
            <w:left w:val="single" w:sz="24" w:space="31" w:color="7FC0DB"/>
            <w:bottom w:val="none" w:sz="0" w:space="0" w:color="auto"/>
            <w:right w:val="none" w:sz="0" w:space="0" w:color="auto"/>
          </w:divBdr>
        </w:div>
        <w:div w:id="1629781667">
          <w:marLeft w:val="0"/>
          <w:marRight w:val="0"/>
          <w:marTop w:val="0"/>
          <w:marBottom w:val="0"/>
          <w:divBdr>
            <w:top w:val="none" w:sz="0" w:space="0" w:color="auto"/>
            <w:left w:val="single" w:sz="24" w:space="31" w:color="7FC0DB"/>
            <w:bottom w:val="none" w:sz="0" w:space="0" w:color="auto"/>
            <w:right w:val="none" w:sz="0" w:space="0" w:color="auto"/>
          </w:divBdr>
        </w:div>
        <w:div w:id="1128595623">
          <w:marLeft w:val="0"/>
          <w:marRight w:val="0"/>
          <w:marTop w:val="0"/>
          <w:marBottom w:val="0"/>
          <w:divBdr>
            <w:top w:val="none" w:sz="0" w:space="0" w:color="auto"/>
            <w:left w:val="single" w:sz="24" w:space="31" w:color="E9C89B"/>
            <w:bottom w:val="none" w:sz="0" w:space="0" w:color="auto"/>
            <w:right w:val="none" w:sz="0" w:space="0" w:color="auto"/>
          </w:divBdr>
        </w:div>
        <w:div w:id="1705787740">
          <w:marLeft w:val="0"/>
          <w:marRight w:val="0"/>
          <w:marTop w:val="0"/>
          <w:marBottom w:val="0"/>
          <w:divBdr>
            <w:top w:val="none" w:sz="0" w:space="0" w:color="auto"/>
            <w:left w:val="single" w:sz="24" w:space="31" w:color="DDA7AE"/>
            <w:bottom w:val="none" w:sz="0" w:space="0" w:color="auto"/>
            <w:right w:val="none" w:sz="0" w:space="0" w:color="auto"/>
          </w:divBdr>
        </w:div>
        <w:div w:id="1135610264">
          <w:marLeft w:val="0"/>
          <w:marRight w:val="0"/>
          <w:marTop w:val="0"/>
          <w:marBottom w:val="0"/>
          <w:divBdr>
            <w:top w:val="none" w:sz="0" w:space="0" w:color="auto"/>
            <w:left w:val="single" w:sz="24" w:space="31" w:color="DDA7AE"/>
            <w:bottom w:val="none" w:sz="0" w:space="0" w:color="auto"/>
            <w:right w:val="none" w:sz="0" w:space="0" w:color="auto"/>
          </w:divBdr>
        </w:div>
        <w:div w:id="305013521">
          <w:marLeft w:val="0"/>
          <w:marRight w:val="0"/>
          <w:marTop w:val="0"/>
          <w:marBottom w:val="0"/>
          <w:divBdr>
            <w:top w:val="none" w:sz="0" w:space="0" w:color="auto"/>
            <w:left w:val="single" w:sz="24" w:space="31" w:color="7FC0DB"/>
            <w:bottom w:val="none" w:sz="0" w:space="0" w:color="auto"/>
            <w:right w:val="none" w:sz="0" w:space="0" w:color="auto"/>
          </w:divBdr>
        </w:div>
        <w:div w:id="1130979885">
          <w:marLeft w:val="0"/>
          <w:marRight w:val="0"/>
          <w:marTop w:val="0"/>
          <w:marBottom w:val="0"/>
          <w:divBdr>
            <w:top w:val="none" w:sz="0" w:space="0" w:color="auto"/>
            <w:left w:val="single" w:sz="24" w:space="31" w:color="E9C89B"/>
            <w:bottom w:val="none" w:sz="0" w:space="0" w:color="auto"/>
            <w:right w:val="none" w:sz="0" w:space="0" w:color="auto"/>
          </w:divBdr>
        </w:div>
        <w:div w:id="771439833">
          <w:marLeft w:val="0"/>
          <w:marRight w:val="0"/>
          <w:marTop w:val="0"/>
          <w:marBottom w:val="0"/>
          <w:divBdr>
            <w:top w:val="none" w:sz="0" w:space="0" w:color="auto"/>
            <w:left w:val="single" w:sz="24" w:space="31" w:color="98CFC1"/>
            <w:bottom w:val="none" w:sz="0" w:space="0" w:color="auto"/>
            <w:right w:val="none" w:sz="0" w:space="0" w:color="auto"/>
          </w:divBdr>
        </w:div>
        <w:div w:id="936257148">
          <w:marLeft w:val="0"/>
          <w:marRight w:val="0"/>
          <w:marTop w:val="0"/>
          <w:marBottom w:val="0"/>
          <w:divBdr>
            <w:top w:val="none" w:sz="0" w:space="0" w:color="auto"/>
            <w:left w:val="single" w:sz="24" w:space="31" w:color="98CFC1"/>
            <w:bottom w:val="none" w:sz="0" w:space="0" w:color="auto"/>
            <w:right w:val="none" w:sz="0" w:space="0" w:color="auto"/>
          </w:divBdr>
        </w:div>
        <w:div w:id="2024698051">
          <w:marLeft w:val="0"/>
          <w:marRight w:val="0"/>
          <w:marTop w:val="0"/>
          <w:marBottom w:val="0"/>
          <w:divBdr>
            <w:top w:val="none" w:sz="0" w:space="0" w:color="auto"/>
            <w:left w:val="single" w:sz="24" w:space="31" w:color="98CFC1"/>
            <w:bottom w:val="none" w:sz="0" w:space="0" w:color="auto"/>
            <w:right w:val="none" w:sz="0" w:space="0" w:color="auto"/>
          </w:divBdr>
        </w:div>
        <w:div w:id="1139762814">
          <w:marLeft w:val="0"/>
          <w:marRight w:val="0"/>
          <w:marTop w:val="0"/>
          <w:marBottom w:val="0"/>
          <w:divBdr>
            <w:top w:val="none" w:sz="0" w:space="0" w:color="auto"/>
            <w:left w:val="single" w:sz="24" w:space="31" w:color="DDA7AE"/>
            <w:bottom w:val="none" w:sz="0" w:space="0" w:color="auto"/>
            <w:right w:val="none" w:sz="0" w:space="0" w:color="auto"/>
          </w:divBdr>
        </w:div>
        <w:div w:id="1315375415">
          <w:marLeft w:val="0"/>
          <w:marRight w:val="0"/>
          <w:marTop w:val="0"/>
          <w:marBottom w:val="0"/>
          <w:divBdr>
            <w:top w:val="none" w:sz="0" w:space="0" w:color="auto"/>
            <w:left w:val="single" w:sz="24" w:space="31" w:color="DDA7AE"/>
            <w:bottom w:val="none" w:sz="0" w:space="0" w:color="auto"/>
            <w:right w:val="none" w:sz="0" w:space="0" w:color="auto"/>
          </w:divBdr>
        </w:div>
        <w:div w:id="1330210913">
          <w:marLeft w:val="0"/>
          <w:marRight w:val="0"/>
          <w:marTop w:val="0"/>
          <w:marBottom w:val="0"/>
          <w:divBdr>
            <w:top w:val="none" w:sz="0" w:space="0" w:color="auto"/>
            <w:left w:val="single" w:sz="24" w:space="31" w:color="E9C89B"/>
            <w:bottom w:val="none" w:sz="0" w:space="0" w:color="auto"/>
            <w:right w:val="none" w:sz="0" w:space="0" w:color="auto"/>
          </w:divBdr>
        </w:div>
        <w:div w:id="2087652814">
          <w:marLeft w:val="0"/>
          <w:marRight w:val="0"/>
          <w:marTop w:val="0"/>
          <w:marBottom w:val="0"/>
          <w:divBdr>
            <w:top w:val="none" w:sz="0" w:space="0" w:color="auto"/>
            <w:left w:val="single" w:sz="24" w:space="31" w:color="98CFC1"/>
            <w:bottom w:val="none" w:sz="0" w:space="0" w:color="auto"/>
            <w:right w:val="none" w:sz="0" w:space="0" w:color="auto"/>
          </w:divBdr>
        </w:div>
        <w:div w:id="1684622821">
          <w:marLeft w:val="0"/>
          <w:marRight w:val="0"/>
          <w:marTop w:val="0"/>
          <w:marBottom w:val="0"/>
          <w:divBdr>
            <w:top w:val="none" w:sz="0" w:space="0" w:color="auto"/>
            <w:left w:val="single" w:sz="24" w:space="31" w:color="98CFC1"/>
            <w:bottom w:val="none" w:sz="0" w:space="0" w:color="auto"/>
            <w:right w:val="none" w:sz="0" w:space="0" w:color="auto"/>
          </w:divBdr>
        </w:div>
        <w:div w:id="1741714020">
          <w:marLeft w:val="0"/>
          <w:marRight w:val="0"/>
          <w:marTop w:val="0"/>
          <w:marBottom w:val="0"/>
          <w:divBdr>
            <w:top w:val="none" w:sz="0" w:space="0" w:color="auto"/>
            <w:left w:val="single" w:sz="24" w:space="31" w:color="98CFC1"/>
            <w:bottom w:val="none" w:sz="0" w:space="0" w:color="auto"/>
            <w:right w:val="none" w:sz="0" w:space="0" w:color="auto"/>
          </w:divBdr>
        </w:div>
        <w:div w:id="1708722543">
          <w:marLeft w:val="0"/>
          <w:marRight w:val="0"/>
          <w:marTop w:val="0"/>
          <w:marBottom w:val="0"/>
          <w:divBdr>
            <w:top w:val="none" w:sz="0" w:space="0" w:color="auto"/>
            <w:left w:val="single" w:sz="24" w:space="31" w:color="7FC0DB"/>
            <w:bottom w:val="none" w:sz="0" w:space="0" w:color="auto"/>
            <w:right w:val="none" w:sz="0" w:space="0" w:color="auto"/>
          </w:divBdr>
        </w:div>
        <w:div w:id="1040083319">
          <w:marLeft w:val="0"/>
          <w:marRight w:val="0"/>
          <w:marTop w:val="0"/>
          <w:marBottom w:val="0"/>
          <w:divBdr>
            <w:top w:val="none" w:sz="0" w:space="0" w:color="auto"/>
            <w:left w:val="single" w:sz="24" w:space="31" w:color="E9C89B"/>
            <w:bottom w:val="none" w:sz="0" w:space="0" w:color="auto"/>
            <w:right w:val="none" w:sz="0" w:space="0" w:color="auto"/>
          </w:divBdr>
        </w:div>
        <w:div w:id="2048335320">
          <w:marLeft w:val="0"/>
          <w:marRight w:val="0"/>
          <w:marTop w:val="0"/>
          <w:marBottom w:val="0"/>
          <w:divBdr>
            <w:top w:val="none" w:sz="0" w:space="0" w:color="auto"/>
            <w:left w:val="single" w:sz="24" w:space="31" w:color="E9C89B"/>
            <w:bottom w:val="none" w:sz="0" w:space="0" w:color="auto"/>
            <w:right w:val="none" w:sz="0" w:space="0" w:color="auto"/>
          </w:divBdr>
        </w:div>
        <w:div w:id="140004592">
          <w:marLeft w:val="0"/>
          <w:marRight w:val="0"/>
          <w:marTop w:val="0"/>
          <w:marBottom w:val="0"/>
          <w:divBdr>
            <w:top w:val="none" w:sz="0" w:space="0" w:color="auto"/>
            <w:left w:val="single" w:sz="24" w:space="31" w:color="98CFC1"/>
            <w:bottom w:val="none" w:sz="0" w:space="0" w:color="auto"/>
            <w:right w:val="none" w:sz="0" w:space="0" w:color="auto"/>
          </w:divBdr>
        </w:div>
        <w:div w:id="350879760">
          <w:marLeft w:val="0"/>
          <w:marRight w:val="0"/>
          <w:marTop w:val="0"/>
          <w:marBottom w:val="0"/>
          <w:divBdr>
            <w:top w:val="none" w:sz="0" w:space="0" w:color="auto"/>
            <w:left w:val="single" w:sz="24" w:space="31" w:color="7FC0DB"/>
            <w:bottom w:val="none" w:sz="0" w:space="0" w:color="auto"/>
            <w:right w:val="none" w:sz="0" w:space="0" w:color="auto"/>
          </w:divBdr>
        </w:div>
        <w:div w:id="874193793">
          <w:marLeft w:val="0"/>
          <w:marRight w:val="0"/>
          <w:marTop w:val="0"/>
          <w:marBottom w:val="0"/>
          <w:divBdr>
            <w:top w:val="none" w:sz="0" w:space="0" w:color="auto"/>
            <w:left w:val="single" w:sz="24" w:space="31" w:color="7FC0DB"/>
            <w:bottom w:val="none" w:sz="0" w:space="0" w:color="auto"/>
            <w:right w:val="none" w:sz="0" w:space="0" w:color="auto"/>
          </w:divBdr>
        </w:div>
        <w:div w:id="1577744266">
          <w:marLeft w:val="0"/>
          <w:marRight w:val="0"/>
          <w:marTop w:val="0"/>
          <w:marBottom w:val="0"/>
          <w:divBdr>
            <w:top w:val="none" w:sz="0" w:space="0" w:color="auto"/>
            <w:left w:val="single" w:sz="24" w:space="31" w:color="7FC0DB"/>
            <w:bottom w:val="none" w:sz="0" w:space="0" w:color="auto"/>
            <w:right w:val="none" w:sz="0" w:space="0" w:color="auto"/>
          </w:divBdr>
        </w:div>
        <w:div w:id="2034725298">
          <w:marLeft w:val="0"/>
          <w:marRight w:val="0"/>
          <w:marTop w:val="0"/>
          <w:marBottom w:val="0"/>
          <w:divBdr>
            <w:top w:val="none" w:sz="0" w:space="0" w:color="auto"/>
            <w:left w:val="single" w:sz="24" w:space="31" w:color="98CFC1"/>
            <w:bottom w:val="none" w:sz="0" w:space="0" w:color="auto"/>
            <w:right w:val="none" w:sz="0" w:space="0" w:color="auto"/>
          </w:divBdr>
        </w:div>
        <w:div w:id="1776748495">
          <w:marLeft w:val="0"/>
          <w:marRight w:val="0"/>
          <w:marTop w:val="0"/>
          <w:marBottom w:val="0"/>
          <w:divBdr>
            <w:top w:val="none" w:sz="0" w:space="0" w:color="auto"/>
            <w:left w:val="single" w:sz="24" w:space="31" w:color="98CFC1"/>
            <w:bottom w:val="none" w:sz="0" w:space="0" w:color="auto"/>
            <w:right w:val="none" w:sz="0" w:space="0" w:color="auto"/>
          </w:divBdr>
        </w:div>
      </w:divsChild>
    </w:div>
    <w:div w:id="308555225">
      <w:bodyDiv w:val="1"/>
      <w:marLeft w:val="0"/>
      <w:marRight w:val="0"/>
      <w:marTop w:val="0"/>
      <w:marBottom w:val="0"/>
      <w:divBdr>
        <w:top w:val="none" w:sz="0" w:space="0" w:color="auto"/>
        <w:left w:val="none" w:sz="0" w:space="0" w:color="auto"/>
        <w:bottom w:val="none" w:sz="0" w:space="0" w:color="auto"/>
        <w:right w:val="none" w:sz="0" w:space="0" w:color="auto"/>
      </w:divBdr>
      <w:divsChild>
        <w:div w:id="140970889">
          <w:marLeft w:val="0"/>
          <w:marRight w:val="0"/>
          <w:marTop w:val="0"/>
          <w:marBottom w:val="0"/>
          <w:divBdr>
            <w:top w:val="none" w:sz="0" w:space="0" w:color="auto"/>
            <w:left w:val="single" w:sz="24" w:space="31" w:color="7FC0DB"/>
            <w:bottom w:val="none" w:sz="0" w:space="0" w:color="auto"/>
            <w:right w:val="none" w:sz="0" w:space="0" w:color="auto"/>
          </w:divBdr>
        </w:div>
        <w:div w:id="52196690">
          <w:marLeft w:val="0"/>
          <w:marRight w:val="0"/>
          <w:marTop w:val="0"/>
          <w:marBottom w:val="0"/>
          <w:divBdr>
            <w:top w:val="none" w:sz="0" w:space="0" w:color="auto"/>
            <w:left w:val="single" w:sz="24" w:space="31" w:color="7FC0DB"/>
            <w:bottom w:val="none" w:sz="0" w:space="0" w:color="auto"/>
            <w:right w:val="none" w:sz="0" w:space="0" w:color="auto"/>
          </w:divBdr>
        </w:div>
        <w:div w:id="1303996320">
          <w:marLeft w:val="0"/>
          <w:marRight w:val="0"/>
          <w:marTop w:val="0"/>
          <w:marBottom w:val="0"/>
          <w:divBdr>
            <w:top w:val="none" w:sz="0" w:space="0" w:color="auto"/>
            <w:left w:val="single" w:sz="24" w:space="31" w:color="7FC0DB"/>
            <w:bottom w:val="none" w:sz="0" w:space="0" w:color="auto"/>
            <w:right w:val="none" w:sz="0" w:space="0" w:color="auto"/>
          </w:divBdr>
        </w:div>
      </w:divsChild>
    </w:div>
    <w:div w:id="353384508">
      <w:bodyDiv w:val="1"/>
      <w:marLeft w:val="0"/>
      <w:marRight w:val="0"/>
      <w:marTop w:val="0"/>
      <w:marBottom w:val="0"/>
      <w:divBdr>
        <w:top w:val="none" w:sz="0" w:space="0" w:color="auto"/>
        <w:left w:val="none" w:sz="0" w:space="0" w:color="auto"/>
        <w:bottom w:val="none" w:sz="0" w:space="0" w:color="auto"/>
        <w:right w:val="none" w:sz="0" w:space="0" w:color="auto"/>
      </w:divBdr>
    </w:div>
    <w:div w:id="428892737">
      <w:bodyDiv w:val="1"/>
      <w:marLeft w:val="0"/>
      <w:marRight w:val="0"/>
      <w:marTop w:val="0"/>
      <w:marBottom w:val="0"/>
      <w:divBdr>
        <w:top w:val="none" w:sz="0" w:space="0" w:color="auto"/>
        <w:left w:val="none" w:sz="0" w:space="0" w:color="auto"/>
        <w:bottom w:val="none" w:sz="0" w:space="0" w:color="auto"/>
        <w:right w:val="none" w:sz="0" w:space="0" w:color="auto"/>
      </w:divBdr>
      <w:divsChild>
        <w:div w:id="1123768123">
          <w:marLeft w:val="0"/>
          <w:marRight w:val="0"/>
          <w:marTop w:val="0"/>
          <w:marBottom w:val="0"/>
          <w:divBdr>
            <w:top w:val="none" w:sz="0" w:space="0" w:color="auto"/>
            <w:left w:val="single" w:sz="24" w:space="31" w:color="7FC0DB"/>
            <w:bottom w:val="none" w:sz="0" w:space="0" w:color="auto"/>
            <w:right w:val="none" w:sz="0" w:space="0" w:color="auto"/>
          </w:divBdr>
        </w:div>
        <w:div w:id="1374118426">
          <w:marLeft w:val="0"/>
          <w:marRight w:val="0"/>
          <w:marTop w:val="0"/>
          <w:marBottom w:val="0"/>
          <w:divBdr>
            <w:top w:val="none" w:sz="0" w:space="0" w:color="auto"/>
            <w:left w:val="single" w:sz="24" w:space="31" w:color="98CFC1"/>
            <w:bottom w:val="none" w:sz="0" w:space="0" w:color="auto"/>
            <w:right w:val="none" w:sz="0" w:space="0" w:color="auto"/>
          </w:divBdr>
        </w:div>
        <w:div w:id="1862695473">
          <w:marLeft w:val="0"/>
          <w:marRight w:val="0"/>
          <w:marTop w:val="0"/>
          <w:marBottom w:val="0"/>
          <w:divBdr>
            <w:top w:val="none" w:sz="0" w:space="0" w:color="auto"/>
            <w:left w:val="single" w:sz="24" w:space="31" w:color="7FC0DB"/>
            <w:bottom w:val="none" w:sz="0" w:space="0" w:color="auto"/>
            <w:right w:val="none" w:sz="0" w:space="0" w:color="auto"/>
          </w:divBdr>
        </w:div>
        <w:div w:id="684283640">
          <w:marLeft w:val="0"/>
          <w:marRight w:val="0"/>
          <w:marTop w:val="0"/>
          <w:marBottom w:val="0"/>
          <w:divBdr>
            <w:top w:val="none" w:sz="0" w:space="0" w:color="auto"/>
            <w:left w:val="single" w:sz="24" w:space="31" w:color="7FC0DB"/>
            <w:bottom w:val="none" w:sz="0" w:space="0" w:color="auto"/>
            <w:right w:val="none" w:sz="0" w:space="0" w:color="auto"/>
          </w:divBdr>
        </w:div>
      </w:divsChild>
    </w:div>
    <w:div w:id="481238901">
      <w:bodyDiv w:val="1"/>
      <w:marLeft w:val="0"/>
      <w:marRight w:val="0"/>
      <w:marTop w:val="0"/>
      <w:marBottom w:val="0"/>
      <w:divBdr>
        <w:top w:val="none" w:sz="0" w:space="0" w:color="auto"/>
        <w:left w:val="none" w:sz="0" w:space="0" w:color="auto"/>
        <w:bottom w:val="none" w:sz="0" w:space="0" w:color="auto"/>
        <w:right w:val="none" w:sz="0" w:space="0" w:color="auto"/>
      </w:divBdr>
      <w:divsChild>
        <w:div w:id="1588080196">
          <w:marLeft w:val="0"/>
          <w:marRight w:val="0"/>
          <w:marTop w:val="0"/>
          <w:marBottom w:val="0"/>
          <w:divBdr>
            <w:top w:val="none" w:sz="0" w:space="0" w:color="auto"/>
            <w:left w:val="single" w:sz="24" w:space="31" w:color="7FC0DB"/>
            <w:bottom w:val="none" w:sz="0" w:space="0" w:color="auto"/>
            <w:right w:val="none" w:sz="0" w:space="0" w:color="auto"/>
          </w:divBdr>
        </w:div>
        <w:div w:id="1156411099">
          <w:marLeft w:val="0"/>
          <w:marRight w:val="0"/>
          <w:marTop w:val="0"/>
          <w:marBottom w:val="0"/>
          <w:divBdr>
            <w:top w:val="none" w:sz="0" w:space="0" w:color="auto"/>
            <w:left w:val="single" w:sz="24" w:space="31" w:color="7FC0DB"/>
            <w:bottom w:val="none" w:sz="0" w:space="0" w:color="auto"/>
            <w:right w:val="none" w:sz="0" w:space="0" w:color="auto"/>
          </w:divBdr>
        </w:div>
        <w:div w:id="504711459">
          <w:marLeft w:val="0"/>
          <w:marRight w:val="0"/>
          <w:marTop w:val="0"/>
          <w:marBottom w:val="0"/>
          <w:divBdr>
            <w:top w:val="none" w:sz="0" w:space="0" w:color="auto"/>
            <w:left w:val="single" w:sz="24" w:space="31" w:color="7FC0DB"/>
            <w:bottom w:val="none" w:sz="0" w:space="0" w:color="auto"/>
            <w:right w:val="none" w:sz="0" w:space="0" w:color="auto"/>
          </w:divBdr>
        </w:div>
        <w:div w:id="1054351684">
          <w:marLeft w:val="0"/>
          <w:marRight w:val="0"/>
          <w:marTop w:val="0"/>
          <w:marBottom w:val="0"/>
          <w:divBdr>
            <w:top w:val="none" w:sz="0" w:space="0" w:color="auto"/>
            <w:left w:val="single" w:sz="24" w:space="31" w:color="7FC0DB"/>
            <w:bottom w:val="none" w:sz="0" w:space="0" w:color="auto"/>
            <w:right w:val="none" w:sz="0" w:space="0" w:color="auto"/>
          </w:divBdr>
        </w:div>
        <w:div w:id="2096630763">
          <w:marLeft w:val="0"/>
          <w:marRight w:val="0"/>
          <w:marTop w:val="0"/>
          <w:marBottom w:val="0"/>
          <w:divBdr>
            <w:top w:val="none" w:sz="0" w:space="0" w:color="auto"/>
            <w:left w:val="single" w:sz="24" w:space="31" w:color="7FC0DB"/>
            <w:bottom w:val="none" w:sz="0" w:space="0" w:color="auto"/>
            <w:right w:val="none" w:sz="0" w:space="0" w:color="auto"/>
          </w:divBdr>
        </w:div>
        <w:div w:id="1201094867">
          <w:marLeft w:val="0"/>
          <w:marRight w:val="0"/>
          <w:marTop w:val="0"/>
          <w:marBottom w:val="0"/>
          <w:divBdr>
            <w:top w:val="none" w:sz="0" w:space="0" w:color="auto"/>
            <w:left w:val="single" w:sz="24" w:space="31" w:color="7FC0DB"/>
            <w:bottom w:val="none" w:sz="0" w:space="0" w:color="auto"/>
            <w:right w:val="none" w:sz="0" w:space="0" w:color="auto"/>
          </w:divBdr>
        </w:div>
        <w:div w:id="2021926193">
          <w:marLeft w:val="0"/>
          <w:marRight w:val="0"/>
          <w:marTop w:val="0"/>
          <w:marBottom w:val="0"/>
          <w:divBdr>
            <w:top w:val="none" w:sz="0" w:space="0" w:color="auto"/>
            <w:left w:val="single" w:sz="24" w:space="31" w:color="7FC0DB"/>
            <w:bottom w:val="none" w:sz="0" w:space="0" w:color="auto"/>
            <w:right w:val="none" w:sz="0" w:space="0" w:color="auto"/>
          </w:divBdr>
        </w:div>
        <w:div w:id="925960738">
          <w:marLeft w:val="0"/>
          <w:marRight w:val="0"/>
          <w:marTop w:val="0"/>
          <w:marBottom w:val="0"/>
          <w:divBdr>
            <w:top w:val="none" w:sz="0" w:space="0" w:color="auto"/>
            <w:left w:val="single" w:sz="24" w:space="31" w:color="7FC0DB"/>
            <w:bottom w:val="none" w:sz="0" w:space="0" w:color="auto"/>
            <w:right w:val="none" w:sz="0" w:space="0" w:color="auto"/>
          </w:divBdr>
        </w:div>
        <w:div w:id="1967546820">
          <w:marLeft w:val="0"/>
          <w:marRight w:val="0"/>
          <w:marTop w:val="0"/>
          <w:marBottom w:val="0"/>
          <w:divBdr>
            <w:top w:val="none" w:sz="0" w:space="0" w:color="auto"/>
            <w:left w:val="single" w:sz="24" w:space="31" w:color="7FC0DB"/>
            <w:bottom w:val="none" w:sz="0" w:space="0" w:color="auto"/>
            <w:right w:val="none" w:sz="0" w:space="0" w:color="auto"/>
          </w:divBdr>
        </w:div>
        <w:div w:id="655230325">
          <w:marLeft w:val="0"/>
          <w:marRight w:val="0"/>
          <w:marTop w:val="0"/>
          <w:marBottom w:val="0"/>
          <w:divBdr>
            <w:top w:val="none" w:sz="0" w:space="0" w:color="auto"/>
            <w:left w:val="single" w:sz="24" w:space="31" w:color="7FC0DB"/>
            <w:bottom w:val="none" w:sz="0" w:space="0" w:color="auto"/>
            <w:right w:val="none" w:sz="0" w:space="0" w:color="auto"/>
          </w:divBdr>
        </w:div>
        <w:div w:id="1373264735">
          <w:marLeft w:val="0"/>
          <w:marRight w:val="0"/>
          <w:marTop w:val="0"/>
          <w:marBottom w:val="0"/>
          <w:divBdr>
            <w:top w:val="none" w:sz="0" w:space="0" w:color="auto"/>
            <w:left w:val="single" w:sz="24" w:space="31" w:color="7FC0DB"/>
            <w:bottom w:val="none" w:sz="0" w:space="0" w:color="auto"/>
            <w:right w:val="none" w:sz="0" w:space="0" w:color="auto"/>
          </w:divBdr>
        </w:div>
        <w:div w:id="1814449164">
          <w:marLeft w:val="0"/>
          <w:marRight w:val="0"/>
          <w:marTop w:val="0"/>
          <w:marBottom w:val="0"/>
          <w:divBdr>
            <w:top w:val="none" w:sz="0" w:space="0" w:color="auto"/>
            <w:left w:val="single" w:sz="24" w:space="31" w:color="7FC0DB"/>
            <w:bottom w:val="none" w:sz="0" w:space="0" w:color="auto"/>
            <w:right w:val="none" w:sz="0" w:space="0" w:color="auto"/>
          </w:divBdr>
        </w:div>
        <w:div w:id="74784335">
          <w:marLeft w:val="0"/>
          <w:marRight w:val="0"/>
          <w:marTop w:val="0"/>
          <w:marBottom w:val="0"/>
          <w:divBdr>
            <w:top w:val="none" w:sz="0" w:space="0" w:color="auto"/>
            <w:left w:val="single" w:sz="24" w:space="31" w:color="7FC0DB"/>
            <w:bottom w:val="none" w:sz="0" w:space="0" w:color="auto"/>
            <w:right w:val="none" w:sz="0" w:space="0" w:color="auto"/>
          </w:divBdr>
        </w:div>
        <w:div w:id="312485690">
          <w:marLeft w:val="0"/>
          <w:marRight w:val="0"/>
          <w:marTop w:val="0"/>
          <w:marBottom w:val="0"/>
          <w:divBdr>
            <w:top w:val="none" w:sz="0" w:space="0" w:color="auto"/>
            <w:left w:val="single" w:sz="24" w:space="31" w:color="7FC0DB"/>
            <w:bottom w:val="none" w:sz="0" w:space="0" w:color="auto"/>
            <w:right w:val="none" w:sz="0" w:space="0" w:color="auto"/>
          </w:divBdr>
        </w:div>
        <w:div w:id="445974889">
          <w:marLeft w:val="0"/>
          <w:marRight w:val="0"/>
          <w:marTop w:val="0"/>
          <w:marBottom w:val="0"/>
          <w:divBdr>
            <w:top w:val="none" w:sz="0" w:space="0" w:color="auto"/>
            <w:left w:val="single" w:sz="24" w:space="31" w:color="7FC0DB"/>
            <w:bottom w:val="none" w:sz="0" w:space="0" w:color="auto"/>
            <w:right w:val="none" w:sz="0" w:space="0" w:color="auto"/>
          </w:divBdr>
        </w:div>
        <w:div w:id="1852448639">
          <w:marLeft w:val="0"/>
          <w:marRight w:val="0"/>
          <w:marTop w:val="0"/>
          <w:marBottom w:val="0"/>
          <w:divBdr>
            <w:top w:val="none" w:sz="0" w:space="0" w:color="auto"/>
            <w:left w:val="single" w:sz="24" w:space="31" w:color="7FC0DB"/>
            <w:bottom w:val="none" w:sz="0" w:space="0" w:color="auto"/>
            <w:right w:val="none" w:sz="0" w:space="0" w:color="auto"/>
          </w:divBdr>
        </w:div>
        <w:div w:id="1754430090">
          <w:marLeft w:val="0"/>
          <w:marRight w:val="0"/>
          <w:marTop w:val="0"/>
          <w:marBottom w:val="0"/>
          <w:divBdr>
            <w:top w:val="none" w:sz="0" w:space="0" w:color="auto"/>
            <w:left w:val="single" w:sz="24" w:space="31" w:color="7FC0DB"/>
            <w:bottom w:val="none" w:sz="0" w:space="0" w:color="auto"/>
            <w:right w:val="none" w:sz="0" w:space="0" w:color="auto"/>
          </w:divBdr>
        </w:div>
        <w:div w:id="201483031">
          <w:marLeft w:val="0"/>
          <w:marRight w:val="0"/>
          <w:marTop w:val="0"/>
          <w:marBottom w:val="0"/>
          <w:divBdr>
            <w:top w:val="none" w:sz="0" w:space="0" w:color="auto"/>
            <w:left w:val="single" w:sz="24" w:space="31" w:color="7FC0DB"/>
            <w:bottom w:val="none" w:sz="0" w:space="0" w:color="auto"/>
            <w:right w:val="none" w:sz="0" w:space="0" w:color="auto"/>
          </w:divBdr>
        </w:div>
        <w:div w:id="2118595295">
          <w:marLeft w:val="0"/>
          <w:marRight w:val="0"/>
          <w:marTop w:val="0"/>
          <w:marBottom w:val="0"/>
          <w:divBdr>
            <w:top w:val="none" w:sz="0" w:space="0" w:color="auto"/>
            <w:left w:val="single" w:sz="24" w:space="31" w:color="7FC0DB"/>
            <w:bottom w:val="none" w:sz="0" w:space="0" w:color="auto"/>
            <w:right w:val="none" w:sz="0" w:space="0" w:color="auto"/>
          </w:divBdr>
        </w:div>
        <w:div w:id="1948078328">
          <w:marLeft w:val="0"/>
          <w:marRight w:val="0"/>
          <w:marTop w:val="0"/>
          <w:marBottom w:val="0"/>
          <w:divBdr>
            <w:top w:val="none" w:sz="0" w:space="0" w:color="auto"/>
            <w:left w:val="single" w:sz="24" w:space="31" w:color="7FC0DB"/>
            <w:bottom w:val="none" w:sz="0" w:space="0" w:color="auto"/>
            <w:right w:val="none" w:sz="0" w:space="0" w:color="auto"/>
          </w:divBdr>
        </w:div>
        <w:div w:id="355666321">
          <w:marLeft w:val="0"/>
          <w:marRight w:val="0"/>
          <w:marTop w:val="0"/>
          <w:marBottom w:val="0"/>
          <w:divBdr>
            <w:top w:val="none" w:sz="0" w:space="0" w:color="auto"/>
            <w:left w:val="single" w:sz="24" w:space="31" w:color="7FC0DB"/>
            <w:bottom w:val="none" w:sz="0" w:space="0" w:color="auto"/>
            <w:right w:val="none" w:sz="0" w:space="0" w:color="auto"/>
          </w:divBdr>
        </w:div>
        <w:div w:id="1067146027">
          <w:marLeft w:val="0"/>
          <w:marRight w:val="0"/>
          <w:marTop w:val="0"/>
          <w:marBottom w:val="0"/>
          <w:divBdr>
            <w:top w:val="none" w:sz="0" w:space="0" w:color="auto"/>
            <w:left w:val="single" w:sz="24" w:space="31" w:color="7FC0DB"/>
            <w:bottom w:val="none" w:sz="0" w:space="0" w:color="auto"/>
            <w:right w:val="none" w:sz="0" w:space="0" w:color="auto"/>
          </w:divBdr>
        </w:div>
        <w:div w:id="1153137115">
          <w:marLeft w:val="0"/>
          <w:marRight w:val="0"/>
          <w:marTop w:val="0"/>
          <w:marBottom w:val="0"/>
          <w:divBdr>
            <w:top w:val="none" w:sz="0" w:space="0" w:color="auto"/>
            <w:left w:val="single" w:sz="24" w:space="31" w:color="7FC0DB"/>
            <w:bottom w:val="none" w:sz="0" w:space="0" w:color="auto"/>
            <w:right w:val="none" w:sz="0" w:space="0" w:color="auto"/>
          </w:divBdr>
        </w:div>
        <w:div w:id="1871799981">
          <w:marLeft w:val="0"/>
          <w:marRight w:val="0"/>
          <w:marTop w:val="0"/>
          <w:marBottom w:val="0"/>
          <w:divBdr>
            <w:top w:val="none" w:sz="0" w:space="0" w:color="auto"/>
            <w:left w:val="single" w:sz="24" w:space="31" w:color="7FC0DB"/>
            <w:bottom w:val="none" w:sz="0" w:space="0" w:color="auto"/>
            <w:right w:val="none" w:sz="0" w:space="0" w:color="auto"/>
          </w:divBdr>
        </w:div>
        <w:div w:id="1314411718">
          <w:marLeft w:val="0"/>
          <w:marRight w:val="0"/>
          <w:marTop w:val="0"/>
          <w:marBottom w:val="0"/>
          <w:divBdr>
            <w:top w:val="none" w:sz="0" w:space="0" w:color="auto"/>
            <w:left w:val="single" w:sz="24" w:space="31" w:color="7FC0DB"/>
            <w:bottom w:val="none" w:sz="0" w:space="0" w:color="auto"/>
            <w:right w:val="none" w:sz="0" w:space="0" w:color="auto"/>
          </w:divBdr>
        </w:div>
        <w:div w:id="119541517">
          <w:marLeft w:val="0"/>
          <w:marRight w:val="0"/>
          <w:marTop w:val="0"/>
          <w:marBottom w:val="0"/>
          <w:divBdr>
            <w:top w:val="none" w:sz="0" w:space="0" w:color="auto"/>
            <w:left w:val="single" w:sz="24" w:space="31" w:color="7FC0DB"/>
            <w:bottom w:val="none" w:sz="0" w:space="0" w:color="auto"/>
            <w:right w:val="none" w:sz="0" w:space="0" w:color="auto"/>
          </w:divBdr>
        </w:div>
        <w:div w:id="1920628775">
          <w:marLeft w:val="0"/>
          <w:marRight w:val="0"/>
          <w:marTop w:val="0"/>
          <w:marBottom w:val="0"/>
          <w:divBdr>
            <w:top w:val="none" w:sz="0" w:space="0" w:color="auto"/>
            <w:left w:val="single" w:sz="24" w:space="31" w:color="7FC0DB"/>
            <w:bottom w:val="none" w:sz="0" w:space="0" w:color="auto"/>
            <w:right w:val="none" w:sz="0" w:space="0" w:color="auto"/>
          </w:divBdr>
        </w:div>
        <w:div w:id="1754668474">
          <w:marLeft w:val="0"/>
          <w:marRight w:val="0"/>
          <w:marTop w:val="0"/>
          <w:marBottom w:val="0"/>
          <w:divBdr>
            <w:top w:val="none" w:sz="0" w:space="0" w:color="auto"/>
            <w:left w:val="single" w:sz="24" w:space="31" w:color="7FC0DB"/>
            <w:bottom w:val="none" w:sz="0" w:space="0" w:color="auto"/>
            <w:right w:val="none" w:sz="0" w:space="0" w:color="auto"/>
          </w:divBdr>
        </w:div>
        <w:div w:id="1282767243">
          <w:marLeft w:val="0"/>
          <w:marRight w:val="0"/>
          <w:marTop w:val="0"/>
          <w:marBottom w:val="0"/>
          <w:divBdr>
            <w:top w:val="none" w:sz="0" w:space="0" w:color="auto"/>
            <w:left w:val="single" w:sz="24" w:space="31" w:color="7FC0DB"/>
            <w:bottom w:val="none" w:sz="0" w:space="0" w:color="auto"/>
            <w:right w:val="none" w:sz="0" w:space="0" w:color="auto"/>
          </w:divBdr>
        </w:div>
        <w:div w:id="194462795">
          <w:marLeft w:val="0"/>
          <w:marRight w:val="0"/>
          <w:marTop w:val="0"/>
          <w:marBottom w:val="0"/>
          <w:divBdr>
            <w:top w:val="none" w:sz="0" w:space="0" w:color="auto"/>
            <w:left w:val="single" w:sz="24" w:space="31" w:color="7FC0DB"/>
            <w:bottom w:val="none" w:sz="0" w:space="0" w:color="auto"/>
            <w:right w:val="none" w:sz="0" w:space="0" w:color="auto"/>
          </w:divBdr>
        </w:div>
        <w:div w:id="914170014">
          <w:marLeft w:val="0"/>
          <w:marRight w:val="0"/>
          <w:marTop w:val="0"/>
          <w:marBottom w:val="0"/>
          <w:divBdr>
            <w:top w:val="none" w:sz="0" w:space="0" w:color="auto"/>
            <w:left w:val="single" w:sz="24" w:space="31" w:color="7FC0DB"/>
            <w:bottom w:val="none" w:sz="0" w:space="0" w:color="auto"/>
            <w:right w:val="none" w:sz="0" w:space="0" w:color="auto"/>
          </w:divBdr>
        </w:div>
        <w:div w:id="1436053397">
          <w:marLeft w:val="0"/>
          <w:marRight w:val="0"/>
          <w:marTop w:val="0"/>
          <w:marBottom w:val="0"/>
          <w:divBdr>
            <w:top w:val="none" w:sz="0" w:space="0" w:color="auto"/>
            <w:left w:val="single" w:sz="24" w:space="31" w:color="7FC0DB"/>
            <w:bottom w:val="none" w:sz="0" w:space="0" w:color="auto"/>
            <w:right w:val="none" w:sz="0" w:space="0" w:color="auto"/>
          </w:divBdr>
        </w:div>
        <w:div w:id="1294141845">
          <w:marLeft w:val="0"/>
          <w:marRight w:val="0"/>
          <w:marTop w:val="0"/>
          <w:marBottom w:val="0"/>
          <w:divBdr>
            <w:top w:val="none" w:sz="0" w:space="0" w:color="auto"/>
            <w:left w:val="single" w:sz="24" w:space="31" w:color="FFFFFF"/>
            <w:bottom w:val="none" w:sz="0" w:space="0" w:color="auto"/>
            <w:right w:val="none" w:sz="0" w:space="0" w:color="auto"/>
          </w:divBdr>
        </w:div>
        <w:div w:id="460609784">
          <w:marLeft w:val="0"/>
          <w:marRight w:val="0"/>
          <w:marTop w:val="0"/>
          <w:marBottom w:val="0"/>
          <w:divBdr>
            <w:top w:val="none" w:sz="0" w:space="0" w:color="auto"/>
            <w:left w:val="single" w:sz="24" w:space="31" w:color="7FC0DB"/>
            <w:bottom w:val="none" w:sz="0" w:space="0" w:color="auto"/>
            <w:right w:val="none" w:sz="0" w:space="0" w:color="auto"/>
          </w:divBdr>
        </w:div>
        <w:div w:id="89161575">
          <w:marLeft w:val="0"/>
          <w:marRight w:val="0"/>
          <w:marTop w:val="0"/>
          <w:marBottom w:val="0"/>
          <w:divBdr>
            <w:top w:val="none" w:sz="0" w:space="0" w:color="auto"/>
            <w:left w:val="single" w:sz="24" w:space="31" w:color="7FC0DB"/>
            <w:bottom w:val="none" w:sz="0" w:space="0" w:color="auto"/>
            <w:right w:val="none" w:sz="0" w:space="0" w:color="auto"/>
          </w:divBdr>
        </w:div>
        <w:div w:id="1464156555">
          <w:marLeft w:val="0"/>
          <w:marRight w:val="0"/>
          <w:marTop w:val="0"/>
          <w:marBottom w:val="0"/>
          <w:divBdr>
            <w:top w:val="none" w:sz="0" w:space="0" w:color="auto"/>
            <w:left w:val="single" w:sz="24" w:space="31" w:color="7FC0DB"/>
            <w:bottom w:val="none" w:sz="0" w:space="0" w:color="auto"/>
            <w:right w:val="none" w:sz="0" w:space="0" w:color="auto"/>
          </w:divBdr>
        </w:div>
      </w:divsChild>
    </w:div>
    <w:div w:id="552425990">
      <w:bodyDiv w:val="1"/>
      <w:marLeft w:val="0"/>
      <w:marRight w:val="0"/>
      <w:marTop w:val="0"/>
      <w:marBottom w:val="0"/>
      <w:divBdr>
        <w:top w:val="none" w:sz="0" w:space="0" w:color="auto"/>
        <w:left w:val="none" w:sz="0" w:space="0" w:color="auto"/>
        <w:bottom w:val="none" w:sz="0" w:space="0" w:color="auto"/>
        <w:right w:val="none" w:sz="0" w:space="0" w:color="auto"/>
      </w:divBdr>
      <w:divsChild>
        <w:div w:id="182597084">
          <w:marLeft w:val="0"/>
          <w:marRight w:val="0"/>
          <w:marTop w:val="0"/>
          <w:marBottom w:val="0"/>
          <w:divBdr>
            <w:top w:val="none" w:sz="0" w:space="0" w:color="auto"/>
            <w:left w:val="single" w:sz="24" w:space="31" w:color="7FC0DB"/>
            <w:bottom w:val="none" w:sz="0" w:space="0" w:color="auto"/>
            <w:right w:val="none" w:sz="0" w:space="0" w:color="auto"/>
          </w:divBdr>
        </w:div>
        <w:div w:id="2119787133">
          <w:marLeft w:val="0"/>
          <w:marRight w:val="0"/>
          <w:marTop w:val="0"/>
          <w:marBottom w:val="0"/>
          <w:divBdr>
            <w:top w:val="none" w:sz="0" w:space="0" w:color="auto"/>
            <w:left w:val="single" w:sz="24" w:space="31" w:color="7FC0DB"/>
            <w:bottom w:val="none" w:sz="0" w:space="0" w:color="auto"/>
            <w:right w:val="none" w:sz="0" w:space="0" w:color="auto"/>
          </w:divBdr>
        </w:div>
        <w:div w:id="833643784">
          <w:marLeft w:val="0"/>
          <w:marRight w:val="0"/>
          <w:marTop w:val="0"/>
          <w:marBottom w:val="0"/>
          <w:divBdr>
            <w:top w:val="none" w:sz="0" w:space="0" w:color="auto"/>
            <w:left w:val="single" w:sz="24" w:space="31" w:color="7FC0DB"/>
            <w:bottom w:val="none" w:sz="0" w:space="0" w:color="auto"/>
            <w:right w:val="none" w:sz="0" w:space="0" w:color="auto"/>
          </w:divBdr>
        </w:div>
        <w:div w:id="441535052">
          <w:marLeft w:val="0"/>
          <w:marRight w:val="0"/>
          <w:marTop w:val="0"/>
          <w:marBottom w:val="0"/>
          <w:divBdr>
            <w:top w:val="none" w:sz="0" w:space="0" w:color="auto"/>
            <w:left w:val="single" w:sz="24" w:space="31" w:color="7FC0DB"/>
            <w:bottom w:val="none" w:sz="0" w:space="0" w:color="auto"/>
            <w:right w:val="none" w:sz="0" w:space="0" w:color="auto"/>
          </w:divBdr>
        </w:div>
        <w:div w:id="1057315984">
          <w:marLeft w:val="0"/>
          <w:marRight w:val="0"/>
          <w:marTop w:val="0"/>
          <w:marBottom w:val="0"/>
          <w:divBdr>
            <w:top w:val="none" w:sz="0" w:space="0" w:color="auto"/>
            <w:left w:val="single" w:sz="24" w:space="31" w:color="7FC0DB"/>
            <w:bottom w:val="none" w:sz="0" w:space="0" w:color="auto"/>
            <w:right w:val="none" w:sz="0" w:space="0" w:color="auto"/>
          </w:divBdr>
        </w:div>
        <w:div w:id="1426219777">
          <w:marLeft w:val="0"/>
          <w:marRight w:val="0"/>
          <w:marTop w:val="0"/>
          <w:marBottom w:val="0"/>
          <w:divBdr>
            <w:top w:val="none" w:sz="0" w:space="0" w:color="auto"/>
            <w:left w:val="single" w:sz="24" w:space="31" w:color="7FC0DB"/>
            <w:bottom w:val="none" w:sz="0" w:space="0" w:color="auto"/>
            <w:right w:val="none" w:sz="0" w:space="0" w:color="auto"/>
          </w:divBdr>
        </w:div>
        <w:div w:id="1530407387">
          <w:marLeft w:val="0"/>
          <w:marRight w:val="0"/>
          <w:marTop w:val="0"/>
          <w:marBottom w:val="0"/>
          <w:divBdr>
            <w:top w:val="none" w:sz="0" w:space="0" w:color="auto"/>
            <w:left w:val="single" w:sz="24" w:space="31" w:color="7FC0DB"/>
            <w:bottom w:val="none" w:sz="0" w:space="0" w:color="auto"/>
            <w:right w:val="none" w:sz="0" w:space="0" w:color="auto"/>
          </w:divBdr>
        </w:div>
        <w:div w:id="794564735">
          <w:marLeft w:val="0"/>
          <w:marRight w:val="0"/>
          <w:marTop w:val="0"/>
          <w:marBottom w:val="0"/>
          <w:divBdr>
            <w:top w:val="none" w:sz="0" w:space="0" w:color="auto"/>
            <w:left w:val="single" w:sz="24" w:space="31" w:color="7FC0DB"/>
            <w:bottom w:val="none" w:sz="0" w:space="0" w:color="auto"/>
            <w:right w:val="none" w:sz="0" w:space="0" w:color="auto"/>
          </w:divBdr>
        </w:div>
        <w:div w:id="1798913804">
          <w:marLeft w:val="0"/>
          <w:marRight w:val="0"/>
          <w:marTop w:val="0"/>
          <w:marBottom w:val="0"/>
          <w:divBdr>
            <w:top w:val="none" w:sz="0" w:space="0" w:color="auto"/>
            <w:left w:val="single" w:sz="24" w:space="31" w:color="7FC0DB"/>
            <w:bottom w:val="none" w:sz="0" w:space="0" w:color="auto"/>
            <w:right w:val="none" w:sz="0" w:space="0" w:color="auto"/>
          </w:divBdr>
        </w:div>
        <w:div w:id="1634024201">
          <w:marLeft w:val="0"/>
          <w:marRight w:val="0"/>
          <w:marTop w:val="0"/>
          <w:marBottom w:val="0"/>
          <w:divBdr>
            <w:top w:val="none" w:sz="0" w:space="0" w:color="auto"/>
            <w:left w:val="single" w:sz="24" w:space="31" w:color="7FC0DB"/>
            <w:bottom w:val="none" w:sz="0" w:space="0" w:color="auto"/>
            <w:right w:val="none" w:sz="0" w:space="0" w:color="auto"/>
          </w:divBdr>
        </w:div>
        <w:div w:id="2037341780">
          <w:marLeft w:val="0"/>
          <w:marRight w:val="0"/>
          <w:marTop w:val="0"/>
          <w:marBottom w:val="0"/>
          <w:divBdr>
            <w:top w:val="none" w:sz="0" w:space="0" w:color="auto"/>
            <w:left w:val="single" w:sz="24" w:space="31" w:color="7FC0DB"/>
            <w:bottom w:val="none" w:sz="0" w:space="0" w:color="auto"/>
            <w:right w:val="none" w:sz="0" w:space="0" w:color="auto"/>
          </w:divBdr>
        </w:div>
        <w:div w:id="351689662">
          <w:marLeft w:val="0"/>
          <w:marRight w:val="0"/>
          <w:marTop w:val="0"/>
          <w:marBottom w:val="0"/>
          <w:divBdr>
            <w:top w:val="none" w:sz="0" w:space="0" w:color="auto"/>
            <w:left w:val="single" w:sz="24" w:space="31" w:color="7FC0DB"/>
            <w:bottom w:val="none" w:sz="0" w:space="0" w:color="auto"/>
            <w:right w:val="none" w:sz="0" w:space="0" w:color="auto"/>
          </w:divBdr>
        </w:div>
        <w:div w:id="768895389">
          <w:marLeft w:val="0"/>
          <w:marRight w:val="0"/>
          <w:marTop w:val="0"/>
          <w:marBottom w:val="0"/>
          <w:divBdr>
            <w:top w:val="none" w:sz="0" w:space="0" w:color="auto"/>
            <w:left w:val="single" w:sz="24" w:space="31" w:color="7FC0DB"/>
            <w:bottom w:val="none" w:sz="0" w:space="0" w:color="auto"/>
            <w:right w:val="none" w:sz="0" w:space="0" w:color="auto"/>
          </w:divBdr>
        </w:div>
        <w:div w:id="1442456317">
          <w:marLeft w:val="0"/>
          <w:marRight w:val="0"/>
          <w:marTop w:val="0"/>
          <w:marBottom w:val="0"/>
          <w:divBdr>
            <w:top w:val="none" w:sz="0" w:space="0" w:color="auto"/>
            <w:left w:val="single" w:sz="24" w:space="31" w:color="7FC0DB"/>
            <w:bottom w:val="none" w:sz="0" w:space="0" w:color="auto"/>
            <w:right w:val="none" w:sz="0" w:space="0" w:color="auto"/>
          </w:divBdr>
        </w:div>
        <w:div w:id="1630666923">
          <w:marLeft w:val="0"/>
          <w:marRight w:val="0"/>
          <w:marTop w:val="0"/>
          <w:marBottom w:val="0"/>
          <w:divBdr>
            <w:top w:val="none" w:sz="0" w:space="0" w:color="auto"/>
            <w:left w:val="single" w:sz="24" w:space="31" w:color="7FC0DB"/>
            <w:bottom w:val="none" w:sz="0" w:space="0" w:color="auto"/>
            <w:right w:val="none" w:sz="0" w:space="0" w:color="auto"/>
          </w:divBdr>
        </w:div>
        <w:div w:id="213927735">
          <w:marLeft w:val="0"/>
          <w:marRight w:val="0"/>
          <w:marTop w:val="0"/>
          <w:marBottom w:val="0"/>
          <w:divBdr>
            <w:top w:val="none" w:sz="0" w:space="0" w:color="auto"/>
            <w:left w:val="single" w:sz="24" w:space="31" w:color="7FC0DB"/>
            <w:bottom w:val="none" w:sz="0" w:space="0" w:color="auto"/>
            <w:right w:val="none" w:sz="0" w:space="0" w:color="auto"/>
          </w:divBdr>
        </w:div>
        <w:div w:id="621887790">
          <w:marLeft w:val="0"/>
          <w:marRight w:val="0"/>
          <w:marTop w:val="0"/>
          <w:marBottom w:val="0"/>
          <w:divBdr>
            <w:top w:val="none" w:sz="0" w:space="0" w:color="auto"/>
            <w:left w:val="single" w:sz="24" w:space="31" w:color="7FC0DB"/>
            <w:bottom w:val="none" w:sz="0" w:space="0" w:color="auto"/>
            <w:right w:val="none" w:sz="0" w:space="0" w:color="auto"/>
          </w:divBdr>
        </w:div>
        <w:div w:id="558783986">
          <w:marLeft w:val="0"/>
          <w:marRight w:val="0"/>
          <w:marTop w:val="0"/>
          <w:marBottom w:val="0"/>
          <w:divBdr>
            <w:top w:val="none" w:sz="0" w:space="0" w:color="auto"/>
            <w:left w:val="single" w:sz="24" w:space="31" w:color="7FC0DB"/>
            <w:bottom w:val="none" w:sz="0" w:space="0" w:color="auto"/>
            <w:right w:val="none" w:sz="0" w:space="0" w:color="auto"/>
          </w:divBdr>
        </w:div>
        <w:div w:id="1058743839">
          <w:marLeft w:val="0"/>
          <w:marRight w:val="0"/>
          <w:marTop w:val="0"/>
          <w:marBottom w:val="0"/>
          <w:divBdr>
            <w:top w:val="none" w:sz="0" w:space="0" w:color="auto"/>
            <w:left w:val="single" w:sz="24" w:space="31" w:color="7FC0DB"/>
            <w:bottom w:val="none" w:sz="0" w:space="0" w:color="auto"/>
            <w:right w:val="none" w:sz="0" w:space="0" w:color="auto"/>
          </w:divBdr>
        </w:div>
        <w:div w:id="328482947">
          <w:marLeft w:val="0"/>
          <w:marRight w:val="0"/>
          <w:marTop w:val="0"/>
          <w:marBottom w:val="0"/>
          <w:divBdr>
            <w:top w:val="none" w:sz="0" w:space="0" w:color="auto"/>
            <w:left w:val="single" w:sz="24" w:space="31" w:color="7FC0DB"/>
            <w:bottom w:val="none" w:sz="0" w:space="0" w:color="auto"/>
            <w:right w:val="none" w:sz="0" w:space="0" w:color="auto"/>
          </w:divBdr>
        </w:div>
        <w:div w:id="92365861">
          <w:marLeft w:val="0"/>
          <w:marRight w:val="0"/>
          <w:marTop w:val="0"/>
          <w:marBottom w:val="0"/>
          <w:divBdr>
            <w:top w:val="none" w:sz="0" w:space="0" w:color="auto"/>
            <w:left w:val="single" w:sz="24" w:space="31" w:color="7FC0DB"/>
            <w:bottom w:val="none" w:sz="0" w:space="0" w:color="auto"/>
            <w:right w:val="none" w:sz="0" w:space="0" w:color="auto"/>
          </w:divBdr>
        </w:div>
        <w:div w:id="1486776442">
          <w:marLeft w:val="0"/>
          <w:marRight w:val="0"/>
          <w:marTop w:val="0"/>
          <w:marBottom w:val="0"/>
          <w:divBdr>
            <w:top w:val="none" w:sz="0" w:space="0" w:color="auto"/>
            <w:left w:val="single" w:sz="24" w:space="31" w:color="7FC0DB"/>
            <w:bottom w:val="none" w:sz="0" w:space="0" w:color="auto"/>
            <w:right w:val="none" w:sz="0" w:space="0" w:color="auto"/>
          </w:divBdr>
        </w:div>
        <w:div w:id="611909941">
          <w:marLeft w:val="0"/>
          <w:marRight w:val="0"/>
          <w:marTop w:val="0"/>
          <w:marBottom w:val="0"/>
          <w:divBdr>
            <w:top w:val="none" w:sz="0" w:space="0" w:color="auto"/>
            <w:left w:val="single" w:sz="24" w:space="31" w:color="7FC0DB"/>
            <w:bottom w:val="none" w:sz="0" w:space="0" w:color="auto"/>
            <w:right w:val="none" w:sz="0" w:space="0" w:color="auto"/>
          </w:divBdr>
        </w:div>
        <w:div w:id="520894101">
          <w:marLeft w:val="0"/>
          <w:marRight w:val="0"/>
          <w:marTop w:val="0"/>
          <w:marBottom w:val="0"/>
          <w:divBdr>
            <w:top w:val="none" w:sz="0" w:space="0" w:color="auto"/>
            <w:left w:val="single" w:sz="24" w:space="31" w:color="7FC0DB"/>
            <w:bottom w:val="none" w:sz="0" w:space="0" w:color="auto"/>
            <w:right w:val="none" w:sz="0" w:space="0" w:color="auto"/>
          </w:divBdr>
        </w:div>
        <w:div w:id="930116485">
          <w:marLeft w:val="0"/>
          <w:marRight w:val="0"/>
          <w:marTop w:val="0"/>
          <w:marBottom w:val="0"/>
          <w:divBdr>
            <w:top w:val="none" w:sz="0" w:space="0" w:color="auto"/>
            <w:left w:val="single" w:sz="24" w:space="31" w:color="7FC0DB"/>
            <w:bottom w:val="none" w:sz="0" w:space="0" w:color="auto"/>
            <w:right w:val="none" w:sz="0" w:space="0" w:color="auto"/>
          </w:divBdr>
        </w:div>
        <w:div w:id="437916461">
          <w:marLeft w:val="0"/>
          <w:marRight w:val="0"/>
          <w:marTop w:val="0"/>
          <w:marBottom w:val="0"/>
          <w:divBdr>
            <w:top w:val="none" w:sz="0" w:space="0" w:color="auto"/>
            <w:left w:val="single" w:sz="24" w:space="31" w:color="7FC0DB"/>
            <w:bottom w:val="none" w:sz="0" w:space="0" w:color="auto"/>
            <w:right w:val="none" w:sz="0" w:space="0" w:color="auto"/>
          </w:divBdr>
        </w:div>
        <w:div w:id="448355013">
          <w:marLeft w:val="0"/>
          <w:marRight w:val="0"/>
          <w:marTop w:val="0"/>
          <w:marBottom w:val="0"/>
          <w:divBdr>
            <w:top w:val="none" w:sz="0" w:space="0" w:color="auto"/>
            <w:left w:val="single" w:sz="24" w:space="31" w:color="7FC0DB"/>
            <w:bottom w:val="none" w:sz="0" w:space="0" w:color="auto"/>
            <w:right w:val="none" w:sz="0" w:space="0" w:color="auto"/>
          </w:divBdr>
        </w:div>
        <w:div w:id="1416442762">
          <w:marLeft w:val="0"/>
          <w:marRight w:val="0"/>
          <w:marTop w:val="0"/>
          <w:marBottom w:val="0"/>
          <w:divBdr>
            <w:top w:val="none" w:sz="0" w:space="0" w:color="auto"/>
            <w:left w:val="single" w:sz="24" w:space="31" w:color="7FC0DB"/>
            <w:bottom w:val="none" w:sz="0" w:space="0" w:color="auto"/>
            <w:right w:val="none" w:sz="0" w:space="0" w:color="auto"/>
          </w:divBdr>
        </w:div>
        <w:div w:id="1022391681">
          <w:marLeft w:val="0"/>
          <w:marRight w:val="0"/>
          <w:marTop w:val="0"/>
          <w:marBottom w:val="0"/>
          <w:divBdr>
            <w:top w:val="none" w:sz="0" w:space="0" w:color="auto"/>
            <w:left w:val="single" w:sz="24" w:space="31" w:color="7FC0DB"/>
            <w:bottom w:val="none" w:sz="0" w:space="0" w:color="auto"/>
            <w:right w:val="none" w:sz="0" w:space="0" w:color="auto"/>
          </w:divBdr>
        </w:div>
        <w:div w:id="873080697">
          <w:marLeft w:val="0"/>
          <w:marRight w:val="0"/>
          <w:marTop w:val="0"/>
          <w:marBottom w:val="0"/>
          <w:divBdr>
            <w:top w:val="none" w:sz="0" w:space="0" w:color="auto"/>
            <w:left w:val="single" w:sz="24" w:space="31" w:color="7FC0DB"/>
            <w:bottom w:val="none" w:sz="0" w:space="0" w:color="auto"/>
            <w:right w:val="none" w:sz="0" w:space="0" w:color="auto"/>
          </w:divBdr>
        </w:div>
        <w:div w:id="2126387352">
          <w:marLeft w:val="0"/>
          <w:marRight w:val="0"/>
          <w:marTop w:val="0"/>
          <w:marBottom w:val="0"/>
          <w:divBdr>
            <w:top w:val="none" w:sz="0" w:space="0" w:color="auto"/>
            <w:left w:val="single" w:sz="24" w:space="31" w:color="7FC0DB"/>
            <w:bottom w:val="none" w:sz="0" w:space="0" w:color="auto"/>
            <w:right w:val="none" w:sz="0" w:space="0" w:color="auto"/>
          </w:divBdr>
        </w:div>
        <w:div w:id="390932545">
          <w:marLeft w:val="0"/>
          <w:marRight w:val="0"/>
          <w:marTop w:val="0"/>
          <w:marBottom w:val="0"/>
          <w:divBdr>
            <w:top w:val="none" w:sz="0" w:space="0" w:color="auto"/>
            <w:left w:val="single" w:sz="24" w:space="31" w:color="7FC0DB"/>
            <w:bottom w:val="none" w:sz="0" w:space="0" w:color="auto"/>
            <w:right w:val="none" w:sz="0" w:space="0" w:color="auto"/>
          </w:divBdr>
        </w:div>
        <w:div w:id="147866653">
          <w:marLeft w:val="0"/>
          <w:marRight w:val="0"/>
          <w:marTop w:val="0"/>
          <w:marBottom w:val="0"/>
          <w:divBdr>
            <w:top w:val="none" w:sz="0" w:space="0" w:color="auto"/>
            <w:left w:val="single" w:sz="24" w:space="31" w:color="7FC0DB"/>
            <w:bottom w:val="none" w:sz="0" w:space="0" w:color="auto"/>
            <w:right w:val="none" w:sz="0" w:space="0" w:color="auto"/>
          </w:divBdr>
        </w:div>
        <w:div w:id="628362766">
          <w:marLeft w:val="0"/>
          <w:marRight w:val="0"/>
          <w:marTop w:val="0"/>
          <w:marBottom w:val="0"/>
          <w:divBdr>
            <w:top w:val="none" w:sz="0" w:space="0" w:color="auto"/>
            <w:left w:val="single" w:sz="24" w:space="31" w:color="FFFFFF"/>
            <w:bottom w:val="none" w:sz="0" w:space="0" w:color="auto"/>
            <w:right w:val="none" w:sz="0" w:space="0" w:color="auto"/>
          </w:divBdr>
        </w:div>
        <w:div w:id="727533737">
          <w:marLeft w:val="0"/>
          <w:marRight w:val="0"/>
          <w:marTop w:val="0"/>
          <w:marBottom w:val="0"/>
          <w:divBdr>
            <w:top w:val="none" w:sz="0" w:space="0" w:color="auto"/>
            <w:left w:val="single" w:sz="24" w:space="31" w:color="7FC0DB"/>
            <w:bottom w:val="none" w:sz="0" w:space="0" w:color="auto"/>
            <w:right w:val="none" w:sz="0" w:space="0" w:color="auto"/>
          </w:divBdr>
        </w:div>
        <w:div w:id="2359379">
          <w:marLeft w:val="0"/>
          <w:marRight w:val="0"/>
          <w:marTop w:val="0"/>
          <w:marBottom w:val="0"/>
          <w:divBdr>
            <w:top w:val="none" w:sz="0" w:space="0" w:color="auto"/>
            <w:left w:val="single" w:sz="24" w:space="31" w:color="7FC0DB"/>
            <w:bottom w:val="none" w:sz="0" w:space="0" w:color="auto"/>
            <w:right w:val="none" w:sz="0" w:space="0" w:color="auto"/>
          </w:divBdr>
        </w:div>
        <w:div w:id="860439501">
          <w:marLeft w:val="0"/>
          <w:marRight w:val="0"/>
          <w:marTop w:val="0"/>
          <w:marBottom w:val="0"/>
          <w:divBdr>
            <w:top w:val="none" w:sz="0" w:space="0" w:color="auto"/>
            <w:left w:val="single" w:sz="24" w:space="31" w:color="7FC0DB"/>
            <w:bottom w:val="none" w:sz="0" w:space="0" w:color="auto"/>
            <w:right w:val="none" w:sz="0" w:space="0" w:color="auto"/>
          </w:divBdr>
        </w:div>
      </w:divsChild>
    </w:div>
    <w:div w:id="567108271">
      <w:bodyDiv w:val="1"/>
      <w:marLeft w:val="0"/>
      <w:marRight w:val="0"/>
      <w:marTop w:val="0"/>
      <w:marBottom w:val="0"/>
      <w:divBdr>
        <w:top w:val="none" w:sz="0" w:space="0" w:color="auto"/>
        <w:left w:val="none" w:sz="0" w:space="0" w:color="auto"/>
        <w:bottom w:val="none" w:sz="0" w:space="0" w:color="auto"/>
        <w:right w:val="none" w:sz="0" w:space="0" w:color="auto"/>
      </w:divBdr>
      <w:divsChild>
        <w:div w:id="2114401653">
          <w:marLeft w:val="0"/>
          <w:marRight w:val="0"/>
          <w:marTop w:val="0"/>
          <w:marBottom w:val="0"/>
          <w:divBdr>
            <w:top w:val="none" w:sz="0" w:space="0" w:color="auto"/>
            <w:left w:val="single" w:sz="24" w:space="31" w:color="7FC0DB"/>
            <w:bottom w:val="none" w:sz="0" w:space="0" w:color="auto"/>
            <w:right w:val="none" w:sz="0" w:space="0" w:color="auto"/>
          </w:divBdr>
        </w:div>
        <w:div w:id="26760790">
          <w:marLeft w:val="0"/>
          <w:marRight w:val="0"/>
          <w:marTop w:val="0"/>
          <w:marBottom w:val="0"/>
          <w:divBdr>
            <w:top w:val="none" w:sz="0" w:space="0" w:color="auto"/>
            <w:left w:val="single" w:sz="24" w:space="31" w:color="7FC0DB"/>
            <w:bottom w:val="none" w:sz="0" w:space="0" w:color="auto"/>
            <w:right w:val="none" w:sz="0" w:space="0" w:color="auto"/>
          </w:divBdr>
        </w:div>
        <w:div w:id="1181050006">
          <w:marLeft w:val="0"/>
          <w:marRight w:val="0"/>
          <w:marTop w:val="0"/>
          <w:marBottom w:val="0"/>
          <w:divBdr>
            <w:top w:val="none" w:sz="0" w:space="0" w:color="auto"/>
            <w:left w:val="single" w:sz="24" w:space="31" w:color="7FC0DB"/>
            <w:bottom w:val="none" w:sz="0" w:space="0" w:color="auto"/>
            <w:right w:val="none" w:sz="0" w:space="0" w:color="auto"/>
          </w:divBdr>
        </w:div>
        <w:div w:id="1185439754">
          <w:marLeft w:val="0"/>
          <w:marRight w:val="0"/>
          <w:marTop w:val="0"/>
          <w:marBottom w:val="0"/>
          <w:divBdr>
            <w:top w:val="none" w:sz="0" w:space="0" w:color="auto"/>
            <w:left w:val="single" w:sz="24" w:space="31" w:color="7FC0DB"/>
            <w:bottom w:val="none" w:sz="0" w:space="0" w:color="auto"/>
            <w:right w:val="none" w:sz="0" w:space="0" w:color="auto"/>
          </w:divBdr>
        </w:div>
        <w:div w:id="1209874809">
          <w:marLeft w:val="0"/>
          <w:marRight w:val="0"/>
          <w:marTop w:val="0"/>
          <w:marBottom w:val="0"/>
          <w:divBdr>
            <w:top w:val="none" w:sz="0" w:space="0" w:color="auto"/>
            <w:left w:val="single" w:sz="24" w:space="31" w:color="7FC0DB"/>
            <w:bottom w:val="none" w:sz="0" w:space="0" w:color="auto"/>
            <w:right w:val="none" w:sz="0" w:space="0" w:color="auto"/>
          </w:divBdr>
        </w:div>
        <w:div w:id="1190098457">
          <w:marLeft w:val="0"/>
          <w:marRight w:val="0"/>
          <w:marTop w:val="0"/>
          <w:marBottom w:val="0"/>
          <w:divBdr>
            <w:top w:val="none" w:sz="0" w:space="0" w:color="auto"/>
            <w:left w:val="single" w:sz="24" w:space="31" w:color="7FC0DB"/>
            <w:bottom w:val="none" w:sz="0" w:space="0" w:color="auto"/>
            <w:right w:val="none" w:sz="0" w:space="0" w:color="auto"/>
          </w:divBdr>
        </w:div>
        <w:div w:id="1981037836">
          <w:marLeft w:val="0"/>
          <w:marRight w:val="0"/>
          <w:marTop w:val="0"/>
          <w:marBottom w:val="0"/>
          <w:divBdr>
            <w:top w:val="none" w:sz="0" w:space="0" w:color="auto"/>
            <w:left w:val="single" w:sz="24" w:space="31" w:color="7FC0DB"/>
            <w:bottom w:val="none" w:sz="0" w:space="0" w:color="auto"/>
            <w:right w:val="none" w:sz="0" w:space="0" w:color="auto"/>
          </w:divBdr>
        </w:div>
        <w:div w:id="1028261073">
          <w:marLeft w:val="0"/>
          <w:marRight w:val="0"/>
          <w:marTop w:val="0"/>
          <w:marBottom w:val="0"/>
          <w:divBdr>
            <w:top w:val="none" w:sz="0" w:space="0" w:color="auto"/>
            <w:left w:val="single" w:sz="24" w:space="31" w:color="7FC0DB"/>
            <w:bottom w:val="none" w:sz="0" w:space="0" w:color="auto"/>
            <w:right w:val="none" w:sz="0" w:space="0" w:color="auto"/>
          </w:divBdr>
        </w:div>
        <w:div w:id="1763062008">
          <w:marLeft w:val="0"/>
          <w:marRight w:val="0"/>
          <w:marTop w:val="0"/>
          <w:marBottom w:val="0"/>
          <w:divBdr>
            <w:top w:val="none" w:sz="0" w:space="0" w:color="auto"/>
            <w:left w:val="single" w:sz="24" w:space="31" w:color="7FC0DB"/>
            <w:bottom w:val="none" w:sz="0" w:space="0" w:color="auto"/>
            <w:right w:val="none" w:sz="0" w:space="0" w:color="auto"/>
          </w:divBdr>
        </w:div>
        <w:div w:id="1422335237">
          <w:marLeft w:val="0"/>
          <w:marRight w:val="0"/>
          <w:marTop w:val="0"/>
          <w:marBottom w:val="0"/>
          <w:divBdr>
            <w:top w:val="none" w:sz="0" w:space="0" w:color="auto"/>
            <w:left w:val="single" w:sz="24" w:space="31" w:color="7FC0DB"/>
            <w:bottom w:val="none" w:sz="0" w:space="0" w:color="auto"/>
            <w:right w:val="none" w:sz="0" w:space="0" w:color="auto"/>
          </w:divBdr>
        </w:div>
        <w:div w:id="80567566">
          <w:marLeft w:val="0"/>
          <w:marRight w:val="0"/>
          <w:marTop w:val="0"/>
          <w:marBottom w:val="0"/>
          <w:divBdr>
            <w:top w:val="none" w:sz="0" w:space="0" w:color="auto"/>
            <w:left w:val="single" w:sz="24" w:space="31" w:color="7FC0DB"/>
            <w:bottom w:val="none" w:sz="0" w:space="0" w:color="auto"/>
            <w:right w:val="none" w:sz="0" w:space="0" w:color="auto"/>
          </w:divBdr>
        </w:div>
        <w:div w:id="741681132">
          <w:marLeft w:val="0"/>
          <w:marRight w:val="0"/>
          <w:marTop w:val="0"/>
          <w:marBottom w:val="0"/>
          <w:divBdr>
            <w:top w:val="none" w:sz="0" w:space="0" w:color="auto"/>
            <w:left w:val="single" w:sz="24" w:space="31" w:color="7FC0DB"/>
            <w:bottom w:val="none" w:sz="0" w:space="0" w:color="auto"/>
            <w:right w:val="none" w:sz="0" w:space="0" w:color="auto"/>
          </w:divBdr>
        </w:div>
        <w:div w:id="1043333773">
          <w:marLeft w:val="0"/>
          <w:marRight w:val="0"/>
          <w:marTop w:val="0"/>
          <w:marBottom w:val="0"/>
          <w:divBdr>
            <w:top w:val="none" w:sz="0" w:space="0" w:color="auto"/>
            <w:left w:val="single" w:sz="24" w:space="31" w:color="7FC0DB"/>
            <w:bottom w:val="none" w:sz="0" w:space="0" w:color="auto"/>
            <w:right w:val="none" w:sz="0" w:space="0" w:color="auto"/>
          </w:divBdr>
        </w:div>
        <w:div w:id="1547139390">
          <w:marLeft w:val="0"/>
          <w:marRight w:val="0"/>
          <w:marTop w:val="0"/>
          <w:marBottom w:val="0"/>
          <w:divBdr>
            <w:top w:val="none" w:sz="0" w:space="0" w:color="auto"/>
            <w:left w:val="single" w:sz="24" w:space="31" w:color="7FC0DB"/>
            <w:bottom w:val="none" w:sz="0" w:space="0" w:color="auto"/>
            <w:right w:val="none" w:sz="0" w:space="0" w:color="auto"/>
          </w:divBdr>
        </w:div>
        <w:div w:id="1947496936">
          <w:marLeft w:val="0"/>
          <w:marRight w:val="0"/>
          <w:marTop w:val="0"/>
          <w:marBottom w:val="0"/>
          <w:divBdr>
            <w:top w:val="none" w:sz="0" w:space="0" w:color="auto"/>
            <w:left w:val="single" w:sz="24" w:space="31" w:color="7FC0DB"/>
            <w:bottom w:val="none" w:sz="0" w:space="0" w:color="auto"/>
            <w:right w:val="none" w:sz="0" w:space="0" w:color="auto"/>
          </w:divBdr>
        </w:div>
        <w:div w:id="2082867712">
          <w:marLeft w:val="0"/>
          <w:marRight w:val="0"/>
          <w:marTop w:val="0"/>
          <w:marBottom w:val="0"/>
          <w:divBdr>
            <w:top w:val="none" w:sz="0" w:space="0" w:color="auto"/>
            <w:left w:val="single" w:sz="24" w:space="31" w:color="7FC0DB"/>
            <w:bottom w:val="none" w:sz="0" w:space="0" w:color="auto"/>
            <w:right w:val="none" w:sz="0" w:space="0" w:color="auto"/>
          </w:divBdr>
        </w:div>
        <w:div w:id="654064606">
          <w:marLeft w:val="0"/>
          <w:marRight w:val="0"/>
          <w:marTop w:val="0"/>
          <w:marBottom w:val="0"/>
          <w:divBdr>
            <w:top w:val="none" w:sz="0" w:space="0" w:color="auto"/>
            <w:left w:val="single" w:sz="24" w:space="31" w:color="7FC0DB"/>
            <w:bottom w:val="none" w:sz="0" w:space="0" w:color="auto"/>
            <w:right w:val="none" w:sz="0" w:space="0" w:color="auto"/>
          </w:divBdr>
        </w:div>
        <w:div w:id="1613708443">
          <w:marLeft w:val="0"/>
          <w:marRight w:val="0"/>
          <w:marTop w:val="0"/>
          <w:marBottom w:val="0"/>
          <w:divBdr>
            <w:top w:val="none" w:sz="0" w:space="0" w:color="auto"/>
            <w:left w:val="single" w:sz="24" w:space="31" w:color="7FC0DB"/>
            <w:bottom w:val="none" w:sz="0" w:space="0" w:color="auto"/>
            <w:right w:val="none" w:sz="0" w:space="0" w:color="auto"/>
          </w:divBdr>
        </w:div>
        <w:div w:id="1665083273">
          <w:marLeft w:val="0"/>
          <w:marRight w:val="0"/>
          <w:marTop w:val="0"/>
          <w:marBottom w:val="0"/>
          <w:divBdr>
            <w:top w:val="none" w:sz="0" w:space="0" w:color="auto"/>
            <w:left w:val="single" w:sz="24" w:space="31" w:color="7FC0DB"/>
            <w:bottom w:val="none" w:sz="0" w:space="0" w:color="auto"/>
            <w:right w:val="none" w:sz="0" w:space="0" w:color="auto"/>
          </w:divBdr>
        </w:div>
        <w:div w:id="1448501053">
          <w:marLeft w:val="0"/>
          <w:marRight w:val="0"/>
          <w:marTop w:val="0"/>
          <w:marBottom w:val="0"/>
          <w:divBdr>
            <w:top w:val="none" w:sz="0" w:space="0" w:color="auto"/>
            <w:left w:val="single" w:sz="24" w:space="31" w:color="7FC0DB"/>
            <w:bottom w:val="none" w:sz="0" w:space="0" w:color="auto"/>
            <w:right w:val="none" w:sz="0" w:space="0" w:color="auto"/>
          </w:divBdr>
        </w:div>
        <w:div w:id="75637773">
          <w:marLeft w:val="0"/>
          <w:marRight w:val="0"/>
          <w:marTop w:val="0"/>
          <w:marBottom w:val="0"/>
          <w:divBdr>
            <w:top w:val="none" w:sz="0" w:space="0" w:color="auto"/>
            <w:left w:val="single" w:sz="24" w:space="31" w:color="7FC0DB"/>
            <w:bottom w:val="none" w:sz="0" w:space="0" w:color="auto"/>
            <w:right w:val="none" w:sz="0" w:space="0" w:color="auto"/>
          </w:divBdr>
        </w:div>
        <w:div w:id="747656320">
          <w:marLeft w:val="0"/>
          <w:marRight w:val="0"/>
          <w:marTop w:val="0"/>
          <w:marBottom w:val="0"/>
          <w:divBdr>
            <w:top w:val="none" w:sz="0" w:space="0" w:color="auto"/>
            <w:left w:val="single" w:sz="24" w:space="31" w:color="7FC0DB"/>
            <w:bottom w:val="none" w:sz="0" w:space="0" w:color="auto"/>
            <w:right w:val="none" w:sz="0" w:space="0" w:color="auto"/>
          </w:divBdr>
        </w:div>
        <w:div w:id="2044280732">
          <w:marLeft w:val="0"/>
          <w:marRight w:val="0"/>
          <w:marTop w:val="0"/>
          <w:marBottom w:val="0"/>
          <w:divBdr>
            <w:top w:val="none" w:sz="0" w:space="0" w:color="auto"/>
            <w:left w:val="single" w:sz="24" w:space="31" w:color="7FC0DB"/>
            <w:bottom w:val="none" w:sz="0" w:space="0" w:color="auto"/>
            <w:right w:val="none" w:sz="0" w:space="0" w:color="auto"/>
          </w:divBdr>
        </w:div>
        <w:div w:id="897133091">
          <w:marLeft w:val="0"/>
          <w:marRight w:val="0"/>
          <w:marTop w:val="0"/>
          <w:marBottom w:val="0"/>
          <w:divBdr>
            <w:top w:val="none" w:sz="0" w:space="0" w:color="auto"/>
            <w:left w:val="single" w:sz="24" w:space="31" w:color="7FC0DB"/>
            <w:bottom w:val="none" w:sz="0" w:space="0" w:color="auto"/>
            <w:right w:val="none" w:sz="0" w:space="0" w:color="auto"/>
          </w:divBdr>
        </w:div>
        <w:div w:id="1475835314">
          <w:marLeft w:val="0"/>
          <w:marRight w:val="0"/>
          <w:marTop w:val="0"/>
          <w:marBottom w:val="0"/>
          <w:divBdr>
            <w:top w:val="none" w:sz="0" w:space="0" w:color="auto"/>
            <w:left w:val="single" w:sz="24" w:space="31" w:color="7FC0DB"/>
            <w:bottom w:val="none" w:sz="0" w:space="0" w:color="auto"/>
            <w:right w:val="none" w:sz="0" w:space="0" w:color="auto"/>
          </w:divBdr>
        </w:div>
        <w:div w:id="1561205620">
          <w:marLeft w:val="0"/>
          <w:marRight w:val="0"/>
          <w:marTop w:val="0"/>
          <w:marBottom w:val="0"/>
          <w:divBdr>
            <w:top w:val="none" w:sz="0" w:space="0" w:color="auto"/>
            <w:left w:val="single" w:sz="24" w:space="31" w:color="7FC0DB"/>
            <w:bottom w:val="none" w:sz="0" w:space="0" w:color="auto"/>
            <w:right w:val="none" w:sz="0" w:space="0" w:color="auto"/>
          </w:divBdr>
        </w:div>
        <w:div w:id="352269973">
          <w:marLeft w:val="0"/>
          <w:marRight w:val="0"/>
          <w:marTop w:val="0"/>
          <w:marBottom w:val="0"/>
          <w:divBdr>
            <w:top w:val="none" w:sz="0" w:space="0" w:color="auto"/>
            <w:left w:val="single" w:sz="24" w:space="31" w:color="7FC0DB"/>
            <w:bottom w:val="none" w:sz="0" w:space="0" w:color="auto"/>
            <w:right w:val="none" w:sz="0" w:space="0" w:color="auto"/>
          </w:divBdr>
        </w:div>
        <w:div w:id="1200975192">
          <w:marLeft w:val="0"/>
          <w:marRight w:val="0"/>
          <w:marTop w:val="0"/>
          <w:marBottom w:val="0"/>
          <w:divBdr>
            <w:top w:val="none" w:sz="0" w:space="0" w:color="auto"/>
            <w:left w:val="single" w:sz="24" w:space="31" w:color="7FC0DB"/>
            <w:bottom w:val="none" w:sz="0" w:space="0" w:color="auto"/>
            <w:right w:val="none" w:sz="0" w:space="0" w:color="auto"/>
          </w:divBdr>
        </w:div>
        <w:div w:id="226232598">
          <w:marLeft w:val="0"/>
          <w:marRight w:val="0"/>
          <w:marTop w:val="0"/>
          <w:marBottom w:val="0"/>
          <w:divBdr>
            <w:top w:val="none" w:sz="0" w:space="0" w:color="auto"/>
            <w:left w:val="single" w:sz="24" w:space="31" w:color="7FC0DB"/>
            <w:bottom w:val="none" w:sz="0" w:space="0" w:color="auto"/>
            <w:right w:val="none" w:sz="0" w:space="0" w:color="auto"/>
          </w:divBdr>
        </w:div>
        <w:div w:id="1629622096">
          <w:marLeft w:val="0"/>
          <w:marRight w:val="0"/>
          <w:marTop w:val="0"/>
          <w:marBottom w:val="0"/>
          <w:divBdr>
            <w:top w:val="none" w:sz="0" w:space="0" w:color="auto"/>
            <w:left w:val="single" w:sz="24" w:space="31" w:color="7FC0DB"/>
            <w:bottom w:val="none" w:sz="0" w:space="0" w:color="auto"/>
            <w:right w:val="none" w:sz="0" w:space="0" w:color="auto"/>
          </w:divBdr>
        </w:div>
        <w:div w:id="1840804856">
          <w:marLeft w:val="0"/>
          <w:marRight w:val="0"/>
          <w:marTop w:val="0"/>
          <w:marBottom w:val="0"/>
          <w:divBdr>
            <w:top w:val="none" w:sz="0" w:space="0" w:color="auto"/>
            <w:left w:val="single" w:sz="24" w:space="31" w:color="7FC0DB"/>
            <w:bottom w:val="none" w:sz="0" w:space="0" w:color="auto"/>
            <w:right w:val="none" w:sz="0" w:space="0" w:color="auto"/>
          </w:divBdr>
        </w:div>
        <w:div w:id="1208563595">
          <w:marLeft w:val="0"/>
          <w:marRight w:val="0"/>
          <w:marTop w:val="0"/>
          <w:marBottom w:val="0"/>
          <w:divBdr>
            <w:top w:val="none" w:sz="0" w:space="0" w:color="auto"/>
            <w:left w:val="single" w:sz="24" w:space="31" w:color="7FC0DB"/>
            <w:bottom w:val="none" w:sz="0" w:space="0" w:color="auto"/>
            <w:right w:val="none" w:sz="0" w:space="0" w:color="auto"/>
          </w:divBdr>
        </w:div>
        <w:div w:id="400838165">
          <w:marLeft w:val="0"/>
          <w:marRight w:val="0"/>
          <w:marTop w:val="0"/>
          <w:marBottom w:val="0"/>
          <w:divBdr>
            <w:top w:val="none" w:sz="0" w:space="0" w:color="auto"/>
            <w:left w:val="single" w:sz="24" w:space="31" w:color="7FC0DB"/>
            <w:bottom w:val="none" w:sz="0" w:space="0" w:color="auto"/>
            <w:right w:val="none" w:sz="0" w:space="0" w:color="auto"/>
          </w:divBdr>
        </w:div>
        <w:div w:id="493765122">
          <w:marLeft w:val="0"/>
          <w:marRight w:val="0"/>
          <w:marTop w:val="0"/>
          <w:marBottom w:val="0"/>
          <w:divBdr>
            <w:top w:val="none" w:sz="0" w:space="0" w:color="auto"/>
            <w:left w:val="single" w:sz="24" w:space="31" w:color="FFFFFF"/>
            <w:bottom w:val="none" w:sz="0" w:space="0" w:color="auto"/>
            <w:right w:val="none" w:sz="0" w:space="0" w:color="auto"/>
          </w:divBdr>
        </w:div>
        <w:div w:id="1801798111">
          <w:marLeft w:val="0"/>
          <w:marRight w:val="0"/>
          <w:marTop w:val="0"/>
          <w:marBottom w:val="0"/>
          <w:divBdr>
            <w:top w:val="none" w:sz="0" w:space="0" w:color="auto"/>
            <w:left w:val="single" w:sz="24" w:space="31" w:color="7FC0DB"/>
            <w:bottom w:val="none" w:sz="0" w:space="0" w:color="auto"/>
            <w:right w:val="none" w:sz="0" w:space="0" w:color="auto"/>
          </w:divBdr>
        </w:div>
        <w:div w:id="1784374511">
          <w:marLeft w:val="0"/>
          <w:marRight w:val="0"/>
          <w:marTop w:val="0"/>
          <w:marBottom w:val="0"/>
          <w:divBdr>
            <w:top w:val="none" w:sz="0" w:space="0" w:color="auto"/>
            <w:left w:val="single" w:sz="24" w:space="31" w:color="7FC0DB"/>
            <w:bottom w:val="none" w:sz="0" w:space="0" w:color="auto"/>
            <w:right w:val="none" w:sz="0" w:space="0" w:color="auto"/>
          </w:divBdr>
        </w:div>
        <w:div w:id="1381056574">
          <w:marLeft w:val="0"/>
          <w:marRight w:val="0"/>
          <w:marTop w:val="0"/>
          <w:marBottom w:val="0"/>
          <w:divBdr>
            <w:top w:val="none" w:sz="0" w:space="0" w:color="auto"/>
            <w:left w:val="single" w:sz="24" w:space="31" w:color="7FC0DB"/>
            <w:bottom w:val="none" w:sz="0" w:space="0" w:color="auto"/>
            <w:right w:val="none" w:sz="0" w:space="0" w:color="auto"/>
          </w:divBdr>
        </w:div>
      </w:divsChild>
    </w:div>
    <w:div w:id="840850656">
      <w:bodyDiv w:val="1"/>
      <w:marLeft w:val="0"/>
      <w:marRight w:val="0"/>
      <w:marTop w:val="0"/>
      <w:marBottom w:val="0"/>
      <w:divBdr>
        <w:top w:val="none" w:sz="0" w:space="0" w:color="auto"/>
        <w:left w:val="none" w:sz="0" w:space="0" w:color="auto"/>
        <w:bottom w:val="none" w:sz="0" w:space="0" w:color="auto"/>
        <w:right w:val="none" w:sz="0" w:space="0" w:color="auto"/>
      </w:divBdr>
      <w:divsChild>
        <w:div w:id="1734426144">
          <w:marLeft w:val="0"/>
          <w:marRight w:val="0"/>
          <w:marTop w:val="0"/>
          <w:marBottom w:val="0"/>
          <w:divBdr>
            <w:top w:val="none" w:sz="0" w:space="0" w:color="auto"/>
            <w:left w:val="single" w:sz="24" w:space="31" w:color="7FC0DB"/>
            <w:bottom w:val="none" w:sz="0" w:space="0" w:color="auto"/>
            <w:right w:val="none" w:sz="0" w:space="0" w:color="auto"/>
          </w:divBdr>
        </w:div>
        <w:div w:id="1079983059">
          <w:marLeft w:val="0"/>
          <w:marRight w:val="0"/>
          <w:marTop w:val="0"/>
          <w:marBottom w:val="0"/>
          <w:divBdr>
            <w:top w:val="none" w:sz="0" w:space="0" w:color="auto"/>
            <w:left w:val="single" w:sz="24" w:space="31" w:color="7FC0DB"/>
            <w:bottom w:val="none" w:sz="0" w:space="0" w:color="auto"/>
            <w:right w:val="none" w:sz="0" w:space="0" w:color="auto"/>
          </w:divBdr>
        </w:div>
      </w:divsChild>
    </w:div>
    <w:div w:id="912854778">
      <w:bodyDiv w:val="1"/>
      <w:marLeft w:val="0"/>
      <w:marRight w:val="0"/>
      <w:marTop w:val="0"/>
      <w:marBottom w:val="0"/>
      <w:divBdr>
        <w:top w:val="none" w:sz="0" w:space="0" w:color="auto"/>
        <w:left w:val="none" w:sz="0" w:space="0" w:color="auto"/>
        <w:bottom w:val="none" w:sz="0" w:space="0" w:color="auto"/>
        <w:right w:val="none" w:sz="0" w:space="0" w:color="auto"/>
      </w:divBdr>
      <w:divsChild>
        <w:div w:id="1981307751">
          <w:marLeft w:val="0"/>
          <w:marRight w:val="0"/>
          <w:marTop w:val="0"/>
          <w:marBottom w:val="0"/>
          <w:divBdr>
            <w:top w:val="none" w:sz="0" w:space="0" w:color="auto"/>
            <w:left w:val="single" w:sz="24" w:space="31" w:color="7FC0DB"/>
            <w:bottom w:val="none" w:sz="0" w:space="0" w:color="auto"/>
            <w:right w:val="none" w:sz="0" w:space="0" w:color="auto"/>
          </w:divBdr>
        </w:div>
        <w:div w:id="1395279587">
          <w:marLeft w:val="0"/>
          <w:marRight w:val="0"/>
          <w:marTop w:val="0"/>
          <w:marBottom w:val="0"/>
          <w:divBdr>
            <w:top w:val="none" w:sz="0" w:space="0" w:color="auto"/>
            <w:left w:val="single" w:sz="24" w:space="31" w:color="7FC0DB"/>
            <w:bottom w:val="none" w:sz="0" w:space="0" w:color="auto"/>
            <w:right w:val="none" w:sz="0" w:space="0" w:color="auto"/>
          </w:divBdr>
        </w:div>
        <w:div w:id="1901746416">
          <w:marLeft w:val="0"/>
          <w:marRight w:val="0"/>
          <w:marTop w:val="0"/>
          <w:marBottom w:val="0"/>
          <w:divBdr>
            <w:top w:val="none" w:sz="0" w:space="0" w:color="auto"/>
            <w:left w:val="single" w:sz="24" w:space="31" w:color="98CFC1"/>
            <w:bottom w:val="none" w:sz="0" w:space="0" w:color="auto"/>
            <w:right w:val="none" w:sz="0" w:space="0" w:color="auto"/>
          </w:divBdr>
        </w:div>
        <w:div w:id="218631771">
          <w:marLeft w:val="0"/>
          <w:marRight w:val="0"/>
          <w:marTop w:val="0"/>
          <w:marBottom w:val="0"/>
          <w:divBdr>
            <w:top w:val="none" w:sz="0" w:space="0" w:color="auto"/>
            <w:left w:val="single" w:sz="24" w:space="31" w:color="7FC0DB"/>
            <w:bottom w:val="none" w:sz="0" w:space="0" w:color="auto"/>
            <w:right w:val="none" w:sz="0" w:space="0" w:color="auto"/>
          </w:divBdr>
        </w:div>
        <w:div w:id="1252616067">
          <w:marLeft w:val="0"/>
          <w:marRight w:val="0"/>
          <w:marTop w:val="0"/>
          <w:marBottom w:val="0"/>
          <w:divBdr>
            <w:top w:val="none" w:sz="0" w:space="0" w:color="auto"/>
            <w:left w:val="single" w:sz="24" w:space="31" w:color="7FC0DB"/>
            <w:bottom w:val="none" w:sz="0" w:space="0" w:color="auto"/>
            <w:right w:val="none" w:sz="0" w:space="0" w:color="auto"/>
          </w:divBdr>
        </w:div>
        <w:div w:id="1516653775">
          <w:marLeft w:val="0"/>
          <w:marRight w:val="0"/>
          <w:marTop w:val="0"/>
          <w:marBottom w:val="0"/>
          <w:divBdr>
            <w:top w:val="none" w:sz="0" w:space="0" w:color="auto"/>
            <w:left w:val="single" w:sz="24" w:space="31" w:color="7FC0DB"/>
            <w:bottom w:val="none" w:sz="0" w:space="0" w:color="auto"/>
            <w:right w:val="none" w:sz="0" w:space="0" w:color="auto"/>
          </w:divBdr>
        </w:div>
        <w:div w:id="2051028456">
          <w:marLeft w:val="0"/>
          <w:marRight w:val="0"/>
          <w:marTop w:val="0"/>
          <w:marBottom w:val="0"/>
          <w:divBdr>
            <w:top w:val="none" w:sz="0" w:space="0" w:color="auto"/>
            <w:left w:val="single" w:sz="24" w:space="31" w:color="7FC0DB"/>
            <w:bottom w:val="none" w:sz="0" w:space="0" w:color="auto"/>
            <w:right w:val="none" w:sz="0" w:space="0" w:color="auto"/>
          </w:divBdr>
        </w:div>
        <w:div w:id="1808357494">
          <w:marLeft w:val="0"/>
          <w:marRight w:val="0"/>
          <w:marTop w:val="0"/>
          <w:marBottom w:val="0"/>
          <w:divBdr>
            <w:top w:val="none" w:sz="0" w:space="0" w:color="auto"/>
            <w:left w:val="single" w:sz="24" w:space="31" w:color="DDA7AE"/>
            <w:bottom w:val="none" w:sz="0" w:space="0" w:color="auto"/>
            <w:right w:val="none" w:sz="0" w:space="0" w:color="auto"/>
          </w:divBdr>
        </w:div>
        <w:div w:id="1493449241">
          <w:marLeft w:val="0"/>
          <w:marRight w:val="0"/>
          <w:marTop w:val="0"/>
          <w:marBottom w:val="0"/>
          <w:divBdr>
            <w:top w:val="none" w:sz="0" w:space="0" w:color="auto"/>
            <w:left w:val="single" w:sz="24" w:space="31" w:color="7FC0DB"/>
            <w:bottom w:val="none" w:sz="0" w:space="0" w:color="auto"/>
            <w:right w:val="none" w:sz="0" w:space="0" w:color="auto"/>
          </w:divBdr>
        </w:div>
        <w:div w:id="781808281">
          <w:marLeft w:val="0"/>
          <w:marRight w:val="0"/>
          <w:marTop w:val="0"/>
          <w:marBottom w:val="0"/>
          <w:divBdr>
            <w:top w:val="none" w:sz="0" w:space="0" w:color="auto"/>
            <w:left w:val="single" w:sz="24" w:space="31" w:color="7FC0DB"/>
            <w:bottom w:val="none" w:sz="0" w:space="0" w:color="auto"/>
            <w:right w:val="none" w:sz="0" w:space="0" w:color="auto"/>
          </w:divBdr>
        </w:div>
        <w:div w:id="2095977632">
          <w:marLeft w:val="0"/>
          <w:marRight w:val="0"/>
          <w:marTop w:val="0"/>
          <w:marBottom w:val="0"/>
          <w:divBdr>
            <w:top w:val="none" w:sz="0" w:space="0" w:color="auto"/>
            <w:left w:val="single" w:sz="24" w:space="31" w:color="7FC0DB"/>
            <w:bottom w:val="none" w:sz="0" w:space="0" w:color="auto"/>
            <w:right w:val="none" w:sz="0" w:space="0" w:color="auto"/>
          </w:divBdr>
        </w:div>
        <w:div w:id="1402605481">
          <w:marLeft w:val="0"/>
          <w:marRight w:val="0"/>
          <w:marTop w:val="0"/>
          <w:marBottom w:val="0"/>
          <w:divBdr>
            <w:top w:val="none" w:sz="0" w:space="0" w:color="auto"/>
            <w:left w:val="single" w:sz="24" w:space="31" w:color="E9C89B"/>
            <w:bottom w:val="none" w:sz="0" w:space="0" w:color="auto"/>
            <w:right w:val="none" w:sz="0" w:space="0" w:color="auto"/>
          </w:divBdr>
        </w:div>
        <w:div w:id="1759935880">
          <w:marLeft w:val="0"/>
          <w:marRight w:val="0"/>
          <w:marTop w:val="0"/>
          <w:marBottom w:val="0"/>
          <w:divBdr>
            <w:top w:val="none" w:sz="0" w:space="0" w:color="auto"/>
            <w:left w:val="single" w:sz="24" w:space="31" w:color="DDA7AE"/>
            <w:bottom w:val="none" w:sz="0" w:space="0" w:color="auto"/>
            <w:right w:val="none" w:sz="0" w:space="0" w:color="auto"/>
          </w:divBdr>
        </w:div>
        <w:div w:id="1718161832">
          <w:marLeft w:val="0"/>
          <w:marRight w:val="0"/>
          <w:marTop w:val="0"/>
          <w:marBottom w:val="0"/>
          <w:divBdr>
            <w:top w:val="none" w:sz="0" w:space="0" w:color="auto"/>
            <w:left w:val="single" w:sz="24" w:space="31" w:color="DDA7AE"/>
            <w:bottom w:val="none" w:sz="0" w:space="0" w:color="auto"/>
            <w:right w:val="none" w:sz="0" w:space="0" w:color="auto"/>
          </w:divBdr>
        </w:div>
        <w:div w:id="1139230488">
          <w:marLeft w:val="0"/>
          <w:marRight w:val="0"/>
          <w:marTop w:val="0"/>
          <w:marBottom w:val="0"/>
          <w:divBdr>
            <w:top w:val="none" w:sz="0" w:space="0" w:color="auto"/>
            <w:left w:val="single" w:sz="24" w:space="31" w:color="7FC0DB"/>
            <w:bottom w:val="none" w:sz="0" w:space="0" w:color="auto"/>
            <w:right w:val="none" w:sz="0" w:space="0" w:color="auto"/>
          </w:divBdr>
        </w:div>
        <w:div w:id="1834837703">
          <w:marLeft w:val="0"/>
          <w:marRight w:val="0"/>
          <w:marTop w:val="0"/>
          <w:marBottom w:val="0"/>
          <w:divBdr>
            <w:top w:val="none" w:sz="0" w:space="0" w:color="auto"/>
            <w:left w:val="single" w:sz="24" w:space="31" w:color="E9C89B"/>
            <w:bottom w:val="none" w:sz="0" w:space="0" w:color="auto"/>
            <w:right w:val="none" w:sz="0" w:space="0" w:color="auto"/>
          </w:divBdr>
        </w:div>
        <w:div w:id="776020351">
          <w:marLeft w:val="0"/>
          <w:marRight w:val="0"/>
          <w:marTop w:val="0"/>
          <w:marBottom w:val="0"/>
          <w:divBdr>
            <w:top w:val="none" w:sz="0" w:space="0" w:color="auto"/>
            <w:left w:val="single" w:sz="24" w:space="31" w:color="98CFC1"/>
            <w:bottom w:val="none" w:sz="0" w:space="0" w:color="auto"/>
            <w:right w:val="none" w:sz="0" w:space="0" w:color="auto"/>
          </w:divBdr>
        </w:div>
        <w:div w:id="1798180573">
          <w:marLeft w:val="0"/>
          <w:marRight w:val="0"/>
          <w:marTop w:val="0"/>
          <w:marBottom w:val="0"/>
          <w:divBdr>
            <w:top w:val="none" w:sz="0" w:space="0" w:color="auto"/>
            <w:left w:val="single" w:sz="24" w:space="31" w:color="98CFC1"/>
            <w:bottom w:val="none" w:sz="0" w:space="0" w:color="auto"/>
            <w:right w:val="none" w:sz="0" w:space="0" w:color="auto"/>
          </w:divBdr>
        </w:div>
        <w:div w:id="1830245769">
          <w:marLeft w:val="0"/>
          <w:marRight w:val="0"/>
          <w:marTop w:val="0"/>
          <w:marBottom w:val="0"/>
          <w:divBdr>
            <w:top w:val="none" w:sz="0" w:space="0" w:color="auto"/>
            <w:left w:val="single" w:sz="24" w:space="31" w:color="98CFC1"/>
            <w:bottom w:val="none" w:sz="0" w:space="0" w:color="auto"/>
            <w:right w:val="none" w:sz="0" w:space="0" w:color="auto"/>
          </w:divBdr>
        </w:div>
        <w:div w:id="1496215588">
          <w:marLeft w:val="0"/>
          <w:marRight w:val="0"/>
          <w:marTop w:val="0"/>
          <w:marBottom w:val="0"/>
          <w:divBdr>
            <w:top w:val="none" w:sz="0" w:space="0" w:color="auto"/>
            <w:left w:val="single" w:sz="24" w:space="31" w:color="DDA7AE"/>
            <w:bottom w:val="none" w:sz="0" w:space="0" w:color="auto"/>
            <w:right w:val="none" w:sz="0" w:space="0" w:color="auto"/>
          </w:divBdr>
        </w:div>
        <w:div w:id="1430274558">
          <w:marLeft w:val="0"/>
          <w:marRight w:val="0"/>
          <w:marTop w:val="0"/>
          <w:marBottom w:val="0"/>
          <w:divBdr>
            <w:top w:val="none" w:sz="0" w:space="0" w:color="auto"/>
            <w:left w:val="single" w:sz="24" w:space="31" w:color="DDA7AE"/>
            <w:bottom w:val="none" w:sz="0" w:space="0" w:color="auto"/>
            <w:right w:val="none" w:sz="0" w:space="0" w:color="auto"/>
          </w:divBdr>
        </w:div>
        <w:div w:id="1269266699">
          <w:marLeft w:val="0"/>
          <w:marRight w:val="0"/>
          <w:marTop w:val="0"/>
          <w:marBottom w:val="0"/>
          <w:divBdr>
            <w:top w:val="none" w:sz="0" w:space="0" w:color="auto"/>
            <w:left w:val="single" w:sz="24" w:space="31" w:color="E9C89B"/>
            <w:bottom w:val="none" w:sz="0" w:space="0" w:color="auto"/>
            <w:right w:val="none" w:sz="0" w:space="0" w:color="auto"/>
          </w:divBdr>
        </w:div>
        <w:div w:id="515506273">
          <w:marLeft w:val="0"/>
          <w:marRight w:val="0"/>
          <w:marTop w:val="0"/>
          <w:marBottom w:val="0"/>
          <w:divBdr>
            <w:top w:val="none" w:sz="0" w:space="0" w:color="auto"/>
            <w:left w:val="single" w:sz="24" w:space="31" w:color="98CFC1"/>
            <w:bottom w:val="none" w:sz="0" w:space="0" w:color="auto"/>
            <w:right w:val="none" w:sz="0" w:space="0" w:color="auto"/>
          </w:divBdr>
        </w:div>
        <w:div w:id="1406411654">
          <w:marLeft w:val="0"/>
          <w:marRight w:val="0"/>
          <w:marTop w:val="0"/>
          <w:marBottom w:val="0"/>
          <w:divBdr>
            <w:top w:val="none" w:sz="0" w:space="0" w:color="auto"/>
            <w:left w:val="single" w:sz="24" w:space="31" w:color="98CFC1"/>
            <w:bottom w:val="none" w:sz="0" w:space="0" w:color="auto"/>
            <w:right w:val="none" w:sz="0" w:space="0" w:color="auto"/>
          </w:divBdr>
        </w:div>
        <w:div w:id="1306546431">
          <w:marLeft w:val="0"/>
          <w:marRight w:val="0"/>
          <w:marTop w:val="0"/>
          <w:marBottom w:val="0"/>
          <w:divBdr>
            <w:top w:val="none" w:sz="0" w:space="0" w:color="auto"/>
            <w:left w:val="single" w:sz="24" w:space="31" w:color="98CFC1"/>
            <w:bottom w:val="none" w:sz="0" w:space="0" w:color="auto"/>
            <w:right w:val="none" w:sz="0" w:space="0" w:color="auto"/>
          </w:divBdr>
        </w:div>
        <w:div w:id="671565067">
          <w:marLeft w:val="0"/>
          <w:marRight w:val="0"/>
          <w:marTop w:val="0"/>
          <w:marBottom w:val="0"/>
          <w:divBdr>
            <w:top w:val="none" w:sz="0" w:space="0" w:color="auto"/>
            <w:left w:val="single" w:sz="24" w:space="31" w:color="7FC0DB"/>
            <w:bottom w:val="none" w:sz="0" w:space="0" w:color="auto"/>
            <w:right w:val="none" w:sz="0" w:space="0" w:color="auto"/>
          </w:divBdr>
        </w:div>
        <w:div w:id="283736866">
          <w:marLeft w:val="0"/>
          <w:marRight w:val="0"/>
          <w:marTop w:val="0"/>
          <w:marBottom w:val="0"/>
          <w:divBdr>
            <w:top w:val="none" w:sz="0" w:space="0" w:color="auto"/>
            <w:left w:val="single" w:sz="24" w:space="31" w:color="E9C89B"/>
            <w:bottom w:val="none" w:sz="0" w:space="0" w:color="auto"/>
            <w:right w:val="none" w:sz="0" w:space="0" w:color="auto"/>
          </w:divBdr>
        </w:div>
        <w:div w:id="2064794430">
          <w:marLeft w:val="0"/>
          <w:marRight w:val="0"/>
          <w:marTop w:val="0"/>
          <w:marBottom w:val="0"/>
          <w:divBdr>
            <w:top w:val="none" w:sz="0" w:space="0" w:color="auto"/>
            <w:left w:val="single" w:sz="24" w:space="31" w:color="E9C89B"/>
            <w:bottom w:val="none" w:sz="0" w:space="0" w:color="auto"/>
            <w:right w:val="none" w:sz="0" w:space="0" w:color="auto"/>
          </w:divBdr>
        </w:div>
        <w:div w:id="1060713329">
          <w:marLeft w:val="0"/>
          <w:marRight w:val="0"/>
          <w:marTop w:val="0"/>
          <w:marBottom w:val="0"/>
          <w:divBdr>
            <w:top w:val="none" w:sz="0" w:space="0" w:color="auto"/>
            <w:left w:val="single" w:sz="24" w:space="31" w:color="98CFC1"/>
            <w:bottom w:val="none" w:sz="0" w:space="0" w:color="auto"/>
            <w:right w:val="none" w:sz="0" w:space="0" w:color="auto"/>
          </w:divBdr>
        </w:div>
        <w:div w:id="275991286">
          <w:marLeft w:val="0"/>
          <w:marRight w:val="0"/>
          <w:marTop w:val="0"/>
          <w:marBottom w:val="0"/>
          <w:divBdr>
            <w:top w:val="none" w:sz="0" w:space="0" w:color="auto"/>
            <w:left w:val="single" w:sz="24" w:space="31" w:color="7FC0DB"/>
            <w:bottom w:val="none" w:sz="0" w:space="0" w:color="auto"/>
            <w:right w:val="none" w:sz="0" w:space="0" w:color="auto"/>
          </w:divBdr>
        </w:div>
        <w:div w:id="541478246">
          <w:marLeft w:val="0"/>
          <w:marRight w:val="0"/>
          <w:marTop w:val="0"/>
          <w:marBottom w:val="0"/>
          <w:divBdr>
            <w:top w:val="none" w:sz="0" w:space="0" w:color="auto"/>
            <w:left w:val="single" w:sz="24" w:space="31" w:color="7FC0DB"/>
            <w:bottom w:val="none" w:sz="0" w:space="0" w:color="auto"/>
            <w:right w:val="none" w:sz="0" w:space="0" w:color="auto"/>
          </w:divBdr>
        </w:div>
        <w:div w:id="310404066">
          <w:marLeft w:val="0"/>
          <w:marRight w:val="0"/>
          <w:marTop w:val="0"/>
          <w:marBottom w:val="0"/>
          <w:divBdr>
            <w:top w:val="none" w:sz="0" w:space="0" w:color="auto"/>
            <w:left w:val="single" w:sz="24" w:space="31" w:color="7FC0DB"/>
            <w:bottom w:val="none" w:sz="0" w:space="0" w:color="auto"/>
            <w:right w:val="none" w:sz="0" w:space="0" w:color="auto"/>
          </w:divBdr>
        </w:div>
        <w:div w:id="1725567562">
          <w:marLeft w:val="0"/>
          <w:marRight w:val="0"/>
          <w:marTop w:val="0"/>
          <w:marBottom w:val="0"/>
          <w:divBdr>
            <w:top w:val="none" w:sz="0" w:space="0" w:color="auto"/>
            <w:left w:val="single" w:sz="24" w:space="31" w:color="98CFC1"/>
            <w:bottom w:val="none" w:sz="0" w:space="0" w:color="auto"/>
            <w:right w:val="none" w:sz="0" w:space="0" w:color="auto"/>
          </w:divBdr>
        </w:div>
        <w:div w:id="311102840">
          <w:marLeft w:val="0"/>
          <w:marRight w:val="0"/>
          <w:marTop w:val="0"/>
          <w:marBottom w:val="0"/>
          <w:divBdr>
            <w:top w:val="none" w:sz="0" w:space="0" w:color="auto"/>
            <w:left w:val="single" w:sz="24" w:space="31" w:color="98CFC1"/>
            <w:bottom w:val="none" w:sz="0" w:space="0" w:color="auto"/>
            <w:right w:val="none" w:sz="0" w:space="0" w:color="auto"/>
          </w:divBdr>
        </w:div>
      </w:divsChild>
    </w:div>
    <w:div w:id="1005209226">
      <w:bodyDiv w:val="1"/>
      <w:marLeft w:val="0"/>
      <w:marRight w:val="0"/>
      <w:marTop w:val="0"/>
      <w:marBottom w:val="0"/>
      <w:divBdr>
        <w:top w:val="none" w:sz="0" w:space="0" w:color="auto"/>
        <w:left w:val="none" w:sz="0" w:space="0" w:color="auto"/>
        <w:bottom w:val="none" w:sz="0" w:space="0" w:color="auto"/>
        <w:right w:val="none" w:sz="0" w:space="0" w:color="auto"/>
      </w:divBdr>
      <w:divsChild>
        <w:div w:id="144051389">
          <w:marLeft w:val="0"/>
          <w:marRight w:val="0"/>
          <w:marTop w:val="0"/>
          <w:marBottom w:val="0"/>
          <w:divBdr>
            <w:top w:val="none" w:sz="0" w:space="0" w:color="auto"/>
            <w:left w:val="single" w:sz="24" w:space="31" w:color="7FC0DB"/>
            <w:bottom w:val="none" w:sz="0" w:space="0" w:color="auto"/>
            <w:right w:val="none" w:sz="0" w:space="0" w:color="auto"/>
          </w:divBdr>
        </w:div>
        <w:div w:id="376128246">
          <w:marLeft w:val="0"/>
          <w:marRight w:val="0"/>
          <w:marTop w:val="0"/>
          <w:marBottom w:val="0"/>
          <w:divBdr>
            <w:top w:val="none" w:sz="0" w:space="0" w:color="auto"/>
            <w:left w:val="single" w:sz="24" w:space="31" w:color="7FC0DB"/>
            <w:bottom w:val="none" w:sz="0" w:space="0" w:color="auto"/>
            <w:right w:val="none" w:sz="0" w:space="0" w:color="auto"/>
          </w:divBdr>
        </w:div>
        <w:div w:id="343171651">
          <w:marLeft w:val="0"/>
          <w:marRight w:val="0"/>
          <w:marTop w:val="0"/>
          <w:marBottom w:val="0"/>
          <w:divBdr>
            <w:top w:val="none" w:sz="0" w:space="0" w:color="auto"/>
            <w:left w:val="single" w:sz="24" w:space="31" w:color="7FC0DB"/>
            <w:bottom w:val="none" w:sz="0" w:space="0" w:color="auto"/>
            <w:right w:val="none" w:sz="0" w:space="0" w:color="auto"/>
          </w:divBdr>
        </w:div>
        <w:div w:id="1462729056">
          <w:marLeft w:val="0"/>
          <w:marRight w:val="0"/>
          <w:marTop w:val="0"/>
          <w:marBottom w:val="0"/>
          <w:divBdr>
            <w:top w:val="none" w:sz="0" w:space="0" w:color="auto"/>
            <w:left w:val="single" w:sz="24" w:space="31" w:color="7FC0DB"/>
            <w:bottom w:val="none" w:sz="0" w:space="0" w:color="auto"/>
            <w:right w:val="none" w:sz="0" w:space="0" w:color="auto"/>
          </w:divBdr>
        </w:div>
        <w:div w:id="1591884866">
          <w:marLeft w:val="0"/>
          <w:marRight w:val="0"/>
          <w:marTop w:val="0"/>
          <w:marBottom w:val="0"/>
          <w:divBdr>
            <w:top w:val="none" w:sz="0" w:space="0" w:color="auto"/>
            <w:left w:val="single" w:sz="24" w:space="31" w:color="7FC0DB"/>
            <w:bottom w:val="none" w:sz="0" w:space="0" w:color="auto"/>
            <w:right w:val="none" w:sz="0" w:space="0" w:color="auto"/>
          </w:divBdr>
        </w:div>
        <w:div w:id="1006598127">
          <w:marLeft w:val="0"/>
          <w:marRight w:val="0"/>
          <w:marTop w:val="0"/>
          <w:marBottom w:val="0"/>
          <w:divBdr>
            <w:top w:val="none" w:sz="0" w:space="0" w:color="auto"/>
            <w:left w:val="single" w:sz="24" w:space="31" w:color="7FC0DB"/>
            <w:bottom w:val="none" w:sz="0" w:space="0" w:color="auto"/>
            <w:right w:val="none" w:sz="0" w:space="0" w:color="auto"/>
          </w:divBdr>
        </w:div>
        <w:div w:id="462579782">
          <w:marLeft w:val="0"/>
          <w:marRight w:val="0"/>
          <w:marTop w:val="0"/>
          <w:marBottom w:val="0"/>
          <w:divBdr>
            <w:top w:val="none" w:sz="0" w:space="0" w:color="auto"/>
            <w:left w:val="single" w:sz="24" w:space="31" w:color="7FC0DB"/>
            <w:bottom w:val="none" w:sz="0" w:space="0" w:color="auto"/>
            <w:right w:val="none" w:sz="0" w:space="0" w:color="auto"/>
          </w:divBdr>
        </w:div>
        <w:div w:id="1000307863">
          <w:marLeft w:val="0"/>
          <w:marRight w:val="0"/>
          <w:marTop w:val="0"/>
          <w:marBottom w:val="0"/>
          <w:divBdr>
            <w:top w:val="none" w:sz="0" w:space="0" w:color="auto"/>
            <w:left w:val="single" w:sz="24" w:space="31" w:color="DDA7AE"/>
            <w:bottom w:val="none" w:sz="0" w:space="0" w:color="auto"/>
            <w:right w:val="none" w:sz="0" w:space="0" w:color="auto"/>
          </w:divBdr>
        </w:div>
        <w:div w:id="1955746453">
          <w:marLeft w:val="0"/>
          <w:marRight w:val="0"/>
          <w:marTop w:val="0"/>
          <w:marBottom w:val="0"/>
          <w:divBdr>
            <w:top w:val="none" w:sz="0" w:space="0" w:color="auto"/>
            <w:left w:val="single" w:sz="24" w:space="31" w:color="7FC0DB"/>
            <w:bottom w:val="none" w:sz="0" w:space="0" w:color="auto"/>
            <w:right w:val="none" w:sz="0" w:space="0" w:color="auto"/>
          </w:divBdr>
        </w:div>
        <w:div w:id="1565720914">
          <w:marLeft w:val="0"/>
          <w:marRight w:val="0"/>
          <w:marTop w:val="0"/>
          <w:marBottom w:val="0"/>
          <w:divBdr>
            <w:top w:val="none" w:sz="0" w:space="0" w:color="auto"/>
            <w:left w:val="single" w:sz="24" w:space="31" w:color="7FC0DB"/>
            <w:bottom w:val="none" w:sz="0" w:space="0" w:color="auto"/>
            <w:right w:val="none" w:sz="0" w:space="0" w:color="auto"/>
          </w:divBdr>
        </w:div>
      </w:divsChild>
    </w:div>
    <w:div w:id="1116751904">
      <w:bodyDiv w:val="1"/>
      <w:marLeft w:val="0"/>
      <w:marRight w:val="0"/>
      <w:marTop w:val="0"/>
      <w:marBottom w:val="0"/>
      <w:divBdr>
        <w:top w:val="none" w:sz="0" w:space="0" w:color="auto"/>
        <w:left w:val="none" w:sz="0" w:space="0" w:color="auto"/>
        <w:bottom w:val="none" w:sz="0" w:space="0" w:color="auto"/>
        <w:right w:val="none" w:sz="0" w:space="0" w:color="auto"/>
      </w:divBdr>
      <w:divsChild>
        <w:div w:id="1686513866">
          <w:marLeft w:val="0"/>
          <w:marRight w:val="0"/>
          <w:marTop w:val="0"/>
          <w:marBottom w:val="0"/>
          <w:divBdr>
            <w:top w:val="none" w:sz="0" w:space="0" w:color="auto"/>
            <w:left w:val="single" w:sz="24" w:space="31" w:color="7FC0DB"/>
            <w:bottom w:val="none" w:sz="0" w:space="0" w:color="auto"/>
            <w:right w:val="none" w:sz="0" w:space="0" w:color="auto"/>
          </w:divBdr>
        </w:div>
        <w:div w:id="314729227">
          <w:marLeft w:val="0"/>
          <w:marRight w:val="0"/>
          <w:marTop w:val="0"/>
          <w:marBottom w:val="0"/>
          <w:divBdr>
            <w:top w:val="none" w:sz="0" w:space="0" w:color="auto"/>
            <w:left w:val="single" w:sz="24" w:space="31" w:color="7FC0DB"/>
            <w:bottom w:val="none" w:sz="0" w:space="0" w:color="auto"/>
            <w:right w:val="none" w:sz="0" w:space="0" w:color="auto"/>
          </w:divBdr>
        </w:div>
      </w:divsChild>
    </w:div>
    <w:div w:id="1200972732">
      <w:bodyDiv w:val="1"/>
      <w:marLeft w:val="0"/>
      <w:marRight w:val="0"/>
      <w:marTop w:val="0"/>
      <w:marBottom w:val="0"/>
      <w:divBdr>
        <w:top w:val="none" w:sz="0" w:space="0" w:color="auto"/>
        <w:left w:val="none" w:sz="0" w:space="0" w:color="auto"/>
        <w:bottom w:val="none" w:sz="0" w:space="0" w:color="auto"/>
        <w:right w:val="none" w:sz="0" w:space="0" w:color="auto"/>
      </w:divBdr>
      <w:divsChild>
        <w:div w:id="2089570189">
          <w:marLeft w:val="0"/>
          <w:marRight w:val="0"/>
          <w:marTop w:val="0"/>
          <w:marBottom w:val="0"/>
          <w:divBdr>
            <w:top w:val="none" w:sz="0" w:space="0" w:color="auto"/>
            <w:left w:val="single" w:sz="24" w:space="31" w:color="7FC0DB"/>
            <w:bottom w:val="none" w:sz="0" w:space="0" w:color="auto"/>
            <w:right w:val="none" w:sz="0" w:space="0" w:color="auto"/>
          </w:divBdr>
        </w:div>
        <w:div w:id="1430153040">
          <w:marLeft w:val="0"/>
          <w:marRight w:val="0"/>
          <w:marTop w:val="0"/>
          <w:marBottom w:val="0"/>
          <w:divBdr>
            <w:top w:val="none" w:sz="0" w:space="0" w:color="auto"/>
            <w:left w:val="single" w:sz="24" w:space="31" w:color="7FC0DB"/>
            <w:bottom w:val="none" w:sz="0" w:space="0" w:color="auto"/>
            <w:right w:val="none" w:sz="0" w:space="0" w:color="auto"/>
          </w:divBdr>
        </w:div>
        <w:div w:id="484473386">
          <w:marLeft w:val="0"/>
          <w:marRight w:val="0"/>
          <w:marTop w:val="0"/>
          <w:marBottom w:val="0"/>
          <w:divBdr>
            <w:top w:val="none" w:sz="0" w:space="0" w:color="auto"/>
            <w:left w:val="single" w:sz="24" w:space="31" w:color="7FC0DB"/>
            <w:bottom w:val="none" w:sz="0" w:space="0" w:color="auto"/>
            <w:right w:val="none" w:sz="0" w:space="0" w:color="auto"/>
          </w:divBdr>
        </w:div>
        <w:div w:id="672220254">
          <w:marLeft w:val="0"/>
          <w:marRight w:val="0"/>
          <w:marTop w:val="0"/>
          <w:marBottom w:val="0"/>
          <w:divBdr>
            <w:top w:val="none" w:sz="0" w:space="0" w:color="auto"/>
            <w:left w:val="single" w:sz="24" w:space="31" w:color="7FC0DB"/>
            <w:bottom w:val="none" w:sz="0" w:space="0" w:color="auto"/>
            <w:right w:val="none" w:sz="0" w:space="0" w:color="auto"/>
          </w:divBdr>
        </w:div>
        <w:div w:id="841896653">
          <w:marLeft w:val="0"/>
          <w:marRight w:val="0"/>
          <w:marTop w:val="0"/>
          <w:marBottom w:val="0"/>
          <w:divBdr>
            <w:top w:val="none" w:sz="0" w:space="0" w:color="auto"/>
            <w:left w:val="single" w:sz="24" w:space="31" w:color="7FC0DB"/>
            <w:bottom w:val="none" w:sz="0" w:space="0" w:color="auto"/>
            <w:right w:val="none" w:sz="0" w:space="0" w:color="auto"/>
          </w:divBdr>
        </w:div>
        <w:div w:id="71318331">
          <w:marLeft w:val="0"/>
          <w:marRight w:val="0"/>
          <w:marTop w:val="0"/>
          <w:marBottom w:val="0"/>
          <w:divBdr>
            <w:top w:val="none" w:sz="0" w:space="0" w:color="auto"/>
            <w:left w:val="single" w:sz="24" w:space="31" w:color="7FC0DB"/>
            <w:bottom w:val="none" w:sz="0" w:space="0" w:color="auto"/>
            <w:right w:val="none" w:sz="0" w:space="0" w:color="auto"/>
          </w:divBdr>
        </w:div>
        <w:div w:id="921916690">
          <w:marLeft w:val="0"/>
          <w:marRight w:val="0"/>
          <w:marTop w:val="0"/>
          <w:marBottom w:val="0"/>
          <w:divBdr>
            <w:top w:val="none" w:sz="0" w:space="0" w:color="auto"/>
            <w:left w:val="single" w:sz="24" w:space="31" w:color="7FC0DB"/>
            <w:bottom w:val="none" w:sz="0" w:space="0" w:color="auto"/>
            <w:right w:val="none" w:sz="0" w:space="0" w:color="auto"/>
          </w:divBdr>
        </w:div>
        <w:div w:id="2000768494">
          <w:marLeft w:val="0"/>
          <w:marRight w:val="0"/>
          <w:marTop w:val="0"/>
          <w:marBottom w:val="0"/>
          <w:divBdr>
            <w:top w:val="none" w:sz="0" w:space="0" w:color="auto"/>
            <w:left w:val="single" w:sz="24" w:space="31" w:color="7FC0DB"/>
            <w:bottom w:val="none" w:sz="0" w:space="0" w:color="auto"/>
            <w:right w:val="none" w:sz="0" w:space="0" w:color="auto"/>
          </w:divBdr>
        </w:div>
        <w:div w:id="1368405664">
          <w:marLeft w:val="0"/>
          <w:marRight w:val="0"/>
          <w:marTop w:val="0"/>
          <w:marBottom w:val="0"/>
          <w:divBdr>
            <w:top w:val="none" w:sz="0" w:space="0" w:color="auto"/>
            <w:left w:val="single" w:sz="24" w:space="31" w:color="FFFFFF"/>
            <w:bottom w:val="none" w:sz="0" w:space="0" w:color="auto"/>
            <w:right w:val="none" w:sz="0" w:space="0" w:color="auto"/>
          </w:divBdr>
        </w:div>
        <w:div w:id="699088595">
          <w:marLeft w:val="0"/>
          <w:marRight w:val="0"/>
          <w:marTop w:val="0"/>
          <w:marBottom w:val="0"/>
          <w:divBdr>
            <w:top w:val="none" w:sz="0" w:space="0" w:color="auto"/>
            <w:left w:val="single" w:sz="24" w:space="31" w:color="E9C89B"/>
            <w:bottom w:val="none" w:sz="0" w:space="0" w:color="auto"/>
            <w:right w:val="none" w:sz="0" w:space="0" w:color="auto"/>
          </w:divBdr>
        </w:div>
        <w:div w:id="1118449778">
          <w:marLeft w:val="0"/>
          <w:marRight w:val="0"/>
          <w:marTop w:val="0"/>
          <w:marBottom w:val="0"/>
          <w:divBdr>
            <w:top w:val="none" w:sz="0" w:space="0" w:color="auto"/>
            <w:left w:val="single" w:sz="24" w:space="31" w:color="E9C89B"/>
            <w:bottom w:val="none" w:sz="0" w:space="0" w:color="auto"/>
            <w:right w:val="none" w:sz="0" w:space="0" w:color="auto"/>
          </w:divBdr>
        </w:div>
        <w:div w:id="144709048">
          <w:marLeft w:val="0"/>
          <w:marRight w:val="0"/>
          <w:marTop w:val="0"/>
          <w:marBottom w:val="0"/>
          <w:divBdr>
            <w:top w:val="none" w:sz="0" w:space="0" w:color="auto"/>
            <w:left w:val="single" w:sz="24" w:space="31" w:color="FFFFFF"/>
            <w:bottom w:val="none" w:sz="0" w:space="0" w:color="auto"/>
            <w:right w:val="none" w:sz="0" w:space="0" w:color="auto"/>
          </w:divBdr>
        </w:div>
        <w:div w:id="111436834">
          <w:marLeft w:val="0"/>
          <w:marRight w:val="0"/>
          <w:marTop w:val="0"/>
          <w:marBottom w:val="0"/>
          <w:divBdr>
            <w:top w:val="none" w:sz="0" w:space="0" w:color="auto"/>
            <w:left w:val="single" w:sz="24" w:space="31" w:color="7FC0DB"/>
            <w:bottom w:val="none" w:sz="0" w:space="0" w:color="auto"/>
            <w:right w:val="none" w:sz="0" w:space="0" w:color="auto"/>
          </w:divBdr>
        </w:div>
        <w:div w:id="688337525">
          <w:marLeft w:val="0"/>
          <w:marRight w:val="0"/>
          <w:marTop w:val="0"/>
          <w:marBottom w:val="0"/>
          <w:divBdr>
            <w:top w:val="none" w:sz="0" w:space="0" w:color="auto"/>
            <w:left w:val="single" w:sz="24" w:space="31" w:color="7FC0DB"/>
            <w:bottom w:val="none" w:sz="0" w:space="0" w:color="auto"/>
            <w:right w:val="none" w:sz="0" w:space="0" w:color="auto"/>
          </w:divBdr>
        </w:div>
        <w:div w:id="1178426951">
          <w:marLeft w:val="0"/>
          <w:marRight w:val="0"/>
          <w:marTop w:val="0"/>
          <w:marBottom w:val="0"/>
          <w:divBdr>
            <w:top w:val="none" w:sz="0" w:space="0" w:color="auto"/>
            <w:left w:val="single" w:sz="24" w:space="31" w:color="7FC0DB"/>
            <w:bottom w:val="none" w:sz="0" w:space="0" w:color="auto"/>
            <w:right w:val="none" w:sz="0" w:space="0" w:color="auto"/>
          </w:divBdr>
        </w:div>
        <w:div w:id="451753348">
          <w:marLeft w:val="0"/>
          <w:marRight w:val="0"/>
          <w:marTop w:val="0"/>
          <w:marBottom w:val="0"/>
          <w:divBdr>
            <w:top w:val="none" w:sz="0" w:space="0" w:color="auto"/>
            <w:left w:val="single" w:sz="24" w:space="31" w:color="E9C89B"/>
            <w:bottom w:val="none" w:sz="0" w:space="0" w:color="auto"/>
            <w:right w:val="none" w:sz="0" w:space="0" w:color="auto"/>
          </w:divBdr>
        </w:div>
        <w:div w:id="1864853400">
          <w:marLeft w:val="0"/>
          <w:marRight w:val="0"/>
          <w:marTop w:val="0"/>
          <w:marBottom w:val="0"/>
          <w:divBdr>
            <w:top w:val="none" w:sz="0" w:space="0" w:color="auto"/>
            <w:left w:val="single" w:sz="24" w:space="31" w:color="E9C89B"/>
            <w:bottom w:val="none" w:sz="0" w:space="0" w:color="auto"/>
            <w:right w:val="none" w:sz="0" w:space="0" w:color="auto"/>
          </w:divBdr>
        </w:div>
        <w:div w:id="396586063">
          <w:marLeft w:val="0"/>
          <w:marRight w:val="0"/>
          <w:marTop w:val="0"/>
          <w:marBottom w:val="0"/>
          <w:divBdr>
            <w:top w:val="none" w:sz="0" w:space="0" w:color="auto"/>
            <w:left w:val="single" w:sz="24" w:space="31" w:color="7FC0DB"/>
            <w:bottom w:val="none" w:sz="0" w:space="0" w:color="auto"/>
            <w:right w:val="none" w:sz="0" w:space="0" w:color="auto"/>
          </w:divBdr>
        </w:div>
        <w:div w:id="828063188">
          <w:marLeft w:val="0"/>
          <w:marRight w:val="0"/>
          <w:marTop w:val="0"/>
          <w:marBottom w:val="0"/>
          <w:divBdr>
            <w:top w:val="none" w:sz="0" w:space="0" w:color="auto"/>
            <w:left w:val="single" w:sz="24" w:space="31" w:color="7FC0DB"/>
            <w:bottom w:val="none" w:sz="0" w:space="0" w:color="auto"/>
            <w:right w:val="none" w:sz="0" w:space="0" w:color="auto"/>
          </w:divBdr>
        </w:div>
        <w:div w:id="1953896467">
          <w:marLeft w:val="0"/>
          <w:marRight w:val="0"/>
          <w:marTop w:val="0"/>
          <w:marBottom w:val="0"/>
          <w:divBdr>
            <w:top w:val="none" w:sz="0" w:space="0" w:color="auto"/>
            <w:left w:val="single" w:sz="24" w:space="31" w:color="7FC0DB"/>
            <w:bottom w:val="none" w:sz="0" w:space="0" w:color="auto"/>
            <w:right w:val="none" w:sz="0" w:space="0" w:color="auto"/>
          </w:divBdr>
        </w:div>
        <w:div w:id="877358950">
          <w:marLeft w:val="0"/>
          <w:marRight w:val="0"/>
          <w:marTop w:val="0"/>
          <w:marBottom w:val="0"/>
          <w:divBdr>
            <w:top w:val="none" w:sz="0" w:space="0" w:color="auto"/>
            <w:left w:val="single" w:sz="24" w:space="31" w:color="98CFC1"/>
            <w:bottom w:val="none" w:sz="0" w:space="0" w:color="auto"/>
            <w:right w:val="none" w:sz="0" w:space="0" w:color="auto"/>
          </w:divBdr>
        </w:div>
        <w:div w:id="275673596">
          <w:marLeft w:val="0"/>
          <w:marRight w:val="0"/>
          <w:marTop w:val="0"/>
          <w:marBottom w:val="0"/>
          <w:divBdr>
            <w:top w:val="none" w:sz="0" w:space="0" w:color="auto"/>
            <w:left w:val="single" w:sz="24" w:space="31" w:color="98CFC1"/>
            <w:bottom w:val="none" w:sz="0" w:space="0" w:color="auto"/>
            <w:right w:val="none" w:sz="0" w:space="0" w:color="auto"/>
          </w:divBdr>
        </w:div>
        <w:div w:id="1962610471">
          <w:marLeft w:val="0"/>
          <w:marRight w:val="0"/>
          <w:marTop w:val="0"/>
          <w:marBottom w:val="0"/>
          <w:divBdr>
            <w:top w:val="none" w:sz="0" w:space="0" w:color="auto"/>
            <w:left w:val="single" w:sz="24" w:space="31" w:color="7FC0DB"/>
            <w:bottom w:val="none" w:sz="0" w:space="0" w:color="auto"/>
            <w:right w:val="none" w:sz="0" w:space="0" w:color="auto"/>
          </w:divBdr>
        </w:div>
        <w:div w:id="233853900">
          <w:marLeft w:val="0"/>
          <w:marRight w:val="0"/>
          <w:marTop w:val="0"/>
          <w:marBottom w:val="0"/>
          <w:divBdr>
            <w:top w:val="none" w:sz="0" w:space="0" w:color="auto"/>
            <w:left w:val="single" w:sz="24" w:space="31" w:color="E9C89B"/>
            <w:bottom w:val="none" w:sz="0" w:space="0" w:color="auto"/>
            <w:right w:val="none" w:sz="0" w:space="0" w:color="auto"/>
          </w:divBdr>
        </w:div>
        <w:div w:id="1645431031">
          <w:marLeft w:val="0"/>
          <w:marRight w:val="0"/>
          <w:marTop w:val="0"/>
          <w:marBottom w:val="0"/>
          <w:divBdr>
            <w:top w:val="none" w:sz="0" w:space="0" w:color="auto"/>
            <w:left w:val="single" w:sz="24" w:space="31" w:color="E9C89B"/>
            <w:bottom w:val="none" w:sz="0" w:space="0" w:color="auto"/>
            <w:right w:val="none" w:sz="0" w:space="0" w:color="auto"/>
          </w:divBdr>
        </w:div>
        <w:div w:id="1833259291">
          <w:marLeft w:val="0"/>
          <w:marRight w:val="0"/>
          <w:marTop w:val="0"/>
          <w:marBottom w:val="0"/>
          <w:divBdr>
            <w:top w:val="none" w:sz="0" w:space="0" w:color="auto"/>
            <w:left w:val="single" w:sz="24" w:space="31" w:color="E9C89B"/>
            <w:bottom w:val="none" w:sz="0" w:space="0" w:color="auto"/>
            <w:right w:val="none" w:sz="0" w:space="0" w:color="auto"/>
          </w:divBdr>
        </w:div>
        <w:div w:id="1958415443">
          <w:marLeft w:val="0"/>
          <w:marRight w:val="0"/>
          <w:marTop w:val="0"/>
          <w:marBottom w:val="0"/>
          <w:divBdr>
            <w:top w:val="none" w:sz="0" w:space="0" w:color="auto"/>
            <w:left w:val="single" w:sz="24" w:space="31" w:color="E9C89B"/>
            <w:bottom w:val="none" w:sz="0" w:space="0" w:color="auto"/>
            <w:right w:val="none" w:sz="0" w:space="0" w:color="auto"/>
          </w:divBdr>
        </w:div>
        <w:div w:id="1567640097">
          <w:marLeft w:val="0"/>
          <w:marRight w:val="0"/>
          <w:marTop w:val="0"/>
          <w:marBottom w:val="0"/>
          <w:divBdr>
            <w:top w:val="none" w:sz="0" w:space="0" w:color="auto"/>
            <w:left w:val="single" w:sz="24" w:space="31" w:color="E9C89B"/>
            <w:bottom w:val="none" w:sz="0" w:space="0" w:color="auto"/>
            <w:right w:val="none" w:sz="0" w:space="0" w:color="auto"/>
          </w:divBdr>
        </w:div>
        <w:div w:id="1550531902">
          <w:marLeft w:val="0"/>
          <w:marRight w:val="0"/>
          <w:marTop w:val="0"/>
          <w:marBottom w:val="0"/>
          <w:divBdr>
            <w:top w:val="none" w:sz="0" w:space="0" w:color="auto"/>
            <w:left w:val="single" w:sz="24" w:space="31" w:color="7FC0DB"/>
            <w:bottom w:val="none" w:sz="0" w:space="0" w:color="auto"/>
            <w:right w:val="none" w:sz="0" w:space="0" w:color="auto"/>
          </w:divBdr>
        </w:div>
        <w:div w:id="1574200833">
          <w:marLeft w:val="0"/>
          <w:marRight w:val="0"/>
          <w:marTop w:val="0"/>
          <w:marBottom w:val="0"/>
          <w:divBdr>
            <w:top w:val="none" w:sz="0" w:space="0" w:color="auto"/>
            <w:left w:val="single" w:sz="24" w:space="31" w:color="7FC0DB"/>
            <w:bottom w:val="none" w:sz="0" w:space="0" w:color="auto"/>
            <w:right w:val="none" w:sz="0" w:space="0" w:color="auto"/>
          </w:divBdr>
        </w:div>
        <w:div w:id="2114396944">
          <w:marLeft w:val="0"/>
          <w:marRight w:val="0"/>
          <w:marTop w:val="0"/>
          <w:marBottom w:val="0"/>
          <w:divBdr>
            <w:top w:val="none" w:sz="0" w:space="0" w:color="auto"/>
            <w:left w:val="single" w:sz="24" w:space="31" w:color="7FC0DB"/>
            <w:bottom w:val="none" w:sz="0" w:space="0" w:color="auto"/>
            <w:right w:val="none" w:sz="0" w:space="0" w:color="auto"/>
          </w:divBdr>
        </w:div>
        <w:div w:id="1695496997">
          <w:marLeft w:val="0"/>
          <w:marRight w:val="0"/>
          <w:marTop w:val="0"/>
          <w:marBottom w:val="0"/>
          <w:divBdr>
            <w:top w:val="none" w:sz="0" w:space="0" w:color="auto"/>
            <w:left w:val="single" w:sz="24" w:space="31" w:color="E9C89B"/>
            <w:bottom w:val="none" w:sz="0" w:space="0" w:color="auto"/>
            <w:right w:val="none" w:sz="0" w:space="0" w:color="auto"/>
          </w:divBdr>
        </w:div>
        <w:div w:id="590355289">
          <w:marLeft w:val="0"/>
          <w:marRight w:val="0"/>
          <w:marTop w:val="0"/>
          <w:marBottom w:val="0"/>
          <w:divBdr>
            <w:top w:val="none" w:sz="0" w:space="0" w:color="auto"/>
            <w:left w:val="single" w:sz="24" w:space="31" w:color="E9C89B"/>
            <w:bottom w:val="none" w:sz="0" w:space="0" w:color="auto"/>
            <w:right w:val="none" w:sz="0" w:space="0" w:color="auto"/>
          </w:divBdr>
        </w:div>
        <w:div w:id="1134250175">
          <w:marLeft w:val="0"/>
          <w:marRight w:val="0"/>
          <w:marTop w:val="0"/>
          <w:marBottom w:val="0"/>
          <w:divBdr>
            <w:top w:val="none" w:sz="0" w:space="0" w:color="auto"/>
            <w:left w:val="single" w:sz="24" w:space="31" w:color="E9C89B"/>
            <w:bottom w:val="none" w:sz="0" w:space="0" w:color="auto"/>
            <w:right w:val="none" w:sz="0" w:space="0" w:color="auto"/>
          </w:divBdr>
        </w:div>
        <w:div w:id="1652367636">
          <w:marLeft w:val="0"/>
          <w:marRight w:val="0"/>
          <w:marTop w:val="0"/>
          <w:marBottom w:val="0"/>
          <w:divBdr>
            <w:top w:val="none" w:sz="0" w:space="0" w:color="auto"/>
            <w:left w:val="single" w:sz="24" w:space="31" w:color="FFFFFF"/>
            <w:bottom w:val="none" w:sz="0" w:space="0" w:color="auto"/>
            <w:right w:val="none" w:sz="0" w:space="0" w:color="auto"/>
          </w:divBdr>
        </w:div>
        <w:div w:id="463623324">
          <w:marLeft w:val="0"/>
          <w:marRight w:val="0"/>
          <w:marTop w:val="0"/>
          <w:marBottom w:val="0"/>
          <w:divBdr>
            <w:top w:val="none" w:sz="0" w:space="0" w:color="auto"/>
            <w:left w:val="single" w:sz="24" w:space="31" w:color="7FC0DB"/>
            <w:bottom w:val="none" w:sz="0" w:space="0" w:color="auto"/>
            <w:right w:val="none" w:sz="0" w:space="0" w:color="auto"/>
          </w:divBdr>
        </w:div>
        <w:div w:id="1957104475">
          <w:marLeft w:val="0"/>
          <w:marRight w:val="0"/>
          <w:marTop w:val="0"/>
          <w:marBottom w:val="0"/>
          <w:divBdr>
            <w:top w:val="none" w:sz="0" w:space="0" w:color="auto"/>
            <w:left w:val="single" w:sz="24" w:space="31" w:color="7FC0DB"/>
            <w:bottom w:val="none" w:sz="0" w:space="0" w:color="auto"/>
            <w:right w:val="none" w:sz="0" w:space="0" w:color="auto"/>
          </w:divBdr>
        </w:div>
        <w:div w:id="188956168">
          <w:marLeft w:val="0"/>
          <w:marRight w:val="0"/>
          <w:marTop w:val="0"/>
          <w:marBottom w:val="0"/>
          <w:divBdr>
            <w:top w:val="none" w:sz="0" w:space="0" w:color="auto"/>
            <w:left w:val="single" w:sz="24" w:space="31" w:color="7FC0DB"/>
            <w:bottom w:val="none" w:sz="0" w:space="0" w:color="auto"/>
            <w:right w:val="none" w:sz="0" w:space="0" w:color="auto"/>
          </w:divBdr>
        </w:div>
        <w:div w:id="1796438845">
          <w:marLeft w:val="0"/>
          <w:marRight w:val="0"/>
          <w:marTop w:val="0"/>
          <w:marBottom w:val="0"/>
          <w:divBdr>
            <w:top w:val="none" w:sz="0" w:space="0" w:color="auto"/>
            <w:left w:val="single" w:sz="24" w:space="31" w:color="E9C89B"/>
            <w:bottom w:val="none" w:sz="0" w:space="0" w:color="auto"/>
            <w:right w:val="none" w:sz="0" w:space="0" w:color="auto"/>
          </w:divBdr>
        </w:div>
        <w:div w:id="41640906">
          <w:marLeft w:val="0"/>
          <w:marRight w:val="0"/>
          <w:marTop w:val="0"/>
          <w:marBottom w:val="0"/>
          <w:divBdr>
            <w:top w:val="none" w:sz="0" w:space="0" w:color="auto"/>
            <w:left w:val="single" w:sz="24" w:space="31" w:color="7FC0DB"/>
            <w:bottom w:val="none" w:sz="0" w:space="0" w:color="auto"/>
            <w:right w:val="none" w:sz="0" w:space="0" w:color="auto"/>
          </w:divBdr>
        </w:div>
        <w:div w:id="306977999">
          <w:marLeft w:val="0"/>
          <w:marRight w:val="0"/>
          <w:marTop w:val="0"/>
          <w:marBottom w:val="0"/>
          <w:divBdr>
            <w:top w:val="none" w:sz="0" w:space="0" w:color="auto"/>
            <w:left w:val="single" w:sz="24" w:space="31" w:color="E9C89B"/>
            <w:bottom w:val="none" w:sz="0" w:space="0" w:color="auto"/>
            <w:right w:val="none" w:sz="0" w:space="0" w:color="auto"/>
          </w:divBdr>
        </w:div>
        <w:div w:id="703871279">
          <w:marLeft w:val="0"/>
          <w:marRight w:val="0"/>
          <w:marTop w:val="0"/>
          <w:marBottom w:val="0"/>
          <w:divBdr>
            <w:top w:val="none" w:sz="0" w:space="0" w:color="auto"/>
            <w:left w:val="single" w:sz="24" w:space="31" w:color="7FC0DB"/>
            <w:bottom w:val="none" w:sz="0" w:space="0" w:color="auto"/>
            <w:right w:val="none" w:sz="0" w:space="0" w:color="auto"/>
          </w:divBdr>
        </w:div>
        <w:div w:id="762800874">
          <w:marLeft w:val="0"/>
          <w:marRight w:val="0"/>
          <w:marTop w:val="0"/>
          <w:marBottom w:val="0"/>
          <w:divBdr>
            <w:top w:val="none" w:sz="0" w:space="0" w:color="auto"/>
            <w:left w:val="single" w:sz="24" w:space="31" w:color="7FC0DB"/>
            <w:bottom w:val="none" w:sz="0" w:space="0" w:color="auto"/>
            <w:right w:val="none" w:sz="0" w:space="0" w:color="auto"/>
          </w:divBdr>
        </w:div>
        <w:div w:id="1835493785">
          <w:marLeft w:val="0"/>
          <w:marRight w:val="0"/>
          <w:marTop w:val="0"/>
          <w:marBottom w:val="0"/>
          <w:divBdr>
            <w:top w:val="none" w:sz="0" w:space="0" w:color="auto"/>
            <w:left w:val="single" w:sz="24" w:space="31" w:color="98CFC1"/>
            <w:bottom w:val="none" w:sz="0" w:space="0" w:color="auto"/>
            <w:right w:val="none" w:sz="0" w:space="0" w:color="auto"/>
          </w:divBdr>
        </w:div>
        <w:div w:id="250627191">
          <w:marLeft w:val="0"/>
          <w:marRight w:val="0"/>
          <w:marTop w:val="0"/>
          <w:marBottom w:val="0"/>
          <w:divBdr>
            <w:top w:val="none" w:sz="0" w:space="0" w:color="auto"/>
            <w:left w:val="single" w:sz="24" w:space="31" w:color="98CFC1"/>
            <w:bottom w:val="none" w:sz="0" w:space="0" w:color="auto"/>
            <w:right w:val="none" w:sz="0" w:space="0" w:color="auto"/>
          </w:divBdr>
        </w:div>
        <w:div w:id="1255437917">
          <w:marLeft w:val="0"/>
          <w:marRight w:val="0"/>
          <w:marTop w:val="0"/>
          <w:marBottom w:val="0"/>
          <w:divBdr>
            <w:top w:val="none" w:sz="0" w:space="0" w:color="auto"/>
            <w:left w:val="single" w:sz="24" w:space="31" w:color="7FC0DB"/>
            <w:bottom w:val="none" w:sz="0" w:space="0" w:color="auto"/>
            <w:right w:val="none" w:sz="0" w:space="0" w:color="auto"/>
          </w:divBdr>
        </w:div>
        <w:div w:id="1141925982">
          <w:marLeft w:val="0"/>
          <w:marRight w:val="0"/>
          <w:marTop w:val="0"/>
          <w:marBottom w:val="0"/>
          <w:divBdr>
            <w:top w:val="none" w:sz="0" w:space="0" w:color="auto"/>
            <w:left w:val="single" w:sz="24" w:space="31" w:color="7FC0DB"/>
            <w:bottom w:val="none" w:sz="0" w:space="0" w:color="auto"/>
            <w:right w:val="none" w:sz="0" w:space="0" w:color="auto"/>
          </w:divBdr>
        </w:div>
        <w:div w:id="1728802845">
          <w:marLeft w:val="0"/>
          <w:marRight w:val="0"/>
          <w:marTop w:val="0"/>
          <w:marBottom w:val="0"/>
          <w:divBdr>
            <w:top w:val="none" w:sz="0" w:space="0" w:color="auto"/>
            <w:left w:val="single" w:sz="24" w:space="31" w:color="7FC0DB"/>
            <w:bottom w:val="none" w:sz="0" w:space="0" w:color="auto"/>
            <w:right w:val="none" w:sz="0" w:space="0" w:color="auto"/>
          </w:divBdr>
        </w:div>
        <w:div w:id="1982998721">
          <w:marLeft w:val="0"/>
          <w:marRight w:val="0"/>
          <w:marTop w:val="0"/>
          <w:marBottom w:val="0"/>
          <w:divBdr>
            <w:top w:val="none" w:sz="0" w:space="0" w:color="auto"/>
            <w:left w:val="single" w:sz="24" w:space="31" w:color="B9A9D0"/>
            <w:bottom w:val="none" w:sz="0" w:space="0" w:color="auto"/>
            <w:right w:val="none" w:sz="0" w:space="0" w:color="auto"/>
          </w:divBdr>
        </w:div>
        <w:div w:id="2042781765">
          <w:marLeft w:val="0"/>
          <w:marRight w:val="0"/>
          <w:marTop w:val="0"/>
          <w:marBottom w:val="0"/>
          <w:divBdr>
            <w:top w:val="none" w:sz="0" w:space="0" w:color="auto"/>
            <w:left w:val="single" w:sz="24" w:space="31" w:color="B9A9D0"/>
            <w:bottom w:val="none" w:sz="0" w:space="0" w:color="auto"/>
            <w:right w:val="none" w:sz="0" w:space="0" w:color="auto"/>
          </w:divBdr>
        </w:div>
        <w:div w:id="688335422">
          <w:marLeft w:val="0"/>
          <w:marRight w:val="0"/>
          <w:marTop w:val="0"/>
          <w:marBottom w:val="0"/>
          <w:divBdr>
            <w:top w:val="none" w:sz="0" w:space="0" w:color="auto"/>
            <w:left w:val="single" w:sz="24" w:space="31" w:color="98CFC1"/>
            <w:bottom w:val="none" w:sz="0" w:space="0" w:color="auto"/>
            <w:right w:val="none" w:sz="0" w:space="0" w:color="auto"/>
          </w:divBdr>
        </w:div>
        <w:div w:id="1443763001">
          <w:marLeft w:val="0"/>
          <w:marRight w:val="0"/>
          <w:marTop w:val="0"/>
          <w:marBottom w:val="0"/>
          <w:divBdr>
            <w:top w:val="none" w:sz="0" w:space="0" w:color="auto"/>
            <w:left w:val="single" w:sz="24" w:space="31" w:color="98CFC1"/>
            <w:bottom w:val="none" w:sz="0" w:space="0" w:color="auto"/>
            <w:right w:val="none" w:sz="0" w:space="0" w:color="auto"/>
          </w:divBdr>
        </w:div>
        <w:div w:id="220413169">
          <w:marLeft w:val="0"/>
          <w:marRight w:val="0"/>
          <w:marTop w:val="0"/>
          <w:marBottom w:val="0"/>
          <w:divBdr>
            <w:top w:val="none" w:sz="0" w:space="0" w:color="auto"/>
            <w:left w:val="single" w:sz="24" w:space="31" w:color="7FC0DB"/>
            <w:bottom w:val="none" w:sz="0" w:space="0" w:color="auto"/>
            <w:right w:val="none" w:sz="0" w:space="0" w:color="auto"/>
          </w:divBdr>
        </w:div>
        <w:div w:id="1004628408">
          <w:marLeft w:val="0"/>
          <w:marRight w:val="0"/>
          <w:marTop w:val="0"/>
          <w:marBottom w:val="0"/>
          <w:divBdr>
            <w:top w:val="none" w:sz="0" w:space="0" w:color="auto"/>
            <w:left w:val="single" w:sz="24" w:space="31" w:color="B9A9D0"/>
            <w:bottom w:val="none" w:sz="0" w:space="0" w:color="auto"/>
            <w:right w:val="none" w:sz="0" w:space="0" w:color="auto"/>
          </w:divBdr>
        </w:div>
        <w:div w:id="325864711">
          <w:marLeft w:val="0"/>
          <w:marRight w:val="0"/>
          <w:marTop w:val="0"/>
          <w:marBottom w:val="0"/>
          <w:divBdr>
            <w:top w:val="none" w:sz="0" w:space="0" w:color="auto"/>
            <w:left w:val="single" w:sz="24" w:space="31" w:color="B9A9D0"/>
            <w:bottom w:val="none" w:sz="0" w:space="0" w:color="auto"/>
            <w:right w:val="none" w:sz="0" w:space="0" w:color="auto"/>
          </w:divBdr>
        </w:div>
        <w:div w:id="239024883">
          <w:marLeft w:val="0"/>
          <w:marRight w:val="0"/>
          <w:marTop w:val="0"/>
          <w:marBottom w:val="0"/>
          <w:divBdr>
            <w:top w:val="none" w:sz="0" w:space="0" w:color="auto"/>
            <w:left w:val="single" w:sz="24" w:space="31" w:color="E9C89B"/>
            <w:bottom w:val="none" w:sz="0" w:space="0" w:color="auto"/>
            <w:right w:val="none" w:sz="0" w:space="0" w:color="auto"/>
          </w:divBdr>
        </w:div>
        <w:div w:id="750926935">
          <w:marLeft w:val="0"/>
          <w:marRight w:val="0"/>
          <w:marTop w:val="0"/>
          <w:marBottom w:val="0"/>
          <w:divBdr>
            <w:top w:val="none" w:sz="0" w:space="0" w:color="auto"/>
            <w:left w:val="single" w:sz="24" w:space="31" w:color="E9C89B"/>
            <w:bottom w:val="none" w:sz="0" w:space="0" w:color="auto"/>
            <w:right w:val="none" w:sz="0" w:space="0" w:color="auto"/>
          </w:divBdr>
        </w:div>
        <w:div w:id="1930846318">
          <w:marLeft w:val="0"/>
          <w:marRight w:val="0"/>
          <w:marTop w:val="0"/>
          <w:marBottom w:val="0"/>
          <w:divBdr>
            <w:top w:val="none" w:sz="0" w:space="0" w:color="auto"/>
            <w:left w:val="single" w:sz="24" w:space="31" w:color="E9C89B"/>
            <w:bottom w:val="none" w:sz="0" w:space="0" w:color="auto"/>
            <w:right w:val="none" w:sz="0" w:space="0" w:color="auto"/>
          </w:divBdr>
        </w:div>
        <w:div w:id="142627250">
          <w:marLeft w:val="0"/>
          <w:marRight w:val="0"/>
          <w:marTop w:val="0"/>
          <w:marBottom w:val="0"/>
          <w:divBdr>
            <w:top w:val="none" w:sz="0" w:space="0" w:color="auto"/>
            <w:left w:val="single" w:sz="24" w:space="31" w:color="FFFFFF"/>
            <w:bottom w:val="none" w:sz="0" w:space="0" w:color="auto"/>
            <w:right w:val="none" w:sz="0" w:space="0" w:color="auto"/>
          </w:divBdr>
        </w:div>
        <w:div w:id="744840371">
          <w:marLeft w:val="0"/>
          <w:marRight w:val="0"/>
          <w:marTop w:val="0"/>
          <w:marBottom w:val="0"/>
          <w:divBdr>
            <w:top w:val="none" w:sz="0" w:space="0" w:color="auto"/>
            <w:left w:val="single" w:sz="24" w:space="31" w:color="7FC0DB"/>
            <w:bottom w:val="none" w:sz="0" w:space="0" w:color="auto"/>
            <w:right w:val="none" w:sz="0" w:space="0" w:color="auto"/>
          </w:divBdr>
        </w:div>
        <w:div w:id="535653888">
          <w:marLeft w:val="0"/>
          <w:marRight w:val="0"/>
          <w:marTop w:val="0"/>
          <w:marBottom w:val="0"/>
          <w:divBdr>
            <w:top w:val="none" w:sz="0" w:space="0" w:color="auto"/>
            <w:left w:val="single" w:sz="24" w:space="31" w:color="98CFC1"/>
            <w:bottom w:val="none" w:sz="0" w:space="0" w:color="auto"/>
            <w:right w:val="none" w:sz="0" w:space="0" w:color="auto"/>
          </w:divBdr>
        </w:div>
        <w:div w:id="721563447">
          <w:marLeft w:val="0"/>
          <w:marRight w:val="0"/>
          <w:marTop w:val="0"/>
          <w:marBottom w:val="0"/>
          <w:divBdr>
            <w:top w:val="none" w:sz="0" w:space="0" w:color="auto"/>
            <w:left w:val="single" w:sz="24" w:space="31" w:color="98CFC1"/>
            <w:bottom w:val="none" w:sz="0" w:space="0" w:color="auto"/>
            <w:right w:val="none" w:sz="0" w:space="0" w:color="auto"/>
          </w:divBdr>
        </w:div>
        <w:div w:id="1780372970">
          <w:marLeft w:val="0"/>
          <w:marRight w:val="0"/>
          <w:marTop w:val="0"/>
          <w:marBottom w:val="0"/>
          <w:divBdr>
            <w:top w:val="none" w:sz="0" w:space="0" w:color="auto"/>
            <w:left w:val="single" w:sz="24" w:space="31" w:color="98CFC1"/>
            <w:bottom w:val="none" w:sz="0" w:space="0" w:color="auto"/>
            <w:right w:val="none" w:sz="0" w:space="0" w:color="auto"/>
          </w:divBdr>
        </w:div>
        <w:div w:id="1048456151">
          <w:marLeft w:val="0"/>
          <w:marRight w:val="0"/>
          <w:marTop w:val="0"/>
          <w:marBottom w:val="0"/>
          <w:divBdr>
            <w:top w:val="none" w:sz="0" w:space="0" w:color="auto"/>
            <w:left w:val="single" w:sz="24" w:space="31" w:color="7FC0DB"/>
            <w:bottom w:val="none" w:sz="0" w:space="0" w:color="auto"/>
            <w:right w:val="none" w:sz="0" w:space="0" w:color="auto"/>
          </w:divBdr>
        </w:div>
        <w:div w:id="789858220">
          <w:marLeft w:val="0"/>
          <w:marRight w:val="0"/>
          <w:marTop w:val="0"/>
          <w:marBottom w:val="0"/>
          <w:divBdr>
            <w:top w:val="none" w:sz="0" w:space="0" w:color="auto"/>
            <w:left w:val="single" w:sz="24" w:space="31" w:color="98CFC1"/>
            <w:bottom w:val="none" w:sz="0" w:space="0" w:color="auto"/>
            <w:right w:val="none" w:sz="0" w:space="0" w:color="auto"/>
          </w:divBdr>
        </w:div>
        <w:div w:id="138886851">
          <w:marLeft w:val="0"/>
          <w:marRight w:val="0"/>
          <w:marTop w:val="0"/>
          <w:marBottom w:val="0"/>
          <w:divBdr>
            <w:top w:val="none" w:sz="0" w:space="0" w:color="auto"/>
            <w:left w:val="single" w:sz="24" w:space="31" w:color="98CFC1"/>
            <w:bottom w:val="none" w:sz="0" w:space="0" w:color="auto"/>
            <w:right w:val="none" w:sz="0" w:space="0" w:color="auto"/>
          </w:divBdr>
        </w:div>
        <w:div w:id="789594122">
          <w:marLeft w:val="0"/>
          <w:marRight w:val="0"/>
          <w:marTop w:val="0"/>
          <w:marBottom w:val="0"/>
          <w:divBdr>
            <w:top w:val="none" w:sz="0" w:space="0" w:color="auto"/>
            <w:left w:val="single" w:sz="24" w:space="31" w:color="B9A9D0"/>
            <w:bottom w:val="none" w:sz="0" w:space="0" w:color="auto"/>
            <w:right w:val="none" w:sz="0" w:space="0" w:color="auto"/>
          </w:divBdr>
        </w:div>
        <w:div w:id="539755025">
          <w:marLeft w:val="0"/>
          <w:marRight w:val="0"/>
          <w:marTop w:val="0"/>
          <w:marBottom w:val="0"/>
          <w:divBdr>
            <w:top w:val="none" w:sz="0" w:space="0" w:color="auto"/>
            <w:left w:val="single" w:sz="24" w:space="31" w:color="B9A9D0"/>
            <w:bottom w:val="none" w:sz="0" w:space="0" w:color="auto"/>
            <w:right w:val="none" w:sz="0" w:space="0" w:color="auto"/>
          </w:divBdr>
        </w:div>
        <w:div w:id="565802326">
          <w:marLeft w:val="0"/>
          <w:marRight w:val="0"/>
          <w:marTop w:val="0"/>
          <w:marBottom w:val="0"/>
          <w:divBdr>
            <w:top w:val="none" w:sz="0" w:space="0" w:color="auto"/>
            <w:left w:val="single" w:sz="24" w:space="31" w:color="B9A9D0"/>
            <w:bottom w:val="none" w:sz="0" w:space="0" w:color="auto"/>
            <w:right w:val="none" w:sz="0" w:space="0" w:color="auto"/>
          </w:divBdr>
        </w:div>
        <w:div w:id="628821186">
          <w:marLeft w:val="0"/>
          <w:marRight w:val="0"/>
          <w:marTop w:val="0"/>
          <w:marBottom w:val="0"/>
          <w:divBdr>
            <w:top w:val="none" w:sz="0" w:space="0" w:color="auto"/>
            <w:left w:val="single" w:sz="24" w:space="31" w:color="B9A9D0"/>
            <w:bottom w:val="none" w:sz="0" w:space="0" w:color="auto"/>
            <w:right w:val="none" w:sz="0" w:space="0" w:color="auto"/>
          </w:divBdr>
        </w:div>
        <w:div w:id="775293812">
          <w:marLeft w:val="0"/>
          <w:marRight w:val="0"/>
          <w:marTop w:val="0"/>
          <w:marBottom w:val="0"/>
          <w:divBdr>
            <w:top w:val="none" w:sz="0" w:space="0" w:color="auto"/>
            <w:left w:val="single" w:sz="24" w:space="31" w:color="B9A9D0"/>
            <w:bottom w:val="none" w:sz="0" w:space="0" w:color="auto"/>
            <w:right w:val="none" w:sz="0" w:space="0" w:color="auto"/>
          </w:divBdr>
        </w:div>
        <w:div w:id="1542672900">
          <w:marLeft w:val="0"/>
          <w:marRight w:val="0"/>
          <w:marTop w:val="0"/>
          <w:marBottom w:val="0"/>
          <w:divBdr>
            <w:top w:val="none" w:sz="0" w:space="0" w:color="auto"/>
            <w:left w:val="single" w:sz="24" w:space="31" w:color="E9C89B"/>
            <w:bottom w:val="none" w:sz="0" w:space="0" w:color="auto"/>
            <w:right w:val="none" w:sz="0" w:space="0" w:color="auto"/>
          </w:divBdr>
        </w:div>
        <w:div w:id="1265842857">
          <w:marLeft w:val="0"/>
          <w:marRight w:val="0"/>
          <w:marTop w:val="0"/>
          <w:marBottom w:val="0"/>
          <w:divBdr>
            <w:top w:val="none" w:sz="0" w:space="0" w:color="auto"/>
            <w:left w:val="single" w:sz="24" w:space="31" w:color="E9C89B"/>
            <w:bottom w:val="none" w:sz="0" w:space="0" w:color="auto"/>
            <w:right w:val="none" w:sz="0" w:space="0" w:color="auto"/>
          </w:divBdr>
        </w:div>
        <w:div w:id="162547200">
          <w:marLeft w:val="0"/>
          <w:marRight w:val="0"/>
          <w:marTop w:val="0"/>
          <w:marBottom w:val="0"/>
          <w:divBdr>
            <w:top w:val="none" w:sz="0" w:space="0" w:color="auto"/>
            <w:left w:val="single" w:sz="24" w:space="31" w:color="7FC0DB"/>
            <w:bottom w:val="none" w:sz="0" w:space="0" w:color="auto"/>
            <w:right w:val="none" w:sz="0" w:space="0" w:color="auto"/>
          </w:divBdr>
        </w:div>
        <w:div w:id="831332057">
          <w:marLeft w:val="0"/>
          <w:marRight w:val="0"/>
          <w:marTop w:val="0"/>
          <w:marBottom w:val="0"/>
          <w:divBdr>
            <w:top w:val="none" w:sz="0" w:space="0" w:color="auto"/>
            <w:left w:val="single" w:sz="24" w:space="31" w:color="B9A9D0"/>
            <w:bottom w:val="none" w:sz="0" w:space="0" w:color="auto"/>
            <w:right w:val="none" w:sz="0" w:space="0" w:color="auto"/>
          </w:divBdr>
        </w:div>
        <w:div w:id="325862519">
          <w:marLeft w:val="0"/>
          <w:marRight w:val="0"/>
          <w:marTop w:val="0"/>
          <w:marBottom w:val="0"/>
          <w:divBdr>
            <w:top w:val="none" w:sz="0" w:space="0" w:color="auto"/>
            <w:left w:val="single" w:sz="24" w:space="31" w:color="B9A9D0"/>
            <w:bottom w:val="none" w:sz="0" w:space="0" w:color="auto"/>
            <w:right w:val="none" w:sz="0" w:space="0" w:color="auto"/>
          </w:divBdr>
        </w:div>
        <w:div w:id="1724988748">
          <w:marLeft w:val="0"/>
          <w:marRight w:val="0"/>
          <w:marTop w:val="0"/>
          <w:marBottom w:val="0"/>
          <w:divBdr>
            <w:top w:val="none" w:sz="0" w:space="0" w:color="auto"/>
            <w:left w:val="single" w:sz="24" w:space="31" w:color="E9C89B"/>
            <w:bottom w:val="none" w:sz="0" w:space="0" w:color="auto"/>
            <w:right w:val="none" w:sz="0" w:space="0" w:color="auto"/>
          </w:divBdr>
        </w:div>
        <w:div w:id="1688826791">
          <w:marLeft w:val="0"/>
          <w:marRight w:val="0"/>
          <w:marTop w:val="0"/>
          <w:marBottom w:val="0"/>
          <w:divBdr>
            <w:top w:val="none" w:sz="0" w:space="0" w:color="auto"/>
            <w:left w:val="single" w:sz="24" w:space="31" w:color="7FC0DB"/>
            <w:bottom w:val="none" w:sz="0" w:space="0" w:color="auto"/>
            <w:right w:val="none" w:sz="0" w:space="0" w:color="auto"/>
          </w:divBdr>
        </w:div>
        <w:div w:id="977950537">
          <w:marLeft w:val="0"/>
          <w:marRight w:val="0"/>
          <w:marTop w:val="0"/>
          <w:marBottom w:val="0"/>
          <w:divBdr>
            <w:top w:val="none" w:sz="0" w:space="0" w:color="auto"/>
            <w:left w:val="single" w:sz="24" w:space="31" w:color="7FC0DB"/>
            <w:bottom w:val="none" w:sz="0" w:space="0" w:color="auto"/>
            <w:right w:val="none" w:sz="0" w:space="0" w:color="auto"/>
          </w:divBdr>
        </w:div>
        <w:div w:id="698042235">
          <w:marLeft w:val="0"/>
          <w:marRight w:val="0"/>
          <w:marTop w:val="0"/>
          <w:marBottom w:val="0"/>
          <w:divBdr>
            <w:top w:val="none" w:sz="0" w:space="0" w:color="auto"/>
            <w:left w:val="single" w:sz="24" w:space="31" w:color="7FC0DB"/>
            <w:bottom w:val="none" w:sz="0" w:space="0" w:color="auto"/>
            <w:right w:val="none" w:sz="0" w:space="0" w:color="auto"/>
          </w:divBdr>
        </w:div>
        <w:div w:id="455682256">
          <w:marLeft w:val="0"/>
          <w:marRight w:val="0"/>
          <w:marTop w:val="0"/>
          <w:marBottom w:val="0"/>
          <w:divBdr>
            <w:top w:val="none" w:sz="0" w:space="0" w:color="auto"/>
            <w:left w:val="single" w:sz="24" w:space="31" w:color="E9C89B"/>
            <w:bottom w:val="none" w:sz="0" w:space="0" w:color="auto"/>
            <w:right w:val="none" w:sz="0" w:space="0" w:color="auto"/>
          </w:divBdr>
        </w:div>
        <w:div w:id="1928347613">
          <w:marLeft w:val="0"/>
          <w:marRight w:val="0"/>
          <w:marTop w:val="0"/>
          <w:marBottom w:val="0"/>
          <w:divBdr>
            <w:top w:val="none" w:sz="0" w:space="0" w:color="auto"/>
            <w:left w:val="single" w:sz="24" w:space="31" w:color="E9C89B"/>
            <w:bottom w:val="none" w:sz="0" w:space="0" w:color="auto"/>
            <w:right w:val="none" w:sz="0" w:space="0" w:color="auto"/>
          </w:divBdr>
        </w:div>
        <w:div w:id="651567004">
          <w:marLeft w:val="0"/>
          <w:marRight w:val="0"/>
          <w:marTop w:val="0"/>
          <w:marBottom w:val="0"/>
          <w:divBdr>
            <w:top w:val="none" w:sz="0" w:space="0" w:color="auto"/>
            <w:left w:val="single" w:sz="24" w:space="31" w:color="FFFFFF"/>
            <w:bottom w:val="none" w:sz="0" w:space="0" w:color="auto"/>
            <w:right w:val="none" w:sz="0" w:space="0" w:color="auto"/>
          </w:divBdr>
        </w:div>
      </w:divsChild>
    </w:div>
    <w:div w:id="1226188704">
      <w:bodyDiv w:val="1"/>
      <w:marLeft w:val="0"/>
      <w:marRight w:val="0"/>
      <w:marTop w:val="0"/>
      <w:marBottom w:val="0"/>
      <w:divBdr>
        <w:top w:val="none" w:sz="0" w:space="0" w:color="auto"/>
        <w:left w:val="none" w:sz="0" w:space="0" w:color="auto"/>
        <w:bottom w:val="none" w:sz="0" w:space="0" w:color="auto"/>
        <w:right w:val="none" w:sz="0" w:space="0" w:color="auto"/>
      </w:divBdr>
      <w:divsChild>
        <w:div w:id="335813046">
          <w:marLeft w:val="0"/>
          <w:marRight w:val="0"/>
          <w:marTop w:val="0"/>
          <w:marBottom w:val="0"/>
          <w:divBdr>
            <w:top w:val="none" w:sz="0" w:space="0" w:color="auto"/>
            <w:left w:val="single" w:sz="24" w:space="31" w:color="7FC0DB"/>
            <w:bottom w:val="none" w:sz="0" w:space="0" w:color="auto"/>
            <w:right w:val="none" w:sz="0" w:space="0" w:color="auto"/>
          </w:divBdr>
        </w:div>
        <w:div w:id="1192108176">
          <w:marLeft w:val="0"/>
          <w:marRight w:val="0"/>
          <w:marTop w:val="0"/>
          <w:marBottom w:val="0"/>
          <w:divBdr>
            <w:top w:val="none" w:sz="0" w:space="0" w:color="auto"/>
            <w:left w:val="single" w:sz="24" w:space="31" w:color="7FC0DB"/>
            <w:bottom w:val="none" w:sz="0" w:space="0" w:color="auto"/>
            <w:right w:val="none" w:sz="0" w:space="0" w:color="auto"/>
          </w:divBdr>
        </w:div>
      </w:divsChild>
    </w:div>
    <w:div w:id="1228495664">
      <w:bodyDiv w:val="1"/>
      <w:marLeft w:val="0"/>
      <w:marRight w:val="0"/>
      <w:marTop w:val="0"/>
      <w:marBottom w:val="0"/>
      <w:divBdr>
        <w:top w:val="none" w:sz="0" w:space="0" w:color="auto"/>
        <w:left w:val="none" w:sz="0" w:space="0" w:color="auto"/>
        <w:bottom w:val="none" w:sz="0" w:space="0" w:color="auto"/>
        <w:right w:val="none" w:sz="0" w:space="0" w:color="auto"/>
      </w:divBdr>
      <w:divsChild>
        <w:div w:id="1429424948">
          <w:marLeft w:val="0"/>
          <w:marRight w:val="0"/>
          <w:marTop w:val="0"/>
          <w:marBottom w:val="0"/>
          <w:divBdr>
            <w:top w:val="none" w:sz="0" w:space="0" w:color="auto"/>
            <w:left w:val="single" w:sz="24" w:space="31" w:color="7FC0DB"/>
            <w:bottom w:val="none" w:sz="0" w:space="0" w:color="auto"/>
            <w:right w:val="none" w:sz="0" w:space="0" w:color="auto"/>
          </w:divBdr>
        </w:div>
        <w:div w:id="1102605845">
          <w:marLeft w:val="0"/>
          <w:marRight w:val="0"/>
          <w:marTop w:val="0"/>
          <w:marBottom w:val="0"/>
          <w:divBdr>
            <w:top w:val="none" w:sz="0" w:space="0" w:color="auto"/>
            <w:left w:val="single" w:sz="24" w:space="31" w:color="7FC0DB"/>
            <w:bottom w:val="none" w:sz="0" w:space="0" w:color="auto"/>
            <w:right w:val="none" w:sz="0" w:space="0" w:color="auto"/>
          </w:divBdr>
        </w:div>
        <w:div w:id="1236472213">
          <w:marLeft w:val="0"/>
          <w:marRight w:val="0"/>
          <w:marTop w:val="0"/>
          <w:marBottom w:val="0"/>
          <w:divBdr>
            <w:top w:val="none" w:sz="0" w:space="0" w:color="auto"/>
            <w:left w:val="single" w:sz="24" w:space="31" w:color="7FC0DB"/>
            <w:bottom w:val="none" w:sz="0" w:space="0" w:color="auto"/>
            <w:right w:val="none" w:sz="0" w:space="0" w:color="auto"/>
          </w:divBdr>
        </w:div>
        <w:div w:id="1269657402">
          <w:marLeft w:val="0"/>
          <w:marRight w:val="0"/>
          <w:marTop w:val="0"/>
          <w:marBottom w:val="0"/>
          <w:divBdr>
            <w:top w:val="none" w:sz="0" w:space="0" w:color="auto"/>
            <w:left w:val="single" w:sz="24" w:space="31" w:color="7FC0DB"/>
            <w:bottom w:val="none" w:sz="0" w:space="0" w:color="auto"/>
            <w:right w:val="none" w:sz="0" w:space="0" w:color="auto"/>
          </w:divBdr>
        </w:div>
        <w:div w:id="105127675">
          <w:marLeft w:val="0"/>
          <w:marRight w:val="0"/>
          <w:marTop w:val="0"/>
          <w:marBottom w:val="0"/>
          <w:divBdr>
            <w:top w:val="none" w:sz="0" w:space="0" w:color="auto"/>
            <w:left w:val="single" w:sz="24" w:space="31" w:color="7FC0DB"/>
            <w:bottom w:val="none" w:sz="0" w:space="0" w:color="auto"/>
            <w:right w:val="none" w:sz="0" w:space="0" w:color="auto"/>
          </w:divBdr>
        </w:div>
        <w:div w:id="1868255999">
          <w:marLeft w:val="0"/>
          <w:marRight w:val="0"/>
          <w:marTop w:val="0"/>
          <w:marBottom w:val="0"/>
          <w:divBdr>
            <w:top w:val="none" w:sz="0" w:space="0" w:color="auto"/>
            <w:left w:val="single" w:sz="24" w:space="31" w:color="7FC0DB"/>
            <w:bottom w:val="none" w:sz="0" w:space="0" w:color="auto"/>
            <w:right w:val="none" w:sz="0" w:space="0" w:color="auto"/>
          </w:divBdr>
        </w:div>
        <w:div w:id="976912100">
          <w:marLeft w:val="0"/>
          <w:marRight w:val="0"/>
          <w:marTop w:val="0"/>
          <w:marBottom w:val="0"/>
          <w:divBdr>
            <w:top w:val="none" w:sz="0" w:space="0" w:color="auto"/>
            <w:left w:val="single" w:sz="24" w:space="31" w:color="7FC0DB"/>
            <w:bottom w:val="none" w:sz="0" w:space="0" w:color="auto"/>
            <w:right w:val="none" w:sz="0" w:space="0" w:color="auto"/>
          </w:divBdr>
        </w:div>
        <w:div w:id="1747460940">
          <w:marLeft w:val="0"/>
          <w:marRight w:val="0"/>
          <w:marTop w:val="0"/>
          <w:marBottom w:val="0"/>
          <w:divBdr>
            <w:top w:val="none" w:sz="0" w:space="0" w:color="auto"/>
            <w:left w:val="single" w:sz="24" w:space="31" w:color="7FC0DB"/>
            <w:bottom w:val="none" w:sz="0" w:space="0" w:color="auto"/>
            <w:right w:val="none" w:sz="0" w:space="0" w:color="auto"/>
          </w:divBdr>
        </w:div>
        <w:div w:id="1086418085">
          <w:marLeft w:val="0"/>
          <w:marRight w:val="0"/>
          <w:marTop w:val="0"/>
          <w:marBottom w:val="0"/>
          <w:divBdr>
            <w:top w:val="none" w:sz="0" w:space="0" w:color="auto"/>
            <w:left w:val="single" w:sz="24" w:space="31" w:color="7FC0DB"/>
            <w:bottom w:val="none" w:sz="0" w:space="0" w:color="auto"/>
            <w:right w:val="none" w:sz="0" w:space="0" w:color="auto"/>
          </w:divBdr>
        </w:div>
        <w:div w:id="1009718226">
          <w:marLeft w:val="0"/>
          <w:marRight w:val="0"/>
          <w:marTop w:val="0"/>
          <w:marBottom w:val="0"/>
          <w:divBdr>
            <w:top w:val="none" w:sz="0" w:space="0" w:color="auto"/>
            <w:left w:val="single" w:sz="24" w:space="31" w:color="7FC0DB"/>
            <w:bottom w:val="none" w:sz="0" w:space="0" w:color="auto"/>
            <w:right w:val="none" w:sz="0" w:space="0" w:color="auto"/>
          </w:divBdr>
        </w:div>
        <w:div w:id="1770544048">
          <w:marLeft w:val="0"/>
          <w:marRight w:val="0"/>
          <w:marTop w:val="0"/>
          <w:marBottom w:val="0"/>
          <w:divBdr>
            <w:top w:val="none" w:sz="0" w:space="0" w:color="auto"/>
            <w:left w:val="single" w:sz="24" w:space="31" w:color="7FC0DB"/>
            <w:bottom w:val="none" w:sz="0" w:space="0" w:color="auto"/>
            <w:right w:val="none" w:sz="0" w:space="0" w:color="auto"/>
          </w:divBdr>
        </w:div>
        <w:div w:id="1591886025">
          <w:marLeft w:val="0"/>
          <w:marRight w:val="0"/>
          <w:marTop w:val="0"/>
          <w:marBottom w:val="0"/>
          <w:divBdr>
            <w:top w:val="none" w:sz="0" w:space="0" w:color="auto"/>
            <w:left w:val="single" w:sz="24" w:space="31" w:color="7FC0DB"/>
            <w:bottom w:val="none" w:sz="0" w:space="0" w:color="auto"/>
            <w:right w:val="none" w:sz="0" w:space="0" w:color="auto"/>
          </w:divBdr>
        </w:div>
        <w:div w:id="1901138740">
          <w:marLeft w:val="0"/>
          <w:marRight w:val="0"/>
          <w:marTop w:val="0"/>
          <w:marBottom w:val="0"/>
          <w:divBdr>
            <w:top w:val="none" w:sz="0" w:space="0" w:color="auto"/>
            <w:left w:val="single" w:sz="24" w:space="31" w:color="7FC0DB"/>
            <w:bottom w:val="none" w:sz="0" w:space="0" w:color="auto"/>
            <w:right w:val="none" w:sz="0" w:space="0" w:color="auto"/>
          </w:divBdr>
        </w:div>
        <w:div w:id="189343047">
          <w:marLeft w:val="0"/>
          <w:marRight w:val="0"/>
          <w:marTop w:val="0"/>
          <w:marBottom w:val="0"/>
          <w:divBdr>
            <w:top w:val="none" w:sz="0" w:space="0" w:color="auto"/>
            <w:left w:val="single" w:sz="24" w:space="31" w:color="7FC0DB"/>
            <w:bottom w:val="none" w:sz="0" w:space="0" w:color="auto"/>
            <w:right w:val="none" w:sz="0" w:space="0" w:color="auto"/>
          </w:divBdr>
        </w:div>
        <w:div w:id="1063412386">
          <w:marLeft w:val="0"/>
          <w:marRight w:val="0"/>
          <w:marTop w:val="0"/>
          <w:marBottom w:val="0"/>
          <w:divBdr>
            <w:top w:val="none" w:sz="0" w:space="0" w:color="auto"/>
            <w:left w:val="single" w:sz="24" w:space="31" w:color="7FC0DB"/>
            <w:bottom w:val="none" w:sz="0" w:space="0" w:color="auto"/>
            <w:right w:val="none" w:sz="0" w:space="0" w:color="auto"/>
          </w:divBdr>
        </w:div>
        <w:div w:id="1078943591">
          <w:marLeft w:val="0"/>
          <w:marRight w:val="0"/>
          <w:marTop w:val="0"/>
          <w:marBottom w:val="0"/>
          <w:divBdr>
            <w:top w:val="none" w:sz="0" w:space="0" w:color="auto"/>
            <w:left w:val="single" w:sz="24" w:space="31" w:color="7FC0DB"/>
            <w:bottom w:val="none" w:sz="0" w:space="0" w:color="auto"/>
            <w:right w:val="none" w:sz="0" w:space="0" w:color="auto"/>
          </w:divBdr>
        </w:div>
        <w:div w:id="653991831">
          <w:marLeft w:val="0"/>
          <w:marRight w:val="0"/>
          <w:marTop w:val="0"/>
          <w:marBottom w:val="0"/>
          <w:divBdr>
            <w:top w:val="none" w:sz="0" w:space="0" w:color="auto"/>
            <w:left w:val="single" w:sz="24" w:space="31" w:color="7FC0DB"/>
            <w:bottom w:val="none" w:sz="0" w:space="0" w:color="auto"/>
            <w:right w:val="none" w:sz="0" w:space="0" w:color="auto"/>
          </w:divBdr>
        </w:div>
        <w:div w:id="631641822">
          <w:marLeft w:val="0"/>
          <w:marRight w:val="0"/>
          <w:marTop w:val="0"/>
          <w:marBottom w:val="0"/>
          <w:divBdr>
            <w:top w:val="none" w:sz="0" w:space="0" w:color="auto"/>
            <w:left w:val="single" w:sz="24" w:space="31" w:color="7FC0DB"/>
            <w:bottom w:val="none" w:sz="0" w:space="0" w:color="auto"/>
            <w:right w:val="none" w:sz="0" w:space="0" w:color="auto"/>
          </w:divBdr>
        </w:div>
        <w:div w:id="252517035">
          <w:marLeft w:val="0"/>
          <w:marRight w:val="0"/>
          <w:marTop w:val="0"/>
          <w:marBottom w:val="0"/>
          <w:divBdr>
            <w:top w:val="none" w:sz="0" w:space="0" w:color="auto"/>
            <w:left w:val="single" w:sz="24" w:space="31" w:color="7FC0DB"/>
            <w:bottom w:val="none" w:sz="0" w:space="0" w:color="auto"/>
            <w:right w:val="none" w:sz="0" w:space="0" w:color="auto"/>
          </w:divBdr>
        </w:div>
        <w:div w:id="321280474">
          <w:marLeft w:val="0"/>
          <w:marRight w:val="0"/>
          <w:marTop w:val="0"/>
          <w:marBottom w:val="0"/>
          <w:divBdr>
            <w:top w:val="none" w:sz="0" w:space="0" w:color="auto"/>
            <w:left w:val="single" w:sz="24" w:space="31" w:color="7FC0DB"/>
            <w:bottom w:val="none" w:sz="0" w:space="0" w:color="auto"/>
            <w:right w:val="none" w:sz="0" w:space="0" w:color="auto"/>
          </w:divBdr>
        </w:div>
        <w:div w:id="1289093817">
          <w:marLeft w:val="0"/>
          <w:marRight w:val="0"/>
          <w:marTop w:val="0"/>
          <w:marBottom w:val="0"/>
          <w:divBdr>
            <w:top w:val="none" w:sz="0" w:space="0" w:color="auto"/>
            <w:left w:val="single" w:sz="24" w:space="31" w:color="7FC0DB"/>
            <w:bottom w:val="none" w:sz="0" w:space="0" w:color="auto"/>
            <w:right w:val="none" w:sz="0" w:space="0" w:color="auto"/>
          </w:divBdr>
        </w:div>
        <w:div w:id="1020741153">
          <w:marLeft w:val="0"/>
          <w:marRight w:val="0"/>
          <w:marTop w:val="0"/>
          <w:marBottom w:val="0"/>
          <w:divBdr>
            <w:top w:val="none" w:sz="0" w:space="0" w:color="auto"/>
            <w:left w:val="single" w:sz="24" w:space="31" w:color="7FC0DB"/>
            <w:bottom w:val="none" w:sz="0" w:space="0" w:color="auto"/>
            <w:right w:val="none" w:sz="0" w:space="0" w:color="auto"/>
          </w:divBdr>
        </w:div>
        <w:div w:id="1770008452">
          <w:marLeft w:val="0"/>
          <w:marRight w:val="0"/>
          <w:marTop w:val="0"/>
          <w:marBottom w:val="0"/>
          <w:divBdr>
            <w:top w:val="none" w:sz="0" w:space="0" w:color="auto"/>
            <w:left w:val="single" w:sz="24" w:space="31" w:color="7FC0DB"/>
            <w:bottom w:val="none" w:sz="0" w:space="0" w:color="auto"/>
            <w:right w:val="none" w:sz="0" w:space="0" w:color="auto"/>
          </w:divBdr>
        </w:div>
        <w:div w:id="1216042803">
          <w:marLeft w:val="0"/>
          <w:marRight w:val="0"/>
          <w:marTop w:val="0"/>
          <w:marBottom w:val="0"/>
          <w:divBdr>
            <w:top w:val="none" w:sz="0" w:space="0" w:color="auto"/>
            <w:left w:val="single" w:sz="24" w:space="31" w:color="7FC0DB"/>
            <w:bottom w:val="none" w:sz="0" w:space="0" w:color="auto"/>
            <w:right w:val="none" w:sz="0" w:space="0" w:color="auto"/>
          </w:divBdr>
        </w:div>
        <w:div w:id="1053961445">
          <w:marLeft w:val="0"/>
          <w:marRight w:val="0"/>
          <w:marTop w:val="0"/>
          <w:marBottom w:val="0"/>
          <w:divBdr>
            <w:top w:val="none" w:sz="0" w:space="0" w:color="auto"/>
            <w:left w:val="single" w:sz="24" w:space="31" w:color="7FC0DB"/>
            <w:bottom w:val="none" w:sz="0" w:space="0" w:color="auto"/>
            <w:right w:val="none" w:sz="0" w:space="0" w:color="auto"/>
          </w:divBdr>
        </w:div>
        <w:div w:id="393940802">
          <w:marLeft w:val="0"/>
          <w:marRight w:val="0"/>
          <w:marTop w:val="0"/>
          <w:marBottom w:val="0"/>
          <w:divBdr>
            <w:top w:val="none" w:sz="0" w:space="0" w:color="auto"/>
            <w:left w:val="single" w:sz="24" w:space="31" w:color="7FC0DB"/>
            <w:bottom w:val="none" w:sz="0" w:space="0" w:color="auto"/>
            <w:right w:val="none" w:sz="0" w:space="0" w:color="auto"/>
          </w:divBdr>
        </w:div>
        <w:div w:id="717510478">
          <w:marLeft w:val="0"/>
          <w:marRight w:val="0"/>
          <w:marTop w:val="0"/>
          <w:marBottom w:val="0"/>
          <w:divBdr>
            <w:top w:val="none" w:sz="0" w:space="0" w:color="auto"/>
            <w:left w:val="single" w:sz="24" w:space="31" w:color="7FC0DB"/>
            <w:bottom w:val="none" w:sz="0" w:space="0" w:color="auto"/>
            <w:right w:val="none" w:sz="0" w:space="0" w:color="auto"/>
          </w:divBdr>
        </w:div>
        <w:div w:id="611596878">
          <w:marLeft w:val="0"/>
          <w:marRight w:val="0"/>
          <w:marTop w:val="0"/>
          <w:marBottom w:val="0"/>
          <w:divBdr>
            <w:top w:val="none" w:sz="0" w:space="0" w:color="auto"/>
            <w:left w:val="single" w:sz="24" w:space="31" w:color="7FC0DB"/>
            <w:bottom w:val="none" w:sz="0" w:space="0" w:color="auto"/>
            <w:right w:val="none" w:sz="0" w:space="0" w:color="auto"/>
          </w:divBdr>
        </w:div>
        <w:div w:id="754131936">
          <w:marLeft w:val="0"/>
          <w:marRight w:val="0"/>
          <w:marTop w:val="0"/>
          <w:marBottom w:val="0"/>
          <w:divBdr>
            <w:top w:val="none" w:sz="0" w:space="0" w:color="auto"/>
            <w:left w:val="single" w:sz="24" w:space="31" w:color="7FC0DB"/>
            <w:bottom w:val="none" w:sz="0" w:space="0" w:color="auto"/>
            <w:right w:val="none" w:sz="0" w:space="0" w:color="auto"/>
          </w:divBdr>
        </w:div>
        <w:div w:id="676929867">
          <w:marLeft w:val="0"/>
          <w:marRight w:val="0"/>
          <w:marTop w:val="0"/>
          <w:marBottom w:val="0"/>
          <w:divBdr>
            <w:top w:val="none" w:sz="0" w:space="0" w:color="auto"/>
            <w:left w:val="single" w:sz="24" w:space="31" w:color="7FC0DB"/>
            <w:bottom w:val="none" w:sz="0" w:space="0" w:color="auto"/>
            <w:right w:val="none" w:sz="0" w:space="0" w:color="auto"/>
          </w:divBdr>
        </w:div>
        <w:div w:id="2123835965">
          <w:marLeft w:val="0"/>
          <w:marRight w:val="0"/>
          <w:marTop w:val="0"/>
          <w:marBottom w:val="0"/>
          <w:divBdr>
            <w:top w:val="none" w:sz="0" w:space="0" w:color="auto"/>
            <w:left w:val="single" w:sz="24" w:space="31" w:color="7FC0DB"/>
            <w:bottom w:val="none" w:sz="0" w:space="0" w:color="auto"/>
            <w:right w:val="none" w:sz="0" w:space="0" w:color="auto"/>
          </w:divBdr>
        </w:div>
        <w:div w:id="232474708">
          <w:marLeft w:val="0"/>
          <w:marRight w:val="0"/>
          <w:marTop w:val="0"/>
          <w:marBottom w:val="0"/>
          <w:divBdr>
            <w:top w:val="none" w:sz="0" w:space="0" w:color="auto"/>
            <w:left w:val="single" w:sz="24" w:space="31" w:color="7FC0DB"/>
            <w:bottom w:val="none" w:sz="0" w:space="0" w:color="auto"/>
            <w:right w:val="none" w:sz="0" w:space="0" w:color="auto"/>
          </w:divBdr>
        </w:div>
        <w:div w:id="1785727952">
          <w:marLeft w:val="0"/>
          <w:marRight w:val="0"/>
          <w:marTop w:val="0"/>
          <w:marBottom w:val="0"/>
          <w:divBdr>
            <w:top w:val="none" w:sz="0" w:space="0" w:color="auto"/>
            <w:left w:val="single" w:sz="24" w:space="31" w:color="7FC0DB"/>
            <w:bottom w:val="none" w:sz="0" w:space="0" w:color="auto"/>
            <w:right w:val="none" w:sz="0" w:space="0" w:color="auto"/>
          </w:divBdr>
        </w:div>
        <w:div w:id="818809243">
          <w:marLeft w:val="0"/>
          <w:marRight w:val="0"/>
          <w:marTop w:val="0"/>
          <w:marBottom w:val="0"/>
          <w:divBdr>
            <w:top w:val="none" w:sz="0" w:space="0" w:color="auto"/>
            <w:left w:val="single" w:sz="24" w:space="31" w:color="FFFFFF"/>
            <w:bottom w:val="none" w:sz="0" w:space="0" w:color="auto"/>
            <w:right w:val="none" w:sz="0" w:space="0" w:color="auto"/>
          </w:divBdr>
        </w:div>
        <w:div w:id="160900052">
          <w:marLeft w:val="0"/>
          <w:marRight w:val="0"/>
          <w:marTop w:val="0"/>
          <w:marBottom w:val="0"/>
          <w:divBdr>
            <w:top w:val="none" w:sz="0" w:space="0" w:color="auto"/>
            <w:left w:val="single" w:sz="24" w:space="31" w:color="7FC0DB"/>
            <w:bottom w:val="none" w:sz="0" w:space="0" w:color="auto"/>
            <w:right w:val="none" w:sz="0" w:space="0" w:color="auto"/>
          </w:divBdr>
        </w:div>
        <w:div w:id="511382724">
          <w:marLeft w:val="0"/>
          <w:marRight w:val="0"/>
          <w:marTop w:val="0"/>
          <w:marBottom w:val="0"/>
          <w:divBdr>
            <w:top w:val="none" w:sz="0" w:space="0" w:color="auto"/>
            <w:left w:val="single" w:sz="24" w:space="31" w:color="7FC0DB"/>
            <w:bottom w:val="none" w:sz="0" w:space="0" w:color="auto"/>
            <w:right w:val="none" w:sz="0" w:space="0" w:color="auto"/>
          </w:divBdr>
        </w:div>
        <w:div w:id="319429669">
          <w:marLeft w:val="0"/>
          <w:marRight w:val="0"/>
          <w:marTop w:val="0"/>
          <w:marBottom w:val="0"/>
          <w:divBdr>
            <w:top w:val="none" w:sz="0" w:space="0" w:color="auto"/>
            <w:left w:val="single" w:sz="24" w:space="31" w:color="7FC0DB"/>
            <w:bottom w:val="none" w:sz="0" w:space="0" w:color="auto"/>
            <w:right w:val="none" w:sz="0" w:space="0" w:color="auto"/>
          </w:divBdr>
        </w:div>
      </w:divsChild>
    </w:div>
    <w:div w:id="1320692797">
      <w:bodyDiv w:val="1"/>
      <w:marLeft w:val="0"/>
      <w:marRight w:val="0"/>
      <w:marTop w:val="0"/>
      <w:marBottom w:val="0"/>
      <w:divBdr>
        <w:top w:val="none" w:sz="0" w:space="0" w:color="auto"/>
        <w:left w:val="none" w:sz="0" w:space="0" w:color="auto"/>
        <w:bottom w:val="none" w:sz="0" w:space="0" w:color="auto"/>
        <w:right w:val="none" w:sz="0" w:space="0" w:color="auto"/>
      </w:divBdr>
      <w:divsChild>
        <w:div w:id="1752265778">
          <w:marLeft w:val="0"/>
          <w:marRight w:val="0"/>
          <w:marTop w:val="0"/>
          <w:marBottom w:val="0"/>
          <w:divBdr>
            <w:top w:val="none" w:sz="0" w:space="0" w:color="auto"/>
            <w:left w:val="single" w:sz="24" w:space="31" w:color="7FC0DB"/>
            <w:bottom w:val="none" w:sz="0" w:space="0" w:color="auto"/>
            <w:right w:val="none" w:sz="0" w:space="0" w:color="auto"/>
          </w:divBdr>
        </w:div>
        <w:div w:id="348259600">
          <w:marLeft w:val="0"/>
          <w:marRight w:val="0"/>
          <w:marTop w:val="0"/>
          <w:marBottom w:val="0"/>
          <w:divBdr>
            <w:top w:val="none" w:sz="0" w:space="0" w:color="auto"/>
            <w:left w:val="single" w:sz="24" w:space="31" w:color="7FC0DB"/>
            <w:bottom w:val="none" w:sz="0" w:space="0" w:color="auto"/>
            <w:right w:val="none" w:sz="0" w:space="0" w:color="auto"/>
          </w:divBdr>
        </w:div>
      </w:divsChild>
    </w:div>
    <w:div w:id="1325085997">
      <w:bodyDiv w:val="1"/>
      <w:marLeft w:val="0"/>
      <w:marRight w:val="0"/>
      <w:marTop w:val="0"/>
      <w:marBottom w:val="0"/>
      <w:divBdr>
        <w:top w:val="none" w:sz="0" w:space="0" w:color="auto"/>
        <w:left w:val="none" w:sz="0" w:space="0" w:color="auto"/>
        <w:bottom w:val="none" w:sz="0" w:space="0" w:color="auto"/>
        <w:right w:val="none" w:sz="0" w:space="0" w:color="auto"/>
      </w:divBdr>
      <w:divsChild>
        <w:div w:id="1503812737">
          <w:marLeft w:val="0"/>
          <w:marRight w:val="0"/>
          <w:marTop w:val="0"/>
          <w:marBottom w:val="0"/>
          <w:divBdr>
            <w:top w:val="none" w:sz="0" w:space="0" w:color="auto"/>
            <w:left w:val="single" w:sz="24" w:space="31" w:color="7FC0DB"/>
            <w:bottom w:val="none" w:sz="0" w:space="0" w:color="auto"/>
            <w:right w:val="none" w:sz="0" w:space="0" w:color="auto"/>
          </w:divBdr>
        </w:div>
        <w:div w:id="1210606341">
          <w:marLeft w:val="0"/>
          <w:marRight w:val="0"/>
          <w:marTop w:val="0"/>
          <w:marBottom w:val="0"/>
          <w:divBdr>
            <w:top w:val="none" w:sz="0" w:space="0" w:color="auto"/>
            <w:left w:val="single" w:sz="24" w:space="31" w:color="7FC0DB"/>
            <w:bottom w:val="none" w:sz="0" w:space="0" w:color="auto"/>
            <w:right w:val="none" w:sz="0" w:space="0" w:color="auto"/>
          </w:divBdr>
        </w:div>
        <w:div w:id="1629118142">
          <w:marLeft w:val="0"/>
          <w:marRight w:val="0"/>
          <w:marTop w:val="0"/>
          <w:marBottom w:val="0"/>
          <w:divBdr>
            <w:top w:val="none" w:sz="0" w:space="0" w:color="auto"/>
            <w:left w:val="single" w:sz="24" w:space="31" w:color="7FC0DB"/>
            <w:bottom w:val="none" w:sz="0" w:space="0" w:color="auto"/>
            <w:right w:val="none" w:sz="0" w:space="0" w:color="auto"/>
          </w:divBdr>
        </w:div>
        <w:div w:id="88284524">
          <w:marLeft w:val="0"/>
          <w:marRight w:val="0"/>
          <w:marTop w:val="0"/>
          <w:marBottom w:val="0"/>
          <w:divBdr>
            <w:top w:val="none" w:sz="0" w:space="0" w:color="auto"/>
            <w:left w:val="single" w:sz="24" w:space="31" w:color="7FC0DB"/>
            <w:bottom w:val="none" w:sz="0" w:space="0" w:color="auto"/>
            <w:right w:val="none" w:sz="0" w:space="0" w:color="auto"/>
          </w:divBdr>
        </w:div>
        <w:div w:id="1781952748">
          <w:marLeft w:val="0"/>
          <w:marRight w:val="0"/>
          <w:marTop w:val="0"/>
          <w:marBottom w:val="0"/>
          <w:divBdr>
            <w:top w:val="none" w:sz="0" w:space="0" w:color="auto"/>
            <w:left w:val="single" w:sz="24" w:space="31" w:color="7FC0DB"/>
            <w:bottom w:val="none" w:sz="0" w:space="0" w:color="auto"/>
            <w:right w:val="none" w:sz="0" w:space="0" w:color="auto"/>
          </w:divBdr>
        </w:div>
        <w:div w:id="1346008408">
          <w:marLeft w:val="0"/>
          <w:marRight w:val="0"/>
          <w:marTop w:val="0"/>
          <w:marBottom w:val="0"/>
          <w:divBdr>
            <w:top w:val="none" w:sz="0" w:space="0" w:color="auto"/>
            <w:left w:val="single" w:sz="24" w:space="31" w:color="7FC0DB"/>
            <w:bottom w:val="none" w:sz="0" w:space="0" w:color="auto"/>
            <w:right w:val="none" w:sz="0" w:space="0" w:color="auto"/>
          </w:divBdr>
        </w:div>
        <w:div w:id="1745564364">
          <w:marLeft w:val="0"/>
          <w:marRight w:val="0"/>
          <w:marTop w:val="0"/>
          <w:marBottom w:val="0"/>
          <w:divBdr>
            <w:top w:val="none" w:sz="0" w:space="0" w:color="auto"/>
            <w:left w:val="single" w:sz="24" w:space="31" w:color="7FC0DB"/>
            <w:bottom w:val="none" w:sz="0" w:space="0" w:color="auto"/>
            <w:right w:val="none" w:sz="0" w:space="0" w:color="auto"/>
          </w:divBdr>
        </w:div>
        <w:div w:id="1475833612">
          <w:marLeft w:val="0"/>
          <w:marRight w:val="0"/>
          <w:marTop w:val="0"/>
          <w:marBottom w:val="0"/>
          <w:divBdr>
            <w:top w:val="none" w:sz="0" w:space="0" w:color="auto"/>
            <w:left w:val="single" w:sz="24" w:space="31" w:color="FFFFFF"/>
            <w:bottom w:val="none" w:sz="0" w:space="0" w:color="auto"/>
            <w:right w:val="none" w:sz="0" w:space="0" w:color="auto"/>
          </w:divBdr>
        </w:div>
      </w:divsChild>
    </w:div>
    <w:div w:id="1400519281">
      <w:bodyDiv w:val="1"/>
      <w:marLeft w:val="0"/>
      <w:marRight w:val="0"/>
      <w:marTop w:val="0"/>
      <w:marBottom w:val="0"/>
      <w:divBdr>
        <w:top w:val="none" w:sz="0" w:space="0" w:color="auto"/>
        <w:left w:val="none" w:sz="0" w:space="0" w:color="auto"/>
        <w:bottom w:val="none" w:sz="0" w:space="0" w:color="auto"/>
        <w:right w:val="none" w:sz="0" w:space="0" w:color="auto"/>
      </w:divBdr>
      <w:divsChild>
        <w:div w:id="1359700049">
          <w:marLeft w:val="0"/>
          <w:marRight w:val="0"/>
          <w:marTop w:val="0"/>
          <w:marBottom w:val="0"/>
          <w:divBdr>
            <w:top w:val="none" w:sz="0" w:space="0" w:color="auto"/>
            <w:left w:val="single" w:sz="24" w:space="31" w:color="7FC0DB"/>
            <w:bottom w:val="none" w:sz="0" w:space="0" w:color="auto"/>
            <w:right w:val="none" w:sz="0" w:space="0" w:color="auto"/>
          </w:divBdr>
        </w:div>
      </w:divsChild>
    </w:div>
    <w:div w:id="1535656132">
      <w:bodyDiv w:val="1"/>
      <w:marLeft w:val="0"/>
      <w:marRight w:val="0"/>
      <w:marTop w:val="0"/>
      <w:marBottom w:val="0"/>
      <w:divBdr>
        <w:top w:val="none" w:sz="0" w:space="0" w:color="auto"/>
        <w:left w:val="none" w:sz="0" w:space="0" w:color="auto"/>
        <w:bottom w:val="none" w:sz="0" w:space="0" w:color="auto"/>
        <w:right w:val="none" w:sz="0" w:space="0" w:color="auto"/>
      </w:divBdr>
      <w:divsChild>
        <w:div w:id="1909151064">
          <w:marLeft w:val="0"/>
          <w:marRight w:val="0"/>
          <w:marTop w:val="0"/>
          <w:marBottom w:val="0"/>
          <w:divBdr>
            <w:top w:val="none" w:sz="0" w:space="0" w:color="auto"/>
            <w:left w:val="single" w:sz="24" w:space="31" w:color="7FC0DB"/>
            <w:bottom w:val="none" w:sz="0" w:space="0" w:color="auto"/>
            <w:right w:val="none" w:sz="0" w:space="0" w:color="auto"/>
          </w:divBdr>
        </w:div>
        <w:div w:id="588807762">
          <w:marLeft w:val="0"/>
          <w:marRight w:val="0"/>
          <w:marTop w:val="0"/>
          <w:marBottom w:val="0"/>
          <w:divBdr>
            <w:top w:val="none" w:sz="0" w:space="0" w:color="auto"/>
            <w:left w:val="single" w:sz="24" w:space="31" w:color="7FC0DB"/>
            <w:bottom w:val="none" w:sz="0" w:space="0" w:color="auto"/>
            <w:right w:val="none" w:sz="0" w:space="0" w:color="auto"/>
          </w:divBdr>
        </w:div>
        <w:div w:id="140581572">
          <w:marLeft w:val="0"/>
          <w:marRight w:val="0"/>
          <w:marTop w:val="0"/>
          <w:marBottom w:val="0"/>
          <w:divBdr>
            <w:top w:val="none" w:sz="0" w:space="0" w:color="auto"/>
            <w:left w:val="single" w:sz="24" w:space="31" w:color="7FC0DB"/>
            <w:bottom w:val="none" w:sz="0" w:space="0" w:color="auto"/>
            <w:right w:val="none" w:sz="0" w:space="0" w:color="auto"/>
          </w:divBdr>
        </w:div>
        <w:div w:id="142477085">
          <w:marLeft w:val="0"/>
          <w:marRight w:val="0"/>
          <w:marTop w:val="0"/>
          <w:marBottom w:val="0"/>
          <w:divBdr>
            <w:top w:val="none" w:sz="0" w:space="0" w:color="auto"/>
            <w:left w:val="single" w:sz="24" w:space="31" w:color="E9C89B"/>
            <w:bottom w:val="none" w:sz="0" w:space="0" w:color="auto"/>
            <w:right w:val="none" w:sz="0" w:space="0" w:color="auto"/>
          </w:divBdr>
        </w:div>
        <w:div w:id="2077438472">
          <w:marLeft w:val="0"/>
          <w:marRight w:val="0"/>
          <w:marTop w:val="0"/>
          <w:marBottom w:val="0"/>
          <w:divBdr>
            <w:top w:val="none" w:sz="0" w:space="0" w:color="auto"/>
            <w:left w:val="single" w:sz="24" w:space="31" w:color="7FC0DB"/>
            <w:bottom w:val="none" w:sz="0" w:space="0" w:color="auto"/>
            <w:right w:val="none" w:sz="0" w:space="0" w:color="auto"/>
          </w:divBdr>
        </w:div>
        <w:div w:id="1264873599">
          <w:marLeft w:val="0"/>
          <w:marRight w:val="0"/>
          <w:marTop w:val="0"/>
          <w:marBottom w:val="0"/>
          <w:divBdr>
            <w:top w:val="none" w:sz="0" w:space="0" w:color="auto"/>
            <w:left w:val="single" w:sz="24" w:space="31" w:color="98CFC1"/>
            <w:bottom w:val="none" w:sz="0" w:space="0" w:color="auto"/>
            <w:right w:val="none" w:sz="0" w:space="0" w:color="auto"/>
          </w:divBdr>
        </w:div>
        <w:div w:id="383140873">
          <w:marLeft w:val="0"/>
          <w:marRight w:val="0"/>
          <w:marTop w:val="0"/>
          <w:marBottom w:val="0"/>
          <w:divBdr>
            <w:top w:val="none" w:sz="0" w:space="0" w:color="auto"/>
            <w:left w:val="single" w:sz="24" w:space="31" w:color="E9C89B"/>
            <w:bottom w:val="none" w:sz="0" w:space="0" w:color="auto"/>
            <w:right w:val="none" w:sz="0" w:space="0" w:color="auto"/>
          </w:divBdr>
        </w:div>
        <w:div w:id="200556904">
          <w:marLeft w:val="0"/>
          <w:marRight w:val="0"/>
          <w:marTop w:val="0"/>
          <w:marBottom w:val="0"/>
          <w:divBdr>
            <w:top w:val="none" w:sz="0" w:space="0" w:color="auto"/>
            <w:left w:val="single" w:sz="24" w:space="31" w:color="98CFC1"/>
            <w:bottom w:val="none" w:sz="0" w:space="0" w:color="auto"/>
            <w:right w:val="none" w:sz="0" w:space="0" w:color="auto"/>
          </w:divBdr>
        </w:div>
        <w:div w:id="794521969">
          <w:marLeft w:val="0"/>
          <w:marRight w:val="0"/>
          <w:marTop w:val="0"/>
          <w:marBottom w:val="0"/>
          <w:divBdr>
            <w:top w:val="none" w:sz="0" w:space="0" w:color="auto"/>
            <w:left w:val="single" w:sz="24" w:space="31" w:color="98CFC1"/>
            <w:bottom w:val="none" w:sz="0" w:space="0" w:color="auto"/>
            <w:right w:val="none" w:sz="0" w:space="0" w:color="auto"/>
          </w:divBdr>
        </w:div>
        <w:div w:id="1501848897">
          <w:marLeft w:val="0"/>
          <w:marRight w:val="0"/>
          <w:marTop w:val="0"/>
          <w:marBottom w:val="0"/>
          <w:divBdr>
            <w:top w:val="none" w:sz="0" w:space="0" w:color="auto"/>
            <w:left w:val="single" w:sz="24" w:space="31" w:color="98CFC1"/>
            <w:bottom w:val="none" w:sz="0" w:space="0" w:color="auto"/>
            <w:right w:val="none" w:sz="0" w:space="0" w:color="auto"/>
          </w:divBdr>
        </w:div>
        <w:div w:id="1416514134">
          <w:marLeft w:val="0"/>
          <w:marRight w:val="0"/>
          <w:marTop w:val="0"/>
          <w:marBottom w:val="0"/>
          <w:divBdr>
            <w:top w:val="none" w:sz="0" w:space="0" w:color="auto"/>
            <w:left w:val="single" w:sz="24" w:space="31" w:color="98CFC1"/>
            <w:bottom w:val="none" w:sz="0" w:space="0" w:color="auto"/>
            <w:right w:val="none" w:sz="0" w:space="0" w:color="auto"/>
          </w:divBdr>
        </w:div>
        <w:div w:id="1009791904">
          <w:marLeft w:val="0"/>
          <w:marRight w:val="0"/>
          <w:marTop w:val="0"/>
          <w:marBottom w:val="0"/>
          <w:divBdr>
            <w:top w:val="none" w:sz="0" w:space="0" w:color="auto"/>
            <w:left w:val="single" w:sz="24" w:space="31" w:color="7FC0DB"/>
            <w:bottom w:val="none" w:sz="0" w:space="0" w:color="auto"/>
            <w:right w:val="none" w:sz="0" w:space="0" w:color="auto"/>
          </w:divBdr>
        </w:div>
        <w:div w:id="640963950">
          <w:marLeft w:val="0"/>
          <w:marRight w:val="0"/>
          <w:marTop w:val="0"/>
          <w:marBottom w:val="0"/>
          <w:divBdr>
            <w:top w:val="none" w:sz="0" w:space="0" w:color="auto"/>
            <w:left w:val="single" w:sz="24" w:space="31" w:color="7FC0DB"/>
            <w:bottom w:val="none" w:sz="0" w:space="0" w:color="auto"/>
            <w:right w:val="none" w:sz="0" w:space="0" w:color="auto"/>
          </w:divBdr>
        </w:div>
        <w:div w:id="607126337">
          <w:marLeft w:val="0"/>
          <w:marRight w:val="0"/>
          <w:marTop w:val="0"/>
          <w:marBottom w:val="0"/>
          <w:divBdr>
            <w:top w:val="none" w:sz="0" w:space="0" w:color="auto"/>
            <w:left w:val="single" w:sz="24" w:space="31" w:color="98CFC1"/>
            <w:bottom w:val="none" w:sz="0" w:space="0" w:color="auto"/>
            <w:right w:val="none" w:sz="0" w:space="0" w:color="auto"/>
          </w:divBdr>
        </w:div>
        <w:div w:id="1098524640">
          <w:marLeft w:val="0"/>
          <w:marRight w:val="0"/>
          <w:marTop w:val="0"/>
          <w:marBottom w:val="0"/>
          <w:divBdr>
            <w:top w:val="none" w:sz="0" w:space="0" w:color="auto"/>
            <w:left w:val="single" w:sz="24" w:space="31" w:color="7FC0DB"/>
            <w:bottom w:val="none" w:sz="0" w:space="0" w:color="auto"/>
            <w:right w:val="none" w:sz="0" w:space="0" w:color="auto"/>
          </w:divBdr>
        </w:div>
        <w:div w:id="1868256509">
          <w:marLeft w:val="0"/>
          <w:marRight w:val="0"/>
          <w:marTop w:val="0"/>
          <w:marBottom w:val="0"/>
          <w:divBdr>
            <w:top w:val="none" w:sz="0" w:space="0" w:color="auto"/>
            <w:left w:val="single" w:sz="24" w:space="31" w:color="98CFC1"/>
            <w:bottom w:val="none" w:sz="0" w:space="0" w:color="auto"/>
            <w:right w:val="none" w:sz="0" w:space="0" w:color="auto"/>
          </w:divBdr>
        </w:div>
        <w:div w:id="920022317">
          <w:marLeft w:val="0"/>
          <w:marRight w:val="0"/>
          <w:marTop w:val="0"/>
          <w:marBottom w:val="0"/>
          <w:divBdr>
            <w:top w:val="none" w:sz="0" w:space="0" w:color="auto"/>
            <w:left w:val="single" w:sz="24" w:space="31" w:color="7FC0DB"/>
            <w:bottom w:val="none" w:sz="0" w:space="0" w:color="auto"/>
            <w:right w:val="none" w:sz="0" w:space="0" w:color="auto"/>
          </w:divBdr>
        </w:div>
        <w:div w:id="1382361080">
          <w:marLeft w:val="0"/>
          <w:marRight w:val="0"/>
          <w:marTop w:val="0"/>
          <w:marBottom w:val="0"/>
          <w:divBdr>
            <w:top w:val="none" w:sz="0" w:space="0" w:color="auto"/>
            <w:left w:val="single" w:sz="24" w:space="31" w:color="E9C89B"/>
            <w:bottom w:val="none" w:sz="0" w:space="0" w:color="auto"/>
            <w:right w:val="none" w:sz="0" w:space="0" w:color="auto"/>
          </w:divBdr>
        </w:div>
        <w:div w:id="1140539519">
          <w:marLeft w:val="0"/>
          <w:marRight w:val="0"/>
          <w:marTop w:val="0"/>
          <w:marBottom w:val="0"/>
          <w:divBdr>
            <w:top w:val="none" w:sz="0" w:space="0" w:color="auto"/>
            <w:left w:val="single" w:sz="24" w:space="31" w:color="98CFC1"/>
            <w:bottom w:val="none" w:sz="0" w:space="0" w:color="auto"/>
            <w:right w:val="none" w:sz="0" w:space="0" w:color="auto"/>
          </w:divBdr>
        </w:div>
        <w:div w:id="2123180732">
          <w:marLeft w:val="0"/>
          <w:marRight w:val="0"/>
          <w:marTop w:val="0"/>
          <w:marBottom w:val="0"/>
          <w:divBdr>
            <w:top w:val="none" w:sz="0" w:space="0" w:color="auto"/>
            <w:left w:val="single" w:sz="24" w:space="31" w:color="7FC0DB"/>
            <w:bottom w:val="none" w:sz="0" w:space="0" w:color="auto"/>
            <w:right w:val="none" w:sz="0" w:space="0" w:color="auto"/>
          </w:divBdr>
        </w:div>
        <w:div w:id="601882758">
          <w:marLeft w:val="0"/>
          <w:marRight w:val="0"/>
          <w:marTop w:val="0"/>
          <w:marBottom w:val="0"/>
          <w:divBdr>
            <w:top w:val="none" w:sz="0" w:space="0" w:color="auto"/>
            <w:left w:val="single" w:sz="24" w:space="31" w:color="98CFC1"/>
            <w:bottom w:val="none" w:sz="0" w:space="0" w:color="auto"/>
            <w:right w:val="none" w:sz="0" w:space="0" w:color="auto"/>
          </w:divBdr>
        </w:div>
        <w:div w:id="773596316">
          <w:marLeft w:val="0"/>
          <w:marRight w:val="0"/>
          <w:marTop w:val="0"/>
          <w:marBottom w:val="0"/>
          <w:divBdr>
            <w:top w:val="none" w:sz="0" w:space="0" w:color="auto"/>
            <w:left w:val="single" w:sz="24" w:space="31" w:color="98CFC1"/>
            <w:bottom w:val="none" w:sz="0" w:space="0" w:color="auto"/>
            <w:right w:val="none" w:sz="0" w:space="0" w:color="auto"/>
          </w:divBdr>
        </w:div>
        <w:div w:id="1342976189">
          <w:marLeft w:val="0"/>
          <w:marRight w:val="0"/>
          <w:marTop w:val="0"/>
          <w:marBottom w:val="0"/>
          <w:divBdr>
            <w:top w:val="none" w:sz="0" w:space="0" w:color="auto"/>
            <w:left w:val="single" w:sz="24" w:space="31" w:color="98CFC1"/>
            <w:bottom w:val="none" w:sz="0" w:space="0" w:color="auto"/>
            <w:right w:val="none" w:sz="0" w:space="0" w:color="auto"/>
          </w:divBdr>
        </w:div>
        <w:div w:id="1835486866">
          <w:marLeft w:val="0"/>
          <w:marRight w:val="0"/>
          <w:marTop w:val="0"/>
          <w:marBottom w:val="0"/>
          <w:divBdr>
            <w:top w:val="none" w:sz="0" w:space="0" w:color="auto"/>
            <w:left w:val="single" w:sz="24" w:space="31" w:color="7FC0DB"/>
            <w:bottom w:val="none" w:sz="0" w:space="0" w:color="auto"/>
            <w:right w:val="none" w:sz="0" w:space="0" w:color="auto"/>
          </w:divBdr>
        </w:div>
        <w:div w:id="1830901371">
          <w:marLeft w:val="0"/>
          <w:marRight w:val="0"/>
          <w:marTop w:val="0"/>
          <w:marBottom w:val="0"/>
          <w:divBdr>
            <w:top w:val="none" w:sz="0" w:space="0" w:color="auto"/>
            <w:left w:val="single" w:sz="24" w:space="31" w:color="DDA7AE"/>
            <w:bottom w:val="none" w:sz="0" w:space="0" w:color="auto"/>
            <w:right w:val="none" w:sz="0" w:space="0" w:color="auto"/>
          </w:divBdr>
        </w:div>
        <w:div w:id="1032799856">
          <w:marLeft w:val="0"/>
          <w:marRight w:val="0"/>
          <w:marTop w:val="0"/>
          <w:marBottom w:val="0"/>
          <w:divBdr>
            <w:top w:val="none" w:sz="0" w:space="0" w:color="auto"/>
            <w:left w:val="single" w:sz="24" w:space="31" w:color="98CFC1"/>
            <w:bottom w:val="none" w:sz="0" w:space="0" w:color="auto"/>
            <w:right w:val="none" w:sz="0" w:space="0" w:color="auto"/>
          </w:divBdr>
        </w:div>
      </w:divsChild>
    </w:div>
    <w:div w:id="1648895100">
      <w:bodyDiv w:val="1"/>
      <w:marLeft w:val="0"/>
      <w:marRight w:val="0"/>
      <w:marTop w:val="0"/>
      <w:marBottom w:val="0"/>
      <w:divBdr>
        <w:top w:val="none" w:sz="0" w:space="0" w:color="auto"/>
        <w:left w:val="none" w:sz="0" w:space="0" w:color="auto"/>
        <w:bottom w:val="none" w:sz="0" w:space="0" w:color="auto"/>
        <w:right w:val="none" w:sz="0" w:space="0" w:color="auto"/>
      </w:divBdr>
      <w:divsChild>
        <w:div w:id="1414400645">
          <w:marLeft w:val="0"/>
          <w:marRight w:val="0"/>
          <w:marTop w:val="0"/>
          <w:marBottom w:val="0"/>
          <w:divBdr>
            <w:top w:val="none" w:sz="0" w:space="0" w:color="auto"/>
            <w:left w:val="single" w:sz="24" w:space="31" w:color="7FC0DB"/>
            <w:bottom w:val="none" w:sz="0" w:space="0" w:color="auto"/>
            <w:right w:val="none" w:sz="0" w:space="0" w:color="auto"/>
          </w:divBdr>
        </w:div>
        <w:div w:id="1911307466">
          <w:marLeft w:val="0"/>
          <w:marRight w:val="0"/>
          <w:marTop w:val="0"/>
          <w:marBottom w:val="0"/>
          <w:divBdr>
            <w:top w:val="none" w:sz="0" w:space="0" w:color="auto"/>
            <w:left w:val="single" w:sz="24" w:space="31" w:color="7FC0DB"/>
            <w:bottom w:val="none" w:sz="0" w:space="0" w:color="auto"/>
            <w:right w:val="none" w:sz="0" w:space="0" w:color="auto"/>
          </w:divBdr>
        </w:div>
        <w:div w:id="597366560">
          <w:marLeft w:val="0"/>
          <w:marRight w:val="0"/>
          <w:marTop w:val="0"/>
          <w:marBottom w:val="0"/>
          <w:divBdr>
            <w:top w:val="none" w:sz="0" w:space="0" w:color="auto"/>
            <w:left w:val="single" w:sz="24" w:space="31" w:color="98CFC1"/>
            <w:bottom w:val="none" w:sz="0" w:space="0" w:color="auto"/>
            <w:right w:val="none" w:sz="0" w:space="0" w:color="auto"/>
          </w:divBdr>
        </w:div>
        <w:div w:id="741103535">
          <w:marLeft w:val="0"/>
          <w:marRight w:val="0"/>
          <w:marTop w:val="0"/>
          <w:marBottom w:val="0"/>
          <w:divBdr>
            <w:top w:val="none" w:sz="0" w:space="0" w:color="auto"/>
            <w:left w:val="single" w:sz="24" w:space="31" w:color="7FC0DB"/>
            <w:bottom w:val="none" w:sz="0" w:space="0" w:color="auto"/>
            <w:right w:val="none" w:sz="0" w:space="0" w:color="auto"/>
          </w:divBdr>
        </w:div>
        <w:div w:id="1211915907">
          <w:marLeft w:val="0"/>
          <w:marRight w:val="0"/>
          <w:marTop w:val="0"/>
          <w:marBottom w:val="0"/>
          <w:divBdr>
            <w:top w:val="none" w:sz="0" w:space="0" w:color="auto"/>
            <w:left w:val="single" w:sz="24" w:space="31" w:color="7FC0DB"/>
            <w:bottom w:val="none" w:sz="0" w:space="0" w:color="auto"/>
            <w:right w:val="none" w:sz="0" w:space="0" w:color="auto"/>
          </w:divBdr>
        </w:div>
        <w:div w:id="830026089">
          <w:marLeft w:val="0"/>
          <w:marRight w:val="0"/>
          <w:marTop w:val="0"/>
          <w:marBottom w:val="0"/>
          <w:divBdr>
            <w:top w:val="none" w:sz="0" w:space="0" w:color="auto"/>
            <w:left w:val="single" w:sz="24" w:space="31" w:color="7FC0DB"/>
            <w:bottom w:val="none" w:sz="0" w:space="0" w:color="auto"/>
            <w:right w:val="none" w:sz="0" w:space="0" w:color="auto"/>
          </w:divBdr>
        </w:div>
        <w:div w:id="1262223470">
          <w:marLeft w:val="0"/>
          <w:marRight w:val="0"/>
          <w:marTop w:val="0"/>
          <w:marBottom w:val="0"/>
          <w:divBdr>
            <w:top w:val="none" w:sz="0" w:space="0" w:color="auto"/>
            <w:left w:val="single" w:sz="24" w:space="31" w:color="7FC0DB"/>
            <w:bottom w:val="none" w:sz="0" w:space="0" w:color="auto"/>
            <w:right w:val="none" w:sz="0" w:space="0" w:color="auto"/>
          </w:divBdr>
        </w:div>
        <w:div w:id="823472092">
          <w:marLeft w:val="0"/>
          <w:marRight w:val="0"/>
          <w:marTop w:val="0"/>
          <w:marBottom w:val="0"/>
          <w:divBdr>
            <w:top w:val="none" w:sz="0" w:space="0" w:color="auto"/>
            <w:left w:val="single" w:sz="24" w:space="31" w:color="DDA7AE"/>
            <w:bottom w:val="none" w:sz="0" w:space="0" w:color="auto"/>
            <w:right w:val="none" w:sz="0" w:space="0" w:color="auto"/>
          </w:divBdr>
        </w:div>
        <w:div w:id="645207646">
          <w:marLeft w:val="0"/>
          <w:marRight w:val="0"/>
          <w:marTop w:val="0"/>
          <w:marBottom w:val="0"/>
          <w:divBdr>
            <w:top w:val="none" w:sz="0" w:space="0" w:color="auto"/>
            <w:left w:val="single" w:sz="24" w:space="31" w:color="7FC0DB"/>
            <w:bottom w:val="none" w:sz="0" w:space="0" w:color="auto"/>
            <w:right w:val="none" w:sz="0" w:space="0" w:color="auto"/>
          </w:divBdr>
        </w:div>
        <w:div w:id="74937526">
          <w:marLeft w:val="0"/>
          <w:marRight w:val="0"/>
          <w:marTop w:val="0"/>
          <w:marBottom w:val="0"/>
          <w:divBdr>
            <w:top w:val="none" w:sz="0" w:space="0" w:color="auto"/>
            <w:left w:val="single" w:sz="24" w:space="31" w:color="7FC0DB"/>
            <w:bottom w:val="none" w:sz="0" w:space="0" w:color="auto"/>
            <w:right w:val="none" w:sz="0" w:space="0" w:color="auto"/>
          </w:divBdr>
        </w:div>
        <w:div w:id="294796660">
          <w:marLeft w:val="0"/>
          <w:marRight w:val="0"/>
          <w:marTop w:val="0"/>
          <w:marBottom w:val="0"/>
          <w:divBdr>
            <w:top w:val="none" w:sz="0" w:space="0" w:color="auto"/>
            <w:left w:val="single" w:sz="24" w:space="31" w:color="7FC0DB"/>
            <w:bottom w:val="none" w:sz="0" w:space="0" w:color="auto"/>
            <w:right w:val="none" w:sz="0" w:space="0" w:color="auto"/>
          </w:divBdr>
        </w:div>
        <w:div w:id="301888120">
          <w:marLeft w:val="0"/>
          <w:marRight w:val="0"/>
          <w:marTop w:val="0"/>
          <w:marBottom w:val="0"/>
          <w:divBdr>
            <w:top w:val="none" w:sz="0" w:space="0" w:color="auto"/>
            <w:left w:val="single" w:sz="24" w:space="31" w:color="E9C89B"/>
            <w:bottom w:val="none" w:sz="0" w:space="0" w:color="auto"/>
            <w:right w:val="none" w:sz="0" w:space="0" w:color="auto"/>
          </w:divBdr>
        </w:div>
        <w:div w:id="198318257">
          <w:marLeft w:val="0"/>
          <w:marRight w:val="0"/>
          <w:marTop w:val="0"/>
          <w:marBottom w:val="0"/>
          <w:divBdr>
            <w:top w:val="none" w:sz="0" w:space="0" w:color="auto"/>
            <w:left w:val="single" w:sz="24" w:space="31" w:color="DDA7AE"/>
            <w:bottom w:val="none" w:sz="0" w:space="0" w:color="auto"/>
            <w:right w:val="none" w:sz="0" w:space="0" w:color="auto"/>
          </w:divBdr>
        </w:div>
        <w:div w:id="56444091">
          <w:marLeft w:val="0"/>
          <w:marRight w:val="0"/>
          <w:marTop w:val="0"/>
          <w:marBottom w:val="0"/>
          <w:divBdr>
            <w:top w:val="none" w:sz="0" w:space="0" w:color="auto"/>
            <w:left w:val="single" w:sz="24" w:space="31" w:color="DDA7AE"/>
            <w:bottom w:val="none" w:sz="0" w:space="0" w:color="auto"/>
            <w:right w:val="none" w:sz="0" w:space="0" w:color="auto"/>
          </w:divBdr>
        </w:div>
        <w:div w:id="1126966819">
          <w:marLeft w:val="0"/>
          <w:marRight w:val="0"/>
          <w:marTop w:val="0"/>
          <w:marBottom w:val="0"/>
          <w:divBdr>
            <w:top w:val="none" w:sz="0" w:space="0" w:color="auto"/>
            <w:left w:val="single" w:sz="24" w:space="31" w:color="7FC0DB"/>
            <w:bottom w:val="none" w:sz="0" w:space="0" w:color="auto"/>
            <w:right w:val="none" w:sz="0" w:space="0" w:color="auto"/>
          </w:divBdr>
        </w:div>
        <w:div w:id="1337267199">
          <w:marLeft w:val="0"/>
          <w:marRight w:val="0"/>
          <w:marTop w:val="0"/>
          <w:marBottom w:val="0"/>
          <w:divBdr>
            <w:top w:val="none" w:sz="0" w:space="0" w:color="auto"/>
            <w:left w:val="single" w:sz="24" w:space="31" w:color="E9C89B"/>
            <w:bottom w:val="none" w:sz="0" w:space="0" w:color="auto"/>
            <w:right w:val="none" w:sz="0" w:space="0" w:color="auto"/>
          </w:divBdr>
        </w:div>
        <w:div w:id="1972519720">
          <w:marLeft w:val="0"/>
          <w:marRight w:val="0"/>
          <w:marTop w:val="0"/>
          <w:marBottom w:val="0"/>
          <w:divBdr>
            <w:top w:val="none" w:sz="0" w:space="0" w:color="auto"/>
            <w:left w:val="single" w:sz="24" w:space="31" w:color="98CFC1"/>
            <w:bottom w:val="none" w:sz="0" w:space="0" w:color="auto"/>
            <w:right w:val="none" w:sz="0" w:space="0" w:color="auto"/>
          </w:divBdr>
        </w:div>
        <w:div w:id="2035307102">
          <w:marLeft w:val="0"/>
          <w:marRight w:val="0"/>
          <w:marTop w:val="0"/>
          <w:marBottom w:val="0"/>
          <w:divBdr>
            <w:top w:val="none" w:sz="0" w:space="0" w:color="auto"/>
            <w:left w:val="single" w:sz="24" w:space="31" w:color="98CFC1"/>
            <w:bottom w:val="none" w:sz="0" w:space="0" w:color="auto"/>
            <w:right w:val="none" w:sz="0" w:space="0" w:color="auto"/>
          </w:divBdr>
        </w:div>
        <w:div w:id="1288900005">
          <w:marLeft w:val="0"/>
          <w:marRight w:val="0"/>
          <w:marTop w:val="0"/>
          <w:marBottom w:val="0"/>
          <w:divBdr>
            <w:top w:val="none" w:sz="0" w:space="0" w:color="auto"/>
            <w:left w:val="single" w:sz="24" w:space="31" w:color="98CFC1"/>
            <w:bottom w:val="none" w:sz="0" w:space="0" w:color="auto"/>
            <w:right w:val="none" w:sz="0" w:space="0" w:color="auto"/>
          </w:divBdr>
        </w:div>
        <w:div w:id="757218040">
          <w:marLeft w:val="0"/>
          <w:marRight w:val="0"/>
          <w:marTop w:val="0"/>
          <w:marBottom w:val="0"/>
          <w:divBdr>
            <w:top w:val="none" w:sz="0" w:space="0" w:color="auto"/>
            <w:left w:val="single" w:sz="24" w:space="31" w:color="DDA7AE"/>
            <w:bottom w:val="none" w:sz="0" w:space="0" w:color="auto"/>
            <w:right w:val="none" w:sz="0" w:space="0" w:color="auto"/>
          </w:divBdr>
        </w:div>
        <w:div w:id="1451054184">
          <w:marLeft w:val="0"/>
          <w:marRight w:val="0"/>
          <w:marTop w:val="0"/>
          <w:marBottom w:val="0"/>
          <w:divBdr>
            <w:top w:val="none" w:sz="0" w:space="0" w:color="auto"/>
            <w:left w:val="single" w:sz="24" w:space="31" w:color="DDA7AE"/>
            <w:bottom w:val="none" w:sz="0" w:space="0" w:color="auto"/>
            <w:right w:val="none" w:sz="0" w:space="0" w:color="auto"/>
          </w:divBdr>
        </w:div>
        <w:div w:id="1723284935">
          <w:marLeft w:val="0"/>
          <w:marRight w:val="0"/>
          <w:marTop w:val="0"/>
          <w:marBottom w:val="0"/>
          <w:divBdr>
            <w:top w:val="none" w:sz="0" w:space="0" w:color="auto"/>
            <w:left w:val="single" w:sz="24" w:space="31" w:color="E9C89B"/>
            <w:bottom w:val="none" w:sz="0" w:space="0" w:color="auto"/>
            <w:right w:val="none" w:sz="0" w:space="0" w:color="auto"/>
          </w:divBdr>
        </w:div>
        <w:div w:id="1435782134">
          <w:marLeft w:val="0"/>
          <w:marRight w:val="0"/>
          <w:marTop w:val="0"/>
          <w:marBottom w:val="0"/>
          <w:divBdr>
            <w:top w:val="none" w:sz="0" w:space="0" w:color="auto"/>
            <w:left w:val="single" w:sz="24" w:space="31" w:color="98CFC1"/>
            <w:bottom w:val="none" w:sz="0" w:space="0" w:color="auto"/>
            <w:right w:val="none" w:sz="0" w:space="0" w:color="auto"/>
          </w:divBdr>
        </w:div>
        <w:div w:id="1963877062">
          <w:marLeft w:val="0"/>
          <w:marRight w:val="0"/>
          <w:marTop w:val="0"/>
          <w:marBottom w:val="0"/>
          <w:divBdr>
            <w:top w:val="none" w:sz="0" w:space="0" w:color="auto"/>
            <w:left w:val="single" w:sz="24" w:space="31" w:color="98CFC1"/>
            <w:bottom w:val="none" w:sz="0" w:space="0" w:color="auto"/>
            <w:right w:val="none" w:sz="0" w:space="0" w:color="auto"/>
          </w:divBdr>
        </w:div>
        <w:div w:id="1426799550">
          <w:marLeft w:val="0"/>
          <w:marRight w:val="0"/>
          <w:marTop w:val="0"/>
          <w:marBottom w:val="0"/>
          <w:divBdr>
            <w:top w:val="none" w:sz="0" w:space="0" w:color="auto"/>
            <w:left w:val="single" w:sz="24" w:space="31" w:color="98CFC1"/>
            <w:bottom w:val="none" w:sz="0" w:space="0" w:color="auto"/>
            <w:right w:val="none" w:sz="0" w:space="0" w:color="auto"/>
          </w:divBdr>
        </w:div>
        <w:div w:id="414018669">
          <w:marLeft w:val="0"/>
          <w:marRight w:val="0"/>
          <w:marTop w:val="0"/>
          <w:marBottom w:val="0"/>
          <w:divBdr>
            <w:top w:val="none" w:sz="0" w:space="0" w:color="auto"/>
            <w:left w:val="single" w:sz="24" w:space="31" w:color="7FC0DB"/>
            <w:bottom w:val="none" w:sz="0" w:space="0" w:color="auto"/>
            <w:right w:val="none" w:sz="0" w:space="0" w:color="auto"/>
          </w:divBdr>
        </w:div>
        <w:div w:id="74322895">
          <w:marLeft w:val="0"/>
          <w:marRight w:val="0"/>
          <w:marTop w:val="0"/>
          <w:marBottom w:val="0"/>
          <w:divBdr>
            <w:top w:val="none" w:sz="0" w:space="0" w:color="auto"/>
            <w:left w:val="single" w:sz="24" w:space="31" w:color="E9C89B"/>
            <w:bottom w:val="none" w:sz="0" w:space="0" w:color="auto"/>
            <w:right w:val="none" w:sz="0" w:space="0" w:color="auto"/>
          </w:divBdr>
        </w:div>
        <w:div w:id="693925488">
          <w:marLeft w:val="0"/>
          <w:marRight w:val="0"/>
          <w:marTop w:val="0"/>
          <w:marBottom w:val="0"/>
          <w:divBdr>
            <w:top w:val="none" w:sz="0" w:space="0" w:color="auto"/>
            <w:left w:val="single" w:sz="24" w:space="31" w:color="E9C89B"/>
            <w:bottom w:val="none" w:sz="0" w:space="0" w:color="auto"/>
            <w:right w:val="none" w:sz="0" w:space="0" w:color="auto"/>
          </w:divBdr>
        </w:div>
        <w:div w:id="1082604230">
          <w:marLeft w:val="0"/>
          <w:marRight w:val="0"/>
          <w:marTop w:val="0"/>
          <w:marBottom w:val="0"/>
          <w:divBdr>
            <w:top w:val="none" w:sz="0" w:space="0" w:color="auto"/>
            <w:left w:val="single" w:sz="24" w:space="31" w:color="98CFC1"/>
            <w:bottom w:val="none" w:sz="0" w:space="0" w:color="auto"/>
            <w:right w:val="none" w:sz="0" w:space="0" w:color="auto"/>
          </w:divBdr>
        </w:div>
        <w:div w:id="1325400591">
          <w:marLeft w:val="0"/>
          <w:marRight w:val="0"/>
          <w:marTop w:val="0"/>
          <w:marBottom w:val="0"/>
          <w:divBdr>
            <w:top w:val="none" w:sz="0" w:space="0" w:color="auto"/>
            <w:left w:val="single" w:sz="24" w:space="31" w:color="7FC0DB"/>
            <w:bottom w:val="none" w:sz="0" w:space="0" w:color="auto"/>
            <w:right w:val="none" w:sz="0" w:space="0" w:color="auto"/>
          </w:divBdr>
        </w:div>
        <w:div w:id="79641111">
          <w:marLeft w:val="0"/>
          <w:marRight w:val="0"/>
          <w:marTop w:val="0"/>
          <w:marBottom w:val="0"/>
          <w:divBdr>
            <w:top w:val="none" w:sz="0" w:space="0" w:color="auto"/>
            <w:left w:val="single" w:sz="24" w:space="31" w:color="7FC0DB"/>
            <w:bottom w:val="none" w:sz="0" w:space="0" w:color="auto"/>
            <w:right w:val="none" w:sz="0" w:space="0" w:color="auto"/>
          </w:divBdr>
        </w:div>
        <w:div w:id="580141650">
          <w:marLeft w:val="0"/>
          <w:marRight w:val="0"/>
          <w:marTop w:val="0"/>
          <w:marBottom w:val="0"/>
          <w:divBdr>
            <w:top w:val="none" w:sz="0" w:space="0" w:color="auto"/>
            <w:left w:val="single" w:sz="24" w:space="31" w:color="7FC0DB"/>
            <w:bottom w:val="none" w:sz="0" w:space="0" w:color="auto"/>
            <w:right w:val="none" w:sz="0" w:space="0" w:color="auto"/>
          </w:divBdr>
        </w:div>
        <w:div w:id="290017761">
          <w:marLeft w:val="0"/>
          <w:marRight w:val="0"/>
          <w:marTop w:val="0"/>
          <w:marBottom w:val="0"/>
          <w:divBdr>
            <w:top w:val="none" w:sz="0" w:space="0" w:color="auto"/>
            <w:left w:val="single" w:sz="24" w:space="31" w:color="98CFC1"/>
            <w:bottom w:val="none" w:sz="0" w:space="0" w:color="auto"/>
            <w:right w:val="none" w:sz="0" w:space="0" w:color="auto"/>
          </w:divBdr>
        </w:div>
        <w:div w:id="824472927">
          <w:marLeft w:val="0"/>
          <w:marRight w:val="0"/>
          <w:marTop w:val="0"/>
          <w:marBottom w:val="0"/>
          <w:divBdr>
            <w:top w:val="none" w:sz="0" w:space="0" w:color="auto"/>
            <w:left w:val="single" w:sz="24" w:space="31" w:color="98CFC1"/>
            <w:bottom w:val="none" w:sz="0" w:space="0" w:color="auto"/>
            <w:right w:val="none" w:sz="0" w:space="0" w:color="auto"/>
          </w:divBdr>
        </w:div>
      </w:divsChild>
    </w:div>
    <w:div w:id="1735005496">
      <w:bodyDiv w:val="1"/>
      <w:marLeft w:val="0"/>
      <w:marRight w:val="0"/>
      <w:marTop w:val="0"/>
      <w:marBottom w:val="0"/>
      <w:divBdr>
        <w:top w:val="none" w:sz="0" w:space="0" w:color="auto"/>
        <w:left w:val="none" w:sz="0" w:space="0" w:color="auto"/>
        <w:bottom w:val="none" w:sz="0" w:space="0" w:color="auto"/>
        <w:right w:val="none" w:sz="0" w:space="0" w:color="auto"/>
      </w:divBdr>
      <w:divsChild>
        <w:div w:id="377097136">
          <w:marLeft w:val="0"/>
          <w:marRight w:val="0"/>
          <w:marTop w:val="0"/>
          <w:marBottom w:val="0"/>
          <w:divBdr>
            <w:top w:val="none" w:sz="0" w:space="0" w:color="auto"/>
            <w:left w:val="single" w:sz="24" w:space="31" w:color="7FC0DB"/>
            <w:bottom w:val="none" w:sz="0" w:space="0" w:color="auto"/>
            <w:right w:val="none" w:sz="0" w:space="0" w:color="auto"/>
          </w:divBdr>
        </w:div>
        <w:div w:id="1752309684">
          <w:marLeft w:val="0"/>
          <w:marRight w:val="0"/>
          <w:marTop w:val="0"/>
          <w:marBottom w:val="0"/>
          <w:divBdr>
            <w:top w:val="none" w:sz="0" w:space="0" w:color="auto"/>
            <w:left w:val="single" w:sz="24" w:space="31" w:color="7FC0DB"/>
            <w:bottom w:val="none" w:sz="0" w:space="0" w:color="auto"/>
            <w:right w:val="none" w:sz="0" w:space="0" w:color="auto"/>
          </w:divBdr>
        </w:div>
        <w:div w:id="1522623788">
          <w:marLeft w:val="0"/>
          <w:marRight w:val="0"/>
          <w:marTop w:val="0"/>
          <w:marBottom w:val="0"/>
          <w:divBdr>
            <w:top w:val="none" w:sz="0" w:space="0" w:color="auto"/>
            <w:left w:val="single" w:sz="24" w:space="31" w:color="7FC0DB"/>
            <w:bottom w:val="none" w:sz="0" w:space="0" w:color="auto"/>
            <w:right w:val="none" w:sz="0" w:space="0" w:color="auto"/>
          </w:divBdr>
        </w:div>
        <w:div w:id="2100904793">
          <w:marLeft w:val="0"/>
          <w:marRight w:val="0"/>
          <w:marTop w:val="0"/>
          <w:marBottom w:val="0"/>
          <w:divBdr>
            <w:top w:val="none" w:sz="0" w:space="0" w:color="auto"/>
            <w:left w:val="single" w:sz="24" w:space="31" w:color="7FC0DB"/>
            <w:bottom w:val="none" w:sz="0" w:space="0" w:color="auto"/>
            <w:right w:val="none" w:sz="0" w:space="0" w:color="auto"/>
          </w:divBdr>
        </w:div>
        <w:div w:id="950549039">
          <w:marLeft w:val="0"/>
          <w:marRight w:val="0"/>
          <w:marTop w:val="0"/>
          <w:marBottom w:val="0"/>
          <w:divBdr>
            <w:top w:val="none" w:sz="0" w:space="0" w:color="auto"/>
            <w:left w:val="single" w:sz="24" w:space="31" w:color="7FC0DB"/>
            <w:bottom w:val="none" w:sz="0" w:space="0" w:color="auto"/>
            <w:right w:val="none" w:sz="0" w:space="0" w:color="auto"/>
          </w:divBdr>
        </w:div>
        <w:div w:id="692413782">
          <w:marLeft w:val="0"/>
          <w:marRight w:val="0"/>
          <w:marTop w:val="0"/>
          <w:marBottom w:val="0"/>
          <w:divBdr>
            <w:top w:val="none" w:sz="0" w:space="0" w:color="auto"/>
            <w:left w:val="single" w:sz="24" w:space="31" w:color="7FC0DB"/>
            <w:bottom w:val="none" w:sz="0" w:space="0" w:color="auto"/>
            <w:right w:val="none" w:sz="0" w:space="0" w:color="auto"/>
          </w:divBdr>
        </w:div>
        <w:div w:id="1848278422">
          <w:marLeft w:val="0"/>
          <w:marRight w:val="0"/>
          <w:marTop w:val="0"/>
          <w:marBottom w:val="0"/>
          <w:divBdr>
            <w:top w:val="none" w:sz="0" w:space="0" w:color="auto"/>
            <w:left w:val="single" w:sz="24" w:space="31" w:color="7FC0DB"/>
            <w:bottom w:val="none" w:sz="0" w:space="0" w:color="auto"/>
            <w:right w:val="none" w:sz="0" w:space="0" w:color="auto"/>
          </w:divBdr>
        </w:div>
        <w:div w:id="1176337807">
          <w:marLeft w:val="0"/>
          <w:marRight w:val="0"/>
          <w:marTop w:val="0"/>
          <w:marBottom w:val="0"/>
          <w:divBdr>
            <w:top w:val="none" w:sz="0" w:space="0" w:color="auto"/>
            <w:left w:val="single" w:sz="24" w:space="31" w:color="7FC0DB"/>
            <w:bottom w:val="none" w:sz="0" w:space="0" w:color="auto"/>
            <w:right w:val="none" w:sz="0" w:space="0" w:color="auto"/>
          </w:divBdr>
        </w:div>
        <w:div w:id="1366759597">
          <w:marLeft w:val="0"/>
          <w:marRight w:val="0"/>
          <w:marTop w:val="0"/>
          <w:marBottom w:val="0"/>
          <w:divBdr>
            <w:top w:val="none" w:sz="0" w:space="0" w:color="auto"/>
            <w:left w:val="single" w:sz="24" w:space="31" w:color="7FC0DB"/>
            <w:bottom w:val="none" w:sz="0" w:space="0" w:color="auto"/>
            <w:right w:val="none" w:sz="0" w:space="0" w:color="auto"/>
          </w:divBdr>
        </w:div>
        <w:div w:id="1615134893">
          <w:marLeft w:val="0"/>
          <w:marRight w:val="0"/>
          <w:marTop w:val="0"/>
          <w:marBottom w:val="0"/>
          <w:divBdr>
            <w:top w:val="none" w:sz="0" w:space="0" w:color="auto"/>
            <w:left w:val="single" w:sz="24" w:space="31" w:color="7FC0DB"/>
            <w:bottom w:val="none" w:sz="0" w:space="0" w:color="auto"/>
            <w:right w:val="none" w:sz="0" w:space="0" w:color="auto"/>
          </w:divBdr>
        </w:div>
        <w:div w:id="1335839612">
          <w:marLeft w:val="0"/>
          <w:marRight w:val="0"/>
          <w:marTop w:val="0"/>
          <w:marBottom w:val="0"/>
          <w:divBdr>
            <w:top w:val="none" w:sz="0" w:space="0" w:color="auto"/>
            <w:left w:val="single" w:sz="24" w:space="31" w:color="7FC0DB"/>
            <w:bottom w:val="none" w:sz="0" w:space="0" w:color="auto"/>
            <w:right w:val="none" w:sz="0" w:space="0" w:color="auto"/>
          </w:divBdr>
        </w:div>
        <w:div w:id="946893337">
          <w:marLeft w:val="0"/>
          <w:marRight w:val="0"/>
          <w:marTop w:val="0"/>
          <w:marBottom w:val="0"/>
          <w:divBdr>
            <w:top w:val="none" w:sz="0" w:space="0" w:color="auto"/>
            <w:left w:val="single" w:sz="24" w:space="31" w:color="7FC0DB"/>
            <w:bottom w:val="none" w:sz="0" w:space="0" w:color="auto"/>
            <w:right w:val="none" w:sz="0" w:space="0" w:color="auto"/>
          </w:divBdr>
        </w:div>
        <w:div w:id="1102649641">
          <w:marLeft w:val="0"/>
          <w:marRight w:val="0"/>
          <w:marTop w:val="0"/>
          <w:marBottom w:val="0"/>
          <w:divBdr>
            <w:top w:val="none" w:sz="0" w:space="0" w:color="auto"/>
            <w:left w:val="single" w:sz="24" w:space="31" w:color="7FC0DB"/>
            <w:bottom w:val="none" w:sz="0" w:space="0" w:color="auto"/>
            <w:right w:val="none" w:sz="0" w:space="0" w:color="auto"/>
          </w:divBdr>
        </w:div>
        <w:div w:id="1615282109">
          <w:marLeft w:val="0"/>
          <w:marRight w:val="0"/>
          <w:marTop w:val="0"/>
          <w:marBottom w:val="0"/>
          <w:divBdr>
            <w:top w:val="none" w:sz="0" w:space="0" w:color="auto"/>
            <w:left w:val="single" w:sz="24" w:space="31" w:color="7FC0DB"/>
            <w:bottom w:val="none" w:sz="0" w:space="0" w:color="auto"/>
            <w:right w:val="none" w:sz="0" w:space="0" w:color="auto"/>
          </w:divBdr>
        </w:div>
        <w:div w:id="239409229">
          <w:marLeft w:val="0"/>
          <w:marRight w:val="0"/>
          <w:marTop w:val="0"/>
          <w:marBottom w:val="0"/>
          <w:divBdr>
            <w:top w:val="none" w:sz="0" w:space="0" w:color="auto"/>
            <w:left w:val="single" w:sz="24" w:space="31" w:color="7FC0DB"/>
            <w:bottom w:val="none" w:sz="0" w:space="0" w:color="auto"/>
            <w:right w:val="none" w:sz="0" w:space="0" w:color="auto"/>
          </w:divBdr>
        </w:div>
        <w:div w:id="83770697">
          <w:marLeft w:val="0"/>
          <w:marRight w:val="0"/>
          <w:marTop w:val="0"/>
          <w:marBottom w:val="0"/>
          <w:divBdr>
            <w:top w:val="none" w:sz="0" w:space="0" w:color="auto"/>
            <w:left w:val="single" w:sz="24" w:space="31" w:color="7FC0DB"/>
            <w:bottom w:val="none" w:sz="0" w:space="0" w:color="auto"/>
            <w:right w:val="none" w:sz="0" w:space="0" w:color="auto"/>
          </w:divBdr>
        </w:div>
        <w:div w:id="1634166005">
          <w:marLeft w:val="0"/>
          <w:marRight w:val="0"/>
          <w:marTop w:val="0"/>
          <w:marBottom w:val="0"/>
          <w:divBdr>
            <w:top w:val="none" w:sz="0" w:space="0" w:color="auto"/>
            <w:left w:val="single" w:sz="24" w:space="31" w:color="7FC0DB"/>
            <w:bottom w:val="none" w:sz="0" w:space="0" w:color="auto"/>
            <w:right w:val="none" w:sz="0" w:space="0" w:color="auto"/>
          </w:divBdr>
        </w:div>
        <w:div w:id="2032418261">
          <w:marLeft w:val="0"/>
          <w:marRight w:val="0"/>
          <w:marTop w:val="0"/>
          <w:marBottom w:val="0"/>
          <w:divBdr>
            <w:top w:val="none" w:sz="0" w:space="0" w:color="auto"/>
            <w:left w:val="single" w:sz="24" w:space="31" w:color="7FC0DB"/>
            <w:bottom w:val="none" w:sz="0" w:space="0" w:color="auto"/>
            <w:right w:val="none" w:sz="0" w:space="0" w:color="auto"/>
          </w:divBdr>
        </w:div>
        <w:div w:id="500896428">
          <w:marLeft w:val="0"/>
          <w:marRight w:val="0"/>
          <w:marTop w:val="0"/>
          <w:marBottom w:val="0"/>
          <w:divBdr>
            <w:top w:val="none" w:sz="0" w:space="0" w:color="auto"/>
            <w:left w:val="single" w:sz="24" w:space="31" w:color="7FC0DB"/>
            <w:bottom w:val="none" w:sz="0" w:space="0" w:color="auto"/>
            <w:right w:val="none" w:sz="0" w:space="0" w:color="auto"/>
          </w:divBdr>
        </w:div>
        <w:div w:id="26834772">
          <w:marLeft w:val="0"/>
          <w:marRight w:val="0"/>
          <w:marTop w:val="0"/>
          <w:marBottom w:val="0"/>
          <w:divBdr>
            <w:top w:val="none" w:sz="0" w:space="0" w:color="auto"/>
            <w:left w:val="single" w:sz="24" w:space="31" w:color="7FC0DB"/>
            <w:bottom w:val="none" w:sz="0" w:space="0" w:color="auto"/>
            <w:right w:val="none" w:sz="0" w:space="0" w:color="auto"/>
          </w:divBdr>
        </w:div>
        <w:div w:id="1391269027">
          <w:marLeft w:val="0"/>
          <w:marRight w:val="0"/>
          <w:marTop w:val="0"/>
          <w:marBottom w:val="0"/>
          <w:divBdr>
            <w:top w:val="none" w:sz="0" w:space="0" w:color="auto"/>
            <w:left w:val="single" w:sz="24" w:space="31" w:color="7FC0DB"/>
            <w:bottom w:val="none" w:sz="0" w:space="0" w:color="auto"/>
            <w:right w:val="none" w:sz="0" w:space="0" w:color="auto"/>
          </w:divBdr>
        </w:div>
        <w:div w:id="1625580092">
          <w:marLeft w:val="0"/>
          <w:marRight w:val="0"/>
          <w:marTop w:val="0"/>
          <w:marBottom w:val="0"/>
          <w:divBdr>
            <w:top w:val="none" w:sz="0" w:space="0" w:color="auto"/>
            <w:left w:val="single" w:sz="24" w:space="31" w:color="7FC0DB"/>
            <w:bottom w:val="none" w:sz="0" w:space="0" w:color="auto"/>
            <w:right w:val="none" w:sz="0" w:space="0" w:color="auto"/>
          </w:divBdr>
        </w:div>
        <w:div w:id="2135637734">
          <w:marLeft w:val="0"/>
          <w:marRight w:val="0"/>
          <w:marTop w:val="0"/>
          <w:marBottom w:val="0"/>
          <w:divBdr>
            <w:top w:val="none" w:sz="0" w:space="0" w:color="auto"/>
            <w:left w:val="single" w:sz="24" w:space="31" w:color="7FC0DB"/>
            <w:bottom w:val="none" w:sz="0" w:space="0" w:color="auto"/>
            <w:right w:val="none" w:sz="0" w:space="0" w:color="auto"/>
          </w:divBdr>
        </w:div>
        <w:div w:id="355735897">
          <w:marLeft w:val="0"/>
          <w:marRight w:val="0"/>
          <w:marTop w:val="0"/>
          <w:marBottom w:val="0"/>
          <w:divBdr>
            <w:top w:val="none" w:sz="0" w:space="0" w:color="auto"/>
            <w:left w:val="single" w:sz="24" w:space="31" w:color="7FC0DB"/>
            <w:bottom w:val="none" w:sz="0" w:space="0" w:color="auto"/>
            <w:right w:val="none" w:sz="0" w:space="0" w:color="auto"/>
          </w:divBdr>
        </w:div>
        <w:div w:id="1717512579">
          <w:marLeft w:val="0"/>
          <w:marRight w:val="0"/>
          <w:marTop w:val="0"/>
          <w:marBottom w:val="0"/>
          <w:divBdr>
            <w:top w:val="none" w:sz="0" w:space="0" w:color="auto"/>
            <w:left w:val="single" w:sz="24" w:space="31" w:color="7FC0DB"/>
            <w:bottom w:val="none" w:sz="0" w:space="0" w:color="auto"/>
            <w:right w:val="none" w:sz="0" w:space="0" w:color="auto"/>
          </w:divBdr>
        </w:div>
        <w:div w:id="1663504759">
          <w:marLeft w:val="0"/>
          <w:marRight w:val="0"/>
          <w:marTop w:val="0"/>
          <w:marBottom w:val="0"/>
          <w:divBdr>
            <w:top w:val="none" w:sz="0" w:space="0" w:color="auto"/>
            <w:left w:val="single" w:sz="24" w:space="31" w:color="7FC0DB"/>
            <w:bottom w:val="none" w:sz="0" w:space="0" w:color="auto"/>
            <w:right w:val="none" w:sz="0" w:space="0" w:color="auto"/>
          </w:divBdr>
        </w:div>
        <w:div w:id="455831084">
          <w:marLeft w:val="0"/>
          <w:marRight w:val="0"/>
          <w:marTop w:val="0"/>
          <w:marBottom w:val="0"/>
          <w:divBdr>
            <w:top w:val="none" w:sz="0" w:space="0" w:color="auto"/>
            <w:left w:val="single" w:sz="24" w:space="31" w:color="7FC0DB"/>
            <w:bottom w:val="none" w:sz="0" w:space="0" w:color="auto"/>
            <w:right w:val="none" w:sz="0" w:space="0" w:color="auto"/>
          </w:divBdr>
        </w:div>
        <w:div w:id="2020769059">
          <w:marLeft w:val="0"/>
          <w:marRight w:val="0"/>
          <w:marTop w:val="0"/>
          <w:marBottom w:val="0"/>
          <w:divBdr>
            <w:top w:val="none" w:sz="0" w:space="0" w:color="auto"/>
            <w:left w:val="single" w:sz="24" w:space="31" w:color="7FC0DB"/>
            <w:bottom w:val="none" w:sz="0" w:space="0" w:color="auto"/>
            <w:right w:val="none" w:sz="0" w:space="0" w:color="auto"/>
          </w:divBdr>
        </w:div>
        <w:div w:id="195779120">
          <w:marLeft w:val="0"/>
          <w:marRight w:val="0"/>
          <w:marTop w:val="0"/>
          <w:marBottom w:val="0"/>
          <w:divBdr>
            <w:top w:val="none" w:sz="0" w:space="0" w:color="auto"/>
            <w:left w:val="single" w:sz="24" w:space="31" w:color="7FC0DB"/>
            <w:bottom w:val="none" w:sz="0" w:space="0" w:color="auto"/>
            <w:right w:val="none" w:sz="0" w:space="0" w:color="auto"/>
          </w:divBdr>
        </w:div>
        <w:div w:id="1447120708">
          <w:marLeft w:val="0"/>
          <w:marRight w:val="0"/>
          <w:marTop w:val="0"/>
          <w:marBottom w:val="0"/>
          <w:divBdr>
            <w:top w:val="none" w:sz="0" w:space="0" w:color="auto"/>
            <w:left w:val="single" w:sz="24" w:space="31" w:color="7FC0DB"/>
            <w:bottom w:val="none" w:sz="0" w:space="0" w:color="auto"/>
            <w:right w:val="none" w:sz="0" w:space="0" w:color="auto"/>
          </w:divBdr>
        </w:div>
        <w:div w:id="1797291318">
          <w:marLeft w:val="0"/>
          <w:marRight w:val="0"/>
          <w:marTop w:val="0"/>
          <w:marBottom w:val="0"/>
          <w:divBdr>
            <w:top w:val="none" w:sz="0" w:space="0" w:color="auto"/>
            <w:left w:val="single" w:sz="24" w:space="31" w:color="7FC0DB"/>
            <w:bottom w:val="none" w:sz="0" w:space="0" w:color="auto"/>
            <w:right w:val="none" w:sz="0" w:space="0" w:color="auto"/>
          </w:divBdr>
        </w:div>
        <w:div w:id="189800211">
          <w:marLeft w:val="0"/>
          <w:marRight w:val="0"/>
          <w:marTop w:val="0"/>
          <w:marBottom w:val="0"/>
          <w:divBdr>
            <w:top w:val="none" w:sz="0" w:space="0" w:color="auto"/>
            <w:left w:val="single" w:sz="24" w:space="31" w:color="7FC0DB"/>
            <w:bottom w:val="none" w:sz="0" w:space="0" w:color="auto"/>
            <w:right w:val="none" w:sz="0" w:space="0" w:color="auto"/>
          </w:divBdr>
        </w:div>
        <w:div w:id="965428717">
          <w:marLeft w:val="0"/>
          <w:marRight w:val="0"/>
          <w:marTop w:val="0"/>
          <w:marBottom w:val="0"/>
          <w:divBdr>
            <w:top w:val="none" w:sz="0" w:space="0" w:color="auto"/>
            <w:left w:val="single" w:sz="24" w:space="31" w:color="7FC0DB"/>
            <w:bottom w:val="none" w:sz="0" w:space="0" w:color="auto"/>
            <w:right w:val="none" w:sz="0" w:space="0" w:color="auto"/>
          </w:divBdr>
        </w:div>
        <w:div w:id="1080130653">
          <w:marLeft w:val="0"/>
          <w:marRight w:val="0"/>
          <w:marTop w:val="0"/>
          <w:marBottom w:val="0"/>
          <w:divBdr>
            <w:top w:val="none" w:sz="0" w:space="0" w:color="auto"/>
            <w:left w:val="single" w:sz="24" w:space="31" w:color="FFFFFF"/>
            <w:bottom w:val="none" w:sz="0" w:space="0" w:color="auto"/>
            <w:right w:val="none" w:sz="0" w:space="0" w:color="auto"/>
          </w:divBdr>
        </w:div>
        <w:div w:id="717240125">
          <w:marLeft w:val="0"/>
          <w:marRight w:val="0"/>
          <w:marTop w:val="0"/>
          <w:marBottom w:val="0"/>
          <w:divBdr>
            <w:top w:val="none" w:sz="0" w:space="0" w:color="auto"/>
            <w:left w:val="single" w:sz="24" w:space="31" w:color="7FC0DB"/>
            <w:bottom w:val="none" w:sz="0" w:space="0" w:color="auto"/>
            <w:right w:val="none" w:sz="0" w:space="0" w:color="auto"/>
          </w:divBdr>
        </w:div>
        <w:div w:id="894512243">
          <w:marLeft w:val="0"/>
          <w:marRight w:val="0"/>
          <w:marTop w:val="0"/>
          <w:marBottom w:val="0"/>
          <w:divBdr>
            <w:top w:val="none" w:sz="0" w:space="0" w:color="auto"/>
            <w:left w:val="single" w:sz="24" w:space="31" w:color="7FC0DB"/>
            <w:bottom w:val="none" w:sz="0" w:space="0" w:color="auto"/>
            <w:right w:val="none" w:sz="0" w:space="0" w:color="auto"/>
          </w:divBdr>
        </w:div>
        <w:div w:id="57825949">
          <w:marLeft w:val="0"/>
          <w:marRight w:val="0"/>
          <w:marTop w:val="0"/>
          <w:marBottom w:val="0"/>
          <w:divBdr>
            <w:top w:val="none" w:sz="0" w:space="0" w:color="auto"/>
            <w:left w:val="single" w:sz="24" w:space="31" w:color="7FC0DB"/>
            <w:bottom w:val="none" w:sz="0" w:space="0" w:color="auto"/>
            <w:right w:val="none" w:sz="0" w:space="0" w:color="auto"/>
          </w:divBdr>
        </w:div>
      </w:divsChild>
    </w:div>
    <w:div w:id="1775518873">
      <w:bodyDiv w:val="1"/>
      <w:marLeft w:val="0"/>
      <w:marRight w:val="0"/>
      <w:marTop w:val="0"/>
      <w:marBottom w:val="0"/>
      <w:divBdr>
        <w:top w:val="none" w:sz="0" w:space="0" w:color="auto"/>
        <w:left w:val="none" w:sz="0" w:space="0" w:color="auto"/>
        <w:bottom w:val="none" w:sz="0" w:space="0" w:color="auto"/>
        <w:right w:val="none" w:sz="0" w:space="0" w:color="auto"/>
      </w:divBdr>
      <w:divsChild>
        <w:div w:id="1876960679">
          <w:marLeft w:val="0"/>
          <w:marRight w:val="0"/>
          <w:marTop w:val="0"/>
          <w:marBottom w:val="0"/>
          <w:divBdr>
            <w:top w:val="none" w:sz="0" w:space="0" w:color="auto"/>
            <w:left w:val="single" w:sz="24" w:space="31" w:color="7FC0DB"/>
            <w:bottom w:val="none" w:sz="0" w:space="0" w:color="auto"/>
            <w:right w:val="none" w:sz="0" w:space="0" w:color="auto"/>
          </w:divBdr>
        </w:div>
        <w:div w:id="1580552569">
          <w:marLeft w:val="0"/>
          <w:marRight w:val="0"/>
          <w:marTop w:val="0"/>
          <w:marBottom w:val="0"/>
          <w:divBdr>
            <w:top w:val="none" w:sz="0" w:space="0" w:color="auto"/>
            <w:left w:val="single" w:sz="24" w:space="31" w:color="7FC0DB"/>
            <w:bottom w:val="none" w:sz="0" w:space="0" w:color="auto"/>
            <w:right w:val="none" w:sz="0" w:space="0" w:color="auto"/>
          </w:divBdr>
        </w:div>
        <w:div w:id="16011322">
          <w:marLeft w:val="0"/>
          <w:marRight w:val="0"/>
          <w:marTop w:val="0"/>
          <w:marBottom w:val="0"/>
          <w:divBdr>
            <w:top w:val="none" w:sz="0" w:space="0" w:color="auto"/>
            <w:left w:val="single" w:sz="24" w:space="31" w:color="7FC0DB"/>
            <w:bottom w:val="none" w:sz="0" w:space="0" w:color="auto"/>
            <w:right w:val="none" w:sz="0" w:space="0" w:color="auto"/>
          </w:divBdr>
        </w:div>
        <w:div w:id="938178627">
          <w:marLeft w:val="0"/>
          <w:marRight w:val="0"/>
          <w:marTop w:val="0"/>
          <w:marBottom w:val="0"/>
          <w:divBdr>
            <w:top w:val="none" w:sz="0" w:space="0" w:color="auto"/>
            <w:left w:val="single" w:sz="24" w:space="31" w:color="7FC0DB"/>
            <w:bottom w:val="none" w:sz="0" w:space="0" w:color="auto"/>
            <w:right w:val="none" w:sz="0" w:space="0" w:color="auto"/>
          </w:divBdr>
        </w:div>
        <w:div w:id="1190217391">
          <w:marLeft w:val="0"/>
          <w:marRight w:val="0"/>
          <w:marTop w:val="0"/>
          <w:marBottom w:val="0"/>
          <w:divBdr>
            <w:top w:val="none" w:sz="0" w:space="0" w:color="auto"/>
            <w:left w:val="single" w:sz="24" w:space="31" w:color="7FC0DB"/>
            <w:bottom w:val="none" w:sz="0" w:space="0" w:color="auto"/>
            <w:right w:val="none" w:sz="0" w:space="0" w:color="auto"/>
          </w:divBdr>
        </w:div>
        <w:div w:id="1467890248">
          <w:marLeft w:val="0"/>
          <w:marRight w:val="0"/>
          <w:marTop w:val="0"/>
          <w:marBottom w:val="0"/>
          <w:divBdr>
            <w:top w:val="none" w:sz="0" w:space="0" w:color="auto"/>
            <w:left w:val="single" w:sz="24" w:space="31" w:color="7FC0DB"/>
            <w:bottom w:val="none" w:sz="0" w:space="0" w:color="auto"/>
            <w:right w:val="none" w:sz="0" w:space="0" w:color="auto"/>
          </w:divBdr>
        </w:div>
        <w:div w:id="2087191934">
          <w:marLeft w:val="0"/>
          <w:marRight w:val="0"/>
          <w:marTop w:val="0"/>
          <w:marBottom w:val="0"/>
          <w:divBdr>
            <w:top w:val="none" w:sz="0" w:space="0" w:color="auto"/>
            <w:left w:val="single" w:sz="24" w:space="31" w:color="7FC0DB"/>
            <w:bottom w:val="none" w:sz="0" w:space="0" w:color="auto"/>
            <w:right w:val="none" w:sz="0" w:space="0" w:color="auto"/>
          </w:divBdr>
        </w:div>
        <w:div w:id="1407990123">
          <w:marLeft w:val="0"/>
          <w:marRight w:val="0"/>
          <w:marTop w:val="0"/>
          <w:marBottom w:val="0"/>
          <w:divBdr>
            <w:top w:val="none" w:sz="0" w:space="0" w:color="auto"/>
            <w:left w:val="single" w:sz="24" w:space="31" w:color="7FC0DB"/>
            <w:bottom w:val="none" w:sz="0" w:space="0" w:color="auto"/>
            <w:right w:val="none" w:sz="0" w:space="0" w:color="auto"/>
          </w:divBdr>
        </w:div>
        <w:div w:id="270094844">
          <w:marLeft w:val="0"/>
          <w:marRight w:val="0"/>
          <w:marTop w:val="0"/>
          <w:marBottom w:val="0"/>
          <w:divBdr>
            <w:top w:val="none" w:sz="0" w:space="0" w:color="auto"/>
            <w:left w:val="single" w:sz="24" w:space="31" w:color="7FC0DB"/>
            <w:bottom w:val="none" w:sz="0" w:space="0" w:color="auto"/>
            <w:right w:val="none" w:sz="0" w:space="0" w:color="auto"/>
          </w:divBdr>
        </w:div>
        <w:div w:id="1874610048">
          <w:marLeft w:val="0"/>
          <w:marRight w:val="0"/>
          <w:marTop w:val="0"/>
          <w:marBottom w:val="0"/>
          <w:divBdr>
            <w:top w:val="none" w:sz="0" w:space="0" w:color="auto"/>
            <w:left w:val="single" w:sz="24" w:space="31" w:color="7FC0DB"/>
            <w:bottom w:val="none" w:sz="0" w:space="0" w:color="auto"/>
            <w:right w:val="none" w:sz="0" w:space="0" w:color="auto"/>
          </w:divBdr>
        </w:div>
        <w:div w:id="215706625">
          <w:marLeft w:val="0"/>
          <w:marRight w:val="0"/>
          <w:marTop w:val="0"/>
          <w:marBottom w:val="0"/>
          <w:divBdr>
            <w:top w:val="none" w:sz="0" w:space="0" w:color="auto"/>
            <w:left w:val="single" w:sz="24" w:space="31" w:color="7FC0DB"/>
            <w:bottom w:val="none" w:sz="0" w:space="0" w:color="auto"/>
            <w:right w:val="none" w:sz="0" w:space="0" w:color="auto"/>
          </w:divBdr>
        </w:div>
        <w:div w:id="1804227633">
          <w:marLeft w:val="0"/>
          <w:marRight w:val="0"/>
          <w:marTop w:val="0"/>
          <w:marBottom w:val="0"/>
          <w:divBdr>
            <w:top w:val="none" w:sz="0" w:space="0" w:color="auto"/>
            <w:left w:val="single" w:sz="24" w:space="31" w:color="7FC0DB"/>
            <w:bottom w:val="none" w:sz="0" w:space="0" w:color="auto"/>
            <w:right w:val="none" w:sz="0" w:space="0" w:color="auto"/>
          </w:divBdr>
        </w:div>
        <w:div w:id="1075905764">
          <w:marLeft w:val="0"/>
          <w:marRight w:val="0"/>
          <w:marTop w:val="0"/>
          <w:marBottom w:val="0"/>
          <w:divBdr>
            <w:top w:val="none" w:sz="0" w:space="0" w:color="auto"/>
            <w:left w:val="single" w:sz="24" w:space="31" w:color="7FC0DB"/>
            <w:bottom w:val="none" w:sz="0" w:space="0" w:color="auto"/>
            <w:right w:val="none" w:sz="0" w:space="0" w:color="auto"/>
          </w:divBdr>
        </w:div>
        <w:div w:id="1286741731">
          <w:marLeft w:val="0"/>
          <w:marRight w:val="0"/>
          <w:marTop w:val="0"/>
          <w:marBottom w:val="0"/>
          <w:divBdr>
            <w:top w:val="none" w:sz="0" w:space="0" w:color="auto"/>
            <w:left w:val="single" w:sz="24" w:space="31" w:color="7FC0DB"/>
            <w:bottom w:val="none" w:sz="0" w:space="0" w:color="auto"/>
            <w:right w:val="none" w:sz="0" w:space="0" w:color="auto"/>
          </w:divBdr>
        </w:div>
        <w:div w:id="283120353">
          <w:marLeft w:val="0"/>
          <w:marRight w:val="0"/>
          <w:marTop w:val="0"/>
          <w:marBottom w:val="0"/>
          <w:divBdr>
            <w:top w:val="none" w:sz="0" w:space="0" w:color="auto"/>
            <w:left w:val="single" w:sz="24" w:space="31" w:color="7FC0DB"/>
            <w:bottom w:val="none" w:sz="0" w:space="0" w:color="auto"/>
            <w:right w:val="none" w:sz="0" w:space="0" w:color="auto"/>
          </w:divBdr>
        </w:div>
        <w:div w:id="1457993026">
          <w:marLeft w:val="0"/>
          <w:marRight w:val="0"/>
          <w:marTop w:val="0"/>
          <w:marBottom w:val="0"/>
          <w:divBdr>
            <w:top w:val="none" w:sz="0" w:space="0" w:color="auto"/>
            <w:left w:val="single" w:sz="24" w:space="31" w:color="7FC0DB"/>
            <w:bottom w:val="none" w:sz="0" w:space="0" w:color="auto"/>
            <w:right w:val="none" w:sz="0" w:space="0" w:color="auto"/>
          </w:divBdr>
        </w:div>
        <w:div w:id="2025595501">
          <w:marLeft w:val="0"/>
          <w:marRight w:val="0"/>
          <w:marTop w:val="0"/>
          <w:marBottom w:val="0"/>
          <w:divBdr>
            <w:top w:val="none" w:sz="0" w:space="0" w:color="auto"/>
            <w:left w:val="single" w:sz="24" w:space="31" w:color="7FC0DB"/>
            <w:bottom w:val="none" w:sz="0" w:space="0" w:color="auto"/>
            <w:right w:val="none" w:sz="0" w:space="0" w:color="auto"/>
          </w:divBdr>
        </w:div>
        <w:div w:id="109059209">
          <w:marLeft w:val="0"/>
          <w:marRight w:val="0"/>
          <w:marTop w:val="0"/>
          <w:marBottom w:val="0"/>
          <w:divBdr>
            <w:top w:val="none" w:sz="0" w:space="0" w:color="auto"/>
            <w:left w:val="single" w:sz="24" w:space="31" w:color="7FC0DB"/>
            <w:bottom w:val="none" w:sz="0" w:space="0" w:color="auto"/>
            <w:right w:val="none" w:sz="0" w:space="0" w:color="auto"/>
          </w:divBdr>
        </w:div>
        <w:div w:id="1051540872">
          <w:marLeft w:val="0"/>
          <w:marRight w:val="0"/>
          <w:marTop w:val="0"/>
          <w:marBottom w:val="0"/>
          <w:divBdr>
            <w:top w:val="none" w:sz="0" w:space="0" w:color="auto"/>
            <w:left w:val="single" w:sz="24" w:space="31" w:color="7FC0DB"/>
            <w:bottom w:val="none" w:sz="0" w:space="0" w:color="auto"/>
            <w:right w:val="none" w:sz="0" w:space="0" w:color="auto"/>
          </w:divBdr>
        </w:div>
        <w:div w:id="958610087">
          <w:marLeft w:val="0"/>
          <w:marRight w:val="0"/>
          <w:marTop w:val="0"/>
          <w:marBottom w:val="0"/>
          <w:divBdr>
            <w:top w:val="none" w:sz="0" w:space="0" w:color="auto"/>
            <w:left w:val="single" w:sz="24" w:space="31" w:color="7FC0DB"/>
            <w:bottom w:val="none" w:sz="0" w:space="0" w:color="auto"/>
            <w:right w:val="none" w:sz="0" w:space="0" w:color="auto"/>
          </w:divBdr>
        </w:div>
        <w:div w:id="1290668496">
          <w:marLeft w:val="0"/>
          <w:marRight w:val="0"/>
          <w:marTop w:val="0"/>
          <w:marBottom w:val="0"/>
          <w:divBdr>
            <w:top w:val="none" w:sz="0" w:space="0" w:color="auto"/>
            <w:left w:val="single" w:sz="24" w:space="31" w:color="7FC0DB"/>
            <w:bottom w:val="none" w:sz="0" w:space="0" w:color="auto"/>
            <w:right w:val="none" w:sz="0" w:space="0" w:color="auto"/>
          </w:divBdr>
        </w:div>
        <w:div w:id="1099835322">
          <w:marLeft w:val="0"/>
          <w:marRight w:val="0"/>
          <w:marTop w:val="0"/>
          <w:marBottom w:val="0"/>
          <w:divBdr>
            <w:top w:val="none" w:sz="0" w:space="0" w:color="auto"/>
            <w:left w:val="single" w:sz="24" w:space="31" w:color="7FC0DB"/>
            <w:bottom w:val="none" w:sz="0" w:space="0" w:color="auto"/>
            <w:right w:val="none" w:sz="0" w:space="0" w:color="auto"/>
          </w:divBdr>
        </w:div>
        <w:div w:id="1804301338">
          <w:marLeft w:val="0"/>
          <w:marRight w:val="0"/>
          <w:marTop w:val="0"/>
          <w:marBottom w:val="0"/>
          <w:divBdr>
            <w:top w:val="none" w:sz="0" w:space="0" w:color="auto"/>
            <w:left w:val="single" w:sz="24" w:space="31" w:color="7FC0DB"/>
            <w:bottom w:val="none" w:sz="0" w:space="0" w:color="auto"/>
            <w:right w:val="none" w:sz="0" w:space="0" w:color="auto"/>
          </w:divBdr>
        </w:div>
        <w:div w:id="1653873342">
          <w:marLeft w:val="0"/>
          <w:marRight w:val="0"/>
          <w:marTop w:val="0"/>
          <w:marBottom w:val="0"/>
          <w:divBdr>
            <w:top w:val="none" w:sz="0" w:space="0" w:color="auto"/>
            <w:left w:val="single" w:sz="24" w:space="31" w:color="7FC0DB"/>
            <w:bottom w:val="none" w:sz="0" w:space="0" w:color="auto"/>
            <w:right w:val="none" w:sz="0" w:space="0" w:color="auto"/>
          </w:divBdr>
        </w:div>
        <w:div w:id="619605522">
          <w:marLeft w:val="0"/>
          <w:marRight w:val="0"/>
          <w:marTop w:val="0"/>
          <w:marBottom w:val="0"/>
          <w:divBdr>
            <w:top w:val="none" w:sz="0" w:space="0" w:color="auto"/>
            <w:left w:val="single" w:sz="24" w:space="31" w:color="7FC0DB"/>
            <w:bottom w:val="none" w:sz="0" w:space="0" w:color="auto"/>
            <w:right w:val="none" w:sz="0" w:space="0" w:color="auto"/>
          </w:divBdr>
        </w:div>
        <w:div w:id="1351637119">
          <w:marLeft w:val="0"/>
          <w:marRight w:val="0"/>
          <w:marTop w:val="0"/>
          <w:marBottom w:val="0"/>
          <w:divBdr>
            <w:top w:val="none" w:sz="0" w:space="0" w:color="auto"/>
            <w:left w:val="single" w:sz="24" w:space="31" w:color="7FC0DB"/>
            <w:bottom w:val="none" w:sz="0" w:space="0" w:color="auto"/>
            <w:right w:val="none" w:sz="0" w:space="0" w:color="auto"/>
          </w:divBdr>
        </w:div>
        <w:div w:id="1130588764">
          <w:marLeft w:val="0"/>
          <w:marRight w:val="0"/>
          <w:marTop w:val="0"/>
          <w:marBottom w:val="0"/>
          <w:divBdr>
            <w:top w:val="none" w:sz="0" w:space="0" w:color="auto"/>
            <w:left w:val="single" w:sz="24" w:space="31" w:color="7FC0DB"/>
            <w:bottom w:val="none" w:sz="0" w:space="0" w:color="auto"/>
            <w:right w:val="none" w:sz="0" w:space="0" w:color="auto"/>
          </w:divBdr>
        </w:div>
        <w:div w:id="919826145">
          <w:marLeft w:val="0"/>
          <w:marRight w:val="0"/>
          <w:marTop w:val="0"/>
          <w:marBottom w:val="0"/>
          <w:divBdr>
            <w:top w:val="none" w:sz="0" w:space="0" w:color="auto"/>
            <w:left w:val="single" w:sz="24" w:space="31" w:color="7FC0DB"/>
            <w:bottom w:val="none" w:sz="0" w:space="0" w:color="auto"/>
            <w:right w:val="none" w:sz="0" w:space="0" w:color="auto"/>
          </w:divBdr>
        </w:div>
        <w:div w:id="973945220">
          <w:marLeft w:val="0"/>
          <w:marRight w:val="0"/>
          <w:marTop w:val="0"/>
          <w:marBottom w:val="0"/>
          <w:divBdr>
            <w:top w:val="none" w:sz="0" w:space="0" w:color="auto"/>
            <w:left w:val="single" w:sz="24" w:space="31" w:color="7FC0DB"/>
            <w:bottom w:val="none" w:sz="0" w:space="0" w:color="auto"/>
            <w:right w:val="none" w:sz="0" w:space="0" w:color="auto"/>
          </w:divBdr>
        </w:div>
        <w:div w:id="1992708650">
          <w:marLeft w:val="0"/>
          <w:marRight w:val="0"/>
          <w:marTop w:val="0"/>
          <w:marBottom w:val="0"/>
          <w:divBdr>
            <w:top w:val="none" w:sz="0" w:space="0" w:color="auto"/>
            <w:left w:val="single" w:sz="24" w:space="31" w:color="7FC0DB"/>
            <w:bottom w:val="none" w:sz="0" w:space="0" w:color="auto"/>
            <w:right w:val="none" w:sz="0" w:space="0" w:color="auto"/>
          </w:divBdr>
        </w:div>
        <w:div w:id="1423332820">
          <w:marLeft w:val="0"/>
          <w:marRight w:val="0"/>
          <w:marTop w:val="0"/>
          <w:marBottom w:val="0"/>
          <w:divBdr>
            <w:top w:val="none" w:sz="0" w:space="0" w:color="auto"/>
            <w:left w:val="single" w:sz="24" w:space="31" w:color="7FC0DB"/>
            <w:bottom w:val="none" w:sz="0" w:space="0" w:color="auto"/>
            <w:right w:val="none" w:sz="0" w:space="0" w:color="auto"/>
          </w:divBdr>
        </w:div>
        <w:div w:id="883373362">
          <w:marLeft w:val="0"/>
          <w:marRight w:val="0"/>
          <w:marTop w:val="0"/>
          <w:marBottom w:val="0"/>
          <w:divBdr>
            <w:top w:val="none" w:sz="0" w:space="0" w:color="auto"/>
            <w:left w:val="single" w:sz="24" w:space="31" w:color="7FC0DB"/>
            <w:bottom w:val="none" w:sz="0" w:space="0" w:color="auto"/>
            <w:right w:val="none" w:sz="0" w:space="0" w:color="auto"/>
          </w:divBdr>
        </w:div>
        <w:div w:id="1839929838">
          <w:marLeft w:val="0"/>
          <w:marRight w:val="0"/>
          <w:marTop w:val="0"/>
          <w:marBottom w:val="0"/>
          <w:divBdr>
            <w:top w:val="none" w:sz="0" w:space="0" w:color="auto"/>
            <w:left w:val="single" w:sz="24" w:space="31" w:color="7FC0DB"/>
            <w:bottom w:val="none" w:sz="0" w:space="0" w:color="auto"/>
            <w:right w:val="none" w:sz="0" w:space="0" w:color="auto"/>
          </w:divBdr>
        </w:div>
        <w:div w:id="1069117240">
          <w:marLeft w:val="0"/>
          <w:marRight w:val="0"/>
          <w:marTop w:val="0"/>
          <w:marBottom w:val="0"/>
          <w:divBdr>
            <w:top w:val="none" w:sz="0" w:space="0" w:color="auto"/>
            <w:left w:val="single" w:sz="24" w:space="31" w:color="FFFFFF"/>
            <w:bottom w:val="none" w:sz="0" w:space="0" w:color="auto"/>
            <w:right w:val="none" w:sz="0" w:space="0" w:color="auto"/>
          </w:divBdr>
        </w:div>
        <w:div w:id="1363700801">
          <w:marLeft w:val="0"/>
          <w:marRight w:val="0"/>
          <w:marTop w:val="0"/>
          <w:marBottom w:val="0"/>
          <w:divBdr>
            <w:top w:val="none" w:sz="0" w:space="0" w:color="auto"/>
            <w:left w:val="single" w:sz="24" w:space="31" w:color="7FC0DB"/>
            <w:bottom w:val="none" w:sz="0" w:space="0" w:color="auto"/>
            <w:right w:val="none" w:sz="0" w:space="0" w:color="auto"/>
          </w:divBdr>
        </w:div>
        <w:div w:id="1968587000">
          <w:marLeft w:val="0"/>
          <w:marRight w:val="0"/>
          <w:marTop w:val="0"/>
          <w:marBottom w:val="0"/>
          <w:divBdr>
            <w:top w:val="none" w:sz="0" w:space="0" w:color="auto"/>
            <w:left w:val="single" w:sz="24" w:space="31" w:color="7FC0DB"/>
            <w:bottom w:val="none" w:sz="0" w:space="0" w:color="auto"/>
            <w:right w:val="none" w:sz="0" w:space="0" w:color="auto"/>
          </w:divBdr>
        </w:div>
        <w:div w:id="1195851670">
          <w:marLeft w:val="0"/>
          <w:marRight w:val="0"/>
          <w:marTop w:val="0"/>
          <w:marBottom w:val="0"/>
          <w:divBdr>
            <w:top w:val="none" w:sz="0" w:space="0" w:color="auto"/>
            <w:left w:val="single" w:sz="24" w:space="31" w:color="7FC0DB"/>
            <w:bottom w:val="none" w:sz="0" w:space="0" w:color="auto"/>
            <w:right w:val="none" w:sz="0" w:space="0" w:color="auto"/>
          </w:divBdr>
        </w:div>
      </w:divsChild>
    </w:div>
    <w:div w:id="1794667052">
      <w:bodyDiv w:val="1"/>
      <w:marLeft w:val="0"/>
      <w:marRight w:val="0"/>
      <w:marTop w:val="0"/>
      <w:marBottom w:val="0"/>
      <w:divBdr>
        <w:top w:val="none" w:sz="0" w:space="0" w:color="auto"/>
        <w:left w:val="none" w:sz="0" w:space="0" w:color="auto"/>
        <w:bottom w:val="none" w:sz="0" w:space="0" w:color="auto"/>
        <w:right w:val="none" w:sz="0" w:space="0" w:color="auto"/>
      </w:divBdr>
      <w:divsChild>
        <w:div w:id="960961252">
          <w:marLeft w:val="0"/>
          <w:marRight w:val="0"/>
          <w:marTop w:val="0"/>
          <w:marBottom w:val="0"/>
          <w:divBdr>
            <w:top w:val="none" w:sz="0" w:space="0" w:color="auto"/>
            <w:left w:val="single" w:sz="24" w:space="31" w:color="7FC0DB"/>
            <w:bottom w:val="none" w:sz="0" w:space="0" w:color="auto"/>
            <w:right w:val="none" w:sz="0" w:space="0" w:color="auto"/>
          </w:divBdr>
        </w:div>
        <w:div w:id="1817143443">
          <w:marLeft w:val="0"/>
          <w:marRight w:val="0"/>
          <w:marTop w:val="0"/>
          <w:marBottom w:val="0"/>
          <w:divBdr>
            <w:top w:val="none" w:sz="0" w:space="0" w:color="auto"/>
            <w:left w:val="single" w:sz="24" w:space="31" w:color="7FC0DB"/>
            <w:bottom w:val="none" w:sz="0" w:space="0" w:color="auto"/>
            <w:right w:val="none" w:sz="0" w:space="0" w:color="auto"/>
          </w:divBdr>
        </w:div>
        <w:div w:id="1737314122">
          <w:marLeft w:val="0"/>
          <w:marRight w:val="0"/>
          <w:marTop w:val="0"/>
          <w:marBottom w:val="0"/>
          <w:divBdr>
            <w:top w:val="none" w:sz="0" w:space="0" w:color="auto"/>
            <w:left w:val="single" w:sz="24" w:space="31" w:color="7FC0DB"/>
            <w:bottom w:val="none" w:sz="0" w:space="0" w:color="auto"/>
            <w:right w:val="none" w:sz="0" w:space="0" w:color="auto"/>
          </w:divBdr>
        </w:div>
        <w:div w:id="345441921">
          <w:marLeft w:val="0"/>
          <w:marRight w:val="0"/>
          <w:marTop w:val="0"/>
          <w:marBottom w:val="0"/>
          <w:divBdr>
            <w:top w:val="none" w:sz="0" w:space="0" w:color="auto"/>
            <w:left w:val="single" w:sz="24" w:space="31" w:color="7FC0DB"/>
            <w:bottom w:val="none" w:sz="0" w:space="0" w:color="auto"/>
            <w:right w:val="none" w:sz="0" w:space="0" w:color="auto"/>
          </w:divBdr>
        </w:div>
        <w:div w:id="2083213061">
          <w:marLeft w:val="0"/>
          <w:marRight w:val="0"/>
          <w:marTop w:val="0"/>
          <w:marBottom w:val="0"/>
          <w:divBdr>
            <w:top w:val="none" w:sz="0" w:space="0" w:color="auto"/>
            <w:left w:val="single" w:sz="24" w:space="31" w:color="7FC0DB"/>
            <w:bottom w:val="none" w:sz="0" w:space="0" w:color="auto"/>
            <w:right w:val="none" w:sz="0" w:space="0" w:color="auto"/>
          </w:divBdr>
        </w:div>
        <w:div w:id="925967173">
          <w:marLeft w:val="0"/>
          <w:marRight w:val="0"/>
          <w:marTop w:val="0"/>
          <w:marBottom w:val="0"/>
          <w:divBdr>
            <w:top w:val="none" w:sz="0" w:space="0" w:color="auto"/>
            <w:left w:val="single" w:sz="24" w:space="31" w:color="7FC0DB"/>
            <w:bottom w:val="none" w:sz="0" w:space="0" w:color="auto"/>
            <w:right w:val="none" w:sz="0" w:space="0" w:color="auto"/>
          </w:divBdr>
        </w:div>
        <w:div w:id="1525171833">
          <w:marLeft w:val="0"/>
          <w:marRight w:val="0"/>
          <w:marTop w:val="0"/>
          <w:marBottom w:val="0"/>
          <w:divBdr>
            <w:top w:val="none" w:sz="0" w:space="0" w:color="auto"/>
            <w:left w:val="single" w:sz="24" w:space="31" w:color="7FC0DB"/>
            <w:bottom w:val="none" w:sz="0" w:space="0" w:color="auto"/>
            <w:right w:val="none" w:sz="0" w:space="0" w:color="auto"/>
          </w:divBdr>
        </w:div>
        <w:div w:id="334311594">
          <w:marLeft w:val="0"/>
          <w:marRight w:val="0"/>
          <w:marTop w:val="0"/>
          <w:marBottom w:val="0"/>
          <w:divBdr>
            <w:top w:val="none" w:sz="0" w:space="0" w:color="auto"/>
            <w:left w:val="single" w:sz="24" w:space="31" w:color="7FC0DB"/>
            <w:bottom w:val="none" w:sz="0" w:space="0" w:color="auto"/>
            <w:right w:val="none" w:sz="0" w:space="0" w:color="auto"/>
          </w:divBdr>
        </w:div>
        <w:div w:id="1277833307">
          <w:marLeft w:val="0"/>
          <w:marRight w:val="0"/>
          <w:marTop w:val="0"/>
          <w:marBottom w:val="0"/>
          <w:divBdr>
            <w:top w:val="none" w:sz="0" w:space="0" w:color="auto"/>
            <w:left w:val="single" w:sz="24" w:space="31" w:color="7FC0DB"/>
            <w:bottom w:val="none" w:sz="0" w:space="0" w:color="auto"/>
            <w:right w:val="none" w:sz="0" w:space="0" w:color="auto"/>
          </w:divBdr>
        </w:div>
        <w:div w:id="162163236">
          <w:marLeft w:val="0"/>
          <w:marRight w:val="0"/>
          <w:marTop w:val="0"/>
          <w:marBottom w:val="0"/>
          <w:divBdr>
            <w:top w:val="none" w:sz="0" w:space="0" w:color="auto"/>
            <w:left w:val="single" w:sz="24" w:space="31" w:color="7FC0DB"/>
            <w:bottom w:val="none" w:sz="0" w:space="0" w:color="auto"/>
            <w:right w:val="none" w:sz="0" w:space="0" w:color="auto"/>
          </w:divBdr>
        </w:div>
        <w:div w:id="80609314">
          <w:marLeft w:val="0"/>
          <w:marRight w:val="0"/>
          <w:marTop w:val="0"/>
          <w:marBottom w:val="0"/>
          <w:divBdr>
            <w:top w:val="none" w:sz="0" w:space="0" w:color="auto"/>
            <w:left w:val="single" w:sz="24" w:space="31" w:color="7FC0DB"/>
            <w:bottom w:val="none" w:sz="0" w:space="0" w:color="auto"/>
            <w:right w:val="none" w:sz="0" w:space="0" w:color="auto"/>
          </w:divBdr>
        </w:div>
        <w:div w:id="42563212">
          <w:marLeft w:val="0"/>
          <w:marRight w:val="0"/>
          <w:marTop w:val="0"/>
          <w:marBottom w:val="0"/>
          <w:divBdr>
            <w:top w:val="none" w:sz="0" w:space="0" w:color="auto"/>
            <w:left w:val="single" w:sz="24" w:space="31" w:color="7FC0DB"/>
            <w:bottom w:val="none" w:sz="0" w:space="0" w:color="auto"/>
            <w:right w:val="none" w:sz="0" w:space="0" w:color="auto"/>
          </w:divBdr>
        </w:div>
        <w:div w:id="1057361364">
          <w:marLeft w:val="0"/>
          <w:marRight w:val="0"/>
          <w:marTop w:val="0"/>
          <w:marBottom w:val="0"/>
          <w:divBdr>
            <w:top w:val="none" w:sz="0" w:space="0" w:color="auto"/>
            <w:left w:val="single" w:sz="24" w:space="31" w:color="7FC0DB"/>
            <w:bottom w:val="none" w:sz="0" w:space="0" w:color="auto"/>
            <w:right w:val="none" w:sz="0" w:space="0" w:color="auto"/>
          </w:divBdr>
        </w:div>
        <w:div w:id="1553232415">
          <w:marLeft w:val="0"/>
          <w:marRight w:val="0"/>
          <w:marTop w:val="0"/>
          <w:marBottom w:val="0"/>
          <w:divBdr>
            <w:top w:val="none" w:sz="0" w:space="0" w:color="auto"/>
            <w:left w:val="single" w:sz="24" w:space="31" w:color="7FC0DB"/>
            <w:bottom w:val="none" w:sz="0" w:space="0" w:color="auto"/>
            <w:right w:val="none" w:sz="0" w:space="0" w:color="auto"/>
          </w:divBdr>
        </w:div>
        <w:div w:id="231043406">
          <w:marLeft w:val="0"/>
          <w:marRight w:val="0"/>
          <w:marTop w:val="0"/>
          <w:marBottom w:val="0"/>
          <w:divBdr>
            <w:top w:val="none" w:sz="0" w:space="0" w:color="auto"/>
            <w:left w:val="single" w:sz="24" w:space="31" w:color="7FC0DB"/>
            <w:bottom w:val="none" w:sz="0" w:space="0" w:color="auto"/>
            <w:right w:val="none" w:sz="0" w:space="0" w:color="auto"/>
          </w:divBdr>
        </w:div>
        <w:div w:id="1715889095">
          <w:marLeft w:val="0"/>
          <w:marRight w:val="0"/>
          <w:marTop w:val="0"/>
          <w:marBottom w:val="0"/>
          <w:divBdr>
            <w:top w:val="none" w:sz="0" w:space="0" w:color="auto"/>
            <w:left w:val="single" w:sz="24" w:space="31" w:color="7FC0DB"/>
            <w:bottom w:val="none" w:sz="0" w:space="0" w:color="auto"/>
            <w:right w:val="none" w:sz="0" w:space="0" w:color="auto"/>
          </w:divBdr>
        </w:div>
        <w:div w:id="1398896353">
          <w:marLeft w:val="0"/>
          <w:marRight w:val="0"/>
          <w:marTop w:val="0"/>
          <w:marBottom w:val="0"/>
          <w:divBdr>
            <w:top w:val="none" w:sz="0" w:space="0" w:color="auto"/>
            <w:left w:val="single" w:sz="24" w:space="31" w:color="7FC0DB"/>
            <w:bottom w:val="none" w:sz="0" w:space="0" w:color="auto"/>
            <w:right w:val="none" w:sz="0" w:space="0" w:color="auto"/>
          </w:divBdr>
        </w:div>
        <w:div w:id="729964504">
          <w:marLeft w:val="0"/>
          <w:marRight w:val="0"/>
          <w:marTop w:val="0"/>
          <w:marBottom w:val="0"/>
          <w:divBdr>
            <w:top w:val="none" w:sz="0" w:space="0" w:color="auto"/>
            <w:left w:val="single" w:sz="24" w:space="31" w:color="7FC0DB"/>
            <w:bottom w:val="none" w:sz="0" w:space="0" w:color="auto"/>
            <w:right w:val="none" w:sz="0" w:space="0" w:color="auto"/>
          </w:divBdr>
        </w:div>
        <w:div w:id="891506714">
          <w:marLeft w:val="0"/>
          <w:marRight w:val="0"/>
          <w:marTop w:val="0"/>
          <w:marBottom w:val="0"/>
          <w:divBdr>
            <w:top w:val="none" w:sz="0" w:space="0" w:color="auto"/>
            <w:left w:val="single" w:sz="24" w:space="31" w:color="7FC0DB"/>
            <w:bottom w:val="none" w:sz="0" w:space="0" w:color="auto"/>
            <w:right w:val="none" w:sz="0" w:space="0" w:color="auto"/>
          </w:divBdr>
        </w:div>
        <w:div w:id="297804752">
          <w:marLeft w:val="0"/>
          <w:marRight w:val="0"/>
          <w:marTop w:val="0"/>
          <w:marBottom w:val="0"/>
          <w:divBdr>
            <w:top w:val="none" w:sz="0" w:space="0" w:color="auto"/>
            <w:left w:val="single" w:sz="24" w:space="31" w:color="7FC0DB"/>
            <w:bottom w:val="none" w:sz="0" w:space="0" w:color="auto"/>
            <w:right w:val="none" w:sz="0" w:space="0" w:color="auto"/>
          </w:divBdr>
        </w:div>
        <w:div w:id="433212034">
          <w:marLeft w:val="0"/>
          <w:marRight w:val="0"/>
          <w:marTop w:val="0"/>
          <w:marBottom w:val="0"/>
          <w:divBdr>
            <w:top w:val="none" w:sz="0" w:space="0" w:color="auto"/>
            <w:left w:val="single" w:sz="24" w:space="31" w:color="7FC0DB"/>
            <w:bottom w:val="none" w:sz="0" w:space="0" w:color="auto"/>
            <w:right w:val="none" w:sz="0" w:space="0" w:color="auto"/>
          </w:divBdr>
        </w:div>
        <w:div w:id="1308507964">
          <w:marLeft w:val="0"/>
          <w:marRight w:val="0"/>
          <w:marTop w:val="0"/>
          <w:marBottom w:val="0"/>
          <w:divBdr>
            <w:top w:val="none" w:sz="0" w:space="0" w:color="auto"/>
            <w:left w:val="single" w:sz="24" w:space="31" w:color="7FC0DB"/>
            <w:bottom w:val="none" w:sz="0" w:space="0" w:color="auto"/>
            <w:right w:val="none" w:sz="0" w:space="0" w:color="auto"/>
          </w:divBdr>
        </w:div>
        <w:div w:id="877428377">
          <w:marLeft w:val="0"/>
          <w:marRight w:val="0"/>
          <w:marTop w:val="0"/>
          <w:marBottom w:val="0"/>
          <w:divBdr>
            <w:top w:val="none" w:sz="0" w:space="0" w:color="auto"/>
            <w:left w:val="single" w:sz="24" w:space="31" w:color="7FC0DB"/>
            <w:bottom w:val="none" w:sz="0" w:space="0" w:color="auto"/>
            <w:right w:val="none" w:sz="0" w:space="0" w:color="auto"/>
          </w:divBdr>
        </w:div>
        <w:div w:id="1394809287">
          <w:marLeft w:val="0"/>
          <w:marRight w:val="0"/>
          <w:marTop w:val="0"/>
          <w:marBottom w:val="0"/>
          <w:divBdr>
            <w:top w:val="none" w:sz="0" w:space="0" w:color="auto"/>
            <w:left w:val="single" w:sz="24" w:space="31" w:color="7FC0DB"/>
            <w:bottom w:val="none" w:sz="0" w:space="0" w:color="auto"/>
            <w:right w:val="none" w:sz="0" w:space="0" w:color="auto"/>
          </w:divBdr>
        </w:div>
        <w:div w:id="1759867496">
          <w:marLeft w:val="0"/>
          <w:marRight w:val="0"/>
          <w:marTop w:val="0"/>
          <w:marBottom w:val="0"/>
          <w:divBdr>
            <w:top w:val="none" w:sz="0" w:space="0" w:color="auto"/>
            <w:left w:val="single" w:sz="24" w:space="31" w:color="7FC0DB"/>
            <w:bottom w:val="none" w:sz="0" w:space="0" w:color="auto"/>
            <w:right w:val="none" w:sz="0" w:space="0" w:color="auto"/>
          </w:divBdr>
        </w:div>
        <w:div w:id="1038159685">
          <w:marLeft w:val="0"/>
          <w:marRight w:val="0"/>
          <w:marTop w:val="0"/>
          <w:marBottom w:val="0"/>
          <w:divBdr>
            <w:top w:val="none" w:sz="0" w:space="0" w:color="auto"/>
            <w:left w:val="single" w:sz="24" w:space="31" w:color="7FC0DB"/>
            <w:bottom w:val="none" w:sz="0" w:space="0" w:color="auto"/>
            <w:right w:val="none" w:sz="0" w:space="0" w:color="auto"/>
          </w:divBdr>
        </w:div>
        <w:div w:id="1684823121">
          <w:marLeft w:val="0"/>
          <w:marRight w:val="0"/>
          <w:marTop w:val="0"/>
          <w:marBottom w:val="0"/>
          <w:divBdr>
            <w:top w:val="none" w:sz="0" w:space="0" w:color="auto"/>
            <w:left w:val="single" w:sz="24" w:space="31" w:color="7FC0DB"/>
            <w:bottom w:val="none" w:sz="0" w:space="0" w:color="auto"/>
            <w:right w:val="none" w:sz="0" w:space="0" w:color="auto"/>
          </w:divBdr>
        </w:div>
        <w:div w:id="700394603">
          <w:marLeft w:val="0"/>
          <w:marRight w:val="0"/>
          <w:marTop w:val="0"/>
          <w:marBottom w:val="0"/>
          <w:divBdr>
            <w:top w:val="none" w:sz="0" w:space="0" w:color="auto"/>
            <w:left w:val="single" w:sz="24" w:space="31" w:color="7FC0DB"/>
            <w:bottom w:val="none" w:sz="0" w:space="0" w:color="auto"/>
            <w:right w:val="none" w:sz="0" w:space="0" w:color="auto"/>
          </w:divBdr>
        </w:div>
        <w:div w:id="305427858">
          <w:marLeft w:val="0"/>
          <w:marRight w:val="0"/>
          <w:marTop w:val="0"/>
          <w:marBottom w:val="0"/>
          <w:divBdr>
            <w:top w:val="none" w:sz="0" w:space="0" w:color="auto"/>
            <w:left w:val="single" w:sz="24" w:space="31" w:color="7FC0DB"/>
            <w:bottom w:val="none" w:sz="0" w:space="0" w:color="auto"/>
            <w:right w:val="none" w:sz="0" w:space="0" w:color="auto"/>
          </w:divBdr>
        </w:div>
        <w:div w:id="1796173017">
          <w:marLeft w:val="0"/>
          <w:marRight w:val="0"/>
          <w:marTop w:val="0"/>
          <w:marBottom w:val="0"/>
          <w:divBdr>
            <w:top w:val="none" w:sz="0" w:space="0" w:color="auto"/>
            <w:left w:val="single" w:sz="24" w:space="31" w:color="7FC0DB"/>
            <w:bottom w:val="none" w:sz="0" w:space="0" w:color="auto"/>
            <w:right w:val="none" w:sz="0" w:space="0" w:color="auto"/>
          </w:divBdr>
        </w:div>
        <w:div w:id="1199971281">
          <w:marLeft w:val="0"/>
          <w:marRight w:val="0"/>
          <w:marTop w:val="0"/>
          <w:marBottom w:val="0"/>
          <w:divBdr>
            <w:top w:val="none" w:sz="0" w:space="0" w:color="auto"/>
            <w:left w:val="single" w:sz="24" w:space="31" w:color="7FC0DB"/>
            <w:bottom w:val="none" w:sz="0" w:space="0" w:color="auto"/>
            <w:right w:val="none" w:sz="0" w:space="0" w:color="auto"/>
          </w:divBdr>
        </w:div>
        <w:div w:id="242616119">
          <w:marLeft w:val="0"/>
          <w:marRight w:val="0"/>
          <w:marTop w:val="0"/>
          <w:marBottom w:val="0"/>
          <w:divBdr>
            <w:top w:val="none" w:sz="0" w:space="0" w:color="auto"/>
            <w:left w:val="single" w:sz="24" w:space="31" w:color="7FC0DB"/>
            <w:bottom w:val="none" w:sz="0" w:space="0" w:color="auto"/>
            <w:right w:val="none" w:sz="0" w:space="0" w:color="auto"/>
          </w:divBdr>
        </w:div>
        <w:div w:id="375278871">
          <w:marLeft w:val="0"/>
          <w:marRight w:val="0"/>
          <w:marTop w:val="0"/>
          <w:marBottom w:val="0"/>
          <w:divBdr>
            <w:top w:val="none" w:sz="0" w:space="0" w:color="auto"/>
            <w:left w:val="single" w:sz="24" w:space="31" w:color="7FC0DB"/>
            <w:bottom w:val="none" w:sz="0" w:space="0" w:color="auto"/>
            <w:right w:val="none" w:sz="0" w:space="0" w:color="auto"/>
          </w:divBdr>
        </w:div>
        <w:div w:id="2056082552">
          <w:marLeft w:val="0"/>
          <w:marRight w:val="0"/>
          <w:marTop w:val="0"/>
          <w:marBottom w:val="0"/>
          <w:divBdr>
            <w:top w:val="none" w:sz="0" w:space="0" w:color="auto"/>
            <w:left w:val="single" w:sz="24" w:space="31" w:color="FFFFFF"/>
            <w:bottom w:val="none" w:sz="0" w:space="0" w:color="auto"/>
            <w:right w:val="none" w:sz="0" w:space="0" w:color="auto"/>
          </w:divBdr>
        </w:div>
        <w:div w:id="753009858">
          <w:marLeft w:val="0"/>
          <w:marRight w:val="0"/>
          <w:marTop w:val="0"/>
          <w:marBottom w:val="0"/>
          <w:divBdr>
            <w:top w:val="none" w:sz="0" w:space="0" w:color="auto"/>
            <w:left w:val="single" w:sz="24" w:space="31" w:color="7FC0DB"/>
            <w:bottom w:val="none" w:sz="0" w:space="0" w:color="auto"/>
            <w:right w:val="none" w:sz="0" w:space="0" w:color="auto"/>
          </w:divBdr>
        </w:div>
        <w:div w:id="170949227">
          <w:marLeft w:val="0"/>
          <w:marRight w:val="0"/>
          <w:marTop w:val="0"/>
          <w:marBottom w:val="0"/>
          <w:divBdr>
            <w:top w:val="none" w:sz="0" w:space="0" w:color="auto"/>
            <w:left w:val="single" w:sz="24" w:space="31" w:color="7FC0DB"/>
            <w:bottom w:val="none" w:sz="0" w:space="0" w:color="auto"/>
            <w:right w:val="none" w:sz="0" w:space="0" w:color="auto"/>
          </w:divBdr>
        </w:div>
        <w:div w:id="1348478831">
          <w:marLeft w:val="0"/>
          <w:marRight w:val="0"/>
          <w:marTop w:val="0"/>
          <w:marBottom w:val="0"/>
          <w:divBdr>
            <w:top w:val="none" w:sz="0" w:space="0" w:color="auto"/>
            <w:left w:val="single" w:sz="24" w:space="31" w:color="7FC0DB"/>
            <w:bottom w:val="none" w:sz="0" w:space="0" w:color="auto"/>
            <w:right w:val="none" w:sz="0" w:space="0" w:color="auto"/>
          </w:divBdr>
        </w:div>
      </w:divsChild>
    </w:div>
    <w:div w:id="1821967563">
      <w:bodyDiv w:val="1"/>
      <w:marLeft w:val="0"/>
      <w:marRight w:val="0"/>
      <w:marTop w:val="0"/>
      <w:marBottom w:val="0"/>
      <w:divBdr>
        <w:top w:val="none" w:sz="0" w:space="0" w:color="auto"/>
        <w:left w:val="none" w:sz="0" w:space="0" w:color="auto"/>
        <w:bottom w:val="none" w:sz="0" w:space="0" w:color="auto"/>
        <w:right w:val="none" w:sz="0" w:space="0" w:color="auto"/>
      </w:divBdr>
      <w:divsChild>
        <w:div w:id="1891988860">
          <w:marLeft w:val="0"/>
          <w:marRight w:val="0"/>
          <w:marTop w:val="0"/>
          <w:marBottom w:val="0"/>
          <w:divBdr>
            <w:top w:val="none" w:sz="0" w:space="0" w:color="auto"/>
            <w:left w:val="single" w:sz="24" w:space="31" w:color="7FC0DB"/>
            <w:bottom w:val="none" w:sz="0" w:space="0" w:color="auto"/>
            <w:right w:val="none" w:sz="0" w:space="0" w:color="auto"/>
          </w:divBdr>
        </w:div>
        <w:div w:id="150172615">
          <w:marLeft w:val="0"/>
          <w:marRight w:val="0"/>
          <w:marTop w:val="0"/>
          <w:marBottom w:val="0"/>
          <w:divBdr>
            <w:top w:val="none" w:sz="0" w:space="0" w:color="auto"/>
            <w:left w:val="single" w:sz="24" w:space="31" w:color="7FC0DB"/>
            <w:bottom w:val="none" w:sz="0" w:space="0" w:color="auto"/>
            <w:right w:val="none" w:sz="0" w:space="0" w:color="auto"/>
          </w:divBdr>
        </w:div>
        <w:div w:id="912929968">
          <w:marLeft w:val="0"/>
          <w:marRight w:val="0"/>
          <w:marTop w:val="0"/>
          <w:marBottom w:val="0"/>
          <w:divBdr>
            <w:top w:val="none" w:sz="0" w:space="0" w:color="auto"/>
            <w:left w:val="single" w:sz="24" w:space="31" w:color="7FC0DB"/>
            <w:bottom w:val="none" w:sz="0" w:space="0" w:color="auto"/>
            <w:right w:val="none" w:sz="0" w:space="0" w:color="auto"/>
          </w:divBdr>
        </w:div>
      </w:divsChild>
    </w:div>
    <w:div w:id="1894926810">
      <w:bodyDiv w:val="1"/>
      <w:marLeft w:val="0"/>
      <w:marRight w:val="0"/>
      <w:marTop w:val="0"/>
      <w:marBottom w:val="0"/>
      <w:divBdr>
        <w:top w:val="none" w:sz="0" w:space="0" w:color="auto"/>
        <w:left w:val="none" w:sz="0" w:space="0" w:color="auto"/>
        <w:bottom w:val="none" w:sz="0" w:space="0" w:color="auto"/>
        <w:right w:val="none" w:sz="0" w:space="0" w:color="auto"/>
      </w:divBdr>
      <w:divsChild>
        <w:div w:id="1339233753">
          <w:marLeft w:val="0"/>
          <w:marRight w:val="0"/>
          <w:marTop w:val="0"/>
          <w:marBottom w:val="0"/>
          <w:divBdr>
            <w:top w:val="none" w:sz="0" w:space="0" w:color="auto"/>
            <w:left w:val="single" w:sz="24" w:space="31" w:color="7FC0DB"/>
            <w:bottom w:val="none" w:sz="0" w:space="0" w:color="auto"/>
            <w:right w:val="none" w:sz="0" w:space="0" w:color="auto"/>
          </w:divBdr>
        </w:div>
        <w:div w:id="1345547575">
          <w:marLeft w:val="0"/>
          <w:marRight w:val="0"/>
          <w:marTop w:val="0"/>
          <w:marBottom w:val="0"/>
          <w:divBdr>
            <w:top w:val="none" w:sz="0" w:space="0" w:color="auto"/>
            <w:left w:val="single" w:sz="24" w:space="31" w:color="7FC0DB"/>
            <w:bottom w:val="none" w:sz="0" w:space="0" w:color="auto"/>
            <w:right w:val="none" w:sz="0" w:space="0" w:color="auto"/>
          </w:divBdr>
        </w:div>
      </w:divsChild>
    </w:div>
    <w:div w:id="1901403013">
      <w:bodyDiv w:val="1"/>
      <w:marLeft w:val="0"/>
      <w:marRight w:val="0"/>
      <w:marTop w:val="0"/>
      <w:marBottom w:val="0"/>
      <w:divBdr>
        <w:top w:val="none" w:sz="0" w:space="0" w:color="auto"/>
        <w:left w:val="none" w:sz="0" w:space="0" w:color="auto"/>
        <w:bottom w:val="none" w:sz="0" w:space="0" w:color="auto"/>
        <w:right w:val="none" w:sz="0" w:space="0" w:color="auto"/>
      </w:divBdr>
      <w:divsChild>
        <w:div w:id="701439612">
          <w:marLeft w:val="0"/>
          <w:marRight w:val="0"/>
          <w:marTop w:val="0"/>
          <w:marBottom w:val="0"/>
          <w:divBdr>
            <w:top w:val="none" w:sz="0" w:space="0" w:color="auto"/>
            <w:left w:val="single" w:sz="24" w:space="31" w:color="7FC0DB"/>
            <w:bottom w:val="none" w:sz="0" w:space="0" w:color="auto"/>
            <w:right w:val="none" w:sz="0" w:space="0" w:color="auto"/>
          </w:divBdr>
        </w:div>
        <w:div w:id="903218953">
          <w:marLeft w:val="0"/>
          <w:marRight w:val="0"/>
          <w:marTop w:val="0"/>
          <w:marBottom w:val="0"/>
          <w:divBdr>
            <w:top w:val="none" w:sz="0" w:space="0" w:color="auto"/>
            <w:left w:val="single" w:sz="24" w:space="31" w:color="7FC0DB"/>
            <w:bottom w:val="none" w:sz="0" w:space="0" w:color="auto"/>
            <w:right w:val="none" w:sz="0" w:space="0" w:color="auto"/>
          </w:divBdr>
        </w:div>
      </w:divsChild>
    </w:div>
    <w:div w:id="1985307904">
      <w:bodyDiv w:val="1"/>
      <w:marLeft w:val="0"/>
      <w:marRight w:val="0"/>
      <w:marTop w:val="0"/>
      <w:marBottom w:val="0"/>
      <w:divBdr>
        <w:top w:val="none" w:sz="0" w:space="0" w:color="auto"/>
        <w:left w:val="none" w:sz="0" w:space="0" w:color="auto"/>
        <w:bottom w:val="none" w:sz="0" w:space="0" w:color="auto"/>
        <w:right w:val="none" w:sz="0" w:space="0" w:color="auto"/>
      </w:divBdr>
      <w:divsChild>
        <w:div w:id="1423180356">
          <w:marLeft w:val="0"/>
          <w:marRight w:val="0"/>
          <w:marTop w:val="0"/>
          <w:marBottom w:val="0"/>
          <w:divBdr>
            <w:top w:val="none" w:sz="0" w:space="0" w:color="auto"/>
            <w:left w:val="single" w:sz="24" w:space="31" w:color="7FC0DB"/>
            <w:bottom w:val="none" w:sz="0" w:space="0" w:color="auto"/>
            <w:right w:val="none" w:sz="0" w:space="0" w:color="auto"/>
          </w:divBdr>
        </w:div>
        <w:div w:id="1347321064">
          <w:marLeft w:val="0"/>
          <w:marRight w:val="0"/>
          <w:marTop w:val="0"/>
          <w:marBottom w:val="0"/>
          <w:divBdr>
            <w:top w:val="none" w:sz="0" w:space="0" w:color="auto"/>
            <w:left w:val="single" w:sz="24" w:space="31" w:color="7FC0DB"/>
            <w:bottom w:val="none" w:sz="0" w:space="0" w:color="auto"/>
            <w:right w:val="none" w:sz="0" w:space="0" w:color="auto"/>
          </w:divBdr>
        </w:div>
      </w:divsChild>
    </w:div>
    <w:div w:id="2026904072">
      <w:bodyDiv w:val="1"/>
      <w:marLeft w:val="0"/>
      <w:marRight w:val="0"/>
      <w:marTop w:val="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single" w:sz="24" w:space="31" w:color="7FC0DB"/>
            <w:bottom w:val="none" w:sz="0" w:space="0" w:color="auto"/>
            <w:right w:val="none" w:sz="0" w:space="0" w:color="auto"/>
          </w:divBdr>
        </w:div>
        <w:div w:id="542793735">
          <w:marLeft w:val="0"/>
          <w:marRight w:val="0"/>
          <w:marTop w:val="0"/>
          <w:marBottom w:val="0"/>
          <w:divBdr>
            <w:top w:val="none" w:sz="0" w:space="0" w:color="auto"/>
            <w:left w:val="single" w:sz="24" w:space="31" w:color="7FC0DB"/>
            <w:bottom w:val="none" w:sz="0" w:space="0" w:color="auto"/>
            <w:right w:val="none" w:sz="0" w:space="0" w:color="auto"/>
          </w:divBdr>
        </w:div>
        <w:div w:id="316686122">
          <w:marLeft w:val="0"/>
          <w:marRight w:val="0"/>
          <w:marTop w:val="0"/>
          <w:marBottom w:val="0"/>
          <w:divBdr>
            <w:top w:val="none" w:sz="0" w:space="0" w:color="auto"/>
            <w:left w:val="single" w:sz="24" w:space="31" w:color="98CFC1"/>
            <w:bottom w:val="none" w:sz="0" w:space="0" w:color="auto"/>
            <w:right w:val="none" w:sz="0" w:space="0" w:color="auto"/>
          </w:divBdr>
        </w:div>
        <w:div w:id="1253587279">
          <w:marLeft w:val="0"/>
          <w:marRight w:val="0"/>
          <w:marTop w:val="0"/>
          <w:marBottom w:val="0"/>
          <w:divBdr>
            <w:top w:val="none" w:sz="0" w:space="0" w:color="auto"/>
            <w:left w:val="single" w:sz="24" w:space="31" w:color="7FC0DB"/>
            <w:bottom w:val="none" w:sz="0" w:space="0" w:color="auto"/>
            <w:right w:val="none" w:sz="0" w:space="0" w:color="auto"/>
          </w:divBdr>
        </w:div>
        <w:div w:id="867525801">
          <w:marLeft w:val="0"/>
          <w:marRight w:val="0"/>
          <w:marTop w:val="0"/>
          <w:marBottom w:val="0"/>
          <w:divBdr>
            <w:top w:val="none" w:sz="0" w:space="0" w:color="auto"/>
            <w:left w:val="single" w:sz="24" w:space="31" w:color="7FC0DB"/>
            <w:bottom w:val="none" w:sz="0" w:space="0" w:color="auto"/>
            <w:right w:val="none" w:sz="0" w:space="0" w:color="auto"/>
          </w:divBdr>
        </w:div>
        <w:div w:id="75594387">
          <w:marLeft w:val="0"/>
          <w:marRight w:val="0"/>
          <w:marTop w:val="0"/>
          <w:marBottom w:val="0"/>
          <w:divBdr>
            <w:top w:val="none" w:sz="0" w:space="0" w:color="auto"/>
            <w:left w:val="single" w:sz="24" w:space="31" w:color="7FC0DB"/>
            <w:bottom w:val="none" w:sz="0" w:space="0" w:color="auto"/>
            <w:right w:val="none" w:sz="0" w:space="0" w:color="auto"/>
          </w:divBdr>
        </w:div>
        <w:div w:id="10768173">
          <w:marLeft w:val="0"/>
          <w:marRight w:val="0"/>
          <w:marTop w:val="0"/>
          <w:marBottom w:val="0"/>
          <w:divBdr>
            <w:top w:val="none" w:sz="0" w:space="0" w:color="auto"/>
            <w:left w:val="single" w:sz="24" w:space="31" w:color="7FC0DB"/>
            <w:bottom w:val="none" w:sz="0" w:space="0" w:color="auto"/>
            <w:right w:val="none" w:sz="0" w:space="0" w:color="auto"/>
          </w:divBdr>
        </w:div>
        <w:div w:id="270361161">
          <w:marLeft w:val="0"/>
          <w:marRight w:val="0"/>
          <w:marTop w:val="0"/>
          <w:marBottom w:val="0"/>
          <w:divBdr>
            <w:top w:val="none" w:sz="0" w:space="0" w:color="auto"/>
            <w:left w:val="single" w:sz="24" w:space="31" w:color="DDA7AE"/>
            <w:bottom w:val="none" w:sz="0" w:space="0" w:color="auto"/>
            <w:right w:val="none" w:sz="0" w:space="0" w:color="auto"/>
          </w:divBdr>
        </w:div>
        <w:div w:id="260996215">
          <w:marLeft w:val="0"/>
          <w:marRight w:val="0"/>
          <w:marTop w:val="0"/>
          <w:marBottom w:val="0"/>
          <w:divBdr>
            <w:top w:val="none" w:sz="0" w:space="0" w:color="auto"/>
            <w:left w:val="single" w:sz="24" w:space="31" w:color="7FC0DB"/>
            <w:bottom w:val="none" w:sz="0" w:space="0" w:color="auto"/>
            <w:right w:val="none" w:sz="0" w:space="0" w:color="auto"/>
          </w:divBdr>
        </w:div>
        <w:div w:id="1198271926">
          <w:marLeft w:val="0"/>
          <w:marRight w:val="0"/>
          <w:marTop w:val="0"/>
          <w:marBottom w:val="0"/>
          <w:divBdr>
            <w:top w:val="none" w:sz="0" w:space="0" w:color="auto"/>
            <w:left w:val="single" w:sz="24" w:space="31" w:color="7FC0DB"/>
            <w:bottom w:val="none" w:sz="0" w:space="0" w:color="auto"/>
            <w:right w:val="none" w:sz="0" w:space="0" w:color="auto"/>
          </w:divBdr>
        </w:div>
        <w:div w:id="1775325765">
          <w:marLeft w:val="0"/>
          <w:marRight w:val="0"/>
          <w:marTop w:val="0"/>
          <w:marBottom w:val="0"/>
          <w:divBdr>
            <w:top w:val="none" w:sz="0" w:space="0" w:color="auto"/>
            <w:left w:val="single" w:sz="24" w:space="31" w:color="7FC0DB"/>
            <w:bottom w:val="none" w:sz="0" w:space="0" w:color="auto"/>
            <w:right w:val="none" w:sz="0" w:space="0" w:color="auto"/>
          </w:divBdr>
        </w:div>
        <w:div w:id="2073651753">
          <w:marLeft w:val="0"/>
          <w:marRight w:val="0"/>
          <w:marTop w:val="0"/>
          <w:marBottom w:val="0"/>
          <w:divBdr>
            <w:top w:val="none" w:sz="0" w:space="0" w:color="auto"/>
            <w:left w:val="single" w:sz="24" w:space="31" w:color="E9C89B"/>
            <w:bottom w:val="none" w:sz="0" w:space="0" w:color="auto"/>
            <w:right w:val="none" w:sz="0" w:space="0" w:color="auto"/>
          </w:divBdr>
        </w:div>
        <w:div w:id="1033532340">
          <w:marLeft w:val="0"/>
          <w:marRight w:val="0"/>
          <w:marTop w:val="0"/>
          <w:marBottom w:val="0"/>
          <w:divBdr>
            <w:top w:val="none" w:sz="0" w:space="0" w:color="auto"/>
            <w:left w:val="single" w:sz="24" w:space="31" w:color="DDA7AE"/>
            <w:bottom w:val="none" w:sz="0" w:space="0" w:color="auto"/>
            <w:right w:val="none" w:sz="0" w:space="0" w:color="auto"/>
          </w:divBdr>
        </w:div>
        <w:div w:id="1863743058">
          <w:marLeft w:val="0"/>
          <w:marRight w:val="0"/>
          <w:marTop w:val="0"/>
          <w:marBottom w:val="0"/>
          <w:divBdr>
            <w:top w:val="none" w:sz="0" w:space="0" w:color="auto"/>
            <w:left w:val="single" w:sz="24" w:space="31" w:color="DDA7AE"/>
            <w:bottom w:val="none" w:sz="0" w:space="0" w:color="auto"/>
            <w:right w:val="none" w:sz="0" w:space="0" w:color="auto"/>
          </w:divBdr>
        </w:div>
        <w:div w:id="931085294">
          <w:marLeft w:val="0"/>
          <w:marRight w:val="0"/>
          <w:marTop w:val="0"/>
          <w:marBottom w:val="0"/>
          <w:divBdr>
            <w:top w:val="none" w:sz="0" w:space="0" w:color="auto"/>
            <w:left w:val="single" w:sz="24" w:space="31" w:color="7FC0DB"/>
            <w:bottom w:val="none" w:sz="0" w:space="0" w:color="auto"/>
            <w:right w:val="none" w:sz="0" w:space="0" w:color="auto"/>
          </w:divBdr>
        </w:div>
        <w:div w:id="109395408">
          <w:marLeft w:val="0"/>
          <w:marRight w:val="0"/>
          <w:marTop w:val="0"/>
          <w:marBottom w:val="0"/>
          <w:divBdr>
            <w:top w:val="none" w:sz="0" w:space="0" w:color="auto"/>
            <w:left w:val="single" w:sz="24" w:space="31" w:color="E9C89B"/>
            <w:bottom w:val="none" w:sz="0" w:space="0" w:color="auto"/>
            <w:right w:val="none" w:sz="0" w:space="0" w:color="auto"/>
          </w:divBdr>
        </w:div>
        <w:div w:id="1126579789">
          <w:marLeft w:val="0"/>
          <w:marRight w:val="0"/>
          <w:marTop w:val="0"/>
          <w:marBottom w:val="0"/>
          <w:divBdr>
            <w:top w:val="none" w:sz="0" w:space="0" w:color="auto"/>
            <w:left w:val="single" w:sz="24" w:space="31" w:color="98CFC1"/>
            <w:bottom w:val="none" w:sz="0" w:space="0" w:color="auto"/>
            <w:right w:val="none" w:sz="0" w:space="0" w:color="auto"/>
          </w:divBdr>
        </w:div>
        <w:div w:id="1037974369">
          <w:marLeft w:val="0"/>
          <w:marRight w:val="0"/>
          <w:marTop w:val="0"/>
          <w:marBottom w:val="0"/>
          <w:divBdr>
            <w:top w:val="none" w:sz="0" w:space="0" w:color="auto"/>
            <w:left w:val="single" w:sz="24" w:space="31" w:color="98CFC1"/>
            <w:bottom w:val="none" w:sz="0" w:space="0" w:color="auto"/>
            <w:right w:val="none" w:sz="0" w:space="0" w:color="auto"/>
          </w:divBdr>
        </w:div>
        <w:div w:id="1595281739">
          <w:marLeft w:val="0"/>
          <w:marRight w:val="0"/>
          <w:marTop w:val="0"/>
          <w:marBottom w:val="0"/>
          <w:divBdr>
            <w:top w:val="none" w:sz="0" w:space="0" w:color="auto"/>
            <w:left w:val="single" w:sz="24" w:space="31" w:color="98CFC1"/>
            <w:bottom w:val="none" w:sz="0" w:space="0" w:color="auto"/>
            <w:right w:val="none" w:sz="0" w:space="0" w:color="auto"/>
          </w:divBdr>
        </w:div>
        <w:div w:id="312218383">
          <w:marLeft w:val="0"/>
          <w:marRight w:val="0"/>
          <w:marTop w:val="0"/>
          <w:marBottom w:val="0"/>
          <w:divBdr>
            <w:top w:val="none" w:sz="0" w:space="0" w:color="auto"/>
            <w:left w:val="single" w:sz="24" w:space="31" w:color="DDA7AE"/>
            <w:bottom w:val="none" w:sz="0" w:space="0" w:color="auto"/>
            <w:right w:val="none" w:sz="0" w:space="0" w:color="auto"/>
          </w:divBdr>
        </w:div>
        <w:div w:id="1589070550">
          <w:marLeft w:val="0"/>
          <w:marRight w:val="0"/>
          <w:marTop w:val="0"/>
          <w:marBottom w:val="0"/>
          <w:divBdr>
            <w:top w:val="none" w:sz="0" w:space="0" w:color="auto"/>
            <w:left w:val="single" w:sz="24" w:space="31" w:color="DDA7AE"/>
            <w:bottom w:val="none" w:sz="0" w:space="0" w:color="auto"/>
            <w:right w:val="none" w:sz="0" w:space="0" w:color="auto"/>
          </w:divBdr>
        </w:div>
        <w:div w:id="1913158988">
          <w:marLeft w:val="0"/>
          <w:marRight w:val="0"/>
          <w:marTop w:val="0"/>
          <w:marBottom w:val="0"/>
          <w:divBdr>
            <w:top w:val="none" w:sz="0" w:space="0" w:color="auto"/>
            <w:left w:val="single" w:sz="24" w:space="31" w:color="E9C89B"/>
            <w:bottom w:val="none" w:sz="0" w:space="0" w:color="auto"/>
            <w:right w:val="none" w:sz="0" w:space="0" w:color="auto"/>
          </w:divBdr>
        </w:div>
        <w:div w:id="2091585934">
          <w:marLeft w:val="0"/>
          <w:marRight w:val="0"/>
          <w:marTop w:val="0"/>
          <w:marBottom w:val="0"/>
          <w:divBdr>
            <w:top w:val="none" w:sz="0" w:space="0" w:color="auto"/>
            <w:left w:val="single" w:sz="24" w:space="31" w:color="98CFC1"/>
            <w:bottom w:val="none" w:sz="0" w:space="0" w:color="auto"/>
            <w:right w:val="none" w:sz="0" w:space="0" w:color="auto"/>
          </w:divBdr>
        </w:div>
        <w:div w:id="1440025140">
          <w:marLeft w:val="0"/>
          <w:marRight w:val="0"/>
          <w:marTop w:val="0"/>
          <w:marBottom w:val="0"/>
          <w:divBdr>
            <w:top w:val="none" w:sz="0" w:space="0" w:color="auto"/>
            <w:left w:val="single" w:sz="24" w:space="31" w:color="98CFC1"/>
            <w:bottom w:val="none" w:sz="0" w:space="0" w:color="auto"/>
            <w:right w:val="none" w:sz="0" w:space="0" w:color="auto"/>
          </w:divBdr>
        </w:div>
        <w:div w:id="1494639727">
          <w:marLeft w:val="0"/>
          <w:marRight w:val="0"/>
          <w:marTop w:val="0"/>
          <w:marBottom w:val="0"/>
          <w:divBdr>
            <w:top w:val="none" w:sz="0" w:space="0" w:color="auto"/>
            <w:left w:val="single" w:sz="24" w:space="31" w:color="98CFC1"/>
            <w:bottom w:val="none" w:sz="0" w:space="0" w:color="auto"/>
            <w:right w:val="none" w:sz="0" w:space="0" w:color="auto"/>
          </w:divBdr>
        </w:div>
        <w:div w:id="1295259427">
          <w:marLeft w:val="0"/>
          <w:marRight w:val="0"/>
          <w:marTop w:val="0"/>
          <w:marBottom w:val="0"/>
          <w:divBdr>
            <w:top w:val="none" w:sz="0" w:space="0" w:color="auto"/>
            <w:left w:val="single" w:sz="24" w:space="31" w:color="7FC0DB"/>
            <w:bottom w:val="none" w:sz="0" w:space="0" w:color="auto"/>
            <w:right w:val="none" w:sz="0" w:space="0" w:color="auto"/>
          </w:divBdr>
        </w:div>
        <w:div w:id="891425237">
          <w:marLeft w:val="0"/>
          <w:marRight w:val="0"/>
          <w:marTop w:val="0"/>
          <w:marBottom w:val="0"/>
          <w:divBdr>
            <w:top w:val="none" w:sz="0" w:space="0" w:color="auto"/>
            <w:left w:val="single" w:sz="24" w:space="31" w:color="E9C89B"/>
            <w:bottom w:val="none" w:sz="0" w:space="0" w:color="auto"/>
            <w:right w:val="none" w:sz="0" w:space="0" w:color="auto"/>
          </w:divBdr>
        </w:div>
        <w:div w:id="514151840">
          <w:marLeft w:val="0"/>
          <w:marRight w:val="0"/>
          <w:marTop w:val="0"/>
          <w:marBottom w:val="0"/>
          <w:divBdr>
            <w:top w:val="none" w:sz="0" w:space="0" w:color="auto"/>
            <w:left w:val="single" w:sz="24" w:space="31" w:color="E9C89B"/>
            <w:bottom w:val="none" w:sz="0" w:space="0" w:color="auto"/>
            <w:right w:val="none" w:sz="0" w:space="0" w:color="auto"/>
          </w:divBdr>
        </w:div>
        <w:div w:id="209923351">
          <w:marLeft w:val="0"/>
          <w:marRight w:val="0"/>
          <w:marTop w:val="0"/>
          <w:marBottom w:val="0"/>
          <w:divBdr>
            <w:top w:val="none" w:sz="0" w:space="0" w:color="auto"/>
            <w:left w:val="single" w:sz="24" w:space="31" w:color="98CFC1"/>
            <w:bottom w:val="none" w:sz="0" w:space="0" w:color="auto"/>
            <w:right w:val="none" w:sz="0" w:space="0" w:color="auto"/>
          </w:divBdr>
        </w:div>
        <w:div w:id="2033452104">
          <w:marLeft w:val="0"/>
          <w:marRight w:val="0"/>
          <w:marTop w:val="0"/>
          <w:marBottom w:val="0"/>
          <w:divBdr>
            <w:top w:val="none" w:sz="0" w:space="0" w:color="auto"/>
            <w:left w:val="single" w:sz="24" w:space="31" w:color="7FC0DB"/>
            <w:bottom w:val="none" w:sz="0" w:space="0" w:color="auto"/>
            <w:right w:val="none" w:sz="0" w:space="0" w:color="auto"/>
          </w:divBdr>
        </w:div>
        <w:div w:id="137456500">
          <w:marLeft w:val="0"/>
          <w:marRight w:val="0"/>
          <w:marTop w:val="0"/>
          <w:marBottom w:val="0"/>
          <w:divBdr>
            <w:top w:val="none" w:sz="0" w:space="0" w:color="auto"/>
            <w:left w:val="single" w:sz="24" w:space="31" w:color="7FC0DB"/>
            <w:bottom w:val="none" w:sz="0" w:space="0" w:color="auto"/>
            <w:right w:val="none" w:sz="0" w:space="0" w:color="auto"/>
          </w:divBdr>
        </w:div>
        <w:div w:id="1940016171">
          <w:marLeft w:val="0"/>
          <w:marRight w:val="0"/>
          <w:marTop w:val="0"/>
          <w:marBottom w:val="0"/>
          <w:divBdr>
            <w:top w:val="none" w:sz="0" w:space="0" w:color="auto"/>
            <w:left w:val="single" w:sz="24" w:space="31" w:color="7FC0DB"/>
            <w:bottom w:val="none" w:sz="0" w:space="0" w:color="auto"/>
            <w:right w:val="none" w:sz="0" w:space="0" w:color="auto"/>
          </w:divBdr>
        </w:div>
        <w:div w:id="1557352212">
          <w:marLeft w:val="0"/>
          <w:marRight w:val="0"/>
          <w:marTop w:val="0"/>
          <w:marBottom w:val="0"/>
          <w:divBdr>
            <w:top w:val="none" w:sz="0" w:space="0" w:color="auto"/>
            <w:left w:val="single" w:sz="24" w:space="31" w:color="98CFC1"/>
            <w:bottom w:val="none" w:sz="0" w:space="0" w:color="auto"/>
            <w:right w:val="none" w:sz="0" w:space="0" w:color="auto"/>
          </w:divBdr>
        </w:div>
        <w:div w:id="496308962">
          <w:marLeft w:val="0"/>
          <w:marRight w:val="0"/>
          <w:marTop w:val="0"/>
          <w:marBottom w:val="0"/>
          <w:divBdr>
            <w:top w:val="none" w:sz="0" w:space="0" w:color="auto"/>
            <w:left w:val="single" w:sz="24" w:space="31" w:color="98CFC1"/>
            <w:bottom w:val="none" w:sz="0" w:space="0" w:color="auto"/>
            <w:right w:val="none" w:sz="0" w:space="0" w:color="auto"/>
          </w:divBdr>
        </w:div>
      </w:divsChild>
    </w:div>
    <w:div w:id="2040272768">
      <w:bodyDiv w:val="1"/>
      <w:marLeft w:val="0"/>
      <w:marRight w:val="0"/>
      <w:marTop w:val="0"/>
      <w:marBottom w:val="0"/>
      <w:divBdr>
        <w:top w:val="none" w:sz="0" w:space="0" w:color="auto"/>
        <w:left w:val="none" w:sz="0" w:space="0" w:color="auto"/>
        <w:bottom w:val="none" w:sz="0" w:space="0" w:color="auto"/>
        <w:right w:val="none" w:sz="0" w:space="0" w:color="auto"/>
      </w:divBdr>
      <w:divsChild>
        <w:div w:id="338891280">
          <w:marLeft w:val="0"/>
          <w:marRight w:val="0"/>
          <w:marTop w:val="0"/>
          <w:marBottom w:val="0"/>
          <w:divBdr>
            <w:top w:val="none" w:sz="0" w:space="0" w:color="auto"/>
            <w:left w:val="single" w:sz="24" w:space="31" w:color="7FC0DB"/>
            <w:bottom w:val="none" w:sz="0" w:space="0" w:color="auto"/>
            <w:right w:val="none" w:sz="0" w:space="0" w:color="auto"/>
          </w:divBdr>
        </w:div>
        <w:div w:id="269968751">
          <w:marLeft w:val="0"/>
          <w:marRight w:val="0"/>
          <w:marTop w:val="0"/>
          <w:marBottom w:val="0"/>
          <w:divBdr>
            <w:top w:val="none" w:sz="0" w:space="0" w:color="auto"/>
            <w:left w:val="single" w:sz="24" w:space="31" w:color="98CFC1"/>
            <w:bottom w:val="none" w:sz="0" w:space="0" w:color="auto"/>
            <w:right w:val="none" w:sz="0" w:space="0" w:color="auto"/>
          </w:divBdr>
        </w:div>
        <w:div w:id="2037583436">
          <w:marLeft w:val="0"/>
          <w:marRight w:val="0"/>
          <w:marTop w:val="0"/>
          <w:marBottom w:val="0"/>
          <w:divBdr>
            <w:top w:val="none" w:sz="0" w:space="0" w:color="auto"/>
            <w:left w:val="single" w:sz="24" w:space="31" w:color="7FC0DB"/>
            <w:bottom w:val="none" w:sz="0" w:space="0" w:color="auto"/>
            <w:right w:val="none" w:sz="0" w:space="0" w:color="auto"/>
          </w:divBdr>
        </w:div>
        <w:div w:id="1980646887">
          <w:marLeft w:val="0"/>
          <w:marRight w:val="0"/>
          <w:marTop w:val="0"/>
          <w:marBottom w:val="0"/>
          <w:divBdr>
            <w:top w:val="none" w:sz="0" w:space="0" w:color="auto"/>
            <w:left w:val="single" w:sz="24" w:space="31" w:color="E9C89B"/>
            <w:bottom w:val="none" w:sz="0" w:space="0" w:color="auto"/>
            <w:right w:val="none" w:sz="0" w:space="0" w:color="auto"/>
          </w:divBdr>
        </w:div>
        <w:div w:id="364869208">
          <w:marLeft w:val="0"/>
          <w:marRight w:val="0"/>
          <w:marTop w:val="0"/>
          <w:marBottom w:val="0"/>
          <w:divBdr>
            <w:top w:val="none" w:sz="0" w:space="0" w:color="auto"/>
            <w:left w:val="single" w:sz="24" w:space="31" w:color="7FC0DB"/>
            <w:bottom w:val="none" w:sz="0" w:space="0" w:color="auto"/>
            <w:right w:val="none" w:sz="0" w:space="0" w:color="auto"/>
          </w:divBdr>
        </w:div>
        <w:div w:id="1171337985">
          <w:marLeft w:val="0"/>
          <w:marRight w:val="0"/>
          <w:marTop w:val="0"/>
          <w:marBottom w:val="0"/>
          <w:divBdr>
            <w:top w:val="none" w:sz="0" w:space="0" w:color="auto"/>
            <w:left w:val="single" w:sz="24" w:space="31" w:color="98CFC1"/>
            <w:bottom w:val="none" w:sz="0" w:space="0" w:color="auto"/>
            <w:right w:val="none" w:sz="0" w:space="0" w:color="auto"/>
          </w:divBdr>
        </w:div>
        <w:div w:id="1510751804">
          <w:marLeft w:val="0"/>
          <w:marRight w:val="0"/>
          <w:marTop w:val="0"/>
          <w:marBottom w:val="0"/>
          <w:divBdr>
            <w:top w:val="none" w:sz="0" w:space="0" w:color="auto"/>
            <w:left w:val="single" w:sz="24" w:space="31" w:color="E9C89B"/>
            <w:bottom w:val="none" w:sz="0" w:space="0" w:color="auto"/>
            <w:right w:val="none" w:sz="0" w:space="0" w:color="auto"/>
          </w:divBdr>
        </w:div>
        <w:div w:id="905653482">
          <w:marLeft w:val="0"/>
          <w:marRight w:val="0"/>
          <w:marTop w:val="0"/>
          <w:marBottom w:val="0"/>
          <w:divBdr>
            <w:top w:val="none" w:sz="0" w:space="0" w:color="auto"/>
            <w:left w:val="single" w:sz="24" w:space="31" w:color="7FC0DB"/>
            <w:bottom w:val="none" w:sz="0" w:space="0" w:color="auto"/>
            <w:right w:val="none" w:sz="0" w:space="0" w:color="auto"/>
          </w:divBdr>
        </w:div>
        <w:div w:id="326590609">
          <w:marLeft w:val="0"/>
          <w:marRight w:val="0"/>
          <w:marTop w:val="0"/>
          <w:marBottom w:val="0"/>
          <w:divBdr>
            <w:top w:val="none" w:sz="0" w:space="0" w:color="auto"/>
            <w:left w:val="single" w:sz="24" w:space="31" w:color="E9C89B"/>
            <w:bottom w:val="none" w:sz="0" w:space="0" w:color="auto"/>
            <w:right w:val="none" w:sz="0" w:space="0" w:color="auto"/>
          </w:divBdr>
        </w:div>
        <w:div w:id="449670181">
          <w:marLeft w:val="0"/>
          <w:marRight w:val="0"/>
          <w:marTop w:val="0"/>
          <w:marBottom w:val="0"/>
          <w:divBdr>
            <w:top w:val="none" w:sz="0" w:space="0" w:color="auto"/>
            <w:left w:val="single" w:sz="24" w:space="31" w:color="7FC0DB"/>
            <w:bottom w:val="none" w:sz="0" w:space="0" w:color="auto"/>
            <w:right w:val="none" w:sz="0" w:space="0" w:color="auto"/>
          </w:divBdr>
        </w:div>
        <w:div w:id="2053842624">
          <w:marLeft w:val="0"/>
          <w:marRight w:val="0"/>
          <w:marTop w:val="0"/>
          <w:marBottom w:val="0"/>
          <w:divBdr>
            <w:top w:val="none" w:sz="0" w:space="0" w:color="auto"/>
            <w:left w:val="single" w:sz="24" w:space="31" w:color="7FC0DB"/>
            <w:bottom w:val="none" w:sz="0" w:space="0" w:color="auto"/>
            <w:right w:val="none" w:sz="0" w:space="0" w:color="auto"/>
          </w:divBdr>
        </w:div>
        <w:div w:id="1521316155">
          <w:marLeft w:val="0"/>
          <w:marRight w:val="0"/>
          <w:marTop w:val="0"/>
          <w:marBottom w:val="0"/>
          <w:divBdr>
            <w:top w:val="none" w:sz="0" w:space="0" w:color="auto"/>
            <w:left w:val="single" w:sz="24" w:space="31" w:color="7FC0DB"/>
            <w:bottom w:val="none" w:sz="0" w:space="0" w:color="auto"/>
            <w:right w:val="none" w:sz="0" w:space="0" w:color="auto"/>
          </w:divBdr>
        </w:div>
        <w:div w:id="1163591946">
          <w:marLeft w:val="0"/>
          <w:marRight w:val="0"/>
          <w:marTop w:val="0"/>
          <w:marBottom w:val="0"/>
          <w:divBdr>
            <w:top w:val="none" w:sz="0" w:space="0" w:color="auto"/>
            <w:left w:val="single" w:sz="24" w:space="31" w:color="7FC0DB"/>
            <w:bottom w:val="none" w:sz="0" w:space="0" w:color="auto"/>
            <w:right w:val="none" w:sz="0" w:space="0" w:color="auto"/>
          </w:divBdr>
        </w:div>
        <w:div w:id="1192304276">
          <w:marLeft w:val="0"/>
          <w:marRight w:val="0"/>
          <w:marTop w:val="0"/>
          <w:marBottom w:val="0"/>
          <w:divBdr>
            <w:top w:val="none" w:sz="0" w:space="0" w:color="auto"/>
            <w:left w:val="single" w:sz="24" w:space="31" w:color="98CFC1"/>
            <w:bottom w:val="none" w:sz="0" w:space="0" w:color="auto"/>
            <w:right w:val="none" w:sz="0" w:space="0" w:color="auto"/>
          </w:divBdr>
        </w:div>
        <w:div w:id="2128422601">
          <w:marLeft w:val="0"/>
          <w:marRight w:val="0"/>
          <w:marTop w:val="0"/>
          <w:marBottom w:val="0"/>
          <w:divBdr>
            <w:top w:val="none" w:sz="0" w:space="0" w:color="auto"/>
            <w:left w:val="single" w:sz="24" w:space="31" w:color="7FC0DB"/>
            <w:bottom w:val="none" w:sz="0" w:space="0" w:color="auto"/>
            <w:right w:val="none" w:sz="0" w:space="0" w:color="auto"/>
          </w:divBdr>
        </w:div>
        <w:div w:id="1262840244">
          <w:marLeft w:val="0"/>
          <w:marRight w:val="0"/>
          <w:marTop w:val="0"/>
          <w:marBottom w:val="0"/>
          <w:divBdr>
            <w:top w:val="none" w:sz="0" w:space="0" w:color="auto"/>
            <w:left w:val="single" w:sz="24" w:space="31" w:color="7FC0DB"/>
            <w:bottom w:val="none" w:sz="0" w:space="0" w:color="auto"/>
            <w:right w:val="none" w:sz="0" w:space="0" w:color="auto"/>
          </w:divBdr>
        </w:div>
        <w:div w:id="565065796">
          <w:marLeft w:val="0"/>
          <w:marRight w:val="0"/>
          <w:marTop w:val="0"/>
          <w:marBottom w:val="0"/>
          <w:divBdr>
            <w:top w:val="none" w:sz="0" w:space="0" w:color="auto"/>
            <w:left w:val="single" w:sz="24" w:space="31" w:color="E9C89B"/>
            <w:bottom w:val="none" w:sz="0" w:space="0" w:color="auto"/>
            <w:right w:val="none" w:sz="0" w:space="0" w:color="auto"/>
          </w:divBdr>
        </w:div>
        <w:div w:id="974409108">
          <w:marLeft w:val="0"/>
          <w:marRight w:val="0"/>
          <w:marTop w:val="0"/>
          <w:marBottom w:val="0"/>
          <w:divBdr>
            <w:top w:val="none" w:sz="0" w:space="0" w:color="auto"/>
            <w:left w:val="single" w:sz="24" w:space="31" w:color="7FC0DB"/>
            <w:bottom w:val="none" w:sz="0" w:space="0" w:color="auto"/>
            <w:right w:val="none" w:sz="0" w:space="0" w:color="auto"/>
          </w:divBdr>
        </w:div>
        <w:div w:id="1270772401">
          <w:marLeft w:val="0"/>
          <w:marRight w:val="0"/>
          <w:marTop w:val="0"/>
          <w:marBottom w:val="0"/>
          <w:divBdr>
            <w:top w:val="none" w:sz="0" w:space="0" w:color="auto"/>
            <w:left w:val="single" w:sz="24" w:space="31" w:color="7FC0DB"/>
            <w:bottom w:val="none" w:sz="0" w:space="0" w:color="auto"/>
            <w:right w:val="none" w:sz="0" w:space="0" w:color="auto"/>
          </w:divBdr>
        </w:div>
        <w:div w:id="939139391">
          <w:marLeft w:val="0"/>
          <w:marRight w:val="0"/>
          <w:marTop w:val="0"/>
          <w:marBottom w:val="0"/>
          <w:divBdr>
            <w:top w:val="none" w:sz="0" w:space="0" w:color="auto"/>
            <w:left w:val="single" w:sz="24" w:space="31" w:color="DDA7AE"/>
            <w:bottom w:val="none" w:sz="0" w:space="0" w:color="auto"/>
            <w:right w:val="none" w:sz="0" w:space="0" w:color="auto"/>
          </w:divBdr>
        </w:div>
      </w:divsChild>
    </w:div>
    <w:div w:id="2093239858">
      <w:bodyDiv w:val="1"/>
      <w:marLeft w:val="0"/>
      <w:marRight w:val="0"/>
      <w:marTop w:val="0"/>
      <w:marBottom w:val="0"/>
      <w:divBdr>
        <w:top w:val="none" w:sz="0" w:space="0" w:color="auto"/>
        <w:left w:val="none" w:sz="0" w:space="0" w:color="auto"/>
        <w:bottom w:val="none" w:sz="0" w:space="0" w:color="auto"/>
        <w:right w:val="none" w:sz="0" w:space="0" w:color="auto"/>
      </w:divBdr>
      <w:divsChild>
        <w:div w:id="2142334771">
          <w:marLeft w:val="0"/>
          <w:marRight w:val="0"/>
          <w:marTop w:val="0"/>
          <w:marBottom w:val="0"/>
          <w:divBdr>
            <w:top w:val="none" w:sz="0" w:space="0" w:color="auto"/>
            <w:left w:val="single" w:sz="24" w:space="31" w:color="7FC0DB"/>
            <w:bottom w:val="none" w:sz="0" w:space="0" w:color="auto"/>
            <w:right w:val="none" w:sz="0" w:space="0" w:color="auto"/>
          </w:divBdr>
        </w:div>
        <w:div w:id="403843331">
          <w:marLeft w:val="0"/>
          <w:marRight w:val="0"/>
          <w:marTop w:val="0"/>
          <w:marBottom w:val="0"/>
          <w:divBdr>
            <w:top w:val="none" w:sz="0" w:space="0" w:color="auto"/>
            <w:left w:val="single" w:sz="24" w:space="31" w:color="FFFFFF"/>
            <w:bottom w:val="none" w:sz="0" w:space="0" w:color="auto"/>
            <w:right w:val="none" w:sz="0" w:space="0" w:color="auto"/>
          </w:divBdr>
        </w:div>
        <w:div w:id="1783693590">
          <w:marLeft w:val="0"/>
          <w:marRight w:val="0"/>
          <w:marTop w:val="0"/>
          <w:marBottom w:val="0"/>
          <w:divBdr>
            <w:top w:val="none" w:sz="0" w:space="0" w:color="auto"/>
            <w:left w:val="single" w:sz="24" w:space="31" w:color="7FC0DB"/>
            <w:bottom w:val="none" w:sz="0" w:space="0" w:color="auto"/>
            <w:right w:val="none" w:sz="0" w:space="0" w:color="auto"/>
          </w:divBdr>
        </w:div>
        <w:div w:id="830872576">
          <w:marLeft w:val="0"/>
          <w:marRight w:val="0"/>
          <w:marTop w:val="0"/>
          <w:marBottom w:val="0"/>
          <w:divBdr>
            <w:top w:val="none" w:sz="0" w:space="0" w:color="auto"/>
            <w:left w:val="single" w:sz="24" w:space="31" w:color="7FC0DB"/>
            <w:bottom w:val="none" w:sz="0" w:space="0" w:color="auto"/>
            <w:right w:val="none" w:sz="0" w:space="0" w:color="auto"/>
          </w:divBdr>
        </w:div>
        <w:div w:id="212617263">
          <w:marLeft w:val="0"/>
          <w:marRight w:val="0"/>
          <w:marTop w:val="0"/>
          <w:marBottom w:val="0"/>
          <w:divBdr>
            <w:top w:val="none" w:sz="0" w:space="0" w:color="auto"/>
            <w:left w:val="single" w:sz="24" w:space="31" w:color="7FC0DB"/>
            <w:bottom w:val="none" w:sz="0" w:space="0" w:color="auto"/>
            <w:right w:val="none" w:sz="0" w:space="0" w:color="auto"/>
          </w:divBdr>
        </w:div>
        <w:div w:id="1402824832">
          <w:marLeft w:val="0"/>
          <w:marRight w:val="0"/>
          <w:marTop w:val="0"/>
          <w:marBottom w:val="0"/>
          <w:divBdr>
            <w:top w:val="none" w:sz="0" w:space="0" w:color="auto"/>
            <w:left w:val="single" w:sz="24" w:space="31" w:color="DDA7AE"/>
            <w:bottom w:val="none" w:sz="0" w:space="0" w:color="auto"/>
            <w:right w:val="none" w:sz="0" w:space="0" w:color="auto"/>
          </w:divBdr>
        </w:div>
        <w:div w:id="1342120885">
          <w:marLeft w:val="0"/>
          <w:marRight w:val="0"/>
          <w:marTop w:val="0"/>
          <w:marBottom w:val="0"/>
          <w:divBdr>
            <w:top w:val="none" w:sz="0" w:space="0" w:color="auto"/>
            <w:left w:val="single" w:sz="24" w:space="31" w:color="7FC0DB"/>
            <w:bottom w:val="none" w:sz="0" w:space="0" w:color="auto"/>
            <w:right w:val="none" w:sz="0" w:space="0" w:color="auto"/>
          </w:divBdr>
        </w:div>
        <w:div w:id="925188576">
          <w:marLeft w:val="0"/>
          <w:marRight w:val="0"/>
          <w:marTop w:val="0"/>
          <w:marBottom w:val="0"/>
          <w:divBdr>
            <w:top w:val="none" w:sz="0" w:space="0" w:color="auto"/>
            <w:left w:val="single" w:sz="24" w:space="31" w:color="DDA7AE"/>
            <w:bottom w:val="none" w:sz="0" w:space="0" w:color="auto"/>
            <w:right w:val="none" w:sz="0" w:space="0" w:color="auto"/>
          </w:divBdr>
        </w:div>
        <w:div w:id="877593196">
          <w:marLeft w:val="0"/>
          <w:marRight w:val="0"/>
          <w:marTop w:val="0"/>
          <w:marBottom w:val="0"/>
          <w:divBdr>
            <w:top w:val="none" w:sz="0" w:space="0" w:color="auto"/>
            <w:left w:val="single" w:sz="24" w:space="31" w:color="7FC0DB"/>
            <w:bottom w:val="none" w:sz="0" w:space="0" w:color="auto"/>
            <w:right w:val="none" w:sz="0" w:space="0" w:color="auto"/>
          </w:divBdr>
        </w:div>
        <w:div w:id="412357340">
          <w:marLeft w:val="0"/>
          <w:marRight w:val="0"/>
          <w:marTop w:val="0"/>
          <w:marBottom w:val="0"/>
          <w:divBdr>
            <w:top w:val="none" w:sz="0" w:space="0" w:color="auto"/>
            <w:left w:val="single" w:sz="24" w:space="31" w:color="7FC0DB"/>
            <w:bottom w:val="none" w:sz="0" w:space="0" w:color="auto"/>
            <w:right w:val="none" w:sz="0" w:space="0" w:color="auto"/>
          </w:divBdr>
        </w:div>
        <w:div w:id="586890847">
          <w:marLeft w:val="0"/>
          <w:marRight w:val="0"/>
          <w:marTop w:val="0"/>
          <w:marBottom w:val="0"/>
          <w:divBdr>
            <w:top w:val="none" w:sz="0" w:space="0" w:color="auto"/>
            <w:left w:val="single" w:sz="24" w:space="31" w:color="98CFC1"/>
            <w:bottom w:val="none" w:sz="0" w:space="0" w:color="auto"/>
            <w:right w:val="none" w:sz="0" w:space="0" w:color="auto"/>
          </w:divBdr>
        </w:div>
        <w:div w:id="1145122025">
          <w:marLeft w:val="0"/>
          <w:marRight w:val="0"/>
          <w:marTop w:val="0"/>
          <w:marBottom w:val="0"/>
          <w:divBdr>
            <w:top w:val="none" w:sz="0" w:space="0" w:color="auto"/>
            <w:left w:val="single" w:sz="24" w:space="31" w:color="98CFC1"/>
            <w:bottom w:val="none" w:sz="0" w:space="0" w:color="auto"/>
            <w:right w:val="none" w:sz="0" w:space="0" w:color="auto"/>
          </w:divBdr>
        </w:div>
        <w:div w:id="1942377393">
          <w:marLeft w:val="0"/>
          <w:marRight w:val="0"/>
          <w:marTop w:val="0"/>
          <w:marBottom w:val="0"/>
          <w:divBdr>
            <w:top w:val="none" w:sz="0" w:space="0" w:color="auto"/>
            <w:left w:val="single" w:sz="24" w:space="31" w:color="7FC0DB"/>
            <w:bottom w:val="none" w:sz="0" w:space="0" w:color="auto"/>
            <w:right w:val="none" w:sz="0" w:space="0" w:color="auto"/>
          </w:divBdr>
        </w:div>
        <w:div w:id="287511069">
          <w:marLeft w:val="0"/>
          <w:marRight w:val="0"/>
          <w:marTop w:val="0"/>
          <w:marBottom w:val="0"/>
          <w:divBdr>
            <w:top w:val="none" w:sz="0" w:space="0" w:color="auto"/>
            <w:left w:val="single" w:sz="24" w:space="31" w:color="7FC0DB"/>
            <w:bottom w:val="none" w:sz="0" w:space="0" w:color="auto"/>
            <w:right w:val="none" w:sz="0" w:space="0" w:color="auto"/>
          </w:divBdr>
        </w:div>
        <w:div w:id="1995449983">
          <w:marLeft w:val="0"/>
          <w:marRight w:val="0"/>
          <w:marTop w:val="0"/>
          <w:marBottom w:val="0"/>
          <w:divBdr>
            <w:top w:val="none" w:sz="0" w:space="0" w:color="auto"/>
            <w:left w:val="single" w:sz="24" w:space="31" w:color="98CFC1"/>
            <w:bottom w:val="none" w:sz="0" w:space="0" w:color="auto"/>
            <w:right w:val="none" w:sz="0" w:space="0" w:color="auto"/>
          </w:divBdr>
        </w:div>
        <w:div w:id="1404835066">
          <w:marLeft w:val="0"/>
          <w:marRight w:val="0"/>
          <w:marTop w:val="0"/>
          <w:marBottom w:val="0"/>
          <w:divBdr>
            <w:top w:val="none" w:sz="0" w:space="0" w:color="auto"/>
            <w:left w:val="single" w:sz="24" w:space="31" w:color="B9A9D0"/>
            <w:bottom w:val="none" w:sz="0" w:space="0" w:color="auto"/>
            <w:right w:val="none" w:sz="0" w:space="0" w:color="auto"/>
          </w:divBdr>
        </w:div>
        <w:div w:id="1510871804">
          <w:marLeft w:val="0"/>
          <w:marRight w:val="0"/>
          <w:marTop w:val="0"/>
          <w:marBottom w:val="0"/>
          <w:divBdr>
            <w:top w:val="none" w:sz="0" w:space="0" w:color="auto"/>
            <w:left w:val="single" w:sz="24" w:space="31" w:color="B9A9D0"/>
            <w:bottom w:val="none" w:sz="0" w:space="0" w:color="auto"/>
            <w:right w:val="none" w:sz="0" w:space="0" w:color="auto"/>
          </w:divBdr>
        </w:div>
        <w:div w:id="23600216">
          <w:marLeft w:val="0"/>
          <w:marRight w:val="0"/>
          <w:marTop w:val="0"/>
          <w:marBottom w:val="0"/>
          <w:divBdr>
            <w:top w:val="none" w:sz="0" w:space="0" w:color="auto"/>
            <w:left w:val="single" w:sz="24" w:space="31" w:color="98CFC1"/>
            <w:bottom w:val="none" w:sz="0" w:space="0" w:color="auto"/>
            <w:right w:val="none" w:sz="0" w:space="0" w:color="auto"/>
          </w:divBdr>
        </w:div>
        <w:div w:id="1480726624">
          <w:marLeft w:val="0"/>
          <w:marRight w:val="0"/>
          <w:marTop w:val="0"/>
          <w:marBottom w:val="0"/>
          <w:divBdr>
            <w:top w:val="none" w:sz="0" w:space="0" w:color="auto"/>
            <w:left w:val="single" w:sz="24" w:space="31" w:color="98CFC1"/>
            <w:bottom w:val="none" w:sz="0" w:space="0" w:color="auto"/>
            <w:right w:val="none" w:sz="0" w:space="0" w:color="auto"/>
          </w:divBdr>
        </w:div>
        <w:div w:id="1145195185">
          <w:marLeft w:val="0"/>
          <w:marRight w:val="0"/>
          <w:marTop w:val="0"/>
          <w:marBottom w:val="0"/>
          <w:divBdr>
            <w:top w:val="none" w:sz="0" w:space="0" w:color="auto"/>
            <w:left w:val="single" w:sz="24" w:space="31" w:color="7FC0DB"/>
            <w:bottom w:val="none" w:sz="0" w:space="0" w:color="auto"/>
            <w:right w:val="none" w:sz="0" w:space="0" w:color="auto"/>
          </w:divBdr>
        </w:div>
        <w:div w:id="987590347">
          <w:marLeft w:val="0"/>
          <w:marRight w:val="0"/>
          <w:marTop w:val="0"/>
          <w:marBottom w:val="0"/>
          <w:divBdr>
            <w:top w:val="none" w:sz="0" w:space="0" w:color="auto"/>
            <w:left w:val="single" w:sz="24" w:space="31" w:color="B9A9D0"/>
            <w:bottom w:val="none" w:sz="0" w:space="0" w:color="auto"/>
            <w:right w:val="none" w:sz="0" w:space="0" w:color="auto"/>
          </w:divBdr>
        </w:div>
        <w:div w:id="258219577">
          <w:marLeft w:val="0"/>
          <w:marRight w:val="0"/>
          <w:marTop w:val="0"/>
          <w:marBottom w:val="0"/>
          <w:divBdr>
            <w:top w:val="none" w:sz="0" w:space="0" w:color="auto"/>
            <w:left w:val="single" w:sz="24" w:space="31" w:color="B9A9D0"/>
            <w:bottom w:val="none" w:sz="0" w:space="0" w:color="auto"/>
            <w:right w:val="none" w:sz="0" w:space="0" w:color="auto"/>
          </w:divBdr>
        </w:div>
        <w:div w:id="236525343">
          <w:marLeft w:val="0"/>
          <w:marRight w:val="0"/>
          <w:marTop w:val="0"/>
          <w:marBottom w:val="0"/>
          <w:divBdr>
            <w:top w:val="none" w:sz="0" w:space="0" w:color="auto"/>
            <w:left w:val="single" w:sz="24" w:space="31" w:color="DDA7AE"/>
            <w:bottom w:val="none" w:sz="0" w:space="0" w:color="auto"/>
            <w:right w:val="none" w:sz="0" w:space="0" w:color="auto"/>
          </w:divBdr>
        </w:div>
        <w:div w:id="1957830572">
          <w:marLeft w:val="0"/>
          <w:marRight w:val="0"/>
          <w:marTop w:val="0"/>
          <w:marBottom w:val="0"/>
          <w:divBdr>
            <w:top w:val="none" w:sz="0" w:space="0" w:color="auto"/>
            <w:left w:val="single" w:sz="24" w:space="31" w:color="DDA7AE"/>
            <w:bottom w:val="none" w:sz="0" w:space="0" w:color="auto"/>
            <w:right w:val="none" w:sz="0" w:space="0" w:color="auto"/>
          </w:divBdr>
        </w:div>
        <w:div w:id="201020458">
          <w:marLeft w:val="0"/>
          <w:marRight w:val="0"/>
          <w:marTop w:val="0"/>
          <w:marBottom w:val="0"/>
          <w:divBdr>
            <w:top w:val="none" w:sz="0" w:space="0" w:color="auto"/>
            <w:left w:val="single" w:sz="24" w:space="31" w:color="FFFFFF"/>
            <w:bottom w:val="none" w:sz="0" w:space="0" w:color="auto"/>
            <w:right w:val="none" w:sz="0" w:space="0" w:color="auto"/>
          </w:divBdr>
        </w:div>
        <w:div w:id="1059400714">
          <w:marLeft w:val="0"/>
          <w:marRight w:val="0"/>
          <w:marTop w:val="0"/>
          <w:marBottom w:val="0"/>
          <w:divBdr>
            <w:top w:val="none" w:sz="0" w:space="0" w:color="auto"/>
            <w:left w:val="single" w:sz="24" w:space="31" w:color="7FC0DB"/>
            <w:bottom w:val="none" w:sz="0" w:space="0" w:color="auto"/>
            <w:right w:val="none" w:sz="0" w:space="0" w:color="auto"/>
          </w:divBdr>
        </w:div>
        <w:div w:id="1373071525">
          <w:marLeft w:val="0"/>
          <w:marRight w:val="0"/>
          <w:marTop w:val="0"/>
          <w:marBottom w:val="0"/>
          <w:divBdr>
            <w:top w:val="none" w:sz="0" w:space="0" w:color="auto"/>
            <w:left w:val="single" w:sz="24" w:space="31" w:color="98CFC1"/>
            <w:bottom w:val="none" w:sz="0" w:space="0" w:color="auto"/>
            <w:right w:val="none" w:sz="0" w:space="0" w:color="auto"/>
          </w:divBdr>
        </w:div>
        <w:div w:id="631794175">
          <w:marLeft w:val="0"/>
          <w:marRight w:val="0"/>
          <w:marTop w:val="0"/>
          <w:marBottom w:val="0"/>
          <w:divBdr>
            <w:top w:val="none" w:sz="0" w:space="0" w:color="auto"/>
            <w:left w:val="single" w:sz="24" w:space="31" w:color="98CFC1"/>
            <w:bottom w:val="none" w:sz="0" w:space="0" w:color="auto"/>
            <w:right w:val="none" w:sz="0" w:space="0" w:color="auto"/>
          </w:divBdr>
        </w:div>
        <w:div w:id="210115856">
          <w:marLeft w:val="0"/>
          <w:marRight w:val="0"/>
          <w:marTop w:val="0"/>
          <w:marBottom w:val="0"/>
          <w:divBdr>
            <w:top w:val="none" w:sz="0" w:space="0" w:color="auto"/>
            <w:left w:val="single" w:sz="24" w:space="31" w:color="98CFC1"/>
            <w:bottom w:val="none" w:sz="0" w:space="0" w:color="auto"/>
            <w:right w:val="none" w:sz="0" w:space="0" w:color="auto"/>
          </w:divBdr>
        </w:div>
        <w:div w:id="1437169122">
          <w:marLeft w:val="0"/>
          <w:marRight w:val="0"/>
          <w:marTop w:val="0"/>
          <w:marBottom w:val="0"/>
          <w:divBdr>
            <w:top w:val="none" w:sz="0" w:space="0" w:color="auto"/>
            <w:left w:val="single" w:sz="24" w:space="31" w:color="7FC0DB"/>
            <w:bottom w:val="none" w:sz="0" w:space="0" w:color="auto"/>
            <w:right w:val="none" w:sz="0" w:space="0" w:color="auto"/>
          </w:divBdr>
        </w:div>
        <w:div w:id="489635307">
          <w:marLeft w:val="0"/>
          <w:marRight w:val="0"/>
          <w:marTop w:val="0"/>
          <w:marBottom w:val="0"/>
          <w:divBdr>
            <w:top w:val="none" w:sz="0" w:space="0" w:color="auto"/>
            <w:left w:val="single" w:sz="24" w:space="31" w:color="98CFC1"/>
            <w:bottom w:val="none" w:sz="0" w:space="0" w:color="auto"/>
            <w:right w:val="none" w:sz="0" w:space="0" w:color="auto"/>
          </w:divBdr>
        </w:div>
        <w:div w:id="988630719">
          <w:marLeft w:val="0"/>
          <w:marRight w:val="0"/>
          <w:marTop w:val="0"/>
          <w:marBottom w:val="0"/>
          <w:divBdr>
            <w:top w:val="none" w:sz="0" w:space="0" w:color="auto"/>
            <w:left w:val="single" w:sz="24" w:space="31" w:color="98CFC1"/>
            <w:bottom w:val="none" w:sz="0" w:space="0" w:color="auto"/>
            <w:right w:val="none" w:sz="0" w:space="0" w:color="auto"/>
          </w:divBdr>
        </w:div>
        <w:div w:id="118184015">
          <w:marLeft w:val="0"/>
          <w:marRight w:val="0"/>
          <w:marTop w:val="0"/>
          <w:marBottom w:val="0"/>
          <w:divBdr>
            <w:top w:val="none" w:sz="0" w:space="0" w:color="auto"/>
            <w:left w:val="single" w:sz="24" w:space="31" w:color="B9A9D0"/>
            <w:bottom w:val="none" w:sz="0" w:space="0" w:color="auto"/>
            <w:right w:val="none" w:sz="0" w:space="0" w:color="auto"/>
          </w:divBdr>
        </w:div>
        <w:div w:id="783814299">
          <w:marLeft w:val="0"/>
          <w:marRight w:val="0"/>
          <w:marTop w:val="0"/>
          <w:marBottom w:val="0"/>
          <w:divBdr>
            <w:top w:val="none" w:sz="0" w:space="0" w:color="auto"/>
            <w:left w:val="single" w:sz="24" w:space="31" w:color="B9A9D0"/>
            <w:bottom w:val="none" w:sz="0" w:space="0" w:color="auto"/>
            <w:right w:val="none" w:sz="0" w:space="0" w:color="auto"/>
          </w:divBdr>
        </w:div>
        <w:div w:id="1205409963">
          <w:marLeft w:val="0"/>
          <w:marRight w:val="0"/>
          <w:marTop w:val="0"/>
          <w:marBottom w:val="0"/>
          <w:divBdr>
            <w:top w:val="none" w:sz="0" w:space="0" w:color="auto"/>
            <w:left w:val="single" w:sz="24" w:space="31" w:color="B9A9D0"/>
            <w:bottom w:val="none" w:sz="0" w:space="0" w:color="auto"/>
            <w:right w:val="none" w:sz="0" w:space="0" w:color="auto"/>
          </w:divBdr>
        </w:div>
        <w:div w:id="773866949">
          <w:marLeft w:val="0"/>
          <w:marRight w:val="0"/>
          <w:marTop w:val="0"/>
          <w:marBottom w:val="0"/>
          <w:divBdr>
            <w:top w:val="none" w:sz="0" w:space="0" w:color="auto"/>
            <w:left w:val="single" w:sz="24" w:space="31" w:color="B9A9D0"/>
            <w:bottom w:val="none" w:sz="0" w:space="0" w:color="auto"/>
            <w:right w:val="none" w:sz="0" w:space="0" w:color="auto"/>
          </w:divBdr>
        </w:div>
        <w:div w:id="542448710">
          <w:marLeft w:val="0"/>
          <w:marRight w:val="0"/>
          <w:marTop w:val="0"/>
          <w:marBottom w:val="0"/>
          <w:divBdr>
            <w:top w:val="none" w:sz="0" w:space="0" w:color="auto"/>
            <w:left w:val="single" w:sz="24" w:space="31" w:color="B9A9D0"/>
            <w:bottom w:val="none" w:sz="0" w:space="0" w:color="auto"/>
            <w:right w:val="none" w:sz="0" w:space="0" w:color="auto"/>
          </w:divBdr>
        </w:div>
        <w:div w:id="2112971606">
          <w:marLeft w:val="0"/>
          <w:marRight w:val="0"/>
          <w:marTop w:val="0"/>
          <w:marBottom w:val="0"/>
          <w:divBdr>
            <w:top w:val="none" w:sz="0" w:space="0" w:color="auto"/>
            <w:left w:val="single" w:sz="24" w:space="31" w:color="DDA7AE"/>
            <w:bottom w:val="none" w:sz="0" w:space="0" w:color="auto"/>
            <w:right w:val="none" w:sz="0" w:space="0" w:color="auto"/>
          </w:divBdr>
        </w:div>
        <w:div w:id="9987499">
          <w:marLeft w:val="0"/>
          <w:marRight w:val="0"/>
          <w:marTop w:val="0"/>
          <w:marBottom w:val="0"/>
          <w:divBdr>
            <w:top w:val="none" w:sz="0" w:space="0" w:color="auto"/>
            <w:left w:val="single" w:sz="24" w:space="31" w:color="DDA7AE"/>
            <w:bottom w:val="none" w:sz="0" w:space="0" w:color="auto"/>
            <w:right w:val="none" w:sz="0" w:space="0" w:color="auto"/>
          </w:divBdr>
        </w:div>
        <w:div w:id="1763839629">
          <w:marLeft w:val="0"/>
          <w:marRight w:val="0"/>
          <w:marTop w:val="0"/>
          <w:marBottom w:val="0"/>
          <w:divBdr>
            <w:top w:val="none" w:sz="0" w:space="0" w:color="auto"/>
            <w:left w:val="single" w:sz="24" w:space="31" w:color="7FC0DB"/>
            <w:bottom w:val="none" w:sz="0" w:space="0" w:color="auto"/>
            <w:right w:val="none" w:sz="0" w:space="0" w:color="auto"/>
          </w:divBdr>
        </w:div>
        <w:div w:id="1788427768">
          <w:marLeft w:val="0"/>
          <w:marRight w:val="0"/>
          <w:marTop w:val="0"/>
          <w:marBottom w:val="0"/>
          <w:divBdr>
            <w:top w:val="none" w:sz="0" w:space="0" w:color="auto"/>
            <w:left w:val="single" w:sz="24" w:space="31" w:color="B9A9D0"/>
            <w:bottom w:val="none" w:sz="0" w:space="0" w:color="auto"/>
            <w:right w:val="none" w:sz="0" w:space="0" w:color="auto"/>
          </w:divBdr>
        </w:div>
        <w:div w:id="2035883476">
          <w:marLeft w:val="0"/>
          <w:marRight w:val="0"/>
          <w:marTop w:val="0"/>
          <w:marBottom w:val="0"/>
          <w:divBdr>
            <w:top w:val="none" w:sz="0" w:space="0" w:color="auto"/>
            <w:left w:val="single" w:sz="24" w:space="31" w:color="B9A9D0"/>
            <w:bottom w:val="none" w:sz="0" w:space="0" w:color="auto"/>
            <w:right w:val="none" w:sz="0" w:space="0" w:color="auto"/>
          </w:divBdr>
        </w:div>
        <w:div w:id="229585642">
          <w:marLeft w:val="0"/>
          <w:marRight w:val="0"/>
          <w:marTop w:val="0"/>
          <w:marBottom w:val="0"/>
          <w:divBdr>
            <w:top w:val="none" w:sz="0" w:space="0" w:color="auto"/>
            <w:left w:val="single" w:sz="24" w:space="31" w:color="DDA7AE"/>
            <w:bottom w:val="none" w:sz="0" w:space="0" w:color="auto"/>
            <w:right w:val="none" w:sz="0" w:space="0" w:color="auto"/>
          </w:divBdr>
        </w:div>
        <w:div w:id="125437765">
          <w:marLeft w:val="0"/>
          <w:marRight w:val="0"/>
          <w:marTop w:val="0"/>
          <w:marBottom w:val="0"/>
          <w:divBdr>
            <w:top w:val="none" w:sz="0" w:space="0" w:color="auto"/>
            <w:left w:val="single" w:sz="24" w:space="31" w:color="7FC0DB"/>
            <w:bottom w:val="none" w:sz="0" w:space="0" w:color="auto"/>
            <w:right w:val="none" w:sz="0" w:space="0" w:color="auto"/>
          </w:divBdr>
        </w:div>
        <w:div w:id="1468280419">
          <w:marLeft w:val="0"/>
          <w:marRight w:val="0"/>
          <w:marTop w:val="0"/>
          <w:marBottom w:val="0"/>
          <w:divBdr>
            <w:top w:val="none" w:sz="0" w:space="0" w:color="auto"/>
            <w:left w:val="single" w:sz="24" w:space="31" w:color="7FC0DB"/>
            <w:bottom w:val="none" w:sz="0" w:space="0" w:color="auto"/>
            <w:right w:val="none" w:sz="0" w:space="0" w:color="auto"/>
          </w:divBdr>
        </w:div>
        <w:div w:id="1263606801">
          <w:marLeft w:val="0"/>
          <w:marRight w:val="0"/>
          <w:marTop w:val="0"/>
          <w:marBottom w:val="0"/>
          <w:divBdr>
            <w:top w:val="none" w:sz="0" w:space="0" w:color="auto"/>
            <w:left w:val="single" w:sz="24" w:space="31" w:color="7FC0DB"/>
            <w:bottom w:val="none" w:sz="0" w:space="0" w:color="auto"/>
            <w:right w:val="none" w:sz="0" w:space="0" w:color="auto"/>
          </w:divBdr>
        </w:div>
        <w:div w:id="2112705326">
          <w:marLeft w:val="0"/>
          <w:marRight w:val="0"/>
          <w:marTop w:val="0"/>
          <w:marBottom w:val="0"/>
          <w:divBdr>
            <w:top w:val="none" w:sz="0" w:space="0" w:color="auto"/>
            <w:left w:val="single" w:sz="24" w:space="31" w:color="DDA7AE"/>
            <w:bottom w:val="none" w:sz="0" w:space="0" w:color="auto"/>
            <w:right w:val="none" w:sz="0" w:space="0" w:color="auto"/>
          </w:divBdr>
        </w:div>
        <w:div w:id="65151759">
          <w:marLeft w:val="0"/>
          <w:marRight w:val="0"/>
          <w:marTop w:val="0"/>
          <w:marBottom w:val="0"/>
          <w:divBdr>
            <w:top w:val="none" w:sz="0" w:space="0" w:color="auto"/>
            <w:left w:val="single" w:sz="24" w:space="31" w:color="DDA7AE"/>
            <w:bottom w:val="none" w:sz="0" w:space="0" w:color="auto"/>
            <w:right w:val="none" w:sz="0" w:space="0" w:color="auto"/>
          </w:divBdr>
        </w:div>
        <w:div w:id="778642427">
          <w:marLeft w:val="0"/>
          <w:marRight w:val="0"/>
          <w:marTop w:val="0"/>
          <w:marBottom w:val="0"/>
          <w:divBdr>
            <w:top w:val="none" w:sz="0" w:space="0" w:color="auto"/>
            <w:left w:val="single" w:sz="24" w:space="31" w:color="DDA7AE"/>
            <w:bottom w:val="none" w:sz="0" w:space="0" w:color="auto"/>
            <w:right w:val="none" w:sz="0" w:space="0" w:color="auto"/>
          </w:divBdr>
        </w:div>
        <w:div w:id="1241133052">
          <w:marLeft w:val="0"/>
          <w:marRight w:val="0"/>
          <w:marTop w:val="0"/>
          <w:marBottom w:val="0"/>
          <w:divBdr>
            <w:top w:val="none" w:sz="0" w:space="0" w:color="auto"/>
            <w:left w:val="single" w:sz="24" w:space="31" w:color="DDA7AE"/>
            <w:bottom w:val="none" w:sz="0" w:space="0" w:color="auto"/>
            <w:right w:val="none" w:sz="0" w:space="0" w:color="auto"/>
          </w:divBdr>
        </w:div>
        <w:div w:id="1106386270">
          <w:marLeft w:val="0"/>
          <w:marRight w:val="0"/>
          <w:marTop w:val="0"/>
          <w:marBottom w:val="0"/>
          <w:divBdr>
            <w:top w:val="none" w:sz="0" w:space="0" w:color="auto"/>
            <w:left w:val="single" w:sz="24" w:space="31" w:color="DDA7AE"/>
            <w:bottom w:val="none" w:sz="0" w:space="0" w:color="auto"/>
            <w:right w:val="none" w:sz="0" w:space="0" w:color="auto"/>
          </w:divBdr>
        </w:div>
        <w:div w:id="995720456">
          <w:marLeft w:val="0"/>
          <w:marRight w:val="0"/>
          <w:marTop w:val="0"/>
          <w:marBottom w:val="0"/>
          <w:divBdr>
            <w:top w:val="none" w:sz="0" w:space="0" w:color="auto"/>
            <w:left w:val="single" w:sz="24" w:space="31" w:color="7FC0DB"/>
            <w:bottom w:val="none" w:sz="0" w:space="0" w:color="auto"/>
            <w:right w:val="none" w:sz="0" w:space="0" w:color="auto"/>
          </w:divBdr>
        </w:div>
        <w:div w:id="429473082">
          <w:marLeft w:val="0"/>
          <w:marRight w:val="0"/>
          <w:marTop w:val="0"/>
          <w:marBottom w:val="0"/>
          <w:divBdr>
            <w:top w:val="none" w:sz="0" w:space="0" w:color="auto"/>
            <w:left w:val="single" w:sz="24" w:space="31" w:color="7FC0DB"/>
            <w:bottom w:val="none" w:sz="0" w:space="0" w:color="auto"/>
            <w:right w:val="none" w:sz="0" w:space="0" w:color="auto"/>
          </w:divBdr>
        </w:div>
        <w:div w:id="1849979676">
          <w:marLeft w:val="0"/>
          <w:marRight w:val="0"/>
          <w:marTop w:val="0"/>
          <w:marBottom w:val="0"/>
          <w:divBdr>
            <w:top w:val="none" w:sz="0" w:space="0" w:color="auto"/>
            <w:left w:val="single" w:sz="24" w:space="31" w:color="7FC0DB"/>
            <w:bottom w:val="none" w:sz="0" w:space="0" w:color="auto"/>
            <w:right w:val="none" w:sz="0" w:space="0" w:color="auto"/>
          </w:divBdr>
        </w:div>
        <w:div w:id="1404523439">
          <w:marLeft w:val="0"/>
          <w:marRight w:val="0"/>
          <w:marTop w:val="0"/>
          <w:marBottom w:val="0"/>
          <w:divBdr>
            <w:top w:val="none" w:sz="0" w:space="0" w:color="auto"/>
            <w:left w:val="single" w:sz="24" w:space="31" w:color="7FC0DB"/>
            <w:bottom w:val="none" w:sz="0" w:space="0" w:color="auto"/>
            <w:right w:val="none" w:sz="0" w:space="0" w:color="auto"/>
          </w:divBdr>
        </w:div>
        <w:div w:id="438909562">
          <w:marLeft w:val="0"/>
          <w:marRight w:val="0"/>
          <w:marTop w:val="0"/>
          <w:marBottom w:val="0"/>
          <w:divBdr>
            <w:top w:val="none" w:sz="0" w:space="0" w:color="auto"/>
            <w:left w:val="single" w:sz="24" w:space="31" w:color="7FC0DB"/>
            <w:bottom w:val="none" w:sz="0" w:space="0" w:color="auto"/>
            <w:right w:val="none" w:sz="0" w:space="0" w:color="auto"/>
          </w:divBdr>
        </w:div>
        <w:div w:id="2073775606">
          <w:marLeft w:val="0"/>
          <w:marRight w:val="0"/>
          <w:marTop w:val="0"/>
          <w:marBottom w:val="0"/>
          <w:divBdr>
            <w:top w:val="none" w:sz="0" w:space="0" w:color="auto"/>
            <w:left w:val="single" w:sz="24" w:space="31" w:color="7FC0DB"/>
            <w:bottom w:val="none" w:sz="0" w:space="0" w:color="auto"/>
            <w:right w:val="none" w:sz="0" w:space="0" w:color="auto"/>
          </w:divBdr>
        </w:div>
        <w:div w:id="106511426">
          <w:marLeft w:val="0"/>
          <w:marRight w:val="0"/>
          <w:marTop w:val="0"/>
          <w:marBottom w:val="0"/>
          <w:divBdr>
            <w:top w:val="none" w:sz="0" w:space="0" w:color="auto"/>
            <w:left w:val="single" w:sz="24" w:space="31" w:color="7FC0DB"/>
            <w:bottom w:val="none" w:sz="0" w:space="0" w:color="auto"/>
            <w:right w:val="none" w:sz="0" w:space="0" w:color="auto"/>
          </w:divBdr>
        </w:div>
        <w:div w:id="858398028">
          <w:marLeft w:val="0"/>
          <w:marRight w:val="0"/>
          <w:marTop w:val="0"/>
          <w:marBottom w:val="0"/>
          <w:divBdr>
            <w:top w:val="none" w:sz="0" w:space="0" w:color="auto"/>
            <w:left w:val="single" w:sz="24" w:space="31" w:color="7FC0DB"/>
            <w:bottom w:val="none" w:sz="0" w:space="0" w:color="auto"/>
            <w:right w:val="none" w:sz="0" w:space="0" w:color="auto"/>
          </w:divBdr>
        </w:div>
      </w:divsChild>
    </w:div>
    <w:div w:id="2114663630">
      <w:bodyDiv w:val="1"/>
      <w:marLeft w:val="0"/>
      <w:marRight w:val="0"/>
      <w:marTop w:val="0"/>
      <w:marBottom w:val="0"/>
      <w:divBdr>
        <w:top w:val="none" w:sz="0" w:space="0" w:color="auto"/>
        <w:left w:val="none" w:sz="0" w:space="0" w:color="auto"/>
        <w:bottom w:val="none" w:sz="0" w:space="0" w:color="auto"/>
        <w:right w:val="none" w:sz="0" w:space="0" w:color="auto"/>
      </w:divBdr>
      <w:divsChild>
        <w:div w:id="1890072019">
          <w:marLeft w:val="0"/>
          <w:marRight w:val="0"/>
          <w:marTop w:val="0"/>
          <w:marBottom w:val="0"/>
          <w:divBdr>
            <w:top w:val="none" w:sz="0" w:space="0" w:color="auto"/>
            <w:left w:val="single" w:sz="24" w:space="31" w:color="7FC0DB"/>
            <w:bottom w:val="none" w:sz="0" w:space="0" w:color="auto"/>
            <w:right w:val="none" w:sz="0" w:space="0" w:color="auto"/>
          </w:divBdr>
        </w:div>
        <w:div w:id="447311224">
          <w:marLeft w:val="0"/>
          <w:marRight w:val="0"/>
          <w:marTop w:val="0"/>
          <w:marBottom w:val="0"/>
          <w:divBdr>
            <w:top w:val="none" w:sz="0" w:space="0" w:color="auto"/>
            <w:left w:val="single" w:sz="24" w:space="31" w:color="7FC0DB"/>
            <w:bottom w:val="none" w:sz="0" w:space="0" w:color="auto"/>
            <w:right w:val="none" w:sz="0" w:space="0" w:color="auto"/>
          </w:divBdr>
        </w:div>
        <w:div w:id="1131631166">
          <w:marLeft w:val="0"/>
          <w:marRight w:val="0"/>
          <w:marTop w:val="0"/>
          <w:marBottom w:val="0"/>
          <w:divBdr>
            <w:top w:val="none" w:sz="0" w:space="0" w:color="auto"/>
            <w:left w:val="single" w:sz="24" w:space="31" w:color="98CFC1"/>
            <w:bottom w:val="none" w:sz="0" w:space="0" w:color="auto"/>
            <w:right w:val="none" w:sz="0" w:space="0" w:color="auto"/>
          </w:divBdr>
        </w:div>
        <w:div w:id="424153753">
          <w:marLeft w:val="0"/>
          <w:marRight w:val="0"/>
          <w:marTop w:val="0"/>
          <w:marBottom w:val="0"/>
          <w:divBdr>
            <w:top w:val="none" w:sz="0" w:space="0" w:color="auto"/>
            <w:left w:val="single" w:sz="24" w:space="31" w:color="7FC0DB"/>
            <w:bottom w:val="none" w:sz="0" w:space="0" w:color="auto"/>
            <w:right w:val="none" w:sz="0" w:space="0" w:color="auto"/>
          </w:divBdr>
        </w:div>
        <w:div w:id="1444963380">
          <w:marLeft w:val="0"/>
          <w:marRight w:val="0"/>
          <w:marTop w:val="0"/>
          <w:marBottom w:val="0"/>
          <w:divBdr>
            <w:top w:val="none" w:sz="0" w:space="0" w:color="auto"/>
            <w:left w:val="single" w:sz="24" w:space="31" w:color="7FC0DB"/>
            <w:bottom w:val="none" w:sz="0" w:space="0" w:color="auto"/>
            <w:right w:val="none" w:sz="0" w:space="0" w:color="auto"/>
          </w:divBdr>
        </w:div>
        <w:div w:id="501548882">
          <w:marLeft w:val="0"/>
          <w:marRight w:val="0"/>
          <w:marTop w:val="0"/>
          <w:marBottom w:val="0"/>
          <w:divBdr>
            <w:top w:val="none" w:sz="0" w:space="0" w:color="auto"/>
            <w:left w:val="single" w:sz="24" w:space="31" w:color="7FC0DB"/>
            <w:bottom w:val="none" w:sz="0" w:space="0" w:color="auto"/>
            <w:right w:val="none" w:sz="0" w:space="0" w:color="auto"/>
          </w:divBdr>
        </w:div>
        <w:div w:id="331876983">
          <w:marLeft w:val="0"/>
          <w:marRight w:val="0"/>
          <w:marTop w:val="0"/>
          <w:marBottom w:val="0"/>
          <w:divBdr>
            <w:top w:val="none" w:sz="0" w:space="0" w:color="auto"/>
            <w:left w:val="single" w:sz="24" w:space="31" w:color="7FC0DB"/>
            <w:bottom w:val="none" w:sz="0" w:space="0" w:color="auto"/>
            <w:right w:val="none" w:sz="0" w:space="0" w:color="auto"/>
          </w:divBdr>
        </w:div>
        <w:div w:id="1834056027">
          <w:marLeft w:val="0"/>
          <w:marRight w:val="0"/>
          <w:marTop w:val="0"/>
          <w:marBottom w:val="0"/>
          <w:divBdr>
            <w:top w:val="none" w:sz="0" w:space="0" w:color="auto"/>
            <w:left w:val="single" w:sz="24" w:space="31" w:color="DDA7AE"/>
            <w:bottom w:val="none" w:sz="0" w:space="0" w:color="auto"/>
            <w:right w:val="none" w:sz="0" w:space="0" w:color="auto"/>
          </w:divBdr>
        </w:div>
        <w:div w:id="632637693">
          <w:marLeft w:val="0"/>
          <w:marRight w:val="0"/>
          <w:marTop w:val="0"/>
          <w:marBottom w:val="0"/>
          <w:divBdr>
            <w:top w:val="none" w:sz="0" w:space="0" w:color="auto"/>
            <w:left w:val="single" w:sz="24" w:space="31" w:color="7FC0DB"/>
            <w:bottom w:val="none" w:sz="0" w:space="0" w:color="auto"/>
            <w:right w:val="none" w:sz="0" w:space="0" w:color="auto"/>
          </w:divBdr>
        </w:div>
        <w:div w:id="2077118149">
          <w:marLeft w:val="0"/>
          <w:marRight w:val="0"/>
          <w:marTop w:val="0"/>
          <w:marBottom w:val="0"/>
          <w:divBdr>
            <w:top w:val="none" w:sz="0" w:space="0" w:color="auto"/>
            <w:left w:val="single" w:sz="24" w:space="31" w:color="7FC0DB"/>
            <w:bottom w:val="none" w:sz="0" w:space="0" w:color="auto"/>
            <w:right w:val="none" w:sz="0" w:space="0" w:color="auto"/>
          </w:divBdr>
        </w:div>
        <w:div w:id="658072098">
          <w:marLeft w:val="0"/>
          <w:marRight w:val="0"/>
          <w:marTop w:val="0"/>
          <w:marBottom w:val="0"/>
          <w:divBdr>
            <w:top w:val="none" w:sz="0" w:space="0" w:color="auto"/>
            <w:left w:val="single" w:sz="24" w:space="31" w:color="7FC0DB"/>
            <w:bottom w:val="none" w:sz="0" w:space="0" w:color="auto"/>
            <w:right w:val="none" w:sz="0" w:space="0" w:color="auto"/>
          </w:divBdr>
        </w:div>
        <w:div w:id="977300552">
          <w:marLeft w:val="0"/>
          <w:marRight w:val="0"/>
          <w:marTop w:val="0"/>
          <w:marBottom w:val="0"/>
          <w:divBdr>
            <w:top w:val="none" w:sz="0" w:space="0" w:color="auto"/>
            <w:left w:val="single" w:sz="24" w:space="31" w:color="E9C89B"/>
            <w:bottom w:val="none" w:sz="0" w:space="0" w:color="auto"/>
            <w:right w:val="none" w:sz="0" w:space="0" w:color="auto"/>
          </w:divBdr>
        </w:div>
        <w:div w:id="762841615">
          <w:marLeft w:val="0"/>
          <w:marRight w:val="0"/>
          <w:marTop w:val="0"/>
          <w:marBottom w:val="0"/>
          <w:divBdr>
            <w:top w:val="none" w:sz="0" w:space="0" w:color="auto"/>
            <w:left w:val="single" w:sz="24" w:space="31" w:color="DDA7AE"/>
            <w:bottom w:val="none" w:sz="0" w:space="0" w:color="auto"/>
            <w:right w:val="none" w:sz="0" w:space="0" w:color="auto"/>
          </w:divBdr>
        </w:div>
        <w:div w:id="2067337090">
          <w:marLeft w:val="0"/>
          <w:marRight w:val="0"/>
          <w:marTop w:val="0"/>
          <w:marBottom w:val="0"/>
          <w:divBdr>
            <w:top w:val="none" w:sz="0" w:space="0" w:color="auto"/>
            <w:left w:val="single" w:sz="24" w:space="31" w:color="DDA7AE"/>
            <w:bottom w:val="none" w:sz="0" w:space="0" w:color="auto"/>
            <w:right w:val="none" w:sz="0" w:space="0" w:color="auto"/>
          </w:divBdr>
        </w:div>
        <w:div w:id="2139838272">
          <w:marLeft w:val="0"/>
          <w:marRight w:val="0"/>
          <w:marTop w:val="0"/>
          <w:marBottom w:val="0"/>
          <w:divBdr>
            <w:top w:val="none" w:sz="0" w:space="0" w:color="auto"/>
            <w:left w:val="single" w:sz="24" w:space="31" w:color="7FC0DB"/>
            <w:bottom w:val="none" w:sz="0" w:space="0" w:color="auto"/>
            <w:right w:val="none" w:sz="0" w:space="0" w:color="auto"/>
          </w:divBdr>
        </w:div>
        <w:div w:id="309527117">
          <w:marLeft w:val="0"/>
          <w:marRight w:val="0"/>
          <w:marTop w:val="0"/>
          <w:marBottom w:val="0"/>
          <w:divBdr>
            <w:top w:val="none" w:sz="0" w:space="0" w:color="auto"/>
            <w:left w:val="single" w:sz="24" w:space="31" w:color="E9C89B"/>
            <w:bottom w:val="none" w:sz="0" w:space="0" w:color="auto"/>
            <w:right w:val="none" w:sz="0" w:space="0" w:color="auto"/>
          </w:divBdr>
        </w:div>
        <w:div w:id="978069204">
          <w:marLeft w:val="0"/>
          <w:marRight w:val="0"/>
          <w:marTop w:val="0"/>
          <w:marBottom w:val="0"/>
          <w:divBdr>
            <w:top w:val="none" w:sz="0" w:space="0" w:color="auto"/>
            <w:left w:val="single" w:sz="24" w:space="31" w:color="98CFC1"/>
            <w:bottom w:val="none" w:sz="0" w:space="0" w:color="auto"/>
            <w:right w:val="none" w:sz="0" w:space="0" w:color="auto"/>
          </w:divBdr>
        </w:div>
        <w:div w:id="247887968">
          <w:marLeft w:val="0"/>
          <w:marRight w:val="0"/>
          <w:marTop w:val="0"/>
          <w:marBottom w:val="0"/>
          <w:divBdr>
            <w:top w:val="none" w:sz="0" w:space="0" w:color="auto"/>
            <w:left w:val="single" w:sz="24" w:space="31" w:color="98CFC1"/>
            <w:bottom w:val="none" w:sz="0" w:space="0" w:color="auto"/>
            <w:right w:val="none" w:sz="0" w:space="0" w:color="auto"/>
          </w:divBdr>
        </w:div>
        <w:div w:id="1891110302">
          <w:marLeft w:val="0"/>
          <w:marRight w:val="0"/>
          <w:marTop w:val="0"/>
          <w:marBottom w:val="0"/>
          <w:divBdr>
            <w:top w:val="none" w:sz="0" w:space="0" w:color="auto"/>
            <w:left w:val="single" w:sz="24" w:space="31" w:color="98CFC1"/>
            <w:bottom w:val="none" w:sz="0" w:space="0" w:color="auto"/>
            <w:right w:val="none" w:sz="0" w:space="0" w:color="auto"/>
          </w:divBdr>
        </w:div>
        <w:div w:id="1119448095">
          <w:marLeft w:val="0"/>
          <w:marRight w:val="0"/>
          <w:marTop w:val="0"/>
          <w:marBottom w:val="0"/>
          <w:divBdr>
            <w:top w:val="none" w:sz="0" w:space="0" w:color="auto"/>
            <w:left w:val="single" w:sz="24" w:space="31" w:color="DDA7AE"/>
            <w:bottom w:val="none" w:sz="0" w:space="0" w:color="auto"/>
            <w:right w:val="none" w:sz="0" w:space="0" w:color="auto"/>
          </w:divBdr>
        </w:div>
        <w:div w:id="2074574814">
          <w:marLeft w:val="0"/>
          <w:marRight w:val="0"/>
          <w:marTop w:val="0"/>
          <w:marBottom w:val="0"/>
          <w:divBdr>
            <w:top w:val="none" w:sz="0" w:space="0" w:color="auto"/>
            <w:left w:val="single" w:sz="24" w:space="31" w:color="DDA7AE"/>
            <w:bottom w:val="none" w:sz="0" w:space="0" w:color="auto"/>
            <w:right w:val="none" w:sz="0" w:space="0" w:color="auto"/>
          </w:divBdr>
        </w:div>
        <w:div w:id="850684706">
          <w:marLeft w:val="0"/>
          <w:marRight w:val="0"/>
          <w:marTop w:val="0"/>
          <w:marBottom w:val="0"/>
          <w:divBdr>
            <w:top w:val="none" w:sz="0" w:space="0" w:color="auto"/>
            <w:left w:val="single" w:sz="24" w:space="31" w:color="E9C89B"/>
            <w:bottom w:val="none" w:sz="0" w:space="0" w:color="auto"/>
            <w:right w:val="none" w:sz="0" w:space="0" w:color="auto"/>
          </w:divBdr>
        </w:div>
        <w:div w:id="1436825084">
          <w:marLeft w:val="0"/>
          <w:marRight w:val="0"/>
          <w:marTop w:val="0"/>
          <w:marBottom w:val="0"/>
          <w:divBdr>
            <w:top w:val="none" w:sz="0" w:space="0" w:color="auto"/>
            <w:left w:val="single" w:sz="24" w:space="31" w:color="98CFC1"/>
            <w:bottom w:val="none" w:sz="0" w:space="0" w:color="auto"/>
            <w:right w:val="none" w:sz="0" w:space="0" w:color="auto"/>
          </w:divBdr>
        </w:div>
        <w:div w:id="646400172">
          <w:marLeft w:val="0"/>
          <w:marRight w:val="0"/>
          <w:marTop w:val="0"/>
          <w:marBottom w:val="0"/>
          <w:divBdr>
            <w:top w:val="none" w:sz="0" w:space="0" w:color="auto"/>
            <w:left w:val="single" w:sz="24" w:space="31" w:color="98CFC1"/>
            <w:bottom w:val="none" w:sz="0" w:space="0" w:color="auto"/>
            <w:right w:val="none" w:sz="0" w:space="0" w:color="auto"/>
          </w:divBdr>
        </w:div>
        <w:div w:id="2043704509">
          <w:marLeft w:val="0"/>
          <w:marRight w:val="0"/>
          <w:marTop w:val="0"/>
          <w:marBottom w:val="0"/>
          <w:divBdr>
            <w:top w:val="none" w:sz="0" w:space="0" w:color="auto"/>
            <w:left w:val="single" w:sz="24" w:space="31" w:color="98CFC1"/>
            <w:bottom w:val="none" w:sz="0" w:space="0" w:color="auto"/>
            <w:right w:val="none" w:sz="0" w:space="0" w:color="auto"/>
          </w:divBdr>
        </w:div>
        <w:div w:id="273025754">
          <w:marLeft w:val="0"/>
          <w:marRight w:val="0"/>
          <w:marTop w:val="0"/>
          <w:marBottom w:val="0"/>
          <w:divBdr>
            <w:top w:val="none" w:sz="0" w:space="0" w:color="auto"/>
            <w:left w:val="single" w:sz="24" w:space="31" w:color="7FC0DB"/>
            <w:bottom w:val="none" w:sz="0" w:space="0" w:color="auto"/>
            <w:right w:val="none" w:sz="0" w:space="0" w:color="auto"/>
          </w:divBdr>
        </w:div>
        <w:div w:id="1702318640">
          <w:marLeft w:val="0"/>
          <w:marRight w:val="0"/>
          <w:marTop w:val="0"/>
          <w:marBottom w:val="0"/>
          <w:divBdr>
            <w:top w:val="none" w:sz="0" w:space="0" w:color="auto"/>
            <w:left w:val="single" w:sz="24" w:space="31" w:color="E9C89B"/>
            <w:bottom w:val="none" w:sz="0" w:space="0" w:color="auto"/>
            <w:right w:val="none" w:sz="0" w:space="0" w:color="auto"/>
          </w:divBdr>
        </w:div>
        <w:div w:id="689376151">
          <w:marLeft w:val="0"/>
          <w:marRight w:val="0"/>
          <w:marTop w:val="0"/>
          <w:marBottom w:val="0"/>
          <w:divBdr>
            <w:top w:val="none" w:sz="0" w:space="0" w:color="auto"/>
            <w:left w:val="single" w:sz="24" w:space="31" w:color="E9C89B"/>
            <w:bottom w:val="none" w:sz="0" w:space="0" w:color="auto"/>
            <w:right w:val="none" w:sz="0" w:space="0" w:color="auto"/>
          </w:divBdr>
        </w:div>
        <w:div w:id="962148639">
          <w:marLeft w:val="0"/>
          <w:marRight w:val="0"/>
          <w:marTop w:val="0"/>
          <w:marBottom w:val="0"/>
          <w:divBdr>
            <w:top w:val="none" w:sz="0" w:space="0" w:color="auto"/>
            <w:left w:val="single" w:sz="24" w:space="31" w:color="98CFC1"/>
            <w:bottom w:val="none" w:sz="0" w:space="0" w:color="auto"/>
            <w:right w:val="none" w:sz="0" w:space="0" w:color="auto"/>
          </w:divBdr>
        </w:div>
        <w:div w:id="1971746681">
          <w:marLeft w:val="0"/>
          <w:marRight w:val="0"/>
          <w:marTop w:val="0"/>
          <w:marBottom w:val="0"/>
          <w:divBdr>
            <w:top w:val="none" w:sz="0" w:space="0" w:color="auto"/>
            <w:left w:val="single" w:sz="24" w:space="31" w:color="7FC0DB"/>
            <w:bottom w:val="none" w:sz="0" w:space="0" w:color="auto"/>
            <w:right w:val="none" w:sz="0" w:space="0" w:color="auto"/>
          </w:divBdr>
        </w:div>
        <w:div w:id="1074472414">
          <w:marLeft w:val="0"/>
          <w:marRight w:val="0"/>
          <w:marTop w:val="0"/>
          <w:marBottom w:val="0"/>
          <w:divBdr>
            <w:top w:val="none" w:sz="0" w:space="0" w:color="auto"/>
            <w:left w:val="single" w:sz="24" w:space="31" w:color="7FC0DB"/>
            <w:bottom w:val="none" w:sz="0" w:space="0" w:color="auto"/>
            <w:right w:val="none" w:sz="0" w:space="0" w:color="auto"/>
          </w:divBdr>
        </w:div>
        <w:div w:id="1098260439">
          <w:marLeft w:val="0"/>
          <w:marRight w:val="0"/>
          <w:marTop w:val="0"/>
          <w:marBottom w:val="0"/>
          <w:divBdr>
            <w:top w:val="none" w:sz="0" w:space="0" w:color="auto"/>
            <w:left w:val="single" w:sz="24" w:space="31" w:color="7FC0DB"/>
            <w:bottom w:val="none" w:sz="0" w:space="0" w:color="auto"/>
            <w:right w:val="none" w:sz="0" w:space="0" w:color="auto"/>
          </w:divBdr>
        </w:div>
        <w:div w:id="953708281">
          <w:marLeft w:val="0"/>
          <w:marRight w:val="0"/>
          <w:marTop w:val="0"/>
          <w:marBottom w:val="0"/>
          <w:divBdr>
            <w:top w:val="none" w:sz="0" w:space="0" w:color="auto"/>
            <w:left w:val="single" w:sz="24" w:space="31" w:color="98CFC1"/>
            <w:bottom w:val="none" w:sz="0" w:space="0" w:color="auto"/>
            <w:right w:val="none" w:sz="0" w:space="0" w:color="auto"/>
          </w:divBdr>
        </w:div>
        <w:div w:id="1508910369">
          <w:marLeft w:val="0"/>
          <w:marRight w:val="0"/>
          <w:marTop w:val="0"/>
          <w:marBottom w:val="0"/>
          <w:divBdr>
            <w:top w:val="none" w:sz="0" w:space="0" w:color="auto"/>
            <w:left w:val="single" w:sz="24" w:space="31" w:color="98CFC1"/>
            <w:bottom w:val="none" w:sz="0" w:space="0" w:color="auto"/>
            <w:right w:val="none" w:sz="0" w:space="0" w:color="auto"/>
          </w:divBdr>
        </w:div>
      </w:divsChild>
    </w:div>
    <w:div w:id="211617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901058@ntu.edu.tw"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ropbox.com/s/x6yyh4ijju3w3u4/wbs.xlsx?dl=0" TargetMode="External"/><Relationship Id="rId7" Type="http://schemas.openxmlformats.org/officeDocument/2006/relationships/hyperlink" Target="mailto:weitang114@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20https:/www.dropbox.com/s/wwmj0k430pftdzx/Requirements.docx?dl=0" TargetMode="External"/><Relationship Id="rId10" Type="http://schemas.openxmlformats.org/officeDocument/2006/relationships/hyperlink" Target="mailto:lqzh931221@hotmail.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tuntun0847@gmail.com" TargetMode="External"/><Relationship Id="rId14" Type="http://schemas.openxmlformats.org/officeDocument/2006/relationships/image" Target="media/image4.png"/><Relationship Id="rId22" Type="http://schemas.openxmlformats.org/officeDocument/2006/relationships/hyperlink" Target="%20https:/cacoo.com/diagrams/8Pu7JQhXCYJhTq3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2293</Words>
  <Characters>13074</Characters>
  <Application>Microsoft Office Word</Application>
  <DocSecurity>0</DocSecurity>
  <Lines>108</Lines>
  <Paragraphs>30</Paragraphs>
  <ScaleCrop>false</ScaleCrop>
  <Company/>
  <LinksUpToDate>false</LinksUpToDate>
  <CharactersWithSpaces>15337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李唐</dc:creator>
  <cp:keywords/>
  <dc:description/>
  <cp:lastModifiedBy>李唐</cp:lastModifiedBy>
  <cp:revision>5</cp:revision>
  <dcterms:created xsi:type="dcterms:W3CDTF">2014-11-30T02:11:00Z</dcterms:created>
  <dcterms:modified xsi:type="dcterms:W3CDTF">2014-12-03T16:22:00Z</dcterms:modified>
</cp:coreProperties>
</file>