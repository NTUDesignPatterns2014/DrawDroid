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4-4"/>
        <w:tblW w:w="11017" w:type="dxa"/>
        <w:tblLayout w:type="fixed"/>
        <w:tblLook w:val="04A0" w:firstRow="1" w:lastRow="0" w:firstColumn="1" w:lastColumn="0" w:noHBand="0" w:noVBand="1"/>
      </w:tblPr>
      <w:tblGrid>
        <w:gridCol w:w="817"/>
        <w:gridCol w:w="2015"/>
        <w:gridCol w:w="436"/>
        <w:gridCol w:w="1235"/>
        <w:gridCol w:w="905"/>
        <w:gridCol w:w="1103"/>
        <w:gridCol w:w="367"/>
        <w:gridCol w:w="483"/>
        <w:gridCol w:w="1347"/>
        <w:gridCol w:w="303"/>
        <w:gridCol w:w="2006"/>
        <w:tblGridChange w:id="0">
          <w:tblGrid>
            <w:gridCol w:w="817"/>
            <w:gridCol w:w="2015"/>
            <w:gridCol w:w="436"/>
            <w:gridCol w:w="1235"/>
            <w:gridCol w:w="905"/>
            <w:gridCol w:w="1103"/>
            <w:gridCol w:w="367"/>
            <w:gridCol w:w="483"/>
            <w:gridCol w:w="1347"/>
            <w:gridCol w:w="303"/>
            <w:gridCol w:w="2006"/>
          </w:tblGrid>
        </w:tblGridChange>
      </w:tblGrid>
      <w:tr w:rsidR="00416425" w:rsidRPr="00C73BB2" w:rsidTr="00891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7" w:type="dxa"/>
            <w:gridSpan w:val="11"/>
          </w:tcPr>
          <w:p w:rsidR="00416425" w:rsidRPr="00C73BB2" w:rsidRDefault="00416425" w:rsidP="00D94A24">
            <w:pPr>
              <w:ind w:firstLineChars="50" w:firstLine="140"/>
              <w:jc w:val="center"/>
              <w:outlineLvl w:val="0"/>
              <w:rPr>
                <w:rFonts w:ascii="Calibri" w:hAnsi="Calibri" w:cs="Calibri"/>
                <w:color w:val="000000" w:themeColor="text1"/>
                <w:sz w:val="28"/>
                <w:szCs w:val="28"/>
              </w:rPr>
            </w:pPr>
            <w:r>
              <w:rPr>
                <w:rFonts w:ascii="Calibri" w:hAnsi="Calibri" w:cs="Calibri" w:hint="eastAsia"/>
                <w:color w:val="000000" w:themeColor="text1"/>
                <w:sz w:val="28"/>
                <w:szCs w:val="28"/>
              </w:rPr>
              <w:t>D</w:t>
            </w:r>
            <w:r>
              <w:rPr>
                <w:rFonts w:ascii="Calibri" w:hAnsi="Calibri" w:cs="Calibri"/>
                <w:color w:val="000000" w:themeColor="text1"/>
                <w:sz w:val="28"/>
                <w:szCs w:val="28"/>
              </w:rPr>
              <w:t>esign Patterns</w:t>
            </w:r>
            <w:r>
              <w:rPr>
                <w:rFonts w:ascii="Calibri" w:hAnsi="Calibri" w:cs="Calibri" w:hint="eastAsia"/>
                <w:color w:val="000000" w:themeColor="text1"/>
                <w:sz w:val="28"/>
                <w:szCs w:val="28"/>
              </w:rPr>
              <w:t xml:space="preserve"> </w:t>
            </w:r>
            <w:r w:rsidR="00C22437">
              <w:rPr>
                <w:rFonts w:ascii="Calibri" w:hAnsi="Calibri" w:cs="Calibri" w:hint="eastAsia"/>
                <w:color w:val="000000" w:themeColor="text1"/>
                <w:sz w:val="28"/>
                <w:szCs w:val="28"/>
              </w:rPr>
              <w:t>第</w:t>
            </w:r>
            <w:ins w:id="1" w:author="李唐" w:date="2014-12-11T09:13:00Z">
              <w:r w:rsidR="0097047E">
                <w:rPr>
                  <w:rFonts w:ascii="Calibri" w:hAnsi="Calibri" w:cs="Calibri" w:hint="eastAsia"/>
                  <w:color w:val="000000" w:themeColor="text1"/>
                  <w:sz w:val="28"/>
                  <w:szCs w:val="28"/>
                </w:rPr>
                <w:t>十</w:t>
              </w:r>
            </w:ins>
            <w:ins w:id="2" w:author="李唐" w:date="2014-12-18T00:35:00Z">
              <w:r w:rsidR="00D14982">
                <w:rPr>
                  <w:rFonts w:ascii="Calibri" w:hAnsi="Calibri" w:cs="Calibri" w:hint="eastAsia"/>
                  <w:color w:val="000000" w:themeColor="text1"/>
                  <w:sz w:val="28"/>
                  <w:szCs w:val="28"/>
                </w:rPr>
                <w:t>一</w:t>
              </w:r>
            </w:ins>
            <w:del w:id="3" w:author="李唐" w:date="2014-12-11T09:13:00Z">
              <w:r w:rsidR="00315204" w:rsidDel="0097047E">
                <w:rPr>
                  <w:rFonts w:ascii="Calibri" w:hAnsi="Calibri" w:cs="Calibri" w:hint="eastAsia"/>
                  <w:color w:val="000000" w:themeColor="text1"/>
                  <w:sz w:val="28"/>
                  <w:szCs w:val="28"/>
                </w:rPr>
                <w:delText>九</w:delText>
              </w:r>
            </w:del>
            <w:r>
              <w:rPr>
                <w:rFonts w:ascii="Calibri" w:hAnsi="Calibri" w:cs="Calibri" w:hint="eastAsia"/>
                <w:color w:val="000000" w:themeColor="text1"/>
                <w:sz w:val="28"/>
                <w:szCs w:val="28"/>
              </w:rPr>
              <w:t>次</w:t>
            </w:r>
            <w:r w:rsidRPr="00C73BB2">
              <w:rPr>
                <w:rFonts w:ascii="Calibri" w:hAnsi="Calibri" w:cs="Calibri"/>
                <w:color w:val="000000" w:themeColor="text1"/>
                <w:sz w:val="28"/>
                <w:szCs w:val="28"/>
              </w:rPr>
              <w:t>會議記錄</w:t>
            </w:r>
          </w:p>
        </w:tc>
      </w:tr>
      <w:tr w:rsidR="00416425"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rsidR="00416425" w:rsidRPr="00C73BB2" w:rsidRDefault="00416425" w:rsidP="00D94A24">
            <w:pPr>
              <w:rPr>
                <w:rFonts w:ascii="Calibri" w:hAnsi="Calibri" w:cs="Calibri"/>
                <w:b/>
              </w:rPr>
            </w:pPr>
            <w:r w:rsidRPr="00C73BB2">
              <w:rPr>
                <w:rFonts w:ascii="Calibri" w:hAnsi="Calibri" w:cs="Calibri"/>
              </w:rPr>
              <w:t>會議日期</w:t>
            </w:r>
          </w:p>
        </w:tc>
        <w:tc>
          <w:tcPr>
            <w:tcW w:w="8185" w:type="dxa"/>
            <w:gridSpan w:val="9"/>
          </w:tcPr>
          <w:p w:rsidR="00416425" w:rsidRPr="00C73BB2" w:rsidRDefault="00315204"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2014.1</w:t>
            </w:r>
            <w:ins w:id="4" w:author="李唐" w:date="2014-12-11T09:13:00Z">
              <w:r w:rsidR="00D14982">
                <w:rPr>
                  <w:rFonts w:ascii="Calibri" w:hAnsi="Calibri" w:cs="Calibri" w:hint="eastAsia"/>
                </w:rPr>
                <w:t>2.</w:t>
              </w:r>
            </w:ins>
            <w:ins w:id="5" w:author="李唐" w:date="2014-12-18T00:35:00Z">
              <w:r w:rsidR="00D14982">
                <w:rPr>
                  <w:rFonts w:ascii="Calibri" w:hAnsi="Calibri" w:cs="Calibri" w:hint="eastAsia"/>
                </w:rPr>
                <w:t>15</w:t>
              </w:r>
            </w:ins>
            <w:del w:id="6" w:author="李唐" w:date="2014-12-11T09:13:00Z">
              <w:r w:rsidDel="0097047E">
                <w:rPr>
                  <w:rFonts w:ascii="Calibri" w:hAnsi="Calibri" w:cs="Calibri" w:hint="eastAsia"/>
                </w:rPr>
                <w:delText>1.30</w:delText>
              </w:r>
            </w:del>
          </w:p>
        </w:tc>
      </w:tr>
      <w:tr w:rsidR="00416425" w:rsidRPr="00C73BB2" w:rsidTr="0089136B">
        <w:tc>
          <w:tcPr>
            <w:cnfStyle w:val="001000000000" w:firstRow="0" w:lastRow="0" w:firstColumn="1" w:lastColumn="0" w:oddVBand="0" w:evenVBand="0" w:oddHBand="0" w:evenHBand="0" w:firstRowFirstColumn="0" w:firstRowLastColumn="0" w:lastRowFirstColumn="0" w:lastRowLastColumn="0"/>
            <w:tcW w:w="2832" w:type="dxa"/>
            <w:gridSpan w:val="2"/>
          </w:tcPr>
          <w:p w:rsidR="00416425" w:rsidRPr="00C73BB2" w:rsidRDefault="00416425" w:rsidP="00D94A24">
            <w:pPr>
              <w:rPr>
                <w:rFonts w:ascii="Calibri" w:hAnsi="Calibri" w:cs="Calibri"/>
                <w:b/>
              </w:rPr>
            </w:pPr>
            <w:r w:rsidRPr="00C73BB2">
              <w:rPr>
                <w:rFonts w:ascii="Calibri" w:hAnsi="Calibri" w:cs="Calibri"/>
              </w:rPr>
              <w:t>時間</w:t>
            </w:r>
          </w:p>
        </w:tc>
        <w:tc>
          <w:tcPr>
            <w:tcW w:w="8185" w:type="dxa"/>
            <w:gridSpan w:val="9"/>
          </w:tcPr>
          <w:p w:rsidR="00416425" w:rsidRPr="00C73BB2" w:rsidRDefault="0020085C"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ins w:id="7" w:author="李唐" w:date="2014-12-11T09:13:00Z">
              <w:r>
                <w:rPr>
                  <w:rFonts w:ascii="Calibri" w:hAnsi="Calibri" w:cs="Calibri" w:hint="eastAsia"/>
                </w:rPr>
                <w:t>20:00-2</w:t>
              </w:r>
            </w:ins>
            <w:ins w:id="8" w:author="李唐" w:date="2014-12-18T00:35:00Z">
              <w:r>
                <w:rPr>
                  <w:rFonts w:ascii="Calibri" w:hAnsi="Calibri" w:cs="Calibri" w:hint="eastAsia"/>
                </w:rPr>
                <w:t>2:3</w:t>
              </w:r>
            </w:ins>
            <w:ins w:id="9" w:author="李唐" w:date="2014-12-11T09:14:00Z">
              <w:r w:rsidR="0097047E">
                <w:rPr>
                  <w:rFonts w:ascii="Calibri" w:hAnsi="Calibri" w:cs="Calibri" w:hint="eastAsia"/>
                </w:rPr>
                <w:t>0</w:t>
              </w:r>
            </w:ins>
            <w:del w:id="10" w:author="李唐" w:date="2014-12-11T09:13:00Z">
              <w:r w:rsidR="00315204" w:rsidDel="0097047E">
                <w:rPr>
                  <w:rFonts w:ascii="Calibri" w:hAnsi="Calibri" w:cs="Calibri" w:hint="eastAsia"/>
                </w:rPr>
                <w:delText>10:00-</w:delText>
              </w:r>
            </w:del>
          </w:p>
        </w:tc>
      </w:tr>
      <w:tr w:rsidR="00416425"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rsidR="00416425" w:rsidRPr="00C73BB2" w:rsidRDefault="00416425" w:rsidP="00D94A24">
            <w:pPr>
              <w:rPr>
                <w:rFonts w:ascii="Calibri" w:hAnsi="Calibri" w:cs="Calibri"/>
                <w:b/>
              </w:rPr>
            </w:pPr>
            <w:r w:rsidRPr="00C73BB2">
              <w:rPr>
                <w:rFonts w:ascii="Calibri" w:hAnsi="Calibri" w:cs="Calibri"/>
              </w:rPr>
              <w:t>地點</w:t>
            </w:r>
          </w:p>
        </w:tc>
        <w:tc>
          <w:tcPr>
            <w:tcW w:w="8185" w:type="dxa"/>
            <w:gridSpan w:val="9"/>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男八舍交誼聽</w:t>
            </w:r>
          </w:p>
        </w:tc>
      </w:tr>
      <w:tr w:rsidR="00416425" w:rsidRPr="00C73BB2" w:rsidTr="0089136B">
        <w:tc>
          <w:tcPr>
            <w:cnfStyle w:val="001000000000" w:firstRow="0" w:lastRow="0" w:firstColumn="1" w:lastColumn="0" w:oddVBand="0" w:evenVBand="0" w:oddHBand="0" w:evenHBand="0" w:firstRowFirstColumn="0" w:firstRowLastColumn="0" w:lastRowFirstColumn="0" w:lastRowLastColumn="0"/>
            <w:tcW w:w="2832" w:type="dxa"/>
            <w:gridSpan w:val="2"/>
          </w:tcPr>
          <w:p w:rsidR="00416425" w:rsidRPr="00C73BB2" w:rsidRDefault="00416425" w:rsidP="00D94A24">
            <w:pPr>
              <w:rPr>
                <w:rFonts w:ascii="Calibri" w:hAnsi="Calibri" w:cs="Calibri"/>
                <w:b/>
              </w:rPr>
            </w:pPr>
            <w:r w:rsidRPr="00C73BB2">
              <w:rPr>
                <w:rFonts w:ascii="Calibri" w:hAnsi="Calibri" w:cs="Calibri"/>
              </w:rPr>
              <w:t>主持人</w:t>
            </w:r>
          </w:p>
        </w:tc>
        <w:tc>
          <w:tcPr>
            <w:tcW w:w="8185" w:type="dxa"/>
            <w:gridSpan w:val="9"/>
          </w:tcPr>
          <w:p w:rsidR="00416425" w:rsidRPr="00C73BB2"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李唐</w:t>
            </w:r>
          </w:p>
        </w:tc>
      </w:tr>
      <w:tr w:rsidR="00416425"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rsidR="00416425" w:rsidRPr="00C73BB2" w:rsidRDefault="00416425" w:rsidP="00D94A24">
            <w:pPr>
              <w:rPr>
                <w:rFonts w:ascii="Calibri" w:hAnsi="Calibri" w:cs="Calibri"/>
                <w:b/>
              </w:rPr>
            </w:pPr>
            <w:r w:rsidRPr="00C73BB2">
              <w:rPr>
                <w:rFonts w:ascii="Calibri" w:hAnsi="Calibri" w:cs="Calibri"/>
              </w:rPr>
              <w:t>紀錄者</w:t>
            </w:r>
          </w:p>
        </w:tc>
        <w:tc>
          <w:tcPr>
            <w:tcW w:w="8185" w:type="dxa"/>
            <w:gridSpan w:val="9"/>
          </w:tcPr>
          <w:p w:rsidR="00416425" w:rsidRDefault="0011664B"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全體</w:t>
            </w:r>
            <w:r>
              <w:rPr>
                <w:rFonts w:ascii="Calibri" w:hAnsi="Calibri" w:cs="Calibri" w:hint="eastAsia"/>
              </w:rPr>
              <w:t>(H</w:t>
            </w:r>
            <w:r>
              <w:rPr>
                <w:rFonts w:ascii="Calibri" w:hAnsi="Calibri" w:cs="Calibri"/>
              </w:rPr>
              <w:t>ackpad)</w:t>
            </w:r>
            <w:r>
              <w:rPr>
                <w:rFonts w:ascii="Calibri" w:hAnsi="Calibri" w:cs="Calibri" w:hint="eastAsia"/>
              </w:rPr>
              <w:t>，李唐整理</w:t>
            </w:r>
          </w:p>
          <w:p w:rsidR="00BF01FC" w:rsidRPr="00C73BB2" w:rsidRDefault="0097047E"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ins w:id="11" w:author="李唐" w:date="2014-12-11T09:14:00Z">
              <w:r>
                <w:fldChar w:fldCharType="begin"/>
              </w:r>
              <w:r>
                <w:instrText xml:space="preserve"> HYPERLINK "https://ntudesignpatterns2014fallgroup2.hackpad.com/Meeting-Minutes-12.8-3pOmxIu0ZNm" </w:instrText>
              </w:r>
              <w:r>
                <w:fldChar w:fldCharType="separate"/>
              </w:r>
              <w:r w:rsidRPr="0097047E">
                <w:rPr>
                  <w:rStyle w:val="a4"/>
                </w:rPr>
                <w:t>https://ntudesignpatterns2014fallgroup2.hackpad.com/Meeting-Minutes-12.8-3pOmxIu0ZNm</w:t>
              </w:r>
              <w:r>
                <w:fldChar w:fldCharType="end"/>
              </w:r>
            </w:ins>
          </w:p>
        </w:tc>
      </w:tr>
      <w:tr w:rsidR="00416425" w:rsidRPr="00C73BB2" w:rsidTr="0089136B">
        <w:tc>
          <w:tcPr>
            <w:cnfStyle w:val="001000000000" w:firstRow="0" w:lastRow="0" w:firstColumn="1" w:lastColumn="0" w:oddVBand="0" w:evenVBand="0" w:oddHBand="0" w:evenHBand="0" w:firstRowFirstColumn="0" w:firstRowLastColumn="0" w:lastRowFirstColumn="0" w:lastRowLastColumn="0"/>
            <w:tcW w:w="2832" w:type="dxa"/>
            <w:gridSpan w:val="2"/>
          </w:tcPr>
          <w:p w:rsidR="00416425" w:rsidRPr="00C73BB2" w:rsidRDefault="00416425" w:rsidP="00D94A24">
            <w:pPr>
              <w:rPr>
                <w:rFonts w:ascii="Calibri" w:hAnsi="Calibri" w:cs="Calibri"/>
                <w:b/>
              </w:rPr>
            </w:pPr>
            <w:r w:rsidRPr="00C73BB2">
              <w:rPr>
                <w:rFonts w:ascii="Calibri" w:hAnsi="Calibri" w:cs="Calibri"/>
              </w:rPr>
              <w:t>目的</w:t>
            </w:r>
          </w:p>
        </w:tc>
        <w:tc>
          <w:tcPr>
            <w:tcW w:w="8185" w:type="dxa"/>
            <w:gridSpan w:val="9"/>
          </w:tcPr>
          <w:p w:rsidR="00416425" w:rsidRPr="00351886" w:rsidRDefault="00416425" w:rsidP="00D94A24">
            <w:pPr>
              <w:cnfStyle w:val="000000000000" w:firstRow="0" w:lastRow="0" w:firstColumn="0" w:lastColumn="0" w:oddVBand="0" w:evenVBand="0" w:oddHBand="0" w:evenHBand="0" w:firstRowFirstColumn="0" w:firstRowLastColumn="0" w:lastRowFirstColumn="0" w:lastRowLastColumn="0"/>
              <w:rPr>
                <w:rFonts w:cs="Calibri"/>
              </w:rPr>
            </w:pPr>
            <w:r>
              <w:rPr>
                <w:rFonts w:cs="Calibri" w:hint="eastAsia"/>
              </w:rPr>
              <w:t>討論</w:t>
            </w:r>
            <w:r w:rsidR="006E0779">
              <w:rPr>
                <w:rFonts w:cs="Calibri" w:hint="eastAsia"/>
              </w:rPr>
              <w:t>上課題目及</w:t>
            </w:r>
            <w:del w:id="12" w:author="李唐" w:date="2014-12-18T00:36:00Z">
              <w:r w:rsidR="006E0779" w:rsidDel="0020085C">
                <w:rPr>
                  <w:rFonts w:cs="Calibri" w:hint="eastAsia"/>
                </w:rPr>
                <w:delText>TermProject-</w:delText>
              </w:r>
            </w:del>
            <w:del w:id="13" w:author="李唐" w:date="2014-12-11T09:14:00Z">
              <w:r w:rsidR="006E0779" w:rsidDel="0097047E">
                <w:rPr>
                  <w:rFonts w:cs="Calibri" w:hint="eastAsia"/>
                </w:rPr>
                <w:delText>ClassDiagram</w:delText>
              </w:r>
            </w:del>
            <w:ins w:id="14" w:author="李唐" w:date="2014-12-18T00:36:00Z">
              <w:r w:rsidR="0020085C">
                <w:rPr>
                  <w:rFonts w:cs="Calibri" w:hint="eastAsia"/>
                </w:rPr>
                <w:t>T</w:t>
              </w:r>
              <w:r w:rsidR="0020085C">
                <w:rPr>
                  <w:rFonts w:cs="Calibri"/>
                </w:rPr>
                <w:t>ermProject</w:t>
              </w:r>
              <w:r w:rsidR="0020085C">
                <w:rPr>
                  <w:rFonts w:cs="Calibri" w:hint="eastAsia"/>
                </w:rPr>
                <w:t>進度</w:t>
              </w:r>
            </w:ins>
          </w:p>
        </w:tc>
      </w:tr>
      <w:tr w:rsidR="00416425"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7" w:type="dxa"/>
            <w:gridSpan w:val="11"/>
          </w:tcPr>
          <w:p w:rsidR="00416425" w:rsidRPr="00C73BB2" w:rsidRDefault="00416425" w:rsidP="00D94A24">
            <w:pPr>
              <w:jc w:val="center"/>
              <w:rPr>
                <w:rFonts w:ascii="Calibri" w:hAnsi="Calibri" w:cs="Calibri"/>
                <w:color w:val="000000" w:themeColor="text1"/>
                <w:szCs w:val="24"/>
              </w:rPr>
            </w:pPr>
            <w:r w:rsidRPr="00C73BB2">
              <w:rPr>
                <w:rFonts w:ascii="Calibri" w:hAnsi="Calibri" w:cs="Calibri"/>
                <w:color w:val="000000" w:themeColor="text1"/>
                <w:szCs w:val="24"/>
              </w:rPr>
              <w:t>參與者</w:t>
            </w:r>
          </w:p>
        </w:tc>
      </w:tr>
      <w:tr w:rsidR="006E0779" w:rsidRPr="00C73BB2" w:rsidTr="0089136B">
        <w:tc>
          <w:tcPr>
            <w:cnfStyle w:val="001000000000" w:firstRow="0" w:lastRow="0" w:firstColumn="1" w:lastColumn="0" w:oddVBand="0" w:evenVBand="0" w:oddHBand="0" w:evenHBand="0" w:firstRowFirstColumn="0" w:firstRowLastColumn="0" w:lastRowFirstColumn="0" w:lastRowLastColumn="0"/>
            <w:tcW w:w="2832" w:type="dxa"/>
            <w:gridSpan w:val="2"/>
          </w:tcPr>
          <w:p w:rsidR="006E0779" w:rsidRPr="00C73BB2" w:rsidRDefault="006E0779" w:rsidP="00D94A24">
            <w:pPr>
              <w:jc w:val="both"/>
              <w:rPr>
                <w:rFonts w:ascii="Calibri" w:hAnsi="Calibri" w:cs="Calibri"/>
                <w:b/>
                <w:szCs w:val="24"/>
              </w:rPr>
            </w:pPr>
            <w:r w:rsidRPr="00C73BB2">
              <w:rPr>
                <w:rFonts w:ascii="Calibri" w:hAnsi="Calibri" w:cs="Calibri"/>
                <w:szCs w:val="24"/>
              </w:rPr>
              <w:t>姓名</w:t>
            </w:r>
          </w:p>
        </w:tc>
        <w:tc>
          <w:tcPr>
            <w:tcW w:w="4046" w:type="dxa"/>
            <w:gridSpan w:val="5"/>
          </w:tcPr>
          <w:p w:rsidR="006E0779" w:rsidRPr="00C73BB2" w:rsidRDefault="006E0779" w:rsidP="00D94A24">
            <w:pPr>
              <w:jc w:val="both"/>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sidRPr="00C73BB2">
              <w:rPr>
                <w:rFonts w:ascii="Calibri" w:hAnsi="Calibri" w:cs="Calibri"/>
                <w:szCs w:val="24"/>
              </w:rPr>
              <w:t>E-mail</w:t>
            </w:r>
          </w:p>
        </w:tc>
        <w:tc>
          <w:tcPr>
            <w:tcW w:w="2133" w:type="dxa"/>
            <w:gridSpan w:val="3"/>
          </w:tcPr>
          <w:p w:rsidR="006E0779" w:rsidRPr="00C73BB2" w:rsidRDefault="006E0779" w:rsidP="00D94A24">
            <w:pPr>
              <w:jc w:val="both"/>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sidRPr="00C73BB2">
              <w:rPr>
                <w:rFonts w:ascii="Calibri" w:hAnsi="Calibri" w:cs="Calibri"/>
                <w:szCs w:val="24"/>
              </w:rPr>
              <w:t>角色</w:t>
            </w:r>
          </w:p>
        </w:tc>
        <w:tc>
          <w:tcPr>
            <w:tcW w:w="2006" w:type="dxa"/>
          </w:tcPr>
          <w:p w:rsidR="006E0779" w:rsidRPr="00C73BB2" w:rsidRDefault="006E0779" w:rsidP="006E0779">
            <w:pPr>
              <w:jc w:val="both"/>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Pr>
                <w:rFonts w:ascii="Calibri" w:hAnsi="Calibri" w:cs="Calibri" w:hint="eastAsia"/>
                <w:szCs w:val="24"/>
              </w:rPr>
              <w:t>出席</w:t>
            </w:r>
          </w:p>
        </w:tc>
      </w:tr>
      <w:tr w:rsidR="006E0779"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rsidR="006E0779" w:rsidRPr="00C73BB2" w:rsidRDefault="006E0779" w:rsidP="00D94A24">
            <w:pPr>
              <w:jc w:val="both"/>
              <w:rPr>
                <w:rFonts w:ascii="Calibri" w:hAnsi="Calibri" w:cs="Calibri"/>
                <w:b/>
                <w:szCs w:val="24"/>
              </w:rPr>
            </w:pPr>
            <w:r>
              <w:rPr>
                <w:rFonts w:ascii="Calibri" w:hAnsi="Calibri" w:cs="Calibri" w:hint="eastAsia"/>
                <w:szCs w:val="24"/>
              </w:rPr>
              <w:t>李唐</w:t>
            </w:r>
          </w:p>
        </w:tc>
        <w:tc>
          <w:tcPr>
            <w:tcW w:w="4046" w:type="dxa"/>
            <w:gridSpan w:val="5"/>
          </w:tcPr>
          <w:p w:rsidR="006E0779" w:rsidRPr="00D10043" w:rsidRDefault="0020085C" w:rsidP="006E0779">
            <w:pPr>
              <w:jc w:val="both"/>
              <w:cnfStyle w:val="000000100000" w:firstRow="0" w:lastRow="0" w:firstColumn="0" w:lastColumn="0" w:oddVBand="0" w:evenVBand="0" w:oddHBand="1" w:evenHBand="0" w:firstRowFirstColumn="0" w:firstRowLastColumn="0" w:lastRowFirstColumn="0" w:lastRowLastColumn="0"/>
              <w:rPr>
                <w:rFonts w:ascii="Calibri" w:hAnsi="Calibri" w:cs="Calibri"/>
                <w:bCs/>
                <w:szCs w:val="24"/>
              </w:rPr>
            </w:pPr>
            <w:hyperlink r:id="rId7" w:history="1">
              <w:r w:rsidR="006E0779" w:rsidRPr="00D10043">
                <w:rPr>
                  <w:rFonts w:hint="eastAsia"/>
                  <w:bCs/>
                </w:rPr>
                <w:t>weitang114@gmail.com</w:t>
              </w:r>
            </w:hyperlink>
          </w:p>
        </w:tc>
        <w:tc>
          <w:tcPr>
            <w:tcW w:w="2133" w:type="dxa"/>
            <w:gridSpan w:val="3"/>
          </w:tcPr>
          <w:p w:rsidR="006E0779" w:rsidRPr="00C73BB2" w:rsidRDefault="006E0779" w:rsidP="006E0779">
            <w:pPr>
              <w:jc w:val="both"/>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Pr>
                <w:rFonts w:ascii="Calibri" w:hAnsi="Calibri" w:cs="Calibri" w:hint="eastAsia"/>
                <w:szCs w:val="24"/>
              </w:rPr>
              <w:t>組長</w:t>
            </w:r>
          </w:p>
        </w:tc>
        <w:tc>
          <w:tcPr>
            <w:tcW w:w="2006" w:type="dxa"/>
          </w:tcPr>
          <w:p w:rsidR="006E0779" w:rsidRPr="00C73BB2" w:rsidRDefault="006E0779" w:rsidP="006E0779">
            <w:pPr>
              <w:jc w:val="both"/>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Pr>
                <w:rFonts w:ascii="Calibri" w:hAnsi="Calibri" w:cs="Calibri" w:hint="eastAsia"/>
                <w:szCs w:val="24"/>
              </w:rPr>
              <w:t>O</w:t>
            </w:r>
          </w:p>
        </w:tc>
      </w:tr>
      <w:tr w:rsidR="006E0779" w:rsidRPr="00C73BB2" w:rsidTr="0089136B">
        <w:tc>
          <w:tcPr>
            <w:cnfStyle w:val="001000000000" w:firstRow="0" w:lastRow="0" w:firstColumn="1" w:lastColumn="0" w:oddVBand="0" w:evenVBand="0" w:oddHBand="0" w:evenHBand="0" w:firstRowFirstColumn="0" w:firstRowLastColumn="0" w:lastRowFirstColumn="0" w:lastRowLastColumn="0"/>
            <w:tcW w:w="2832" w:type="dxa"/>
            <w:gridSpan w:val="2"/>
          </w:tcPr>
          <w:p w:rsidR="006E0779" w:rsidRPr="00C73BB2" w:rsidRDefault="006E0779" w:rsidP="00D94A24">
            <w:pPr>
              <w:jc w:val="both"/>
              <w:rPr>
                <w:rFonts w:ascii="Calibri" w:hAnsi="Calibri" w:cs="Calibri"/>
                <w:b/>
                <w:szCs w:val="24"/>
              </w:rPr>
            </w:pPr>
            <w:r>
              <w:rPr>
                <w:rFonts w:ascii="Calibri" w:hAnsi="Calibri" w:cs="Calibri" w:hint="eastAsia"/>
                <w:szCs w:val="24"/>
              </w:rPr>
              <w:t>李昇輯</w:t>
            </w:r>
          </w:p>
        </w:tc>
        <w:tc>
          <w:tcPr>
            <w:tcW w:w="4046" w:type="dxa"/>
            <w:gridSpan w:val="5"/>
          </w:tcPr>
          <w:p w:rsidR="006E0779" w:rsidRPr="00E1586A" w:rsidRDefault="0020085C" w:rsidP="006E0779">
            <w:pPr>
              <w:jc w:val="both"/>
              <w:cnfStyle w:val="000000000000" w:firstRow="0" w:lastRow="0" w:firstColumn="0" w:lastColumn="0" w:oddVBand="0" w:evenVBand="0" w:oddHBand="0" w:evenHBand="0" w:firstRowFirstColumn="0" w:firstRowLastColumn="0" w:lastRowFirstColumn="0" w:lastRowLastColumn="0"/>
              <w:rPr>
                <w:bCs/>
              </w:rPr>
            </w:pPr>
            <w:hyperlink r:id="rId8" w:history="1">
              <w:r w:rsidR="006E0779" w:rsidRPr="00E1586A">
                <w:rPr>
                  <w:rFonts w:hint="eastAsia"/>
                  <w:bCs/>
                </w:rPr>
                <w:t>b00</w:t>
              </w:r>
              <w:r w:rsidR="006E0779" w:rsidRPr="00E1586A">
                <w:rPr>
                  <w:bCs/>
                </w:rPr>
                <w:t>901058@ntu.edu.tw</w:t>
              </w:r>
            </w:hyperlink>
          </w:p>
        </w:tc>
        <w:tc>
          <w:tcPr>
            <w:tcW w:w="2133" w:type="dxa"/>
            <w:gridSpan w:val="3"/>
          </w:tcPr>
          <w:p w:rsidR="006E0779" w:rsidRPr="00C73BB2" w:rsidRDefault="006E0779" w:rsidP="006E0779">
            <w:pPr>
              <w:jc w:val="both"/>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Pr>
                <w:rFonts w:ascii="Calibri" w:hAnsi="Calibri" w:cs="Calibri" w:hint="eastAsia"/>
                <w:szCs w:val="24"/>
              </w:rPr>
              <w:t>組員</w:t>
            </w:r>
          </w:p>
        </w:tc>
        <w:tc>
          <w:tcPr>
            <w:tcW w:w="2006" w:type="dxa"/>
          </w:tcPr>
          <w:p w:rsidR="006E0779" w:rsidRPr="00C73BB2" w:rsidRDefault="006E0779" w:rsidP="006E0779">
            <w:pPr>
              <w:jc w:val="both"/>
              <w:cnfStyle w:val="000000000000" w:firstRow="0" w:lastRow="0" w:firstColumn="0" w:lastColumn="0" w:oddVBand="0" w:evenVBand="0" w:oddHBand="0" w:evenHBand="0" w:firstRowFirstColumn="0" w:firstRowLastColumn="0" w:lastRowFirstColumn="0" w:lastRowLastColumn="0"/>
              <w:rPr>
                <w:rFonts w:ascii="Calibri" w:hAnsi="Calibri" w:cs="Calibri"/>
                <w:szCs w:val="24"/>
              </w:rPr>
            </w:pPr>
            <w:r>
              <w:rPr>
                <w:rFonts w:ascii="Calibri" w:hAnsi="Calibri" w:cs="Calibri" w:hint="eastAsia"/>
                <w:szCs w:val="24"/>
              </w:rPr>
              <w:t>O</w:t>
            </w:r>
          </w:p>
        </w:tc>
      </w:tr>
      <w:tr w:rsidR="006E0779"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rsidR="006E0779" w:rsidRPr="00C73BB2" w:rsidRDefault="006E0779" w:rsidP="00D94A24">
            <w:pPr>
              <w:jc w:val="both"/>
              <w:rPr>
                <w:rFonts w:ascii="Calibri" w:hAnsi="Calibri" w:cs="Calibri"/>
                <w:b/>
                <w:szCs w:val="24"/>
              </w:rPr>
            </w:pPr>
            <w:r>
              <w:rPr>
                <w:rFonts w:ascii="Calibri" w:hAnsi="Calibri" w:cs="Calibri" w:hint="eastAsia"/>
                <w:szCs w:val="24"/>
              </w:rPr>
              <w:t>王敦儒</w:t>
            </w:r>
          </w:p>
        </w:tc>
        <w:tc>
          <w:tcPr>
            <w:tcW w:w="4046" w:type="dxa"/>
            <w:gridSpan w:val="5"/>
          </w:tcPr>
          <w:p w:rsidR="006E0779" w:rsidRPr="00E1586A" w:rsidRDefault="0020085C" w:rsidP="006E0779">
            <w:pPr>
              <w:jc w:val="both"/>
              <w:cnfStyle w:val="000000100000" w:firstRow="0" w:lastRow="0" w:firstColumn="0" w:lastColumn="0" w:oddVBand="0" w:evenVBand="0" w:oddHBand="1" w:evenHBand="0" w:firstRowFirstColumn="0" w:firstRowLastColumn="0" w:lastRowFirstColumn="0" w:lastRowLastColumn="0"/>
              <w:rPr>
                <w:bCs/>
              </w:rPr>
            </w:pPr>
            <w:hyperlink r:id="rId9" w:history="1">
              <w:r w:rsidR="006E0779" w:rsidRPr="00E1586A">
                <w:t>tuntun0847@gmail.com</w:t>
              </w:r>
            </w:hyperlink>
          </w:p>
        </w:tc>
        <w:tc>
          <w:tcPr>
            <w:tcW w:w="2133" w:type="dxa"/>
            <w:gridSpan w:val="3"/>
          </w:tcPr>
          <w:p w:rsidR="006E0779" w:rsidRPr="00C73BB2" w:rsidRDefault="006E0779" w:rsidP="006E0779">
            <w:pPr>
              <w:jc w:val="both"/>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Pr>
                <w:rFonts w:ascii="Calibri" w:hAnsi="Calibri" w:cs="Calibri" w:hint="eastAsia"/>
                <w:szCs w:val="24"/>
              </w:rPr>
              <w:t>組員</w:t>
            </w:r>
          </w:p>
        </w:tc>
        <w:tc>
          <w:tcPr>
            <w:tcW w:w="2006" w:type="dxa"/>
          </w:tcPr>
          <w:p w:rsidR="006E0779" w:rsidRPr="00C73BB2" w:rsidRDefault="006E0779" w:rsidP="006E0779">
            <w:pPr>
              <w:jc w:val="both"/>
              <w:cnfStyle w:val="000000100000" w:firstRow="0" w:lastRow="0" w:firstColumn="0" w:lastColumn="0" w:oddVBand="0" w:evenVBand="0" w:oddHBand="1" w:evenHBand="0" w:firstRowFirstColumn="0" w:firstRowLastColumn="0" w:lastRowFirstColumn="0" w:lastRowLastColumn="0"/>
              <w:rPr>
                <w:rFonts w:ascii="Calibri" w:hAnsi="Calibri" w:cs="Calibri"/>
                <w:szCs w:val="24"/>
              </w:rPr>
            </w:pPr>
            <w:r>
              <w:rPr>
                <w:rFonts w:ascii="Calibri" w:hAnsi="Calibri" w:cs="Calibri" w:hint="eastAsia"/>
                <w:szCs w:val="24"/>
              </w:rPr>
              <w:t>O</w:t>
            </w:r>
          </w:p>
        </w:tc>
      </w:tr>
      <w:tr w:rsidR="006E0779" w:rsidRPr="00C73BB2" w:rsidTr="0097047E">
        <w:tblPrEx>
          <w:tblW w:w="11017" w:type="dxa"/>
          <w:tblLayout w:type="fixed"/>
          <w:tblPrExChange w:id="15" w:author="李唐" w:date="2014-12-11T09:14:00Z">
            <w:tblPrEx>
              <w:tblW w:w="11017" w:type="dxa"/>
              <w:tblLayout w:type="fixed"/>
            </w:tblPrEx>
          </w:tblPrExChange>
        </w:tblPrEx>
        <w:tc>
          <w:tcPr>
            <w:cnfStyle w:val="001000000000" w:firstRow="0" w:lastRow="0" w:firstColumn="1" w:lastColumn="0" w:oddVBand="0" w:evenVBand="0" w:oddHBand="0" w:evenHBand="0" w:firstRowFirstColumn="0" w:firstRowLastColumn="0" w:lastRowFirstColumn="0" w:lastRowLastColumn="0"/>
            <w:tcW w:w="2832" w:type="dxa"/>
            <w:gridSpan w:val="2"/>
            <w:tcPrChange w:id="16" w:author="李唐" w:date="2014-12-11T09:14:00Z">
              <w:tcPr>
                <w:tcW w:w="2832" w:type="dxa"/>
                <w:gridSpan w:val="2"/>
              </w:tcPr>
            </w:tcPrChange>
          </w:tcPr>
          <w:p w:rsidR="006E0779" w:rsidRPr="00C73BB2" w:rsidRDefault="006E0779" w:rsidP="006E0779">
            <w:pPr>
              <w:jc w:val="both"/>
              <w:rPr>
                <w:rFonts w:ascii="Calibri" w:hAnsi="Calibri" w:cs="Calibri"/>
                <w:b/>
                <w:szCs w:val="24"/>
              </w:rPr>
            </w:pPr>
            <w:r>
              <w:rPr>
                <w:rFonts w:ascii="Calibri" w:hAnsi="Calibri" w:cs="Calibri" w:hint="eastAsia"/>
                <w:szCs w:val="24"/>
              </w:rPr>
              <w:t>劉秋志</w:t>
            </w:r>
          </w:p>
        </w:tc>
        <w:tc>
          <w:tcPr>
            <w:tcW w:w="4046" w:type="dxa"/>
            <w:gridSpan w:val="5"/>
            <w:vAlign w:val="center"/>
            <w:tcPrChange w:id="17" w:author="李唐" w:date="2014-12-11T09:14:00Z">
              <w:tcPr>
                <w:tcW w:w="4046" w:type="dxa"/>
                <w:gridSpan w:val="5"/>
              </w:tcPr>
            </w:tcPrChange>
          </w:tcPr>
          <w:p w:rsidR="006E0779" w:rsidRPr="00E1586A" w:rsidRDefault="00353028">
            <w:pPr>
              <w:snapToGrid w:val="0"/>
              <w:spacing w:line="240" w:lineRule="exact"/>
              <w:jc w:val="both"/>
              <w:cnfStyle w:val="000000000000" w:firstRow="0" w:lastRow="0" w:firstColumn="0" w:lastColumn="0" w:oddVBand="0" w:evenVBand="0" w:oddHBand="0" w:evenHBand="0" w:firstRowFirstColumn="0" w:firstRowLastColumn="0" w:lastRowFirstColumn="0" w:lastRowLastColumn="0"/>
              <w:rPr>
                <w:bCs/>
              </w:rPr>
            </w:pPr>
            <w:r>
              <w:fldChar w:fldCharType="begin"/>
            </w:r>
            <w:r>
              <w:instrText xml:space="preserve"> HYPERLINK "mailto:lqzh931221@hotmail.com" </w:instrText>
            </w:r>
            <w:r>
              <w:fldChar w:fldCharType="separate"/>
            </w:r>
            <w:r w:rsidR="006E0779" w:rsidRPr="00E1586A">
              <w:rPr>
                <w:rFonts w:hint="eastAsia"/>
                <w:bCs/>
              </w:rPr>
              <w:t>lqzh931221@hotmail.com</w:t>
            </w:r>
            <w:r>
              <w:rPr>
                <w:bCs/>
              </w:rPr>
              <w:fldChar w:fldCharType="end"/>
            </w:r>
          </w:p>
        </w:tc>
        <w:tc>
          <w:tcPr>
            <w:tcW w:w="2133" w:type="dxa"/>
            <w:gridSpan w:val="3"/>
            <w:tcPrChange w:id="18" w:author="李唐" w:date="2014-12-11T09:14:00Z">
              <w:tcPr>
                <w:tcW w:w="2133" w:type="dxa"/>
                <w:gridSpan w:val="3"/>
              </w:tcPr>
            </w:tcPrChange>
          </w:tcPr>
          <w:p w:rsidR="006E0779" w:rsidRPr="006E0779" w:rsidRDefault="006E0779" w:rsidP="006E0779">
            <w:pPr>
              <w:snapToGrid w:val="0"/>
              <w:spacing w:line="240" w:lineRule="exact"/>
              <w:jc w:val="both"/>
              <w:cnfStyle w:val="000000000000" w:firstRow="0" w:lastRow="0" w:firstColumn="0" w:lastColumn="0" w:oddVBand="0" w:evenVBand="0" w:oddHBand="0" w:evenHBand="0" w:firstRowFirstColumn="0" w:firstRowLastColumn="0" w:lastRowFirstColumn="0" w:lastRowLastColumn="0"/>
              <w:rPr>
                <w:bCs/>
              </w:rPr>
            </w:pPr>
            <w:r w:rsidRPr="006E0779">
              <w:rPr>
                <w:rFonts w:hint="eastAsia"/>
                <w:bCs/>
              </w:rPr>
              <w:t>組員</w:t>
            </w:r>
          </w:p>
        </w:tc>
        <w:tc>
          <w:tcPr>
            <w:tcW w:w="2006" w:type="dxa"/>
            <w:tcPrChange w:id="19" w:author="李唐" w:date="2014-12-11T09:14:00Z">
              <w:tcPr>
                <w:tcW w:w="2006" w:type="dxa"/>
              </w:tcPr>
            </w:tcPrChange>
          </w:tcPr>
          <w:p w:rsidR="006E0779" w:rsidRPr="006E0779" w:rsidRDefault="006E0779" w:rsidP="006E0779">
            <w:pPr>
              <w:snapToGrid w:val="0"/>
              <w:spacing w:line="240" w:lineRule="exact"/>
              <w:jc w:val="both"/>
              <w:cnfStyle w:val="000000000000" w:firstRow="0" w:lastRow="0" w:firstColumn="0" w:lastColumn="0" w:oddVBand="0" w:evenVBand="0" w:oddHBand="0" w:evenHBand="0" w:firstRowFirstColumn="0" w:firstRowLastColumn="0" w:lastRowFirstColumn="0" w:lastRowLastColumn="0"/>
              <w:rPr>
                <w:bCs/>
              </w:rPr>
            </w:pPr>
            <w:r w:rsidRPr="006E0779">
              <w:rPr>
                <w:rFonts w:hint="eastAsia"/>
                <w:bCs/>
              </w:rPr>
              <w:t>O</w:t>
            </w:r>
          </w:p>
        </w:tc>
      </w:tr>
      <w:tr w:rsidR="006E0779"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gridSpan w:val="2"/>
          </w:tcPr>
          <w:p w:rsidR="006E0779" w:rsidRPr="00C73BB2" w:rsidRDefault="006E0779" w:rsidP="006E0779">
            <w:pPr>
              <w:jc w:val="both"/>
              <w:rPr>
                <w:rFonts w:ascii="Calibri" w:hAnsi="Calibri" w:cs="Calibri"/>
                <w:b/>
                <w:szCs w:val="24"/>
              </w:rPr>
            </w:pPr>
            <w:r>
              <w:rPr>
                <w:rFonts w:ascii="Calibri" w:hAnsi="Calibri" w:cs="Calibri" w:hint="eastAsia"/>
                <w:szCs w:val="24"/>
              </w:rPr>
              <w:t>張文博</w:t>
            </w:r>
          </w:p>
        </w:tc>
        <w:tc>
          <w:tcPr>
            <w:tcW w:w="4046" w:type="dxa"/>
            <w:gridSpan w:val="5"/>
          </w:tcPr>
          <w:p w:rsidR="006E0779" w:rsidRPr="0011664B" w:rsidRDefault="006E0779" w:rsidP="006E0779">
            <w:pPr>
              <w:jc w:val="both"/>
              <w:cnfStyle w:val="000000100000" w:firstRow="0" w:lastRow="0" w:firstColumn="0" w:lastColumn="0" w:oddVBand="0" w:evenVBand="0" w:oddHBand="1" w:evenHBand="0" w:firstRowFirstColumn="0" w:firstRowLastColumn="0" w:lastRowFirstColumn="0" w:lastRowLastColumn="0"/>
            </w:pPr>
            <w:r w:rsidRPr="00112D90">
              <w:rPr>
                <w:rFonts w:hint="eastAsia"/>
                <w:bCs/>
              </w:rPr>
              <w:t>bo13</w:t>
            </w:r>
            <w:r w:rsidRPr="00112D90">
              <w:rPr>
                <w:bCs/>
              </w:rPr>
              <w:t>68885200@qq.com</w:t>
            </w:r>
          </w:p>
        </w:tc>
        <w:tc>
          <w:tcPr>
            <w:tcW w:w="2133" w:type="dxa"/>
            <w:gridSpan w:val="3"/>
          </w:tcPr>
          <w:p w:rsidR="006E0779" w:rsidRPr="006E0779" w:rsidRDefault="006E0779" w:rsidP="006E0779">
            <w:pPr>
              <w:snapToGrid w:val="0"/>
              <w:spacing w:line="240" w:lineRule="exact"/>
              <w:jc w:val="both"/>
              <w:cnfStyle w:val="000000100000" w:firstRow="0" w:lastRow="0" w:firstColumn="0" w:lastColumn="0" w:oddVBand="0" w:evenVBand="0" w:oddHBand="1" w:evenHBand="0" w:firstRowFirstColumn="0" w:firstRowLastColumn="0" w:lastRowFirstColumn="0" w:lastRowLastColumn="0"/>
              <w:rPr>
                <w:bCs/>
              </w:rPr>
            </w:pPr>
            <w:r w:rsidRPr="006E0779">
              <w:rPr>
                <w:rFonts w:hint="eastAsia"/>
                <w:bCs/>
              </w:rPr>
              <w:t>組員</w:t>
            </w:r>
          </w:p>
        </w:tc>
        <w:tc>
          <w:tcPr>
            <w:tcW w:w="2006" w:type="dxa"/>
          </w:tcPr>
          <w:p w:rsidR="006E0779" w:rsidRPr="006E0779" w:rsidRDefault="006E0779" w:rsidP="006E0779">
            <w:pPr>
              <w:snapToGrid w:val="0"/>
              <w:spacing w:line="240" w:lineRule="exact"/>
              <w:jc w:val="both"/>
              <w:cnfStyle w:val="000000100000" w:firstRow="0" w:lastRow="0" w:firstColumn="0" w:lastColumn="0" w:oddVBand="0" w:evenVBand="0" w:oddHBand="1" w:evenHBand="0" w:firstRowFirstColumn="0" w:firstRowLastColumn="0" w:lastRowFirstColumn="0" w:lastRowLastColumn="0"/>
              <w:rPr>
                <w:bCs/>
              </w:rPr>
            </w:pPr>
            <w:r w:rsidRPr="006E0779">
              <w:rPr>
                <w:rFonts w:hint="eastAsia"/>
                <w:bCs/>
              </w:rPr>
              <w:t>O</w:t>
            </w:r>
          </w:p>
        </w:tc>
      </w:tr>
      <w:tr w:rsidR="00416425" w:rsidRPr="00C73BB2" w:rsidTr="0089136B">
        <w:trPr>
          <w:trHeight w:val="181"/>
        </w:trPr>
        <w:tc>
          <w:tcPr>
            <w:cnfStyle w:val="001000000000" w:firstRow="0" w:lastRow="0" w:firstColumn="1" w:lastColumn="0" w:oddVBand="0" w:evenVBand="0" w:oddHBand="0" w:evenHBand="0" w:firstRowFirstColumn="0" w:firstRowLastColumn="0" w:lastRowFirstColumn="0" w:lastRowLastColumn="0"/>
            <w:tcW w:w="11017" w:type="dxa"/>
            <w:gridSpan w:val="11"/>
          </w:tcPr>
          <w:p w:rsidR="00416425" w:rsidRPr="00C73BB2" w:rsidRDefault="00416425" w:rsidP="00D94A24">
            <w:pPr>
              <w:jc w:val="center"/>
              <w:rPr>
                <w:rFonts w:ascii="Calibri" w:hAnsi="Calibri" w:cs="Calibri"/>
                <w:color w:val="000000" w:themeColor="text1"/>
              </w:rPr>
            </w:pPr>
            <w:r w:rsidRPr="00C73BB2">
              <w:rPr>
                <w:rFonts w:ascii="Calibri" w:hAnsi="Calibri" w:cs="Calibri"/>
                <w:color w:val="000000" w:themeColor="text1"/>
              </w:rPr>
              <w:t>會議議程</w:t>
            </w:r>
          </w:p>
        </w:tc>
      </w:tr>
      <w:tr w:rsidR="00416425" w:rsidRPr="00C73BB2" w:rsidTr="0089136B">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1017" w:type="dxa"/>
            <w:gridSpan w:val="11"/>
          </w:tcPr>
          <w:p w:rsidR="006E0779" w:rsidRPr="006E0779" w:rsidRDefault="006E0779" w:rsidP="006E0779">
            <w:pPr>
              <w:widowControl/>
              <w:spacing w:line="360" w:lineRule="atLeast"/>
              <w:rPr>
                <w:rFonts w:ascii="Arial" w:eastAsia="新細明體" w:hAnsi="Arial" w:cs="Arial"/>
                <w:color w:val="3B3A3C"/>
                <w:kern w:val="0"/>
                <w:sz w:val="26"/>
                <w:szCs w:val="26"/>
              </w:rPr>
            </w:pPr>
            <w:r w:rsidRPr="006E0779">
              <w:rPr>
                <w:rFonts w:ascii="Arial" w:eastAsia="新細明體" w:hAnsi="Arial" w:cs="Arial"/>
                <w:color w:val="3B3A3C"/>
                <w:kern w:val="0"/>
                <w:sz w:val="26"/>
                <w:szCs w:val="26"/>
              </w:rPr>
              <w:t>流程</w:t>
            </w:r>
            <w:r w:rsidRPr="006E0779">
              <w:rPr>
                <w:rFonts w:ascii="Arial" w:eastAsia="新細明體" w:hAnsi="Arial" w:cs="Arial"/>
                <w:color w:val="3B3A3C"/>
                <w:kern w:val="0"/>
                <w:sz w:val="26"/>
                <w:szCs w:val="26"/>
              </w:rPr>
              <w:t>:</w:t>
            </w:r>
          </w:p>
          <w:p w:rsidR="006E0779" w:rsidRDefault="006E0779" w:rsidP="006E0779">
            <w:pPr>
              <w:widowControl/>
              <w:numPr>
                <w:ilvl w:val="0"/>
                <w:numId w:val="3"/>
              </w:numPr>
              <w:spacing w:line="360" w:lineRule="atLeast"/>
              <w:rPr>
                <w:rFonts w:ascii="Arial" w:eastAsia="新細明體" w:hAnsi="Arial" w:cs="Arial"/>
                <w:color w:val="3B3A3C"/>
                <w:kern w:val="0"/>
                <w:sz w:val="26"/>
                <w:szCs w:val="26"/>
              </w:rPr>
            </w:pPr>
            <w:r w:rsidRPr="006E0779">
              <w:rPr>
                <w:rFonts w:ascii="Arial" w:eastAsia="新細明體" w:hAnsi="Arial" w:cs="Arial"/>
                <w:color w:val="3B3A3C"/>
                <w:kern w:val="0"/>
                <w:sz w:val="26"/>
                <w:szCs w:val="26"/>
              </w:rPr>
              <w:t>作業</w:t>
            </w:r>
          </w:p>
          <w:p w:rsidR="0089136B" w:rsidRPr="0089136B" w:rsidRDefault="006E0779" w:rsidP="0089136B">
            <w:pPr>
              <w:widowControl/>
              <w:numPr>
                <w:ilvl w:val="0"/>
                <w:numId w:val="4"/>
              </w:numPr>
              <w:spacing w:line="360" w:lineRule="atLeast"/>
              <w:rPr>
                <w:rFonts w:ascii="Arial" w:eastAsia="新細明體" w:hAnsi="Arial" w:cs="Arial"/>
                <w:color w:val="3B3A3C"/>
                <w:kern w:val="0"/>
                <w:sz w:val="26"/>
                <w:szCs w:val="26"/>
              </w:rPr>
            </w:pPr>
            <w:del w:id="20" w:author="李唐" w:date="2014-12-18T00:36:00Z">
              <w:r w:rsidRPr="006E0779" w:rsidDel="0020085C">
                <w:rPr>
                  <w:rFonts w:ascii="Arial" w:eastAsia="新細明體" w:hAnsi="Arial" w:cs="Arial" w:hint="eastAsia"/>
                  <w:color w:val="3B3A3C"/>
                  <w:kern w:val="0"/>
                  <w:sz w:val="26"/>
                  <w:szCs w:val="26"/>
                </w:rPr>
                <w:delText>Term Project Class Diagram</w:delText>
              </w:r>
              <w:r w:rsidRPr="006E0779" w:rsidDel="0020085C">
                <w:rPr>
                  <w:rFonts w:ascii="Arial" w:eastAsia="新細明體" w:hAnsi="Arial" w:cs="Arial" w:hint="eastAsia"/>
                  <w:color w:val="3B3A3C"/>
                  <w:kern w:val="0"/>
                  <w:sz w:val="26"/>
                  <w:szCs w:val="26"/>
                </w:rPr>
                <w:delText>和</w:delText>
              </w:r>
              <w:r w:rsidRPr="006E0779" w:rsidDel="0020085C">
                <w:rPr>
                  <w:rFonts w:ascii="Arial" w:eastAsia="新細明體" w:hAnsi="Arial" w:cs="Arial" w:hint="eastAsia"/>
                  <w:color w:val="3B3A3C"/>
                  <w:kern w:val="0"/>
                  <w:sz w:val="26"/>
                  <w:szCs w:val="26"/>
                </w:rPr>
                <w:delText>Requirement</w:delText>
              </w:r>
              <w:r w:rsidRPr="006E0779" w:rsidDel="0020085C">
                <w:rPr>
                  <w:rFonts w:ascii="Arial" w:eastAsia="新細明體" w:hAnsi="Arial" w:cs="Arial" w:hint="eastAsia"/>
                  <w:color w:val="3B3A3C"/>
                  <w:kern w:val="0"/>
                  <w:sz w:val="26"/>
                  <w:szCs w:val="26"/>
                </w:rPr>
                <w:delText>修改</w:delText>
              </w:r>
            </w:del>
            <w:ins w:id="21" w:author="李唐" w:date="2014-12-18T00:36:00Z">
              <w:r w:rsidR="0020085C">
                <w:rPr>
                  <w:rFonts w:ascii="Arial" w:eastAsia="新細明體" w:hAnsi="Arial" w:cs="Arial" w:hint="eastAsia"/>
                  <w:color w:val="3B3A3C"/>
                  <w:kern w:val="0"/>
                  <w:sz w:val="26"/>
                  <w:szCs w:val="26"/>
                </w:rPr>
                <w:t>TermProject</w:t>
              </w:r>
              <w:r w:rsidR="0020085C">
                <w:rPr>
                  <w:rFonts w:ascii="Arial" w:eastAsia="新細明體" w:hAnsi="Arial" w:cs="Arial" w:hint="eastAsia"/>
                  <w:color w:val="3B3A3C"/>
                  <w:kern w:val="0"/>
                  <w:sz w:val="26"/>
                  <w:szCs w:val="26"/>
                </w:rPr>
                <w:t>進度討論</w:t>
              </w:r>
            </w:ins>
          </w:p>
        </w:tc>
      </w:tr>
      <w:tr w:rsidR="00416425" w:rsidRPr="00C73BB2" w:rsidTr="0089136B">
        <w:trPr>
          <w:trHeight w:val="244"/>
        </w:trPr>
        <w:tc>
          <w:tcPr>
            <w:cnfStyle w:val="001000000000" w:firstRow="0" w:lastRow="0" w:firstColumn="1" w:lastColumn="0" w:oddVBand="0" w:evenVBand="0" w:oddHBand="0" w:evenHBand="0" w:firstRowFirstColumn="0" w:firstRowLastColumn="0" w:lastRowFirstColumn="0" w:lastRowLastColumn="0"/>
            <w:tcW w:w="11017" w:type="dxa"/>
            <w:gridSpan w:val="11"/>
          </w:tcPr>
          <w:p w:rsidR="00416425" w:rsidRPr="00C73BB2" w:rsidRDefault="00416425" w:rsidP="00D94A24">
            <w:pPr>
              <w:jc w:val="center"/>
              <w:rPr>
                <w:rFonts w:ascii="Calibri" w:hAnsi="Calibri" w:cs="Calibri"/>
              </w:rPr>
            </w:pPr>
            <w:r w:rsidRPr="00C73BB2">
              <w:rPr>
                <w:rFonts w:ascii="Calibri" w:hAnsi="Calibri" w:cs="Calibri"/>
              </w:rPr>
              <w:t>會議討論議題</w:t>
            </w:r>
          </w:p>
        </w:tc>
      </w:tr>
      <w:tr w:rsidR="00416425" w:rsidRPr="00C73BB2" w:rsidTr="0089136B">
        <w:trPr>
          <w:cnfStyle w:val="000000100000" w:firstRow="0" w:lastRow="0" w:firstColumn="0" w:lastColumn="0" w:oddVBand="0" w:evenVBand="0" w:oddHBand="1" w:evenHBand="0" w:firstRowFirstColumn="0" w:firstRowLastColumn="0" w:lastRowFirstColumn="0" w:lastRowLastColumn="0"/>
          <w:trHeight w:val="1165"/>
        </w:trPr>
        <w:tc>
          <w:tcPr>
            <w:cnfStyle w:val="001000000000" w:firstRow="0" w:lastRow="0" w:firstColumn="1" w:lastColumn="0" w:oddVBand="0" w:evenVBand="0" w:oddHBand="0" w:evenHBand="0" w:firstRowFirstColumn="0" w:firstRowLastColumn="0" w:lastRowFirstColumn="0" w:lastRowLastColumn="0"/>
            <w:tcW w:w="11017" w:type="dxa"/>
            <w:gridSpan w:val="11"/>
          </w:tcPr>
          <w:p w:rsidR="0089136B" w:rsidRPr="0089136B" w:rsidRDefault="0089136B" w:rsidP="00B90835">
            <w:pPr>
              <w:widowControl/>
              <w:numPr>
                <w:ilvl w:val="0"/>
                <w:numId w:val="181"/>
              </w:numPr>
              <w:spacing w:line="360" w:lineRule="atLeast"/>
              <w:rPr>
                <w:rFonts w:ascii="Arial" w:eastAsia="新細明體" w:hAnsi="Arial" w:cs="Arial"/>
                <w:color w:val="3B3A3C"/>
                <w:kern w:val="0"/>
                <w:sz w:val="26"/>
                <w:szCs w:val="26"/>
              </w:rPr>
            </w:pPr>
            <w:r w:rsidRPr="0089136B">
              <w:rPr>
                <w:rFonts w:ascii="Arial" w:eastAsia="新細明體" w:hAnsi="Arial" w:cs="Arial"/>
                <w:color w:val="3B3A3C"/>
                <w:kern w:val="0"/>
                <w:sz w:val="26"/>
                <w:szCs w:val="26"/>
              </w:rPr>
              <w:t>作業</w:t>
            </w:r>
          </w:p>
          <w:p w:rsidR="00DE34D9" w:rsidRDefault="0020085C" w:rsidP="00B90835">
            <w:pPr>
              <w:pStyle w:val="a3"/>
              <w:widowControl/>
              <w:numPr>
                <w:ilvl w:val="1"/>
                <w:numId w:val="181"/>
              </w:numPr>
              <w:spacing w:line="360" w:lineRule="atLeast"/>
              <w:ind w:leftChars="0"/>
              <w:rPr>
                <w:ins w:id="22" w:author="李唐" w:date="2014-12-11T09:16:00Z"/>
                <w:rFonts w:ascii="Arial" w:hAnsi="Arial" w:cs="Arial"/>
                <w:color w:val="3B3A3C"/>
                <w:kern w:val="0"/>
                <w:sz w:val="26"/>
                <w:szCs w:val="26"/>
              </w:rPr>
              <w:pPrChange w:id="23" w:author="李唐" w:date="2014-12-18T00:36:00Z">
                <w:pPr>
                  <w:widowControl/>
                  <w:numPr>
                    <w:ilvl w:val="1"/>
                    <w:numId w:val="87"/>
                  </w:numPr>
                  <w:tabs>
                    <w:tab w:val="num" w:pos="1440"/>
                  </w:tabs>
                  <w:spacing w:line="360" w:lineRule="atLeast"/>
                  <w:ind w:left="794" w:hanging="397"/>
                </w:pPr>
              </w:pPrChange>
            </w:pPr>
            <w:ins w:id="24" w:author="李唐" w:date="2014-12-18T00:36:00Z">
              <w:r w:rsidRPr="0020085C">
                <w:rPr>
                  <w:rFonts w:ascii="Arial" w:hAnsi="Arial" w:cs="Arial"/>
                  <w:color w:val="3B3A3C"/>
                  <w:kern w:val="0"/>
                  <w:sz w:val="26"/>
                  <w:szCs w:val="26"/>
                </w:rPr>
                <w:t>Capture Application</w:t>
              </w:r>
            </w:ins>
            <w:del w:id="25" w:author="李唐" w:date="2014-12-11T09:16:00Z">
              <w:r w:rsidR="0089136B" w:rsidRPr="0097047E" w:rsidDel="0097047E">
                <w:rPr>
                  <w:rFonts w:ascii="Arial" w:hAnsi="Arial" w:cs="Arial"/>
                  <w:color w:val="3B3A3C"/>
                  <w:kern w:val="0"/>
                  <w:sz w:val="26"/>
                  <w:szCs w:val="26"/>
                </w:rPr>
                <w:delText>Pizza</w:delText>
              </w:r>
              <w:r w:rsidR="0089136B" w:rsidRPr="0097047E" w:rsidDel="0097047E">
                <w:rPr>
                  <w:rFonts w:ascii="Arial" w:hAnsi="Arial" w:cs="Arial"/>
                  <w:color w:val="3B3A3C"/>
                  <w:kern w:val="0"/>
                  <w:sz w:val="26"/>
                  <w:szCs w:val="26"/>
                </w:rPr>
                <w:delText>店</w:delText>
              </w:r>
            </w:del>
          </w:p>
          <w:p w:rsidR="0097047E" w:rsidRDefault="0097047E" w:rsidP="00B90835">
            <w:pPr>
              <w:pStyle w:val="a3"/>
              <w:widowControl/>
              <w:numPr>
                <w:ilvl w:val="2"/>
                <w:numId w:val="181"/>
              </w:numPr>
              <w:spacing w:line="360" w:lineRule="atLeast"/>
              <w:ind w:leftChars="0"/>
              <w:rPr>
                <w:ins w:id="26" w:author="李唐" w:date="2014-12-11T09:16:00Z"/>
                <w:rFonts w:ascii="Arial" w:hAnsi="Arial" w:cs="Arial"/>
                <w:color w:val="3B3A3C"/>
                <w:kern w:val="0"/>
                <w:sz w:val="26"/>
                <w:szCs w:val="26"/>
              </w:rPr>
              <w:pPrChange w:id="27" w:author="李唐" w:date="2014-12-11T09:16:00Z">
                <w:pPr>
                  <w:widowControl/>
                  <w:numPr>
                    <w:numId w:val="125"/>
                  </w:numPr>
                  <w:tabs>
                    <w:tab w:val="num" w:pos="720"/>
                  </w:tabs>
                  <w:spacing w:line="360" w:lineRule="atLeast"/>
                  <w:ind w:left="720" w:hanging="360"/>
                </w:pPr>
              </w:pPrChange>
            </w:pPr>
            <w:ins w:id="28" w:author="李唐" w:date="2014-12-11T09:16:00Z">
              <w:r w:rsidRPr="0097047E">
                <w:rPr>
                  <w:rFonts w:ascii="Arial" w:hAnsi="Arial" w:cs="Arial"/>
                  <w:color w:val="3B3A3C"/>
                  <w:kern w:val="0"/>
                  <w:sz w:val="26"/>
                  <w:szCs w:val="26"/>
                  <w:rPrChange w:id="29" w:author="李唐" w:date="2014-12-11T09:16:00Z">
                    <w:rPr/>
                  </w:rPrChange>
                </w:rPr>
                <w:t>requirements: </w:t>
              </w:r>
            </w:ins>
          </w:p>
          <w:p w:rsidR="0020085C" w:rsidRPr="0020085C" w:rsidRDefault="0020085C" w:rsidP="00B90835">
            <w:pPr>
              <w:pStyle w:val="a3"/>
              <w:widowControl/>
              <w:numPr>
                <w:ilvl w:val="3"/>
                <w:numId w:val="182"/>
              </w:numPr>
              <w:spacing w:line="360" w:lineRule="atLeast"/>
              <w:ind w:leftChars="0"/>
              <w:rPr>
                <w:ins w:id="30" w:author="李唐" w:date="2014-12-18T00:37:00Z"/>
                <w:rFonts w:ascii="Arial" w:hAnsi="Arial" w:cs="Arial"/>
                <w:color w:val="3B3A3C"/>
                <w:kern w:val="0"/>
                <w:sz w:val="26"/>
                <w:szCs w:val="26"/>
              </w:rPr>
            </w:pPr>
            <w:ins w:id="31" w:author="李唐" w:date="2014-12-18T00:37:00Z">
              <w:r w:rsidRPr="0020085C">
                <w:rPr>
                  <w:rFonts w:ascii="Arial" w:hAnsi="Arial" w:cs="Arial"/>
                  <w:color w:val="3B3A3C"/>
                  <w:kern w:val="0"/>
                  <w:sz w:val="26"/>
                  <w:szCs w:val="26"/>
                </w:rPr>
                <w:t>In schematic capture application, there are some basic components that can be drawn such as Text, Line and Rectangle.</w:t>
              </w:r>
            </w:ins>
          </w:p>
          <w:p w:rsidR="0097047E" w:rsidRPr="0097047E" w:rsidRDefault="0020085C" w:rsidP="00B90835">
            <w:pPr>
              <w:pStyle w:val="a3"/>
              <w:widowControl/>
              <w:numPr>
                <w:ilvl w:val="3"/>
                <w:numId w:val="182"/>
              </w:numPr>
              <w:spacing w:line="360" w:lineRule="atLeast"/>
              <w:ind w:leftChars="0"/>
              <w:rPr>
                <w:rFonts w:ascii="Arial" w:hAnsi="Arial" w:cs="Arial"/>
                <w:color w:val="3B3A3C"/>
                <w:kern w:val="0"/>
                <w:sz w:val="26"/>
                <w:szCs w:val="26"/>
                <w:rPrChange w:id="32" w:author="李唐" w:date="2014-12-11T09:17:00Z">
                  <w:rPr/>
                </w:rPrChange>
              </w:rPr>
              <w:pPrChange w:id="33" w:author="李唐" w:date="2014-12-18T00:37:00Z">
                <w:pPr>
                  <w:widowControl/>
                  <w:numPr>
                    <w:ilvl w:val="1"/>
                    <w:numId w:val="87"/>
                  </w:numPr>
                  <w:tabs>
                    <w:tab w:val="num" w:pos="1440"/>
                  </w:tabs>
                  <w:spacing w:line="360" w:lineRule="atLeast"/>
                  <w:ind w:left="794" w:hanging="397"/>
                </w:pPr>
              </w:pPrChange>
            </w:pPr>
            <w:ins w:id="34" w:author="李唐" w:date="2014-12-18T00:37:00Z">
              <w:r w:rsidRPr="0020085C">
                <w:rPr>
                  <w:rFonts w:ascii="Arial" w:hAnsi="Arial" w:cs="Arial"/>
                  <w:color w:val="3B3A3C"/>
                  <w:kern w:val="0"/>
                  <w:sz w:val="26"/>
                  <w:szCs w:val="26"/>
                </w:rPr>
                <w:t>The user can group basic components to form larger components, which in turn can be grouped to form still larger components.</w:t>
              </w:r>
            </w:ins>
          </w:p>
          <w:p w:rsidR="0089136B" w:rsidRDefault="0089136B" w:rsidP="00B90835">
            <w:pPr>
              <w:widowControl/>
              <w:numPr>
                <w:ilvl w:val="2"/>
                <w:numId w:val="181"/>
              </w:numPr>
              <w:spacing w:line="360" w:lineRule="atLeast"/>
              <w:rPr>
                <w:ins w:id="35" w:author="李唐" w:date="2014-12-03T23:29:00Z"/>
                <w:rFonts w:ascii="Arial" w:eastAsia="新細明體" w:hAnsi="Arial" w:cs="Arial"/>
                <w:color w:val="3B3A3C"/>
                <w:kern w:val="0"/>
                <w:sz w:val="26"/>
                <w:szCs w:val="26"/>
              </w:rPr>
            </w:pPr>
            <w:r w:rsidRPr="0089136B">
              <w:rPr>
                <w:rFonts w:ascii="Arial" w:eastAsia="新細明體" w:hAnsi="Arial" w:cs="Arial"/>
                <w:color w:val="3B3A3C"/>
                <w:kern w:val="0"/>
                <w:sz w:val="26"/>
                <w:szCs w:val="26"/>
              </w:rPr>
              <w:t>Initial Design</w:t>
            </w:r>
          </w:p>
          <w:p w:rsidR="00953447" w:rsidRPr="0020085C" w:rsidRDefault="00953447" w:rsidP="00B90835">
            <w:pPr>
              <w:widowControl/>
              <w:numPr>
                <w:ilvl w:val="3"/>
                <w:numId w:val="181"/>
              </w:numPr>
              <w:spacing w:line="360" w:lineRule="atLeast"/>
              <w:rPr>
                <w:ins w:id="36" w:author="李唐" w:date="2014-12-18T00:37:00Z"/>
                <w:rFonts w:ascii="Arial" w:eastAsia="新細明體" w:hAnsi="Arial" w:cs="Arial"/>
                <w:color w:val="000000" w:themeColor="text1"/>
                <w:kern w:val="0"/>
                <w:sz w:val="26"/>
                <w:szCs w:val="26"/>
                <w:rPrChange w:id="37" w:author="李唐" w:date="2014-12-18T00:37:00Z">
                  <w:rPr>
                    <w:ins w:id="38" w:author="李唐" w:date="2014-12-18T00:37:00Z"/>
                    <w:rFonts w:ascii="Arial" w:eastAsia="新細明體" w:hAnsi="Arial" w:cs="Arial"/>
                    <w:color w:val="3B3A3C"/>
                    <w:kern w:val="0"/>
                    <w:sz w:val="26"/>
                    <w:szCs w:val="26"/>
                  </w:rPr>
                </w:rPrChange>
              </w:rPr>
              <w:pPrChange w:id="39" w:author="李唐" w:date="2014-12-03T23:29:00Z">
                <w:pPr>
                  <w:widowControl/>
                  <w:numPr>
                    <w:ilvl w:val="2"/>
                    <w:numId w:val="87"/>
                  </w:numPr>
                  <w:tabs>
                    <w:tab w:val="num" w:pos="2160"/>
                  </w:tabs>
                  <w:spacing w:line="360" w:lineRule="atLeast"/>
                  <w:ind w:left="1191" w:hanging="397"/>
                </w:pPr>
              </w:pPrChange>
            </w:pPr>
            <w:ins w:id="40" w:author="李唐" w:date="2014-12-03T23:29:00Z">
              <w:r>
                <w:rPr>
                  <w:rFonts w:ascii="Arial" w:eastAsia="新細明體" w:hAnsi="Arial" w:cs="Arial"/>
                  <w:color w:val="3B3A3C"/>
                  <w:kern w:val="0"/>
                  <w:sz w:val="26"/>
                  <w:szCs w:val="26"/>
                </w:rPr>
                <w:t xml:space="preserve">Code: </w:t>
              </w:r>
            </w:ins>
            <w:ins w:id="41" w:author="李唐" w:date="2014-12-11T09:17:00Z">
              <w:r w:rsidR="0097047E">
                <w:rPr>
                  <w:rFonts w:ascii="Arial" w:eastAsia="新細明體" w:hAnsi="Arial" w:cs="Arial"/>
                  <w:color w:val="3B3A3C"/>
                  <w:kern w:val="0"/>
                  <w:sz w:val="26"/>
                  <w:szCs w:val="26"/>
                </w:rPr>
                <w:fldChar w:fldCharType="begin"/>
              </w:r>
              <w:r w:rsidR="0097047E">
                <w:rPr>
                  <w:rFonts w:ascii="Arial" w:eastAsia="新細明體" w:hAnsi="Arial" w:cs="Arial"/>
                  <w:color w:val="3B3A3C"/>
                  <w:kern w:val="0"/>
                  <w:sz w:val="26"/>
                  <w:szCs w:val="26"/>
                </w:rPr>
                <w:instrText xml:space="preserve"> HYPERLINK "http://pastebin.com/pbKXnhzV" </w:instrText>
              </w:r>
              <w:r w:rsidR="0097047E">
                <w:rPr>
                  <w:rFonts w:ascii="Arial" w:eastAsia="新細明體" w:hAnsi="Arial" w:cs="Arial"/>
                  <w:color w:val="3B3A3C"/>
                  <w:kern w:val="0"/>
                  <w:sz w:val="26"/>
                  <w:szCs w:val="26"/>
                </w:rPr>
                <w:fldChar w:fldCharType="separate"/>
              </w:r>
              <w:r w:rsidR="0097047E">
                <w:rPr>
                  <w:rFonts w:ascii="Arial" w:eastAsia="新細明體" w:hAnsi="Arial" w:cs="Arial"/>
                  <w:color w:val="3B3A3C"/>
                  <w:kern w:val="0"/>
                  <w:sz w:val="26"/>
                  <w:szCs w:val="26"/>
                </w:rPr>
                <w:fldChar w:fldCharType="end"/>
              </w:r>
            </w:ins>
          </w:p>
          <w:p w:rsidR="0020085C" w:rsidRDefault="0020085C" w:rsidP="00B90835">
            <w:pPr>
              <w:widowControl/>
              <w:numPr>
                <w:ilvl w:val="4"/>
                <w:numId w:val="181"/>
              </w:numPr>
              <w:spacing w:line="360" w:lineRule="atLeast"/>
              <w:rPr>
                <w:ins w:id="42" w:author="李唐" w:date="2014-12-18T00:38:00Z"/>
                <w:rFonts w:ascii="Arial" w:eastAsia="新細明體" w:hAnsi="Arial" w:cs="Arial"/>
                <w:color w:val="000000" w:themeColor="text1"/>
                <w:kern w:val="0"/>
                <w:sz w:val="26"/>
                <w:szCs w:val="26"/>
              </w:rPr>
              <w:pPrChange w:id="43" w:author="李唐" w:date="2014-12-18T00:37:00Z">
                <w:pPr>
                  <w:widowControl/>
                  <w:numPr>
                    <w:ilvl w:val="2"/>
                    <w:numId w:val="87"/>
                  </w:numPr>
                  <w:tabs>
                    <w:tab w:val="num" w:pos="2160"/>
                  </w:tabs>
                  <w:spacing w:line="360" w:lineRule="atLeast"/>
                  <w:ind w:left="1191" w:hanging="397"/>
                </w:pPr>
              </w:pPrChange>
            </w:pPr>
            <w:ins w:id="44" w:author="李唐" w:date="2014-12-18T00:37:00Z">
              <w:r>
                <w:rPr>
                  <w:rFonts w:ascii="Arial" w:eastAsia="新細明體" w:hAnsi="Arial" w:cs="Arial" w:hint="eastAsia"/>
                  <w:color w:val="000000" w:themeColor="text1"/>
                  <w:kern w:val="0"/>
                  <w:sz w:val="26"/>
                  <w:szCs w:val="26"/>
                </w:rPr>
                <w:t xml:space="preserve">main: </w:t>
              </w:r>
            </w:ins>
            <w:ins w:id="45" w:author="李唐" w:date="2014-12-18T00:38:00Z">
              <w:r>
                <w:rPr>
                  <w:rFonts w:ascii="Arial" w:eastAsia="新細明體" w:hAnsi="Arial" w:cs="Arial"/>
                  <w:color w:val="000000" w:themeColor="text1"/>
                  <w:kern w:val="0"/>
                  <w:sz w:val="26"/>
                  <w:szCs w:val="26"/>
                </w:rPr>
                <w:fldChar w:fldCharType="begin"/>
              </w:r>
              <w:r>
                <w:rPr>
                  <w:rFonts w:ascii="Arial" w:eastAsia="新細明體" w:hAnsi="Arial" w:cs="Arial"/>
                  <w:color w:val="000000" w:themeColor="text1"/>
                  <w:kern w:val="0"/>
                  <w:sz w:val="26"/>
                  <w:szCs w:val="26"/>
                </w:rPr>
                <w:instrText xml:space="preserve"> HYPERLINK "</w:instrText>
              </w:r>
              <w:r w:rsidRPr="0020085C">
                <w:rPr>
                  <w:rFonts w:ascii="Arial" w:eastAsia="新細明體" w:hAnsi="Arial" w:cs="Arial"/>
                  <w:color w:val="000000" w:themeColor="text1"/>
                  <w:kern w:val="0"/>
                  <w:sz w:val="26"/>
                  <w:szCs w:val="26"/>
                </w:rPr>
                <w:instrText>http://pastebin.com/fBSmph62</w:instrText>
              </w:r>
              <w:r>
                <w:rPr>
                  <w:rFonts w:ascii="Arial" w:eastAsia="新細明體" w:hAnsi="Arial" w:cs="Arial"/>
                  <w:color w:val="000000" w:themeColor="text1"/>
                  <w:kern w:val="0"/>
                  <w:sz w:val="26"/>
                  <w:szCs w:val="26"/>
                </w:rPr>
                <w:instrText xml:space="preserve">" </w:instrText>
              </w:r>
              <w:r>
                <w:rPr>
                  <w:rFonts w:ascii="Arial" w:eastAsia="新細明體" w:hAnsi="Arial" w:cs="Arial"/>
                  <w:color w:val="000000" w:themeColor="text1"/>
                  <w:kern w:val="0"/>
                  <w:sz w:val="26"/>
                  <w:szCs w:val="26"/>
                </w:rPr>
                <w:fldChar w:fldCharType="separate"/>
              </w:r>
              <w:r w:rsidRPr="008678AD">
                <w:rPr>
                  <w:rStyle w:val="a4"/>
                  <w:rFonts w:ascii="Arial" w:eastAsia="新細明體" w:hAnsi="Arial" w:cs="Arial"/>
                  <w:kern w:val="0"/>
                  <w:sz w:val="26"/>
                  <w:szCs w:val="26"/>
                </w:rPr>
                <w:t>http://pastebin.com/fBSmph62</w:t>
              </w:r>
              <w:r>
                <w:rPr>
                  <w:rFonts w:ascii="Arial" w:eastAsia="新細明體" w:hAnsi="Arial" w:cs="Arial"/>
                  <w:color w:val="000000" w:themeColor="text1"/>
                  <w:kern w:val="0"/>
                  <w:sz w:val="26"/>
                  <w:szCs w:val="26"/>
                </w:rPr>
                <w:fldChar w:fldCharType="end"/>
              </w:r>
            </w:ins>
          </w:p>
          <w:p w:rsidR="0020085C" w:rsidRDefault="0020085C" w:rsidP="00B90835">
            <w:pPr>
              <w:widowControl/>
              <w:numPr>
                <w:ilvl w:val="4"/>
                <w:numId w:val="181"/>
              </w:numPr>
              <w:spacing w:line="360" w:lineRule="atLeast"/>
              <w:rPr>
                <w:ins w:id="46" w:author="李唐" w:date="2014-12-18T00:38:00Z"/>
                <w:rFonts w:ascii="Arial" w:eastAsia="新細明體" w:hAnsi="Arial" w:cs="Arial"/>
                <w:color w:val="000000" w:themeColor="text1"/>
                <w:kern w:val="0"/>
                <w:sz w:val="26"/>
                <w:szCs w:val="26"/>
              </w:rPr>
              <w:pPrChange w:id="47" w:author="李唐" w:date="2014-12-18T00:37:00Z">
                <w:pPr>
                  <w:widowControl/>
                  <w:numPr>
                    <w:ilvl w:val="2"/>
                    <w:numId w:val="87"/>
                  </w:numPr>
                  <w:tabs>
                    <w:tab w:val="num" w:pos="2160"/>
                  </w:tabs>
                  <w:spacing w:line="360" w:lineRule="atLeast"/>
                  <w:ind w:left="1191" w:hanging="397"/>
                </w:pPr>
              </w:pPrChange>
            </w:pPr>
            <w:ins w:id="48" w:author="李唐" w:date="2014-12-18T00:38:00Z">
              <w:r>
                <w:rPr>
                  <w:rFonts w:ascii="Arial" w:eastAsia="新細明體" w:hAnsi="Arial" w:cs="Arial"/>
                  <w:color w:val="000000" w:themeColor="text1"/>
                  <w:kern w:val="0"/>
                  <w:sz w:val="26"/>
                  <w:szCs w:val="26"/>
                </w:rPr>
                <w:t xml:space="preserve">Component: </w:t>
              </w:r>
              <w:r>
                <w:rPr>
                  <w:rFonts w:ascii="Arial" w:eastAsia="新細明體" w:hAnsi="Arial" w:cs="Arial"/>
                  <w:color w:val="000000" w:themeColor="text1"/>
                  <w:kern w:val="0"/>
                  <w:sz w:val="26"/>
                  <w:szCs w:val="26"/>
                </w:rPr>
                <w:fldChar w:fldCharType="begin"/>
              </w:r>
              <w:r>
                <w:rPr>
                  <w:rFonts w:ascii="Arial" w:eastAsia="新細明體" w:hAnsi="Arial" w:cs="Arial"/>
                  <w:color w:val="000000" w:themeColor="text1"/>
                  <w:kern w:val="0"/>
                  <w:sz w:val="26"/>
                  <w:szCs w:val="26"/>
                </w:rPr>
                <w:instrText xml:space="preserve"> HYPERLINK "</w:instrText>
              </w:r>
              <w:r w:rsidRPr="0020085C">
                <w:rPr>
                  <w:rFonts w:ascii="Arial" w:eastAsia="新細明體" w:hAnsi="Arial" w:cs="Arial"/>
                  <w:color w:val="000000" w:themeColor="text1"/>
                  <w:kern w:val="0"/>
                  <w:sz w:val="26"/>
                  <w:szCs w:val="26"/>
                </w:rPr>
                <w:instrText>http://pastebin.com/i4DUw2gN</w:instrText>
              </w:r>
              <w:r>
                <w:rPr>
                  <w:rFonts w:ascii="Arial" w:eastAsia="新細明體" w:hAnsi="Arial" w:cs="Arial"/>
                  <w:color w:val="000000" w:themeColor="text1"/>
                  <w:kern w:val="0"/>
                  <w:sz w:val="26"/>
                  <w:szCs w:val="26"/>
                </w:rPr>
                <w:instrText xml:space="preserve">" </w:instrText>
              </w:r>
              <w:r>
                <w:rPr>
                  <w:rFonts w:ascii="Arial" w:eastAsia="新細明體" w:hAnsi="Arial" w:cs="Arial"/>
                  <w:color w:val="000000" w:themeColor="text1"/>
                  <w:kern w:val="0"/>
                  <w:sz w:val="26"/>
                  <w:szCs w:val="26"/>
                </w:rPr>
                <w:fldChar w:fldCharType="separate"/>
              </w:r>
              <w:r w:rsidRPr="008678AD">
                <w:rPr>
                  <w:rStyle w:val="a4"/>
                  <w:rFonts w:ascii="Arial" w:eastAsia="新細明體" w:hAnsi="Arial" w:cs="Arial"/>
                  <w:kern w:val="0"/>
                  <w:sz w:val="26"/>
                  <w:szCs w:val="26"/>
                </w:rPr>
                <w:t>http://pastebin.com/i4DUw2gN</w:t>
              </w:r>
              <w:r>
                <w:rPr>
                  <w:rFonts w:ascii="Arial" w:eastAsia="新細明體" w:hAnsi="Arial" w:cs="Arial"/>
                  <w:color w:val="000000" w:themeColor="text1"/>
                  <w:kern w:val="0"/>
                  <w:sz w:val="26"/>
                  <w:szCs w:val="26"/>
                </w:rPr>
                <w:fldChar w:fldCharType="end"/>
              </w:r>
            </w:ins>
          </w:p>
          <w:p w:rsidR="0020085C" w:rsidRPr="00B90835" w:rsidRDefault="0020085C" w:rsidP="00B90835">
            <w:pPr>
              <w:pStyle w:val="a3"/>
              <w:widowControl/>
              <w:numPr>
                <w:ilvl w:val="0"/>
                <w:numId w:val="181"/>
              </w:numPr>
              <w:spacing w:line="360" w:lineRule="atLeast"/>
              <w:ind w:leftChars="0"/>
              <w:jc w:val="center"/>
              <w:rPr>
                <w:ins w:id="49" w:author="李唐" w:date="2014-11-30T21:40:00Z"/>
                <w:rFonts w:ascii="Arial" w:hAnsi="Arial" w:cs="Arial"/>
                <w:color w:val="000000" w:themeColor="text1"/>
                <w:kern w:val="0"/>
                <w:sz w:val="26"/>
                <w:szCs w:val="26"/>
                <w:rPrChange w:id="50" w:author="李唐" w:date="2014-12-03T23:29:00Z">
                  <w:rPr>
                    <w:ins w:id="51" w:author="李唐" w:date="2014-11-30T21:40:00Z"/>
                    <w:rFonts w:ascii="Arial" w:eastAsia="新細明體" w:hAnsi="Arial" w:cs="Arial"/>
                    <w:color w:val="3B3A3C"/>
                    <w:kern w:val="0"/>
                    <w:sz w:val="26"/>
                    <w:szCs w:val="26"/>
                  </w:rPr>
                </w:rPrChange>
              </w:rPr>
              <w:pPrChange w:id="52" w:author="李唐" w:date="2014-12-18T00:38:00Z">
                <w:pPr>
                  <w:widowControl/>
                  <w:numPr>
                    <w:ilvl w:val="2"/>
                    <w:numId w:val="87"/>
                  </w:numPr>
                  <w:tabs>
                    <w:tab w:val="num" w:pos="2160"/>
                  </w:tabs>
                  <w:spacing w:line="360" w:lineRule="atLeast"/>
                  <w:ind w:left="1191" w:hanging="397"/>
                </w:pPr>
              </w:pPrChange>
            </w:pPr>
            <w:ins w:id="53" w:author="李唐" w:date="2014-12-18T00:38:00Z">
              <w:r w:rsidRPr="0020085C">
                <w:rPr>
                  <w:noProof/>
                </w:rPr>
                <w:drawing>
                  <wp:inline distT="0" distB="0" distL="0" distR="0">
                    <wp:extent cx="4434842" cy="1914525"/>
                    <wp:effectExtent l="0" t="0" r="0" b="0"/>
                    <wp:docPr id="3" name="圖片 3" descr="D:\Dropbox\Meeting Minute\1215\capture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Meeting Minute\1215\capture_ini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0494" cy="1921282"/>
                            </a:xfrm>
                            <a:prstGeom prst="rect">
                              <a:avLst/>
                            </a:prstGeom>
                            <a:noFill/>
                            <a:ln>
                              <a:noFill/>
                            </a:ln>
                          </pic:spPr>
                        </pic:pic>
                      </a:graphicData>
                    </a:graphic>
                  </wp:inline>
                </w:drawing>
              </w:r>
            </w:ins>
          </w:p>
          <w:p w:rsidR="00F349C7" w:rsidRPr="0089136B" w:rsidRDefault="00F349C7">
            <w:pPr>
              <w:widowControl/>
              <w:spacing w:line="360" w:lineRule="atLeast"/>
              <w:ind w:left="794"/>
              <w:jc w:val="center"/>
              <w:rPr>
                <w:rFonts w:ascii="Arial" w:eastAsia="新細明體" w:hAnsi="Arial" w:cs="Arial"/>
                <w:color w:val="3B3A3C"/>
                <w:kern w:val="0"/>
                <w:sz w:val="26"/>
                <w:szCs w:val="26"/>
              </w:rPr>
              <w:pPrChange w:id="54" w:author="李唐" w:date="2014-12-11T09:18:00Z">
                <w:pPr>
                  <w:widowControl/>
                  <w:numPr>
                    <w:ilvl w:val="2"/>
                    <w:numId w:val="87"/>
                  </w:numPr>
                  <w:tabs>
                    <w:tab w:val="num" w:pos="2160"/>
                  </w:tabs>
                  <w:spacing w:line="360" w:lineRule="atLeast"/>
                  <w:ind w:left="1191" w:hanging="397"/>
                </w:pPr>
              </w:pPrChange>
            </w:pPr>
          </w:p>
          <w:p w:rsidR="0089136B" w:rsidRDefault="0089136B" w:rsidP="00B90835">
            <w:pPr>
              <w:widowControl/>
              <w:numPr>
                <w:ilvl w:val="2"/>
                <w:numId w:val="181"/>
              </w:numPr>
              <w:spacing w:line="360" w:lineRule="atLeast"/>
              <w:rPr>
                <w:ins w:id="55" w:author="李唐" w:date="2014-11-30T21:40:00Z"/>
                <w:rFonts w:ascii="Arial" w:eastAsia="新細明體" w:hAnsi="Arial" w:cs="Arial"/>
                <w:color w:val="3B3A3C"/>
                <w:kern w:val="0"/>
                <w:sz w:val="26"/>
                <w:szCs w:val="26"/>
              </w:rPr>
            </w:pPr>
            <w:r w:rsidRPr="0089136B">
              <w:rPr>
                <w:rFonts w:ascii="Arial" w:eastAsia="新細明體" w:hAnsi="Arial" w:cs="Arial"/>
                <w:color w:val="3B3A3C"/>
                <w:kern w:val="0"/>
                <w:sz w:val="26"/>
                <w:szCs w:val="26"/>
              </w:rPr>
              <w:t>ReDesign</w:t>
            </w:r>
            <w:ins w:id="56" w:author="李唐" w:date="2014-12-18T00:39:00Z">
              <w:r w:rsidR="0020085C">
                <w:rPr>
                  <w:rFonts w:ascii="Arial" w:eastAsia="新細明體" w:hAnsi="Arial" w:cs="Arial" w:hint="eastAsia"/>
                  <w:color w:val="3B3A3C"/>
                  <w:kern w:val="0"/>
                  <w:sz w:val="26"/>
                  <w:szCs w:val="26"/>
                </w:rPr>
                <w:t>：同上。</w:t>
              </w:r>
            </w:ins>
          </w:p>
          <w:p w:rsidR="00F349C7" w:rsidRDefault="00F349C7">
            <w:pPr>
              <w:widowControl/>
              <w:spacing w:line="360" w:lineRule="atLeast"/>
              <w:ind w:leftChars="506" w:left="1214"/>
              <w:rPr>
                <w:ins w:id="57" w:author="李唐" w:date="2014-11-30T21:40:00Z"/>
                <w:rFonts w:ascii="Arial" w:eastAsia="新細明體" w:hAnsi="Arial" w:cs="Arial"/>
                <w:color w:val="3B3A3C"/>
                <w:kern w:val="0"/>
                <w:sz w:val="26"/>
                <w:szCs w:val="26"/>
              </w:rPr>
              <w:pPrChange w:id="58" w:author="李唐" w:date="2014-11-30T21:41:00Z">
                <w:pPr>
                  <w:widowControl/>
                  <w:numPr>
                    <w:ilvl w:val="2"/>
                    <w:numId w:val="87"/>
                  </w:numPr>
                  <w:tabs>
                    <w:tab w:val="num" w:pos="2160"/>
                  </w:tabs>
                  <w:spacing w:line="360" w:lineRule="atLeast"/>
                  <w:ind w:left="1191" w:hanging="397"/>
                </w:pPr>
              </w:pPrChange>
            </w:pPr>
          </w:p>
          <w:p w:rsidR="00F349C7" w:rsidRPr="0089136B" w:rsidRDefault="00F349C7">
            <w:pPr>
              <w:widowControl/>
              <w:spacing w:line="360" w:lineRule="atLeast"/>
              <w:rPr>
                <w:rFonts w:ascii="Arial" w:eastAsia="新細明體" w:hAnsi="Arial" w:cs="Arial"/>
                <w:color w:val="3B3A3C"/>
                <w:kern w:val="0"/>
                <w:sz w:val="26"/>
                <w:szCs w:val="26"/>
              </w:rPr>
              <w:pPrChange w:id="59" w:author="李唐" w:date="2014-11-30T21:40:00Z">
                <w:pPr>
                  <w:widowControl/>
                  <w:numPr>
                    <w:ilvl w:val="2"/>
                    <w:numId w:val="87"/>
                  </w:numPr>
                  <w:tabs>
                    <w:tab w:val="num" w:pos="2160"/>
                  </w:tabs>
                  <w:spacing w:line="360" w:lineRule="atLeast"/>
                  <w:ind w:left="1191" w:hanging="397"/>
                </w:pPr>
              </w:pPrChange>
            </w:pPr>
          </w:p>
          <w:p w:rsidR="0097047E" w:rsidRDefault="0089136B" w:rsidP="00B90835">
            <w:pPr>
              <w:widowControl/>
              <w:numPr>
                <w:ilvl w:val="1"/>
                <w:numId w:val="181"/>
              </w:numPr>
              <w:spacing w:line="360" w:lineRule="atLeast"/>
              <w:rPr>
                <w:ins w:id="60" w:author="李唐" w:date="2014-12-11T09:19:00Z"/>
                <w:rFonts w:ascii="Arial" w:eastAsia="新細明體" w:hAnsi="Arial" w:cs="Arial"/>
                <w:color w:val="3B3A3C"/>
                <w:kern w:val="0"/>
                <w:sz w:val="26"/>
                <w:szCs w:val="26"/>
              </w:rPr>
              <w:pPrChange w:id="61" w:author="李唐" w:date="2014-12-11T09:19:00Z">
                <w:pPr>
                  <w:widowControl/>
                  <w:numPr>
                    <w:numId w:val="128"/>
                  </w:numPr>
                  <w:tabs>
                    <w:tab w:val="num" w:pos="720"/>
                  </w:tabs>
                  <w:spacing w:line="360" w:lineRule="atLeast"/>
                  <w:ind w:left="720" w:hanging="360"/>
                </w:pPr>
              </w:pPrChange>
            </w:pPr>
            <w:r w:rsidRPr="0089136B">
              <w:rPr>
                <w:rFonts w:ascii="Arial" w:eastAsia="新細明體" w:hAnsi="Arial" w:cs="Arial"/>
                <w:color w:val="3B3A3C"/>
                <w:kern w:val="0"/>
                <w:sz w:val="26"/>
                <w:szCs w:val="26"/>
              </w:rPr>
              <w:t>GUI APP</w:t>
            </w:r>
          </w:p>
          <w:p w:rsidR="0097047E" w:rsidRDefault="0097047E" w:rsidP="00B90835">
            <w:pPr>
              <w:widowControl/>
              <w:numPr>
                <w:ilvl w:val="2"/>
                <w:numId w:val="181"/>
              </w:numPr>
              <w:spacing w:line="360" w:lineRule="atLeast"/>
              <w:rPr>
                <w:ins w:id="62" w:author="李唐" w:date="2014-12-11T09:19:00Z"/>
                <w:rFonts w:ascii="Arial" w:eastAsia="新細明體" w:hAnsi="Arial" w:cs="Arial"/>
                <w:color w:val="3B3A3C"/>
                <w:kern w:val="0"/>
                <w:sz w:val="26"/>
                <w:szCs w:val="26"/>
              </w:rPr>
              <w:pPrChange w:id="63" w:author="李唐" w:date="2014-12-11T09:19:00Z">
                <w:pPr>
                  <w:widowControl/>
                  <w:numPr>
                    <w:numId w:val="129"/>
                  </w:numPr>
                  <w:tabs>
                    <w:tab w:val="num" w:pos="720"/>
                  </w:tabs>
                  <w:spacing w:line="360" w:lineRule="atLeast"/>
                  <w:ind w:left="720" w:hanging="360"/>
                </w:pPr>
              </w:pPrChange>
            </w:pPr>
            <w:ins w:id="64" w:author="李唐" w:date="2014-12-11T09:19:00Z">
              <w:r w:rsidRPr="0097047E">
                <w:rPr>
                  <w:rFonts w:ascii="Arial" w:eastAsia="新細明體" w:hAnsi="Arial" w:cs="Arial"/>
                  <w:color w:val="3B3A3C"/>
                  <w:kern w:val="0"/>
                  <w:sz w:val="26"/>
                  <w:szCs w:val="26"/>
                </w:rPr>
                <w:t>requirements:</w:t>
              </w:r>
            </w:ins>
          </w:p>
          <w:p w:rsidR="0020085C" w:rsidRPr="0020085C" w:rsidRDefault="0020085C" w:rsidP="00B90835">
            <w:pPr>
              <w:pStyle w:val="a3"/>
              <w:widowControl/>
              <w:numPr>
                <w:ilvl w:val="3"/>
                <w:numId w:val="181"/>
              </w:numPr>
              <w:spacing w:line="360" w:lineRule="atLeast"/>
              <w:ind w:leftChars="0"/>
              <w:rPr>
                <w:ins w:id="65" w:author="李唐" w:date="2014-12-18T00:40:00Z"/>
                <w:rFonts w:ascii="Arial" w:hAnsi="Arial" w:cs="Arial"/>
                <w:color w:val="3B3A3C"/>
                <w:kern w:val="0"/>
                <w:sz w:val="26"/>
                <w:szCs w:val="26"/>
                <w:rPrChange w:id="66" w:author="李唐" w:date="2014-12-18T00:40:00Z">
                  <w:rPr>
                    <w:ins w:id="67" w:author="李唐" w:date="2014-12-18T00:40:00Z"/>
                  </w:rPr>
                </w:rPrChange>
              </w:rPr>
              <w:pPrChange w:id="68" w:author="李唐" w:date="2014-12-18T00:40:00Z">
                <w:pPr>
                  <w:widowControl/>
                  <w:numPr>
                    <w:numId w:val="136"/>
                  </w:numPr>
                  <w:tabs>
                    <w:tab w:val="num" w:pos="720"/>
                  </w:tabs>
                  <w:spacing w:line="360" w:lineRule="atLeast"/>
                  <w:ind w:left="720" w:hanging="360"/>
                </w:pPr>
              </w:pPrChange>
            </w:pPr>
            <w:ins w:id="69" w:author="李唐" w:date="2014-12-18T00:40:00Z">
              <w:r w:rsidRPr="0020085C">
                <w:rPr>
                  <w:rFonts w:ascii="Arial" w:hAnsi="Arial" w:cs="Arial"/>
                  <w:color w:val="3B3A3C"/>
                  <w:kern w:val="0"/>
                  <w:sz w:val="26"/>
                  <w:szCs w:val="26"/>
                  <w:rPrChange w:id="70" w:author="李唐" w:date="2014-12-18T00:40:00Z">
                    <w:rPr/>
                  </w:rPrChange>
                </w:rPr>
                <w:t>List data structure is implemented with a String array which can contain a series of String objects.</w:t>
              </w:r>
            </w:ins>
          </w:p>
          <w:p w:rsidR="0020085C" w:rsidRPr="0020085C" w:rsidRDefault="0020085C" w:rsidP="00B90835">
            <w:pPr>
              <w:pStyle w:val="a3"/>
              <w:widowControl/>
              <w:numPr>
                <w:ilvl w:val="3"/>
                <w:numId w:val="181"/>
              </w:numPr>
              <w:spacing w:line="360" w:lineRule="atLeast"/>
              <w:ind w:leftChars="0"/>
              <w:rPr>
                <w:ins w:id="71" w:author="李唐" w:date="2014-12-18T00:40:00Z"/>
                <w:rFonts w:ascii="Arial" w:hAnsi="Arial" w:cs="Arial"/>
                <w:color w:val="3B3A3C"/>
                <w:kern w:val="0"/>
                <w:sz w:val="26"/>
                <w:szCs w:val="26"/>
                <w:rPrChange w:id="72" w:author="李唐" w:date="2014-12-18T00:40:00Z">
                  <w:rPr>
                    <w:ins w:id="73" w:author="李唐" w:date="2014-12-18T00:40:00Z"/>
                  </w:rPr>
                </w:rPrChange>
              </w:rPr>
              <w:pPrChange w:id="74" w:author="李唐" w:date="2014-12-18T00:40:00Z">
                <w:pPr>
                  <w:widowControl/>
                  <w:numPr>
                    <w:numId w:val="137"/>
                  </w:numPr>
                  <w:tabs>
                    <w:tab w:val="num" w:pos="720"/>
                  </w:tabs>
                  <w:spacing w:line="360" w:lineRule="atLeast"/>
                  <w:ind w:left="720" w:hanging="360"/>
                </w:pPr>
              </w:pPrChange>
            </w:pPr>
            <w:ins w:id="75" w:author="李唐" w:date="2014-12-18T00:40:00Z">
              <w:r w:rsidRPr="0020085C">
                <w:rPr>
                  <w:rFonts w:ascii="Arial" w:hAnsi="Arial" w:cs="Arial"/>
                  <w:color w:val="3B3A3C"/>
                  <w:kern w:val="0"/>
                  <w:sz w:val="26"/>
                  <w:szCs w:val="26"/>
                  <w:rPrChange w:id="76" w:author="李唐" w:date="2014-12-18T00:40:00Z">
                    <w:rPr/>
                  </w:rPrChange>
                </w:rPr>
                <w:t>We can access List by calling the get() method with an index, and know how many Strings inside the List with a public attribute: length.</w:t>
              </w:r>
            </w:ins>
          </w:p>
          <w:p w:rsidR="0020085C" w:rsidRPr="0020085C" w:rsidRDefault="0020085C" w:rsidP="00B90835">
            <w:pPr>
              <w:pStyle w:val="a3"/>
              <w:widowControl/>
              <w:numPr>
                <w:ilvl w:val="3"/>
                <w:numId w:val="181"/>
              </w:numPr>
              <w:spacing w:line="360" w:lineRule="atLeast"/>
              <w:ind w:leftChars="0"/>
              <w:rPr>
                <w:ins w:id="77" w:author="李唐" w:date="2014-12-18T00:40:00Z"/>
                <w:rFonts w:ascii="Arial" w:hAnsi="Arial" w:cs="Arial"/>
                <w:color w:val="3B3A3C"/>
                <w:kern w:val="0"/>
                <w:sz w:val="26"/>
                <w:szCs w:val="26"/>
                <w:rPrChange w:id="78" w:author="李唐" w:date="2014-12-18T00:40:00Z">
                  <w:rPr>
                    <w:ins w:id="79" w:author="李唐" w:date="2014-12-18T00:40:00Z"/>
                  </w:rPr>
                </w:rPrChange>
              </w:rPr>
              <w:pPrChange w:id="80" w:author="李唐" w:date="2014-12-18T00:40:00Z">
                <w:pPr>
                  <w:widowControl/>
                  <w:numPr>
                    <w:numId w:val="138"/>
                  </w:numPr>
                  <w:tabs>
                    <w:tab w:val="num" w:pos="720"/>
                  </w:tabs>
                  <w:spacing w:line="360" w:lineRule="atLeast"/>
                  <w:ind w:left="720" w:hanging="360"/>
                </w:pPr>
              </w:pPrChange>
            </w:pPr>
            <w:ins w:id="81" w:author="李唐" w:date="2014-12-18T00:40:00Z">
              <w:r w:rsidRPr="0020085C">
                <w:rPr>
                  <w:rFonts w:ascii="Arial" w:hAnsi="Arial" w:cs="Arial"/>
                  <w:color w:val="3B3A3C"/>
                  <w:kern w:val="0"/>
                  <w:sz w:val="26"/>
                  <w:szCs w:val="26"/>
                  <w:rPrChange w:id="82" w:author="李唐" w:date="2014-12-18T00:40:00Z">
                    <w:rPr/>
                  </w:rPrChange>
                </w:rPr>
                <w:t>Furthermore, another data structure called SkipList which consists of a series of SkipNodes.</w:t>
              </w:r>
            </w:ins>
          </w:p>
          <w:p w:rsidR="0020085C" w:rsidRPr="0020085C" w:rsidRDefault="0020085C" w:rsidP="00B90835">
            <w:pPr>
              <w:pStyle w:val="a3"/>
              <w:widowControl/>
              <w:numPr>
                <w:ilvl w:val="3"/>
                <w:numId w:val="181"/>
              </w:numPr>
              <w:spacing w:line="360" w:lineRule="atLeast"/>
              <w:ind w:leftChars="0"/>
              <w:rPr>
                <w:ins w:id="83" w:author="李唐" w:date="2014-12-18T00:40:00Z"/>
                <w:rFonts w:ascii="Arial" w:hAnsi="Arial" w:cs="Arial"/>
                <w:color w:val="3B3A3C"/>
                <w:kern w:val="0"/>
                <w:sz w:val="26"/>
                <w:szCs w:val="26"/>
                <w:rPrChange w:id="84" w:author="李唐" w:date="2014-12-18T00:40:00Z">
                  <w:rPr>
                    <w:ins w:id="85" w:author="李唐" w:date="2014-12-18T00:40:00Z"/>
                  </w:rPr>
                </w:rPrChange>
              </w:rPr>
              <w:pPrChange w:id="86" w:author="李唐" w:date="2014-12-18T00:40:00Z">
                <w:pPr>
                  <w:widowControl/>
                  <w:numPr>
                    <w:numId w:val="139"/>
                  </w:numPr>
                  <w:tabs>
                    <w:tab w:val="num" w:pos="720"/>
                  </w:tabs>
                  <w:spacing w:line="360" w:lineRule="atLeast"/>
                  <w:ind w:left="720" w:hanging="360"/>
                </w:pPr>
              </w:pPrChange>
            </w:pPr>
            <w:ins w:id="87" w:author="李唐" w:date="2014-12-18T00:40:00Z">
              <w:r w:rsidRPr="0020085C">
                <w:rPr>
                  <w:rFonts w:ascii="Arial" w:hAnsi="Arial" w:cs="Arial"/>
                  <w:color w:val="3B3A3C"/>
                  <w:kern w:val="0"/>
                  <w:sz w:val="26"/>
                  <w:szCs w:val="26"/>
                  <w:rPrChange w:id="88" w:author="李唐" w:date="2014-12-18T00:40:00Z">
                    <w:rPr/>
                  </w:rPrChange>
                </w:rPr>
                <w:t>Each SkipNode can be accessed by invoking the getNode() method in SkipList with an index. And we have the idea about the size of SkipList with its size() method. </w:t>
              </w:r>
            </w:ins>
          </w:p>
          <w:p w:rsidR="0020085C" w:rsidRPr="0020085C" w:rsidRDefault="0020085C" w:rsidP="00B90835">
            <w:pPr>
              <w:pStyle w:val="a3"/>
              <w:widowControl/>
              <w:numPr>
                <w:ilvl w:val="3"/>
                <w:numId w:val="181"/>
              </w:numPr>
              <w:spacing w:line="360" w:lineRule="atLeast"/>
              <w:ind w:leftChars="0"/>
              <w:rPr>
                <w:ins w:id="89" w:author="李唐" w:date="2014-12-18T00:40:00Z"/>
                <w:rFonts w:ascii="Arial" w:hAnsi="Arial" w:cs="Arial"/>
                <w:color w:val="3B3A3C"/>
                <w:kern w:val="0"/>
                <w:sz w:val="26"/>
                <w:szCs w:val="26"/>
                <w:rPrChange w:id="90" w:author="李唐" w:date="2014-12-18T00:40:00Z">
                  <w:rPr>
                    <w:ins w:id="91" w:author="李唐" w:date="2014-12-18T00:40:00Z"/>
                  </w:rPr>
                </w:rPrChange>
              </w:rPr>
              <w:pPrChange w:id="92" w:author="李唐" w:date="2014-12-18T00:40:00Z">
                <w:pPr>
                  <w:widowControl/>
                  <w:numPr>
                    <w:numId w:val="140"/>
                  </w:numPr>
                  <w:tabs>
                    <w:tab w:val="num" w:pos="720"/>
                  </w:tabs>
                  <w:spacing w:line="360" w:lineRule="atLeast"/>
                  <w:ind w:left="720" w:hanging="360"/>
                </w:pPr>
              </w:pPrChange>
            </w:pPr>
            <w:ins w:id="93" w:author="李唐" w:date="2014-12-18T00:40:00Z">
              <w:r w:rsidRPr="0020085C">
                <w:rPr>
                  <w:rFonts w:ascii="Arial" w:hAnsi="Arial" w:cs="Arial"/>
                  <w:color w:val="3B3A3C"/>
                  <w:kern w:val="0"/>
                  <w:sz w:val="26"/>
                  <w:szCs w:val="26"/>
                  <w:rPrChange w:id="94" w:author="李唐" w:date="2014-12-18T00:40:00Z">
                    <w:rPr/>
                  </w:rPrChange>
                </w:rPr>
                <w:t>Now we have to traverse both List and SkipList to print out those object items in the two different data structures for some purpose. </w:t>
              </w:r>
            </w:ins>
          </w:p>
          <w:p w:rsidR="0020085C" w:rsidRPr="0097047E" w:rsidDel="0020085C" w:rsidRDefault="0020085C" w:rsidP="008238BF">
            <w:pPr>
              <w:pStyle w:val="a3"/>
              <w:widowControl/>
              <w:numPr>
                <w:ilvl w:val="2"/>
                <w:numId w:val="177"/>
              </w:numPr>
              <w:spacing w:line="360" w:lineRule="atLeast"/>
              <w:ind w:leftChars="0"/>
              <w:rPr>
                <w:del w:id="95" w:author="李唐" w:date="2014-12-18T00:40:00Z"/>
                <w:rFonts w:ascii="Arial" w:hAnsi="Arial" w:cs="Arial"/>
                <w:color w:val="3B3A3C"/>
                <w:kern w:val="0"/>
                <w:sz w:val="26"/>
                <w:szCs w:val="26"/>
              </w:rPr>
              <w:pPrChange w:id="96" w:author="李唐" w:date="2014-12-18T00:39:00Z">
                <w:pPr>
                  <w:widowControl/>
                  <w:numPr>
                    <w:ilvl w:val="1"/>
                    <w:numId w:val="87"/>
                  </w:numPr>
                  <w:tabs>
                    <w:tab w:val="num" w:pos="1440"/>
                  </w:tabs>
                  <w:spacing w:line="360" w:lineRule="atLeast"/>
                  <w:ind w:left="794" w:hanging="397"/>
                </w:pPr>
              </w:pPrChange>
            </w:pPr>
          </w:p>
          <w:p w:rsidR="0089136B" w:rsidRDefault="0089136B" w:rsidP="00B90835">
            <w:pPr>
              <w:widowControl/>
              <w:numPr>
                <w:ilvl w:val="2"/>
                <w:numId w:val="181"/>
              </w:numPr>
              <w:spacing w:line="360" w:lineRule="atLeast"/>
              <w:rPr>
                <w:ins w:id="97" w:author="李唐" w:date="2014-12-03T23:28:00Z"/>
                <w:rFonts w:ascii="Arial" w:eastAsia="新細明體" w:hAnsi="Arial" w:cs="Arial"/>
                <w:color w:val="3B3A3C"/>
                <w:kern w:val="0"/>
                <w:sz w:val="26"/>
                <w:szCs w:val="26"/>
              </w:rPr>
            </w:pPr>
            <w:r w:rsidRPr="0089136B">
              <w:rPr>
                <w:rFonts w:ascii="Arial" w:eastAsia="新細明體" w:hAnsi="Arial" w:cs="Arial"/>
                <w:color w:val="3B3A3C"/>
                <w:kern w:val="0"/>
                <w:sz w:val="26"/>
                <w:szCs w:val="26"/>
              </w:rPr>
              <w:t>Initial Design</w:t>
            </w:r>
          </w:p>
          <w:p w:rsidR="00953447" w:rsidRDefault="00953447" w:rsidP="00B90835">
            <w:pPr>
              <w:widowControl/>
              <w:numPr>
                <w:ilvl w:val="3"/>
                <w:numId w:val="181"/>
              </w:numPr>
              <w:spacing w:line="360" w:lineRule="atLeast"/>
              <w:rPr>
                <w:ins w:id="98" w:author="李唐" w:date="2014-12-18T00:40:00Z"/>
                <w:rFonts w:ascii="Arial" w:eastAsia="新細明體" w:hAnsi="Arial" w:cs="Arial"/>
                <w:color w:val="3B3A3C"/>
                <w:kern w:val="0"/>
                <w:sz w:val="26"/>
                <w:szCs w:val="26"/>
              </w:rPr>
              <w:pPrChange w:id="99" w:author="李唐" w:date="2014-12-03T23:28:00Z">
                <w:pPr>
                  <w:widowControl/>
                  <w:numPr>
                    <w:ilvl w:val="2"/>
                    <w:numId w:val="87"/>
                  </w:numPr>
                  <w:tabs>
                    <w:tab w:val="num" w:pos="2160"/>
                  </w:tabs>
                  <w:spacing w:line="360" w:lineRule="atLeast"/>
                  <w:ind w:left="1191" w:hanging="397"/>
                </w:pPr>
              </w:pPrChange>
            </w:pPr>
            <w:ins w:id="100" w:author="李唐" w:date="2014-12-03T23:28:00Z">
              <w:r>
                <w:rPr>
                  <w:rFonts w:ascii="Arial" w:eastAsia="新細明體" w:hAnsi="Arial" w:cs="Arial" w:hint="eastAsia"/>
                  <w:color w:val="3B3A3C"/>
                  <w:kern w:val="0"/>
                  <w:sz w:val="26"/>
                  <w:szCs w:val="26"/>
                </w:rPr>
                <w:t>Code:</w:t>
              </w:r>
            </w:ins>
            <w:ins w:id="101" w:author="李唐" w:date="2014-12-11T09:15:00Z">
              <w:r w:rsidR="0097047E">
                <w:rPr>
                  <w:rFonts w:ascii="Arial" w:eastAsia="新細明體" w:hAnsi="Arial" w:cs="Arial"/>
                  <w:color w:val="3B3A3C"/>
                  <w:kern w:val="0"/>
                  <w:sz w:val="26"/>
                  <w:szCs w:val="26"/>
                </w:rPr>
                <w:t xml:space="preserve"> </w:t>
              </w:r>
            </w:ins>
            <w:ins w:id="102" w:author="李唐" w:date="2014-12-11T09:21:00Z">
              <w:r w:rsidR="0097047E" w:rsidRPr="0097047E">
                <w:rPr>
                  <w:rFonts w:ascii="Arial" w:eastAsia="新細明體" w:hAnsi="Arial" w:cs="Arial"/>
                  <w:color w:val="3B3A3C"/>
                  <w:kern w:val="0"/>
                  <w:sz w:val="26"/>
                  <w:szCs w:val="26"/>
                </w:rPr>
                <w:fldChar w:fldCharType="begin"/>
              </w:r>
              <w:r w:rsidR="0097047E" w:rsidRPr="0097047E">
                <w:rPr>
                  <w:rFonts w:ascii="Arial" w:eastAsia="新細明體" w:hAnsi="Arial" w:cs="Arial"/>
                  <w:color w:val="3B3A3C"/>
                  <w:kern w:val="0"/>
                  <w:sz w:val="26"/>
                  <w:szCs w:val="26"/>
                </w:rPr>
                <w:instrText xml:space="preserve"> HYPERLINK "http://pastebin.com/pbKXnhzV" </w:instrText>
              </w:r>
              <w:r w:rsidR="0097047E" w:rsidRPr="0097047E">
                <w:rPr>
                  <w:rFonts w:ascii="Arial" w:eastAsia="新細明體" w:hAnsi="Arial" w:cs="Arial"/>
                  <w:color w:val="3B3A3C"/>
                  <w:kern w:val="0"/>
                  <w:sz w:val="26"/>
                  <w:szCs w:val="26"/>
                </w:rPr>
                <w:fldChar w:fldCharType="separate"/>
              </w:r>
              <w:r w:rsidR="0097047E" w:rsidRPr="0097047E">
                <w:rPr>
                  <w:rFonts w:ascii="Arial" w:eastAsia="新細明體" w:hAnsi="Arial" w:cs="Arial"/>
                  <w:color w:val="3B3A3C"/>
                  <w:kern w:val="0"/>
                  <w:sz w:val="26"/>
                  <w:szCs w:val="26"/>
                </w:rPr>
                <w:fldChar w:fldCharType="end"/>
              </w:r>
            </w:ins>
          </w:p>
          <w:p w:rsidR="0020085C" w:rsidRPr="0020085C" w:rsidRDefault="0020085C" w:rsidP="00B90835">
            <w:pPr>
              <w:pStyle w:val="a3"/>
              <w:widowControl/>
              <w:numPr>
                <w:ilvl w:val="4"/>
                <w:numId w:val="181"/>
              </w:numPr>
              <w:spacing w:line="360" w:lineRule="atLeast"/>
              <w:ind w:leftChars="0"/>
              <w:rPr>
                <w:ins w:id="103" w:author="李唐" w:date="2014-12-18T00:40:00Z"/>
                <w:rFonts w:ascii="Arial" w:hAnsi="Arial" w:cs="Arial"/>
                <w:color w:val="3B3A3C"/>
                <w:sz w:val="26"/>
                <w:szCs w:val="26"/>
                <w:rPrChange w:id="104" w:author="李唐" w:date="2014-12-18T00:40:00Z">
                  <w:rPr>
                    <w:ins w:id="105" w:author="李唐" w:date="2014-12-18T00:40:00Z"/>
                  </w:rPr>
                </w:rPrChange>
              </w:rPr>
              <w:pPrChange w:id="106" w:author="李唐" w:date="2014-12-18T00:40:00Z">
                <w:pPr>
                  <w:widowControl/>
                  <w:numPr>
                    <w:numId w:val="142"/>
                  </w:numPr>
                  <w:tabs>
                    <w:tab w:val="num" w:pos="720"/>
                  </w:tabs>
                  <w:spacing w:line="360" w:lineRule="atLeast"/>
                  <w:ind w:left="720" w:hanging="360"/>
                </w:pPr>
              </w:pPrChange>
            </w:pPr>
            <w:ins w:id="107" w:author="李唐" w:date="2014-12-18T00:40:00Z">
              <w:r w:rsidRPr="0020085C">
                <w:rPr>
                  <w:rStyle w:val="author-p-258253"/>
                  <w:rFonts w:ascii="Arial" w:hAnsi="Arial" w:cs="Arial"/>
                  <w:color w:val="3B3A3C"/>
                  <w:sz w:val="26"/>
                  <w:szCs w:val="26"/>
                  <w:rPrChange w:id="108" w:author="李唐" w:date="2014-12-18T00:40:00Z">
                    <w:rPr>
                      <w:rStyle w:val="author-p-258253"/>
                      <w:rFonts w:ascii="Arial" w:hAnsi="Arial" w:cs="Arial"/>
                      <w:color w:val="3B3A3C"/>
                      <w:sz w:val="26"/>
                      <w:szCs w:val="26"/>
                    </w:rPr>
                  </w:rPrChange>
                </w:rPr>
                <w:t>main:</w:t>
              </w:r>
              <w:r w:rsidRPr="0020085C">
                <w:rPr>
                  <w:rStyle w:val="apple-converted-space"/>
                  <w:rFonts w:ascii="Arial" w:hAnsi="Arial" w:cs="Arial"/>
                  <w:color w:val="3B3A3C"/>
                  <w:sz w:val="26"/>
                  <w:szCs w:val="26"/>
                  <w:rPrChange w:id="109" w:author="李唐" w:date="2014-12-18T00:40:00Z">
                    <w:rPr>
                      <w:rStyle w:val="apple-converted-space"/>
                      <w:rFonts w:ascii="Arial" w:hAnsi="Arial" w:cs="Arial"/>
                      <w:color w:val="3B3A3C"/>
                      <w:sz w:val="26"/>
                      <w:szCs w:val="26"/>
                    </w:rPr>
                  </w:rPrChange>
                </w:rPr>
                <w:t> </w:t>
              </w:r>
              <w:r w:rsidRPr="0020085C">
                <w:rPr>
                  <w:rStyle w:val="author-p-258253"/>
                  <w:rFonts w:ascii="Arial" w:hAnsi="Arial" w:cs="Arial"/>
                  <w:color w:val="3B3A3C"/>
                  <w:sz w:val="26"/>
                  <w:szCs w:val="26"/>
                  <w:rPrChange w:id="110" w:author="李唐" w:date="2014-12-18T00:40:00Z">
                    <w:rPr>
                      <w:rStyle w:val="author-p-258253"/>
                      <w:rFonts w:ascii="Arial" w:hAnsi="Arial" w:cs="Arial"/>
                      <w:color w:val="3B3A3C"/>
                      <w:sz w:val="26"/>
                      <w:szCs w:val="26"/>
                    </w:rPr>
                  </w:rPrChange>
                </w:rPr>
                <w:fldChar w:fldCharType="begin"/>
              </w:r>
              <w:r w:rsidRPr="0020085C">
                <w:rPr>
                  <w:rStyle w:val="author-p-258253"/>
                  <w:rFonts w:ascii="Arial" w:hAnsi="Arial" w:cs="Arial"/>
                  <w:color w:val="3B3A3C"/>
                  <w:sz w:val="26"/>
                  <w:szCs w:val="26"/>
                  <w:rPrChange w:id="111" w:author="李唐" w:date="2014-12-18T00:40:00Z">
                    <w:rPr>
                      <w:rStyle w:val="author-p-258253"/>
                      <w:rFonts w:ascii="Arial" w:hAnsi="Arial" w:cs="Arial"/>
                      <w:color w:val="3B3A3C"/>
                      <w:sz w:val="26"/>
                      <w:szCs w:val="26"/>
                    </w:rPr>
                  </w:rPrChange>
                </w:rPr>
                <w:instrText xml:space="preserve"> HYPERLINK "http://pastebin.com/Xr6se0Vj" </w:instrText>
              </w:r>
              <w:r w:rsidRPr="0020085C">
                <w:rPr>
                  <w:rStyle w:val="author-p-258253"/>
                  <w:rFonts w:ascii="Arial" w:hAnsi="Arial" w:cs="Arial"/>
                  <w:color w:val="3B3A3C"/>
                  <w:sz w:val="26"/>
                  <w:szCs w:val="26"/>
                  <w:rPrChange w:id="112" w:author="李唐" w:date="2014-12-18T00:40:00Z">
                    <w:rPr>
                      <w:rStyle w:val="author-p-258253"/>
                      <w:rFonts w:ascii="Arial" w:hAnsi="Arial" w:cs="Arial"/>
                      <w:color w:val="3B3A3C"/>
                      <w:sz w:val="26"/>
                      <w:szCs w:val="26"/>
                    </w:rPr>
                  </w:rPrChange>
                </w:rPr>
                <w:fldChar w:fldCharType="separate"/>
              </w:r>
              <w:r w:rsidRPr="0020085C">
                <w:rPr>
                  <w:rStyle w:val="a4"/>
                  <w:rFonts w:ascii="Arial" w:hAnsi="Arial" w:cs="Arial"/>
                  <w:color w:val="4B8971"/>
                  <w:sz w:val="26"/>
                  <w:szCs w:val="26"/>
                  <w:rPrChange w:id="113" w:author="李唐" w:date="2014-12-18T00:40:00Z">
                    <w:rPr>
                      <w:rStyle w:val="a4"/>
                      <w:rFonts w:ascii="Arial" w:hAnsi="Arial" w:cs="Arial"/>
                      <w:color w:val="4B8971"/>
                      <w:sz w:val="26"/>
                      <w:szCs w:val="26"/>
                    </w:rPr>
                  </w:rPrChange>
                </w:rPr>
                <w:t>http://pastebin.com/Xr6se0Vj</w:t>
              </w:r>
              <w:r w:rsidRPr="0020085C">
                <w:rPr>
                  <w:rStyle w:val="author-p-258253"/>
                  <w:rFonts w:ascii="Arial" w:hAnsi="Arial" w:cs="Arial"/>
                  <w:color w:val="3B3A3C"/>
                  <w:sz w:val="26"/>
                  <w:szCs w:val="26"/>
                  <w:rPrChange w:id="114" w:author="李唐" w:date="2014-12-18T00:40:00Z">
                    <w:rPr>
                      <w:rStyle w:val="author-p-258253"/>
                      <w:rFonts w:ascii="Arial" w:hAnsi="Arial" w:cs="Arial"/>
                      <w:color w:val="3B3A3C"/>
                      <w:sz w:val="26"/>
                      <w:szCs w:val="26"/>
                    </w:rPr>
                  </w:rPrChange>
                </w:rPr>
                <w:fldChar w:fldCharType="end"/>
              </w:r>
            </w:ins>
          </w:p>
          <w:p w:rsidR="0020085C" w:rsidRPr="0020085C" w:rsidRDefault="0020085C" w:rsidP="00B90835">
            <w:pPr>
              <w:pStyle w:val="a3"/>
              <w:widowControl/>
              <w:numPr>
                <w:ilvl w:val="4"/>
                <w:numId w:val="181"/>
              </w:numPr>
              <w:spacing w:line="360" w:lineRule="atLeast"/>
              <w:ind w:leftChars="0"/>
              <w:rPr>
                <w:ins w:id="115" w:author="李唐" w:date="2014-12-18T00:40:00Z"/>
                <w:rFonts w:ascii="Arial" w:hAnsi="Arial" w:cs="Arial"/>
                <w:color w:val="3B3A3C"/>
                <w:sz w:val="26"/>
                <w:szCs w:val="26"/>
                <w:rPrChange w:id="116" w:author="李唐" w:date="2014-12-18T00:40:00Z">
                  <w:rPr>
                    <w:ins w:id="117" w:author="李唐" w:date="2014-12-18T00:40:00Z"/>
                  </w:rPr>
                </w:rPrChange>
              </w:rPr>
              <w:pPrChange w:id="118" w:author="李唐" w:date="2014-12-18T00:40:00Z">
                <w:pPr>
                  <w:widowControl/>
                  <w:numPr>
                    <w:numId w:val="143"/>
                  </w:numPr>
                  <w:tabs>
                    <w:tab w:val="num" w:pos="720"/>
                  </w:tabs>
                  <w:spacing w:line="360" w:lineRule="atLeast"/>
                  <w:ind w:left="720" w:hanging="360"/>
                </w:pPr>
              </w:pPrChange>
            </w:pPr>
            <w:ins w:id="119" w:author="李唐" w:date="2014-12-18T00:40:00Z">
              <w:r w:rsidRPr="0020085C">
                <w:rPr>
                  <w:rStyle w:val="author-p-258253"/>
                  <w:rFonts w:ascii="Arial" w:hAnsi="Arial" w:cs="Arial"/>
                  <w:color w:val="3B3A3C"/>
                  <w:sz w:val="26"/>
                  <w:szCs w:val="26"/>
                  <w:rPrChange w:id="120" w:author="李唐" w:date="2014-12-18T00:40:00Z">
                    <w:rPr>
                      <w:rStyle w:val="author-p-258253"/>
                      <w:rFonts w:ascii="Arial" w:hAnsi="Arial" w:cs="Arial"/>
                      <w:color w:val="3B3A3C"/>
                      <w:sz w:val="26"/>
                      <w:szCs w:val="26"/>
                    </w:rPr>
                  </w:rPrChange>
                </w:rPr>
                <w:t>SkipList:</w:t>
              </w:r>
              <w:r w:rsidRPr="0020085C">
                <w:rPr>
                  <w:rStyle w:val="apple-converted-space"/>
                  <w:rFonts w:ascii="Arial" w:hAnsi="Arial" w:cs="Arial"/>
                  <w:color w:val="3B3A3C"/>
                  <w:sz w:val="26"/>
                  <w:szCs w:val="26"/>
                  <w:rPrChange w:id="121" w:author="李唐" w:date="2014-12-18T00:40:00Z">
                    <w:rPr>
                      <w:rStyle w:val="apple-converted-space"/>
                      <w:rFonts w:ascii="Arial" w:hAnsi="Arial" w:cs="Arial"/>
                      <w:color w:val="3B3A3C"/>
                      <w:sz w:val="26"/>
                      <w:szCs w:val="26"/>
                    </w:rPr>
                  </w:rPrChange>
                </w:rPr>
                <w:t> </w:t>
              </w:r>
              <w:r w:rsidRPr="0020085C">
                <w:rPr>
                  <w:rStyle w:val="author-p-258253"/>
                  <w:rFonts w:ascii="Arial" w:hAnsi="Arial" w:cs="Arial"/>
                  <w:color w:val="3B3A3C"/>
                  <w:sz w:val="26"/>
                  <w:szCs w:val="26"/>
                  <w:rPrChange w:id="122" w:author="李唐" w:date="2014-12-18T00:40:00Z">
                    <w:rPr>
                      <w:rStyle w:val="author-p-258253"/>
                      <w:rFonts w:ascii="Arial" w:hAnsi="Arial" w:cs="Arial"/>
                      <w:color w:val="3B3A3C"/>
                      <w:sz w:val="26"/>
                      <w:szCs w:val="26"/>
                    </w:rPr>
                  </w:rPrChange>
                </w:rPr>
                <w:fldChar w:fldCharType="begin"/>
              </w:r>
              <w:r w:rsidRPr="0020085C">
                <w:rPr>
                  <w:rStyle w:val="author-p-258253"/>
                  <w:rFonts w:ascii="Arial" w:hAnsi="Arial" w:cs="Arial"/>
                  <w:color w:val="3B3A3C"/>
                  <w:sz w:val="26"/>
                  <w:szCs w:val="26"/>
                  <w:rPrChange w:id="123" w:author="李唐" w:date="2014-12-18T00:40:00Z">
                    <w:rPr>
                      <w:rStyle w:val="author-p-258253"/>
                      <w:rFonts w:ascii="Arial" w:hAnsi="Arial" w:cs="Arial"/>
                      <w:color w:val="3B3A3C"/>
                      <w:sz w:val="26"/>
                      <w:szCs w:val="26"/>
                    </w:rPr>
                  </w:rPrChange>
                </w:rPr>
                <w:instrText xml:space="preserve"> HYPERLINK "http://pastebin.com/TyB8byu9" </w:instrText>
              </w:r>
              <w:r w:rsidRPr="0020085C">
                <w:rPr>
                  <w:rStyle w:val="author-p-258253"/>
                  <w:rFonts w:ascii="Arial" w:hAnsi="Arial" w:cs="Arial"/>
                  <w:color w:val="3B3A3C"/>
                  <w:sz w:val="26"/>
                  <w:szCs w:val="26"/>
                  <w:rPrChange w:id="124" w:author="李唐" w:date="2014-12-18T00:40:00Z">
                    <w:rPr>
                      <w:rStyle w:val="author-p-258253"/>
                      <w:rFonts w:ascii="Arial" w:hAnsi="Arial" w:cs="Arial"/>
                      <w:color w:val="3B3A3C"/>
                      <w:sz w:val="26"/>
                      <w:szCs w:val="26"/>
                    </w:rPr>
                  </w:rPrChange>
                </w:rPr>
                <w:fldChar w:fldCharType="separate"/>
              </w:r>
              <w:r w:rsidRPr="0020085C">
                <w:rPr>
                  <w:rStyle w:val="a4"/>
                  <w:rFonts w:ascii="Arial" w:hAnsi="Arial" w:cs="Arial"/>
                  <w:color w:val="4B8971"/>
                  <w:sz w:val="26"/>
                  <w:szCs w:val="26"/>
                  <w:rPrChange w:id="125" w:author="李唐" w:date="2014-12-18T00:40:00Z">
                    <w:rPr>
                      <w:rStyle w:val="a4"/>
                      <w:rFonts w:ascii="Arial" w:hAnsi="Arial" w:cs="Arial"/>
                      <w:color w:val="4B8971"/>
                      <w:sz w:val="26"/>
                      <w:szCs w:val="26"/>
                    </w:rPr>
                  </w:rPrChange>
                </w:rPr>
                <w:t>ttp://pastebin.com/TyB8byu9</w:t>
              </w:r>
              <w:r w:rsidRPr="0020085C">
                <w:rPr>
                  <w:rStyle w:val="author-p-258253"/>
                  <w:rFonts w:ascii="Arial" w:hAnsi="Arial" w:cs="Arial"/>
                  <w:color w:val="3B3A3C"/>
                  <w:sz w:val="26"/>
                  <w:szCs w:val="26"/>
                  <w:rPrChange w:id="126" w:author="李唐" w:date="2014-12-18T00:40:00Z">
                    <w:rPr>
                      <w:rStyle w:val="author-p-258253"/>
                      <w:rFonts w:ascii="Arial" w:hAnsi="Arial" w:cs="Arial"/>
                      <w:color w:val="3B3A3C"/>
                      <w:sz w:val="26"/>
                      <w:szCs w:val="26"/>
                    </w:rPr>
                  </w:rPrChange>
                </w:rPr>
                <w:fldChar w:fldCharType="end"/>
              </w:r>
            </w:ins>
          </w:p>
          <w:p w:rsidR="0020085C" w:rsidRPr="0020085C" w:rsidRDefault="0020085C" w:rsidP="00B90835">
            <w:pPr>
              <w:pStyle w:val="a3"/>
              <w:widowControl/>
              <w:numPr>
                <w:ilvl w:val="4"/>
                <w:numId w:val="181"/>
              </w:numPr>
              <w:spacing w:line="360" w:lineRule="atLeast"/>
              <w:ind w:leftChars="0"/>
              <w:rPr>
                <w:ins w:id="127" w:author="李唐" w:date="2014-12-18T00:40:00Z"/>
                <w:rFonts w:ascii="Arial" w:hAnsi="Arial" w:cs="Arial"/>
                <w:color w:val="3B3A3C"/>
                <w:sz w:val="26"/>
                <w:szCs w:val="26"/>
                <w:rPrChange w:id="128" w:author="李唐" w:date="2014-12-18T00:40:00Z">
                  <w:rPr>
                    <w:ins w:id="129" w:author="李唐" w:date="2014-12-18T00:40:00Z"/>
                  </w:rPr>
                </w:rPrChange>
              </w:rPr>
              <w:pPrChange w:id="130" w:author="李唐" w:date="2014-12-18T00:40:00Z">
                <w:pPr>
                  <w:widowControl/>
                  <w:numPr>
                    <w:numId w:val="144"/>
                  </w:numPr>
                  <w:tabs>
                    <w:tab w:val="num" w:pos="720"/>
                  </w:tabs>
                  <w:spacing w:line="360" w:lineRule="atLeast"/>
                  <w:ind w:left="720" w:hanging="360"/>
                </w:pPr>
              </w:pPrChange>
            </w:pPr>
            <w:ins w:id="131" w:author="李唐" w:date="2014-12-18T00:40:00Z">
              <w:r w:rsidRPr="0020085C">
                <w:rPr>
                  <w:rStyle w:val="author-p-258253"/>
                  <w:rFonts w:ascii="Arial" w:hAnsi="Arial" w:cs="Arial"/>
                  <w:color w:val="3B3A3C"/>
                  <w:sz w:val="26"/>
                  <w:szCs w:val="26"/>
                  <w:rPrChange w:id="132" w:author="李唐" w:date="2014-12-18T00:40:00Z">
                    <w:rPr>
                      <w:rStyle w:val="author-p-258253"/>
                      <w:rFonts w:ascii="Arial" w:hAnsi="Arial" w:cs="Arial"/>
                      <w:color w:val="3B3A3C"/>
                      <w:sz w:val="26"/>
                      <w:szCs w:val="26"/>
                    </w:rPr>
                  </w:rPrChange>
                </w:rPr>
                <w:t>SkipNode:</w:t>
              </w:r>
              <w:r w:rsidRPr="0020085C">
                <w:rPr>
                  <w:rStyle w:val="apple-converted-space"/>
                  <w:rFonts w:ascii="Arial" w:hAnsi="Arial" w:cs="Arial"/>
                  <w:color w:val="3B3A3C"/>
                  <w:sz w:val="26"/>
                  <w:szCs w:val="26"/>
                  <w:rPrChange w:id="133" w:author="李唐" w:date="2014-12-18T00:40:00Z">
                    <w:rPr>
                      <w:rStyle w:val="apple-converted-space"/>
                      <w:rFonts w:ascii="Arial" w:hAnsi="Arial" w:cs="Arial"/>
                      <w:color w:val="3B3A3C"/>
                      <w:sz w:val="26"/>
                      <w:szCs w:val="26"/>
                    </w:rPr>
                  </w:rPrChange>
                </w:rPr>
                <w:t> </w:t>
              </w:r>
              <w:r w:rsidRPr="0020085C">
                <w:rPr>
                  <w:rStyle w:val="author-p-258253"/>
                  <w:rFonts w:ascii="Arial" w:hAnsi="Arial" w:cs="Arial"/>
                  <w:color w:val="3B3A3C"/>
                  <w:sz w:val="26"/>
                  <w:szCs w:val="26"/>
                  <w:rPrChange w:id="134" w:author="李唐" w:date="2014-12-18T00:40:00Z">
                    <w:rPr>
                      <w:rStyle w:val="author-p-258253"/>
                      <w:rFonts w:ascii="Arial" w:hAnsi="Arial" w:cs="Arial"/>
                      <w:color w:val="3B3A3C"/>
                      <w:sz w:val="26"/>
                      <w:szCs w:val="26"/>
                    </w:rPr>
                  </w:rPrChange>
                </w:rPr>
                <w:fldChar w:fldCharType="begin"/>
              </w:r>
              <w:r w:rsidRPr="0020085C">
                <w:rPr>
                  <w:rStyle w:val="author-p-258253"/>
                  <w:rFonts w:ascii="Arial" w:hAnsi="Arial" w:cs="Arial"/>
                  <w:color w:val="3B3A3C"/>
                  <w:sz w:val="26"/>
                  <w:szCs w:val="26"/>
                  <w:rPrChange w:id="135" w:author="李唐" w:date="2014-12-18T00:40:00Z">
                    <w:rPr>
                      <w:rStyle w:val="author-p-258253"/>
                      <w:rFonts w:ascii="Arial" w:hAnsi="Arial" w:cs="Arial"/>
                      <w:color w:val="3B3A3C"/>
                      <w:sz w:val="26"/>
                      <w:szCs w:val="26"/>
                    </w:rPr>
                  </w:rPrChange>
                </w:rPr>
                <w:instrText xml:space="preserve"> HYPERLINK "http://pastebin.com/pBW1dGZW" </w:instrText>
              </w:r>
              <w:r w:rsidRPr="0020085C">
                <w:rPr>
                  <w:rStyle w:val="author-p-258253"/>
                  <w:rFonts w:ascii="Arial" w:hAnsi="Arial" w:cs="Arial"/>
                  <w:color w:val="3B3A3C"/>
                  <w:sz w:val="26"/>
                  <w:szCs w:val="26"/>
                  <w:rPrChange w:id="136" w:author="李唐" w:date="2014-12-18T00:40:00Z">
                    <w:rPr>
                      <w:rStyle w:val="author-p-258253"/>
                      <w:rFonts w:ascii="Arial" w:hAnsi="Arial" w:cs="Arial"/>
                      <w:color w:val="3B3A3C"/>
                      <w:sz w:val="26"/>
                      <w:szCs w:val="26"/>
                    </w:rPr>
                  </w:rPrChange>
                </w:rPr>
                <w:fldChar w:fldCharType="separate"/>
              </w:r>
              <w:r w:rsidRPr="0020085C">
                <w:rPr>
                  <w:rStyle w:val="a4"/>
                  <w:rFonts w:ascii="Arial" w:hAnsi="Arial" w:cs="Arial"/>
                  <w:color w:val="4B8971"/>
                  <w:sz w:val="26"/>
                  <w:szCs w:val="26"/>
                  <w:rPrChange w:id="137" w:author="李唐" w:date="2014-12-18T00:40:00Z">
                    <w:rPr>
                      <w:rStyle w:val="a4"/>
                      <w:rFonts w:ascii="Arial" w:hAnsi="Arial" w:cs="Arial"/>
                      <w:color w:val="4B8971"/>
                      <w:sz w:val="26"/>
                      <w:szCs w:val="26"/>
                    </w:rPr>
                  </w:rPrChange>
                </w:rPr>
                <w:t>http://pastebin.com/pBW1dGZW</w:t>
              </w:r>
              <w:r w:rsidRPr="0020085C">
                <w:rPr>
                  <w:rStyle w:val="author-p-258253"/>
                  <w:rFonts w:ascii="Arial" w:hAnsi="Arial" w:cs="Arial"/>
                  <w:color w:val="3B3A3C"/>
                  <w:sz w:val="26"/>
                  <w:szCs w:val="26"/>
                  <w:rPrChange w:id="138" w:author="李唐" w:date="2014-12-18T00:40:00Z">
                    <w:rPr>
                      <w:rStyle w:val="author-p-258253"/>
                      <w:rFonts w:ascii="Arial" w:hAnsi="Arial" w:cs="Arial"/>
                      <w:color w:val="3B3A3C"/>
                      <w:sz w:val="26"/>
                      <w:szCs w:val="26"/>
                    </w:rPr>
                  </w:rPrChange>
                </w:rPr>
                <w:fldChar w:fldCharType="end"/>
              </w:r>
            </w:ins>
          </w:p>
          <w:p w:rsidR="0020085C" w:rsidRPr="0020085C" w:rsidRDefault="0020085C" w:rsidP="00B90835">
            <w:pPr>
              <w:pStyle w:val="a3"/>
              <w:widowControl/>
              <w:numPr>
                <w:ilvl w:val="4"/>
                <w:numId w:val="181"/>
              </w:numPr>
              <w:spacing w:line="360" w:lineRule="atLeast"/>
              <w:ind w:leftChars="0"/>
              <w:rPr>
                <w:ins w:id="139" w:author="李唐" w:date="2014-12-03T23:30:00Z"/>
                <w:rFonts w:ascii="Arial" w:hAnsi="Arial" w:cs="Arial" w:hint="eastAsia"/>
                <w:color w:val="3B3A3C"/>
                <w:sz w:val="26"/>
                <w:szCs w:val="26"/>
                <w:rPrChange w:id="140" w:author="李唐" w:date="2014-12-18T00:41:00Z">
                  <w:rPr>
                    <w:ins w:id="141" w:author="李唐" w:date="2014-12-03T23:30:00Z"/>
                    <w:rFonts w:hint="eastAsia"/>
                  </w:rPr>
                </w:rPrChange>
              </w:rPr>
              <w:pPrChange w:id="142" w:author="李唐" w:date="2014-12-18T00:41:00Z">
                <w:pPr>
                  <w:widowControl/>
                  <w:numPr>
                    <w:ilvl w:val="2"/>
                    <w:numId w:val="87"/>
                  </w:numPr>
                  <w:tabs>
                    <w:tab w:val="num" w:pos="2160"/>
                  </w:tabs>
                  <w:spacing w:line="360" w:lineRule="atLeast"/>
                  <w:ind w:left="1191" w:hanging="397"/>
                </w:pPr>
              </w:pPrChange>
            </w:pPr>
            <w:ins w:id="143" w:author="李唐" w:date="2014-12-18T00:40:00Z">
              <w:r w:rsidRPr="0020085C">
                <w:rPr>
                  <w:rStyle w:val="author-p-258253"/>
                  <w:rFonts w:ascii="Arial" w:hAnsi="Arial" w:cs="Arial"/>
                  <w:color w:val="3B3A3C"/>
                  <w:sz w:val="26"/>
                  <w:szCs w:val="26"/>
                  <w:rPrChange w:id="144" w:author="李唐" w:date="2014-12-18T00:40:00Z">
                    <w:rPr>
                      <w:rStyle w:val="author-p-258253"/>
                      <w:rFonts w:ascii="Arial" w:hAnsi="Arial" w:cs="Arial"/>
                      <w:color w:val="3B3A3C"/>
                      <w:sz w:val="26"/>
                      <w:szCs w:val="26"/>
                    </w:rPr>
                  </w:rPrChange>
                </w:rPr>
                <w:t>list:</w:t>
              </w:r>
              <w:r w:rsidRPr="0020085C">
                <w:rPr>
                  <w:rStyle w:val="apple-converted-space"/>
                  <w:rFonts w:ascii="Arial" w:hAnsi="Arial" w:cs="Arial"/>
                  <w:color w:val="3B3A3C"/>
                  <w:sz w:val="26"/>
                  <w:szCs w:val="26"/>
                  <w:rPrChange w:id="145" w:author="李唐" w:date="2014-12-18T00:40:00Z">
                    <w:rPr>
                      <w:rStyle w:val="apple-converted-space"/>
                      <w:rFonts w:ascii="Arial" w:hAnsi="Arial" w:cs="Arial"/>
                      <w:color w:val="3B3A3C"/>
                      <w:sz w:val="26"/>
                      <w:szCs w:val="26"/>
                    </w:rPr>
                  </w:rPrChange>
                </w:rPr>
                <w:t> </w:t>
              </w:r>
              <w:r w:rsidRPr="0020085C">
                <w:rPr>
                  <w:rStyle w:val="author-p-258253"/>
                  <w:rFonts w:ascii="Arial" w:hAnsi="Arial" w:cs="Arial"/>
                  <w:color w:val="3B3A3C"/>
                  <w:sz w:val="26"/>
                  <w:szCs w:val="26"/>
                  <w:rPrChange w:id="146" w:author="李唐" w:date="2014-12-18T00:40:00Z">
                    <w:rPr>
                      <w:rStyle w:val="author-p-258253"/>
                      <w:rFonts w:ascii="Arial" w:hAnsi="Arial" w:cs="Arial"/>
                      <w:color w:val="3B3A3C"/>
                      <w:sz w:val="26"/>
                      <w:szCs w:val="26"/>
                    </w:rPr>
                  </w:rPrChange>
                </w:rPr>
                <w:fldChar w:fldCharType="begin"/>
              </w:r>
              <w:r w:rsidRPr="0020085C">
                <w:rPr>
                  <w:rStyle w:val="author-p-258253"/>
                  <w:rFonts w:ascii="Arial" w:hAnsi="Arial" w:cs="Arial"/>
                  <w:color w:val="3B3A3C"/>
                  <w:sz w:val="26"/>
                  <w:szCs w:val="26"/>
                  <w:rPrChange w:id="147" w:author="李唐" w:date="2014-12-18T00:40:00Z">
                    <w:rPr>
                      <w:rStyle w:val="author-p-258253"/>
                      <w:rFonts w:ascii="Arial" w:hAnsi="Arial" w:cs="Arial"/>
                      <w:color w:val="3B3A3C"/>
                      <w:sz w:val="26"/>
                      <w:szCs w:val="26"/>
                    </w:rPr>
                  </w:rPrChange>
                </w:rPr>
                <w:instrText xml:space="preserve"> HYPERLINK "http://pastebin.com/EKAPLjs8" </w:instrText>
              </w:r>
              <w:r w:rsidRPr="0020085C">
                <w:rPr>
                  <w:rStyle w:val="author-p-258253"/>
                  <w:rFonts w:ascii="Arial" w:hAnsi="Arial" w:cs="Arial"/>
                  <w:color w:val="3B3A3C"/>
                  <w:sz w:val="26"/>
                  <w:szCs w:val="26"/>
                  <w:rPrChange w:id="148" w:author="李唐" w:date="2014-12-18T00:40:00Z">
                    <w:rPr>
                      <w:rStyle w:val="author-p-258253"/>
                      <w:rFonts w:ascii="Arial" w:hAnsi="Arial" w:cs="Arial"/>
                      <w:color w:val="3B3A3C"/>
                      <w:sz w:val="26"/>
                      <w:szCs w:val="26"/>
                    </w:rPr>
                  </w:rPrChange>
                </w:rPr>
                <w:fldChar w:fldCharType="separate"/>
              </w:r>
              <w:r w:rsidRPr="0020085C">
                <w:rPr>
                  <w:rStyle w:val="a4"/>
                  <w:rFonts w:ascii="Arial" w:hAnsi="Arial" w:cs="Arial"/>
                  <w:color w:val="4B8971"/>
                  <w:sz w:val="26"/>
                  <w:szCs w:val="26"/>
                  <w:rPrChange w:id="149" w:author="李唐" w:date="2014-12-18T00:40:00Z">
                    <w:rPr>
                      <w:rStyle w:val="a4"/>
                      <w:rFonts w:ascii="Arial" w:hAnsi="Arial" w:cs="Arial"/>
                      <w:color w:val="4B8971"/>
                      <w:sz w:val="26"/>
                      <w:szCs w:val="26"/>
                    </w:rPr>
                  </w:rPrChange>
                </w:rPr>
                <w:t>http://pastebin.com/EKAPLjs8</w:t>
              </w:r>
              <w:r w:rsidRPr="0020085C">
                <w:rPr>
                  <w:rStyle w:val="author-p-258253"/>
                  <w:rFonts w:ascii="Arial" w:hAnsi="Arial" w:cs="Arial"/>
                  <w:color w:val="3B3A3C"/>
                  <w:sz w:val="26"/>
                  <w:szCs w:val="26"/>
                  <w:rPrChange w:id="150" w:author="李唐" w:date="2014-12-18T00:40:00Z">
                    <w:rPr>
                      <w:rStyle w:val="author-p-258253"/>
                      <w:rFonts w:ascii="Arial" w:hAnsi="Arial" w:cs="Arial"/>
                      <w:color w:val="3B3A3C"/>
                      <w:sz w:val="26"/>
                      <w:szCs w:val="26"/>
                    </w:rPr>
                  </w:rPrChange>
                </w:rPr>
                <w:fldChar w:fldCharType="end"/>
              </w:r>
            </w:ins>
          </w:p>
          <w:p w:rsidR="0097047E" w:rsidRPr="00B90835" w:rsidRDefault="008238BF" w:rsidP="00B90835">
            <w:pPr>
              <w:pStyle w:val="a3"/>
              <w:widowControl/>
              <w:spacing w:line="360" w:lineRule="atLeast"/>
              <w:ind w:leftChars="0" w:left="397"/>
              <w:jc w:val="center"/>
              <w:rPr>
                <w:rFonts w:ascii="Arial" w:hAnsi="Arial" w:cs="Arial" w:hint="eastAsia"/>
                <w:color w:val="3B3A3C"/>
                <w:kern w:val="0"/>
                <w:sz w:val="26"/>
                <w:szCs w:val="26"/>
              </w:rPr>
              <w:pPrChange w:id="151" w:author="李唐" w:date="2014-12-18T00:41:00Z">
                <w:pPr>
                  <w:widowControl/>
                  <w:numPr>
                    <w:ilvl w:val="2"/>
                    <w:numId w:val="87"/>
                  </w:numPr>
                  <w:tabs>
                    <w:tab w:val="num" w:pos="2160"/>
                  </w:tabs>
                  <w:spacing w:line="360" w:lineRule="atLeast"/>
                  <w:ind w:left="1191" w:hanging="397"/>
                </w:pPr>
              </w:pPrChange>
            </w:pPr>
            <w:ins w:id="152" w:author="李唐" w:date="2014-12-18T00:41:00Z">
              <w:r w:rsidRPr="008238BF">
                <w:rPr>
                  <w:noProof/>
                </w:rPr>
                <w:drawing>
                  <wp:inline distT="0" distB="0" distL="0" distR="0">
                    <wp:extent cx="5803968" cy="1569492"/>
                    <wp:effectExtent l="0" t="0" r="0" b="0"/>
                    <wp:docPr id="4" name="圖片 4" descr="D:\Dropbox\Meeting Minute\1215\list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Meeting Minute\1215\list_init.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2031" t="15271" r="12492" b="40978"/>
                            <a:stretch/>
                          </pic:blipFill>
                          <pic:spPr bwMode="auto">
                            <a:xfrm>
                              <a:off x="0" y="0"/>
                              <a:ext cx="5859648" cy="1584549"/>
                            </a:xfrm>
                            <a:prstGeom prst="rect">
                              <a:avLst/>
                            </a:prstGeom>
                            <a:noFill/>
                            <a:ln>
                              <a:noFill/>
                            </a:ln>
                            <a:extLst>
                              <a:ext uri="{53640926-AAD7-44D8-BBD7-CCE9431645EC}">
                                <a14:shadowObscured xmlns:a14="http://schemas.microsoft.com/office/drawing/2010/main"/>
                              </a:ext>
                            </a:extLst>
                          </pic:spPr>
                        </pic:pic>
                      </a:graphicData>
                    </a:graphic>
                  </wp:inline>
                </w:drawing>
              </w:r>
            </w:ins>
          </w:p>
          <w:p w:rsidR="00953447" w:rsidRDefault="00953447" w:rsidP="00B90835">
            <w:pPr>
              <w:widowControl/>
              <w:numPr>
                <w:ilvl w:val="2"/>
                <w:numId w:val="181"/>
              </w:numPr>
              <w:spacing w:line="360" w:lineRule="atLeast"/>
              <w:rPr>
                <w:ins w:id="153" w:author="李唐" w:date="2014-12-18T00:42:00Z"/>
                <w:rFonts w:ascii="Arial" w:eastAsia="新細明體" w:hAnsi="Arial" w:cs="Arial"/>
                <w:color w:val="3B3A3C"/>
                <w:kern w:val="0"/>
                <w:sz w:val="26"/>
                <w:szCs w:val="26"/>
              </w:rPr>
            </w:pPr>
            <w:ins w:id="154" w:author="李唐" w:date="2014-12-03T23:27:00Z">
              <w:r>
                <w:rPr>
                  <w:rFonts w:ascii="Arial" w:eastAsia="新細明體" w:hAnsi="Arial" w:cs="Arial" w:hint="eastAsia"/>
                  <w:color w:val="3B3A3C"/>
                  <w:kern w:val="0"/>
                  <w:sz w:val="26"/>
                  <w:szCs w:val="26"/>
                </w:rPr>
                <w:t>Redesign</w:t>
              </w:r>
            </w:ins>
          </w:p>
          <w:p w:rsidR="008238BF" w:rsidRDefault="008238BF" w:rsidP="00B90835">
            <w:pPr>
              <w:widowControl/>
              <w:numPr>
                <w:ilvl w:val="3"/>
                <w:numId w:val="181"/>
              </w:numPr>
              <w:spacing w:line="360" w:lineRule="atLeast"/>
              <w:rPr>
                <w:ins w:id="155" w:author="李唐" w:date="2014-12-03T23:27:00Z"/>
                <w:rFonts w:ascii="Arial" w:eastAsia="新細明體" w:hAnsi="Arial" w:cs="Arial"/>
                <w:color w:val="3B3A3C"/>
                <w:kern w:val="0"/>
                <w:sz w:val="26"/>
                <w:szCs w:val="26"/>
              </w:rPr>
              <w:pPrChange w:id="156" w:author="李唐" w:date="2014-12-18T00:42:00Z">
                <w:pPr>
                  <w:widowControl/>
                  <w:numPr>
                    <w:ilvl w:val="2"/>
                    <w:numId w:val="87"/>
                  </w:numPr>
                  <w:tabs>
                    <w:tab w:val="num" w:pos="2160"/>
                  </w:tabs>
                  <w:spacing w:line="360" w:lineRule="atLeast"/>
                  <w:ind w:left="1191" w:hanging="397"/>
                </w:pPr>
              </w:pPrChange>
            </w:pPr>
            <w:ins w:id="157" w:author="李唐" w:date="2014-12-18T00:42:00Z">
              <w:r>
                <w:rPr>
                  <w:rFonts w:ascii="Arial" w:eastAsia="新細明體" w:hAnsi="Arial" w:cs="Arial" w:hint="eastAsia"/>
                  <w:color w:val="3B3A3C"/>
                  <w:kern w:val="0"/>
                  <w:sz w:val="26"/>
                  <w:szCs w:val="26"/>
                </w:rPr>
                <w:t>SkipList</w:t>
              </w:r>
              <w:r>
                <w:rPr>
                  <w:rFonts w:ascii="Arial" w:eastAsia="新細明體" w:hAnsi="Arial" w:cs="Arial" w:hint="eastAsia"/>
                  <w:color w:val="3B3A3C"/>
                  <w:kern w:val="0"/>
                  <w:sz w:val="26"/>
                  <w:szCs w:val="26"/>
                </w:rPr>
                <w:t>比</w:t>
              </w:r>
              <w:r>
                <w:rPr>
                  <w:rFonts w:ascii="Arial" w:eastAsia="新細明體" w:hAnsi="Arial" w:cs="Arial" w:hint="eastAsia"/>
                  <w:color w:val="3B3A3C"/>
                  <w:kern w:val="0"/>
                  <w:sz w:val="26"/>
                  <w:szCs w:val="26"/>
                </w:rPr>
                <w:t xml:space="preserve">List </w:t>
              </w:r>
            </w:ins>
            <w:ins w:id="158" w:author="李唐" w:date="2014-12-18T00:43:00Z">
              <w:r>
                <w:rPr>
                  <w:rFonts w:ascii="Arial" w:eastAsia="新細明體" w:hAnsi="Arial" w:cs="Arial" w:hint="eastAsia"/>
                  <w:color w:val="3B3A3C"/>
                  <w:kern w:val="0"/>
                  <w:sz w:val="26"/>
                  <w:szCs w:val="26"/>
                </w:rPr>
                <w:t>g</w:t>
              </w:r>
            </w:ins>
            <w:ins w:id="159" w:author="李唐" w:date="2014-12-18T00:42:00Z">
              <w:r>
                <w:rPr>
                  <w:rFonts w:ascii="Arial" w:eastAsia="新細明體" w:hAnsi="Arial" w:cs="Arial" w:hint="eastAsia"/>
                  <w:color w:val="3B3A3C"/>
                  <w:kern w:val="0"/>
                  <w:sz w:val="26"/>
                  <w:szCs w:val="26"/>
                </w:rPr>
                <w:t>eneral</w:t>
              </w:r>
            </w:ins>
            <w:ins w:id="160" w:author="李唐" w:date="2014-12-18T00:43:00Z">
              <w:r>
                <w:rPr>
                  <w:rFonts w:ascii="Arial" w:eastAsia="新細明體" w:hAnsi="Arial" w:cs="Arial" w:hint="eastAsia"/>
                  <w:color w:val="3B3A3C"/>
                  <w:kern w:val="0"/>
                  <w:sz w:val="26"/>
                  <w:szCs w:val="26"/>
                </w:rPr>
                <w:t>，因此把</w:t>
              </w:r>
              <w:r>
                <w:rPr>
                  <w:rFonts w:ascii="Arial" w:eastAsia="新細明體" w:hAnsi="Arial" w:cs="Arial" w:hint="eastAsia"/>
                  <w:color w:val="3B3A3C"/>
                  <w:kern w:val="0"/>
                  <w:sz w:val="26"/>
                  <w:szCs w:val="26"/>
                </w:rPr>
                <w:t>S</w:t>
              </w:r>
              <w:r>
                <w:rPr>
                  <w:rFonts w:ascii="Arial" w:eastAsia="新細明體" w:hAnsi="Arial" w:cs="Arial"/>
                  <w:color w:val="3B3A3C"/>
                  <w:kern w:val="0"/>
                  <w:sz w:val="26"/>
                  <w:szCs w:val="26"/>
                </w:rPr>
                <w:t>kipList</w:t>
              </w:r>
              <w:r>
                <w:rPr>
                  <w:rFonts w:ascii="Arial" w:eastAsia="新細明體" w:hAnsi="Arial" w:cs="Arial" w:hint="eastAsia"/>
                  <w:color w:val="3B3A3C"/>
                  <w:kern w:val="0"/>
                  <w:sz w:val="26"/>
                  <w:szCs w:val="26"/>
                </w:rPr>
                <w:t>給</w:t>
              </w:r>
              <w:r>
                <w:rPr>
                  <w:rFonts w:ascii="Arial" w:eastAsia="新細明體" w:hAnsi="Arial" w:cs="Arial" w:hint="eastAsia"/>
                  <w:color w:val="3B3A3C"/>
                  <w:kern w:val="0"/>
                  <w:sz w:val="26"/>
                  <w:szCs w:val="26"/>
                </w:rPr>
                <w:t>L</w:t>
              </w:r>
              <w:r>
                <w:rPr>
                  <w:rFonts w:ascii="Arial" w:eastAsia="新細明體" w:hAnsi="Arial" w:cs="Arial"/>
                  <w:color w:val="3B3A3C"/>
                  <w:kern w:val="0"/>
                  <w:sz w:val="26"/>
                  <w:szCs w:val="26"/>
                </w:rPr>
                <w:t xml:space="preserve">ist </w:t>
              </w:r>
              <w:r>
                <w:rPr>
                  <w:rFonts w:ascii="Arial" w:eastAsia="新細明體" w:hAnsi="Arial" w:cs="Arial" w:hint="eastAsia"/>
                  <w:color w:val="3B3A3C"/>
                  <w:kern w:val="0"/>
                  <w:sz w:val="26"/>
                  <w:szCs w:val="26"/>
                </w:rPr>
                <w:t>delegate</w:t>
              </w:r>
              <w:r>
                <w:rPr>
                  <w:rFonts w:ascii="Arial" w:eastAsia="新細明體" w:hAnsi="Arial" w:cs="Arial" w:hint="eastAsia"/>
                  <w:color w:val="3B3A3C"/>
                  <w:kern w:val="0"/>
                  <w:sz w:val="26"/>
                  <w:szCs w:val="26"/>
                </w:rPr>
                <w:t>。</w:t>
              </w:r>
            </w:ins>
          </w:p>
          <w:p w:rsidR="00953447" w:rsidRPr="00B90835" w:rsidRDefault="008238BF" w:rsidP="00B90835">
            <w:pPr>
              <w:pStyle w:val="a3"/>
              <w:widowControl/>
              <w:spacing w:line="360" w:lineRule="atLeast"/>
              <w:ind w:leftChars="0" w:left="397"/>
              <w:jc w:val="center"/>
              <w:rPr>
                <w:ins w:id="161" w:author="李唐" w:date="2014-12-03T23:27:00Z"/>
                <w:rFonts w:ascii="Arial" w:hAnsi="Arial" w:cs="Arial"/>
                <w:color w:val="3B3A3C"/>
                <w:kern w:val="0"/>
                <w:sz w:val="26"/>
                <w:szCs w:val="26"/>
              </w:rPr>
              <w:pPrChange w:id="162" w:author="李唐" w:date="2014-12-04T00:21:00Z">
                <w:pPr>
                  <w:widowControl/>
                  <w:numPr>
                    <w:ilvl w:val="2"/>
                    <w:numId w:val="87"/>
                  </w:numPr>
                  <w:tabs>
                    <w:tab w:val="num" w:pos="2160"/>
                  </w:tabs>
                  <w:spacing w:line="360" w:lineRule="atLeast"/>
                  <w:ind w:left="1191" w:hanging="397"/>
                </w:pPr>
              </w:pPrChange>
            </w:pPr>
            <w:ins w:id="163" w:author="李唐" w:date="2014-12-18T00:41:00Z">
              <w:r w:rsidRPr="008238BF">
                <w:rPr>
                  <w:noProof/>
                </w:rPr>
                <w:drawing>
                  <wp:inline distT="0" distB="0" distL="0" distR="0">
                    <wp:extent cx="4912415" cy="1923936"/>
                    <wp:effectExtent l="0" t="0" r="0" b="0"/>
                    <wp:docPr id="5" name="圖片 5" descr="D:\Dropbox\Meeting Minute\1215\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Meeting Minute\1215\list.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8921" r="21898" b="19045"/>
                            <a:stretch/>
                          </pic:blipFill>
                          <pic:spPr bwMode="auto">
                            <a:xfrm>
                              <a:off x="0" y="0"/>
                              <a:ext cx="4919732" cy="1926802"/>
                            </a:xfrm>
                            <a:prstGeom prst="rect">
                              <a:avLst/>
                            </a:prstGeom>
                            <a:noFill/>
                            <a:ln>
                              <a:noFill/>
                            </a:ln>
                            <a:extLst>
                              <a:ext uri="{53640926-AAD7-44D8-BBD7-CCE9431645EC}">
                                <a14:shadowObscured xmlns:a14="http://schemas.microsoft.com/office/drawing/2010/main"/>
                              </a:ext>
                            </a:extLst>
                          </pic:spPr>
                        </pic:pic>
                      </a:graphicData>
                    </a:graphic>
                  </wp:inline>
                </w:drawing>
              </w:r>
            </w:ins>
          </w:p>
          <w:p w:rsidR="0089136B" w:rsidRPr="0089136B" w:rsidDel="00953447" w:rsidRDefault="0089136B">
            <w:pPr>
              <w:widowControl/>
              <w:spacing w:line="360" w:lineRule="atLeast"/>
              <w:ind w:left="1191"/>
              <w:rPr>
                <w:del w:id="164" w:author="李唐" w:date="2014-12-03T23:27:00Z"/>
                <w:rFonts w:ascii="Arial" w:eastAsia="新細明體" w:hAnsi="Arial" w:cs="Arial"/>
                <w:color w:val="3B3A3C"/>
                <w:kern w:val="0"/>
                <w:sz w:val="26"/>
                <w:szCs w:val="26"/>
              </w:rPr>
              <w:pPrChange w:id="165" w:author="李唐" w:date="2014-12-04T00:21:00Z">
                <w:pPr>
                  <w:widowControl/>
                  <w:numPr>
                    <w:ilvl w:val="2"/>
                    <w:numId w:val="87"/>
                  </w:numPr>
                  <w:tabs>
                    <w:tab w:val="num" w:pos="2160"/>
                  </w:tabs>
                  <w:spacing w:line="360" w:lineRule="atLeast"/>
                  <w:ind w:left="1191" w:hanging="397"/>
                </w:pPr>
              </w:pPrChange>
            </w:pPr>
            <w:del w:id="166" w:author="李唐" w:date="2014-12-03T23:27:00Z">
              <w:r w:rsidRPr="0089136B" w:rsidDel="00953447">
                <w:rPr>
                  <w:rFonts w:ascii="Arial" w:eastAsia="新細明體" w:hAnsi="Arial" w:cs="Arial"/>
                  <w:color w:val="3B3A3C"/>
                  <w:kern w:val="0"/>
                  <w:sz w:val="26"/>
                  <w:szCs w:val="26"/>
                </w:rPr>
                <w:delText>討論第三句的意思無法達成共識，</w:delText>
              </w:r>
              <w:r w:rsidRPr="0089136B" w:rsidDel="00953447">
                <w:rPr>
                  <w:rFonts w:ascii="Arial" w:eastAsia="新細明體" w:hAnsi="Arial" w:cs="Arial"/>
                  <w:color w:val="3B3A3C"/>
                  <w:kern w:val="0"/>
                  <w:sz w:val="26"/>
                  <w:szCs w:val="26"/>
                </w:rPr>
                <w:delText xml:space="preserve">"The GUI application can switch its look-and-feel style from one to another while the widgets will be created."  </w:delText>
              </w:r>
              <w:r w:rsidRPr="0089136B" w:rsidDel="00953447">
                <w:rPr>
                  <w:rFonts w:ascii="Arial" w:eastAsia="新細明體" w:hAnsi="Arial" w:cs="Arial"/>
                  <w:color w:val="3B3A3C"/>
                  <w:kern w:val="0"/>
                  <w:sz w:val="26"/>
                  <w:szCs w:val="26"/>
                </w:rPr>
                <w:delText>有兩種看法</w:delText>
              </w:r>
            </w:del>
          </w:p>
          <w:p w:rsidR="0089136B" w:rsidRPr="0089136B" w:rsidDel="00953447" w:rsidRDefault="0089136B">
            <w:pPr>
              <w:widowControl/>
              <w:spacing w:line="360" w:lineRule="atLeast"/>
              <w:ind w:left="1191"/>
              <w:rPr>
                <w:del w:id="167" w:author="李唐" w:date="2014-12-03T23:27:00Z"/>
                <w:rFonts w:ascii="Arial" w:eastAsia="新細明體" w:hAnsi="Arial" w:cs="Arial"/>
                <w:color w:val="3B3A3C"/>
                <w:kern w:val="0"/>
                <w:sz w:val="26"/>
                <w:szCs w:val="26"/>
              </w:rPr>
              <w:pPrChange w:id="168" w:author="李唐" w:date="2014-12-04T00:21:00Z">
                <w:pPr>
                  <w:widowControl/>
                  <w:numPr>
                    <w:ilvl w:val="3"/>
                    <w:numId w:val="87"/>
                  </w:numPr>
                  <w:tabs>
                    <w:tab w:val="num" w:pos="2880"/>
                  </w:tabs>
                  <w:spacing w:line="360" w:lineRule="atLeast"/>
                  <w:ind w:left="1588" w:hanging="397"/>
                </w:pPr>
              </w:pPrChange>
            </w:pPr>
            <w:del w:id="169" w:author="李唐" w:date="2014-12-03T23:27:00Z">
              <w:r w:rsidRPr="0089136B" w:rsidDel="00953447">
                <w:rPr>
                  <w:rFonts w:ascii="Arial" w:eastAsia="新細明體" w:hAnsi="Arial" w:cs="Arial"/>
                  <w:color w:val="3B3A3C"/>
                  <w:kern w:val="0"/>
                  <w:sz w:val="26"/>
                  <w:szCs w:val="26"/>
                </w:rPr>
                <w:delText> </w:delText>
              </w:r>
              <w:r w:rsidRPr="0089136B" w:rsidDel="00953447">
                <w:rPr>
                  <w:rFonts w:ascii="Arial" w:eastAsia="新細明體" w:hAnsi="Arial" w:cs="Arial"/>
                  <w:color w:val="3B3A3C"/>
                  <w:kern w:val="0"/>
                  <w:sz w:val="26"/>
                  <w:szCs w:val="26"/>
                </w:rPr>
                <w:delText>當改變</w:delText>
              </w:r>
              <w:r w:rsidRPr="0089136B" w:rsidDel="00953447">
                <w:rPr>
                  <w:rFonts w:ascii="Arial" w:eastAsia="新細明體" w:hAnsi="Arial" w:cs="Arial"/>
                  <w:color w:val="3B3A3C"/>
                  <w:kern w:val="0"/>
                  <w:sz w:val="26"/>
                  <w:szCs w:val="26"/>
                </w:rPr>
                <w:delText>look-and-feel style</w:delText>
              </w:r>
              <w:r w:rsidRPr="0089136B" w:rsidDel="00953447">
                <w:rPr>
                  <w:rFonts w:ascii="Arial" w:eastAsia="新細明體" w:hAnsi="Arial" w:cs="Arial"/>
                  <w:color w:val="3B3A3C"/>
                  <w:kern w:val="0"/>
                  <w:sz w:val="26"/>
                  <w:szCs w:val="26"/>
                </w:rPr>
                <w:delText>，生成對應的</w:delText>
              </w:r>
              <w:r w:rsidRPr="0089136B" w:rsidDel="00953447">
                <w:rPr>
                  <w:rFonts w:ascii="Arial" w:eastAsia="新細明體" w:hAnsi="Arial" w:cs="Arial"/>
                  <w:color w:val="3B3A3C"/>
                  <w:kern w:val="0"/>
                  <w:sz w:val="26"/>
                  <w:szCs w:val="26"/>
                </w:rPr>
                <w:delText>widgets.......</w:delText>
              </w:r>
            </w:del>
          </w:p>
          <w:p w:rsidR="0089136B" w:rsidDel="00B251E9" w:rsidRDefault="0089136B">
            <w:pPr>
              <w:widowControl/>
              <w:spacing w:line="432" w:lineRule="atLeast"/>
              <w:rPr>
                <w:del w:id="170" w:author="李唐" w:date="2014-12-03T23:27:00Z"/>
                <w:rFonts w:ascii="Arial" w:eastAsia="新細明體" w:hAnsi="Arial" w:cs="Arial"/>
                <w:color w:val="3B3A3C"/>
                <w:kern w:val="0"/>
                <w:sz w:val="26"/>
                <w:szCs w:val="26"/>
              </w:rPr>
            </w:pPr>
            <w:del w:id="171" w:author="李唐" w:date="2014-12-03T23:27:00Z">
              <w:r w:rsidRPr="0089136B" w:rsidDel="00953447">
                <w:rPr>
                  <w:rFonts w:ascii="Arial" w:eastAsia="新細明體" w:hAnsi="Arial" w:cs="Arial"/>
                  <w:color w:val="3B3A3C"/>
                  <w:kern w:val="0"/>
                  <w:sz w:val="26"/>
                  <w:szCs w:val="26"/>
                </w:rPr>
                <w:delText> </w:delText>
              </w:r>
              <w:r w:rsidR="00B74284" w:rsidDel="00953447">
                <w:rPr>
                  <w:rFonts w:ascii="Arial" w:eastAsia="新細明體" w:hAnsi="Arial" w:cs="Arial" w:hint="eastAsia"/>
                  <w:color w:val="3B3A3C"/>
                  <w:kern w:val="0"/>
                  <w:sz w:val="26"/>
                  <w:szCs w:val="26"/>
                </w:rPr>
                <w:delText>生成某個</w:delText>
              </w:r>
              <w:r w:rsidR="00B74284" w:rsidDel="00953447">
                <w:rPr>
                  <w:rFonts w:ascii="Arial" w:eastAsia="新細明體" w:hAnsi="Arial" w:cs="Arial" w:hint="eastAsia"/>
                  <w:color w:val="3B3A3C"/>
                  <w:kern w:val="0"/>
                  <w:sz w:val="26"/>
                  <w:szCs w:val="26"/>
                </w:rPr>
                <w:delText>widget</w:delText>
              </w:r>
              <w:r w:rsidR="00B74284" w:rsidDel="00953447">
                <w:rPr>
                  <w:rFonts w:ascii="Arial" w:eastAsia="新細明體" w:hAnsi="Arial" w:cs="Arial" w:hint="eastAsia"/>
                  <w:color w:val="3B3A3C"/>
                  <w:kern w:val="0"/>
                  <w:sz w:val="26"/>
                  <w:szCs w:val="26"/>
                </w:rPr>
                <w:delText>可以指定他的</w:delText>
              </w:r>
              <w:r w:rsidR="00B74284" w:rsidDel="00953447">
                <w:rPr>
                  <w:rFonts w:ascii="Arial" w:eastAsia="新細明體" w:hAnsi="Arial" w:cs="Arial" w:hint="eastAsia"/>
                  <w:color w:val="3B3A3C"/>
                  <w:kern w:val="0"/>
                  <w:sz w:val="26"/>
                  <w:szCs w:val="26"/>
                </w:rPr>
                <w:delText>style</w:delText>
              </w:r>
              <w:r w:rsidR="00B74284" w:rsidDel="00953447">
                <w:rPr>
                  <w:rFonts w:ascii="Arial" w:eastAsia="新細明體" w:hAnsi="Arial" w:cs="Arial"/>
                  <w:color w:val="3B3A3C"/>
                  <w:kern w:val="0"/>
                  <w:sz w:val="26"/>
                  <w:szCs w:val="26"/>
                </w:rPr>
                <w:delText>…</w:delText>
              </w:r>
            </w:del>
          </w:p>
          <w:p w:rsidR="00B251E9" w:rsidRDefault="00B251E9" w:rsidP="008238BF">
            <w:pPr>
              <w:widowControl/>
              <w:spacing w:line="360" w:lineRule="atLeast"/>
              <w:rPr>
                <w:ins w:id="172" w:author="李唐" w:date="2014-12-11T09:26:00Z"/>
                <w:rFonts w:ascii="Arial" w:eastAsia="新細明體" w:hAnsi="Arial" w:cs="Arial" w:hint="eastAsia"/>
                <w:color w:val="3B3A3C"/>
                <w:kern w:val="0"/>
                <w:sz w:val="26"/>
                <w:szCs w:val="26"/>
              </w:rPr>
              <w:pPrChange w:id="173" w:author="李唐" w:date="2014-12-18T00:43:00Z">
                <w:pPr>
                  <w:widowControl/>
                  <w:numPr>
                    <w:ilvl w:val="3"/>
                    <w:numId w:val="87"/>
                  </w:numPr>
                  <w:tabs>
                    <w:tab w:val="num" w:pos="2880"/>
                  </w:tabs>
                  <w:spacing w:line="360" w:lineRule="atLeast"/>
                  <w:ind w:left="1588" w:hanging="397"/>
                </w:pPr>
              </w:pPrChange>
            </w:pPr>
          </w:p>
          <w:p w:rsidR="00B251E9" w:rsidRDefault="00B251E9" w:rsidP="00B90835">
            <w:pPr>
              <w:pStyle w:val="a3"/>
              <w:widowControl/>
              <w:numPr>
                <w:ilvl w:val="0"/>
                <w:numId w:val="181"/>
              </w:numPr>
              <w:spacing w:line="360" w:lineRule="atLeast"/>
              <w:ind w:leftChars="0"/>
              <w:rPr>
                <w:ins w:id="174" w:author="李唐" w:date="2014-12-11T09:26:00Z"/>
                <w:rFonts w:ascii="Arial" w:hAnsi="Arial" w:cs="Arial"/>
                <w:color w:val="3B3A3C"/>
                <w:kern w:val="0"/>
                <w:sz w:val="26"/>
                <w:szCs w:val="26"/>
              </w:rPr>
              <w:pPrChange w:id="175" w:author="李唐" w:date="2014-12-11T09:26:00Z">
                <w:pPr>
                  <w:widowControl/>
                  <w:numPr>
                    <w:ilvl w:val="3"/>
                    <w:numId w:val="87"/>
                  </w:numPr>
                  <w:tabs>
                    <w:tab w:val="num" w:pos="2880"/>
                  </w:tabs>
                  <w:spacing w:line="360" w:lineRule="atLeast"/>
                  <w:ind w:left="1588" w:hanging="397"/>
                </w:pPr>
              </w:pPrChange>
            </w:pPr>
            <w:ins w:id="176" w:author="李唐" w:date="2014-12-11T09:26:00Z">
              <w:r>
                <w:rPr>
                  <w:rFonts w:ascii="Arial" w:hAnsi="Arial" w:cs="Arial" w:hint="eastAsia"/>
                  <w:color w:val="3B3A3C"/>
                  <w:kern w:val="0"/>
                  <w:sz w:val="26"/>
                  <w:szCs w:val="26"/>
                </w:rPr>
                <w:lastRenderedPageBreak/>
                <w:t>T</w:t>
              </w:r>
              <w:r>
                <w:rPr>
                  <w:rFonts w:ascii="Arial" w:hAnsi="Arial" w:cs="Arial"/>
                  <w:color w:val="3B3A3C"/>
                  <w:kern w:val="0"/>
                  <w:sz w:val="26"/>
                  <w:szCs w:val="26"/>
                </w:rPr>
                <w:t>erm Project</w:t>
              </w:r>
            </w:ins>
          </w:p>
          <w:p w:rsidR="00B73892" w:rsidRDefault="008238BF" w:rsidP="00B90835">
            <w:pPr>
              <w:pStyle w:val="a3"/>
              <w:widowControl/>
              <w:numPr>
                <w:ilvl w:val="1"/>
                <w:numId w:val="181"/>
              </w:numPr>
              <w:spacing w:line="360" w:lineRule="atLeast"/>
              <w:ind w:leftChars="0"/>
              <w:rPr>
                <w:ins w:id="177" w:author="李唐" w:date="2014-12-18T00:45:00Z"/>
                <w:rFonts w:ascii="Arial" w:hAnsi="Arial" w:cs="Arial"/>
                <w:color w:val="3B3A3C"/>
                <w:kern w:val="0"/>
                <w:sz w:val="26"/>
                <w:szCs w:val="26"/>
              </w:rPr>
              <w:pPrChange w:id="178" w:author="李唐" w:date="2014-12-11T13:55:00Z">
                <w:pPr>
                  <w:widowControl/>
                  <w:spacing w:line="360" w:lineRule="atLeast"/>
                </w:pPr>
              </w:pPrChange>
            </w:pPr>
            <w:ins w:id="179" w:author="李唐" w:date="2014-12-18T00:44:00Z">
              <w:r>
                <w:rPr>
                  <w:rFonts w:ascii="Arial" w:hAnsi="Arial" w:cs="Arial" w:hint="eastAsia"/>
                  <w:color w:val="3B3A3C"/>
                  <w:kern w:val="0"/>
                  <w:sz w:val="26"/>
                  <w:szCs w:val="26"/>
                </w:rPr>
                <w:t>Cl</w:t>
              </w:r>
              <w:r>
                <w:rPr>
                  <w:rFonts w:ascii="Arial" w:hAnsi="Arial" w:cs="Arial"/>
                  <w:color w:val="3B3A3C"/>
                  <w:kern w:val="0"/>
                  <w:sz w:val="26"/>
                  <w:szCs w:val="26"/>
                </w:rPr>
                <w:t>ass Diagram</w:t>
              </w:r>
              <w:r>
                <w:rPr>
                  <w:rFonts w:ascii="Arial" w:hAnsi="Arial" w:cs="Arial" w:hint="eastAsia"/>
                  <w:color w:val="3B3A3C"/>
                  <w:kern w:val="0"/>
                  <w:sz w:val="26"/>
                  <w:szCs w:val="26"/>
                </w:rPr>
                <w:t>標上負責人</w:t>
              </w:r>
            </w:ins>
            <w:ins w:id="180" w:author="李唐" w:date="2014-12-18T00:45:00Z">
              <w:r>
                <w:rPr>
                  <w:rFonts w:ascii="Arial" w:hAnsi="Arial" w:cs="Arial" w:hint="eastAsia"/>
                  <w:color w:val="3B3A3C"/>
                  <w:kern w:val="0"/>
                  <w:sz w:val="26"/>
                  <w:szCs w:val="26"/>
                </w:rPr>
                <w:t>。</w:t>
              </w:r>
            </w:ins>
          </w:p>
          <w:p w:rsidR="008238BF" w:rsidRDefault="008238BF" w:rsidP="00B90835">
            <w:pPr>
              <w:pStyle w:val="a3"/>
              <w:widowControl/>
              <w:numPr>
                <w:ilvl w:val="2"/>
                <w:numId w:val="181"/>
              </w:numPr>
              <w:spacing w:line="360" w:lineRule="atLeast"/>
              <w:ind w:leftChars="0"/>
              <w:rPr>
                <w:ins w:id="181" w:author="李唐" w:date="2014-12-11T13:57:00Z"/>
                <w:rFonts w:ascii="Arial" w:hAnsi="Arial" w:cs="Arial"/>
                <w:color w:val="3B3A3C"/>
                <w:kern w:val="0"/>
                <w:sz w:val="26"/>
                <w:szCs w:val="26"/>
              </w:rPr>
              <w:pPrChange w:id="182" w:author="李唐" w:date="2014-12-18T00:45:00Z">
                <w:pPr>
                  <w:widowControl/>
                  <w:spacing w:line="360" w:lineRule="atLeast"/>
                </w:pPr>
              </w:pPrChange>
            </w:pPr>
            <w:ins w:id="183" w:author="李唐" w:date="2014-12-18T00:45:00Z">
              <w:r>
                <w:rPr>
                  <w:rFonts w:ascii="Arial" w:hAnsi="Arial" w:cs="Arial" w:hint="eastAsia"/>
                  <w:color w:val="3B3A3C"/>
                  <w:kern w:val="0"/>
                  <w:sz w:val="26"/>
                  <w:szCs w:val="26"/>
                </w:rPr>
                <w:t>規則：使用者負責。</w:t>
              </w:r>
            </w:ins>
          </w:p>
          <w:p w:rsidR="008238BF" w:rsidRPr="00B90835" w:rsidRDefault="008238BF" w:rsidP="00B90835">
            <w:pPr>
              <w:pStyle w:val="a3"/>
              <w:ind w:leftChars="0" w:left="29"/>
              <w:rPr>
                <w:ins w:id="184" w:author="李唐" w:date="2014-12-18T00:55:00Z"/>
                <w:rFonts w:ascii="Arial" w:hAnsi="Arial" w:cs="Arial"/>
                <w:color w:val="3B3A3C"/>
                <w:kern w:val="0"/>
                <w:sz w:val="26"/>
                <w:szCs w:val="26"/>
              </w:rPr>
              <w:pPrChange w:id="185" w:author="李唐" w:date="2014-12-18T00:55:00Z">
                <w:pPr>
                  <w:widowControl/>
                  <w:spacing w:line="432" w:lineRule="atLeast"/>
                </w:pPr>
              </w:pPrChange>
            </w:pPr>
            <w:ins w:id="186" w:author="李唐" w:date="2014-12-18T00:44:00Z">
              <w:r w:rsidRPr="008238BF">
                <w:rPr>
                  <w:noProof/>
                </w:rPr>
                <w:drawing>
                  <wp:inline distT="0" distB="0" distL="0" distR="0">
                    <wp:extent cx="6915627" cy="4421874"/>
                    <wp:effectExtent l="0" t="0" r="0" b="0"/>
                    <wp:docPr id="6" name="圖片 6" descr="D:\Dropbox\Meeting Minute\TermProject\redesign_1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ropbox\Meeting Minute\TermProject\redesign_121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35837" cy="4434796"/>
                            </a:xfrm>
                            <a:prstGeom prst="rect">
                              <a:avLst/>
                            </a:prstGeom>
                            <a:noFill/>
                            <a:ln>
                              <a:noFill/>
                            </a:ln>
                          </pic:spPr>
                        </pic:pic>
                      </a:graphicData>
                    </a:graphic>
                  </wp:inline>
                </w:drawing>
              </w:r>
            </w:ins>
          </w:p>
          <w:p w:rsidR="00B90835" w:rsidRPr="00B90835" w:rsidRDefault="00B90835" w:rsidP="00B90835">
            <w:pPr>
              <w:pStyle w:val="a3"/>
              <w:widowControl/>
              <w:numPr>
                <w:ilvl w:val="1"/>
                <w:numId w:val="181"/>
              </w:numPr>
              <w:spacing w:line="360" w:lineRule="atLeast"/>
              <w:ind w:leftChars="0"/>
              <w:rPr>
                <w:rFonts w:ascii="Arial" w:hAnsi="Arial" w:cs="Arial"/>
                <w:color w:val="3B3A3C"/>
                <w:kern w:val="0"/>
                <w:sz w:val="26"/>
                <w:szCs w:val="26"/>
              </w:rPr>
            </w:pPr>
            <w:r w:rsidRPr="00B90835">
              <w:rPr>
                <w:rFonts w:ascii="Arial" w:hAnsi="Arial" w:cs="Arial"/>
                <w:color w:val="3B3A3C"/>
                <w:kern w:val="0"/>
                <w:sz w:val="26"/>
                <w:szCs w:val="26"/>
              </w:rPr>
              <w:t>上次的進度</w:t>
            </w:r>
          </w:p>
          <w:p w:rsidR="00B90835" w:rsidRPr="00B90835" w:rsidRDefault="00B90835" w:rsidP="00B90835">
            <w:pPr>
              <w:pStyle w:val="a3"/>
              <w:widowControl/>
              <w:numPr>
                <w:ilvl w:val="2"/>
                <w:numId w:val="216"/>
              </w:numPr>
              <w:spacing w:line="360" w:lineRule="atLeast"/>
              <w:ind w:leftChars="0"/>
              <w:rPr>
                <w:rFonts w:ascii="Arial" w:hAnsi="Arial" w:cs="Arial"/>
                <w:color w:val="3B3A3C"/>
                <w:kern w:val="0"/>
                <w:sz w:val="26"/>
                <w:szCs w:val="26"/>
              </w:rPr>
            </w:pPr>
            <w:r w:rsidRPr="00B90835">
              <w:rPr>
                <w:rFonts w:ascii="Arial" w:hAnsi="Arial" w:cs="Arial"/>
                <w:color w:val="3B3A3C"/>
                <w:kern w:val="0"/>
                <w:sz w:val="26"/>
                <w:szCs w:val="26"/>
              </w:rPr>
              <w:t xml:space="preserve">Capture: </w:t>
            </w:r>
            <w:r w:rsidRPr="00B90835">
              <w:rPr>
                <w:rFonts w:ascii="Arial" w:hAnsi="Arial" w:cs="Arial"/>
                <w:color w:val="3B3A3C"/>
                <w:kern w:val="0"/>
                <w:sz w:val="26"/>
                <w:szCs w:val="26"/>
              </w:rPr>
              <w:t>可以打開</w:t>
            </w:r>
            <w:r w:rsidRPr="00B90835">
              <w:rPr>
                <w:rFonts w:ascii="Arial" w:hAnsi="Arial" w:cs="Arial"/>
                <w:color w:val="3B3A3C"/>
                <w:kern w:val="0"/>
                <w:sz w:val="26"/>
                <w:szCs w:val="26"/>
              </w:rPr>
              <w:t>Camera</w:t>
            </w:r>
            <w:r w:rsidRPr="00B90835">
              <w:rPr>
                <w:rFonts w:ascii="Arial" w:hAnsi="Arial" w:cs="Arial"/>
                <w:color w:val="3B3A3C"/>
                <w:kern w:val="0"/>
                <w:sz w:val="26"/>
                <w:szCs w:val="26"/>
              </w:rPr>
              <w:t>，拍完之後可以算完邊緣後上傳</w:t>
            </w:r>
            <w:r w:rsidRPr="00B90835">
              <w:rPr>
                <w:rFonts w:ascii="Arial" w:hAnsi="Arial" w:cs="Arial"/>
                <w:color w:val="3B3A3C"/>
                <w:kern w:val="0"/>
                <w:sz w:val="26"/>
                <w:szCs w:val="26"/>
              </w:rPr>
              <w:t> (</w:t>
            </w:r>
            <w:r w:rsidRPr="00B90835">
              <w:rPr>
                <w:rFonts w:ascii="Arial" w:hAnsi="Arial" w:cs="Arial"/>
                <w:color w:val="3B3A3C"/>
                <w:kern w:val="0"/>
                <w:sz w:val="26"/>
                <w:szCs w:val="26"/>
              </w:rPr>
              <w:t>李唐</w:t>
            </w:r>
            <w:r w:rsidRPr="00B90835">
              <w:rPr>
                <w:rFonts w:ascii="Arial" w:hAnsi="Arial" w:cs="Arial"/>
                <w:color w:val="3B3A3C"/>
                <w:kern w:val="0"/>
                <w:sz w:val="26"/>
                <w:szCs w:val="26"/>
              </w:rPr>
              <w:t>)</w:t>
            </w:r>
          </w:p>
          <w:p w:rsidR="00B90835" w:rsidRPr="00B90835" w:rsidRDefault="00B90835" w:rsidP="00B90835">
            <w:pPr>
              <w:pStyle w:val="a3"/>
              <w:widowControl/>
              <w:numPr>
                <w:ilvl w:val="3"/>
                <w:numId w:val="216"/>
              </w:numPr>
              <w:spacing w:line="360" w:lineRule="atLeast"/>
              <w:ind w:leftChars="0"/>
              <w:rPr>
                <w:rFonts w:ascii="Arial" w:hAnsi="Arial" w:cs="Arial"/>
                <w:color w:val="3B3A3C"/>
                <w:kern w:val="0"/>
                <w:sz w:val="26"/>
                <w:szCs w:val="26"/>
              </w:rPr>
            </w:pPr>
            <w:r w:rsidRPr="00B90835">
              <w:rPr>
                <w:rFonts w:ascii="Arial" w:hAnsi="Arial" w:cs="Arial"/>
                <w:color w:val="3B3A3C"/>
                <w:kern w:val="0"/>
                <w:sz w:val="26"/>
                <w:szCs w:val="26"/>
              </w:rPr>
              <w:t>上傳還沒做，用之前</w:t>
            </w:r>
            <w:r w:rsidRPr="00B90835">
              <w:rPr>
                <w:rFonts w:ascii="Arial" w:hAnsi="Arial" w:cs="Arial"/>
                <w:color w:val="3B3A3C"/>
                <w:kern w:val="0"/>
                <w:sz w:val="26"/>
                <w:szCs w:val="26"/>
              </w:rPr>
              <w:t>Little Project</w:t>
            </w:r>
            <w:r w:rsidRPr="00B90835">
              <w:rPr>
                <w:rFonts w:ascii="Arial" w:hAnsi="Arial" w:cs="Arial"/>
                <w:color w:val="3B3A3C"/>
                <w:kern w:val="0"/>
                <w:sz w:val="26"/>
                <w:szCs w:val="26"/>
              </w:rPr>
              <w:t>的</w:t>
            </w:r>
            <w:r w:rsidRPr="00B90835">
              <w:rPr>
                <w:rFonts w:ascii="Arial" w:hAnsi="Arial" w:cs="Arial"/>
                <w:color w:val="3B3A3C"/>
                <w:kern w:val="0"/>
                <w:sz w:val="26"/>
                <w:szCs w:val="26"/>
              </w:rPr>
              <w:t>Class</w:t>
            </w:r>
          </w:p>
          <w:p w:rsidR="00B90835" w:rsidRPr="00B90835" w:rsidRDefault="00B90835" w:rsidP="00B90835">
            <w:pPr>
              <w:pStyle w:val="a3"/>
              <w:widowControl/>
              <w:numPr>
                <w:ilvl w:val="2"/>
                <w:numId w:val="216"/>
              </w:numPr>
              <w:spacing w:line="360" w:lineRule="atLeast"/>
              <w:ind w:leftChars="0"/>
              <w:rPr>
                <w:rFonts w:ascii="Arial" w:hAnsi="Arial" w:cs="Arial"/>
                <w:color w:val="3B3A3C"/>
                <w:kern w:val="0"/>
                <w:sz w:val="26"/>
                <w:szCs w:val="26"/>
              </w:rPr>
            </w:pPr>
            <w:r w:rsidRPr="00B90835">
              <w:rPr>
                <w:rFonts w:ascii="Arial" w:hAnsi="Arial" w:cs="Arial"/>
                <w:color w:val="3B3A3C"/>
                <w:kern w:val="0"/>
                <w:sz w:val="26"/>
                <w:szCs w:val="26"/>
              </w:rPr>
              <w:t xml:space="preserve">Setting: </w:t>
            </w:r>
            <w:r w:rsidRPr="00B90835">
              <w:rPr>
                <w:rFonts w:ascii="Arial" w:hAnsi="Arial" w:cs="Arial"/>
                <w:color w:val="3B3A3C"/>
                <w:kern w:val="0"/>
                <w:sz w:val="26"/>
                <w:szCs w:val="26"/>
              </w:rPr>
              <w:t>可以登入登出，顯示目前登入資訊</w:t>
            </w:r>
          </w:p>
          <w:p w:rsidR="00B90835" w:rsidRPr="00B90835" w:rsidRDefault="00B90835" w:rsidP="00B90835">
            <w:pPr>
              <w:pStyle w:val="a3"/>
              <w:widowControl/>
              <w:numPr>
                <w:ilvl w:val="3"/>
                <w:numId w:val="216"/>
              </w:numPr>
              <w:spacing w:line="360" w:lineRule="atLeast"/>
              <w:ind w:leftChars="0"/>
              <w:rPr>
                <w:rFonts w:ascii="Arial" w:hAnsi="Arial" w:cs="Arial"/>
                <w:color w:val="3B3A3C"/>
                <w:kern w:val="0"/>
                <w:sz w:val="26"/>
                <w:szCs w:val="26"/>
              </w:rPr>
            </w:pPr>
            <w:r w:rsidRPr="00B90835">
              <w:rPr>
                <w:rFonts w:ascii="Arial" w:hAnsi="Arial" w:cs="Arial"/>
                <w:color w:val="3B3A3C"/>
                <w:kern w:val="0"/>
                <w:sz w:val="26"/>
                <w:szCs w:val="26"/>
              </w:rPr>
              <w:t>好了</w:t>
            </w:r>
          </w:p>
          <w:p w:rsidR="00B90835" w:rsidRPr="00B90835" w:rsidRDefault="00B90835" w:rsidP="00B90835">
            <w:pPr>
              <w:pStyle w:val="a3"/>
              <w:widowControl/>
              <w:numPr>
                <w:ilvl w:val="3"/>
                <w:numId w:val="216"/>
              </w:numPr>
              <w:spacing w:line="360" w:lineRule="atLeast"/>
              <w:ind w:leftChars="0"/>
              <w:rPr>
                <w:rFonts w:ascii="Arial" w:hAnsi="Arial" w:cs="Arial"/>
                <w:color w:val="3B3A3C"/>
                <w:kern w:val="0"/>
                <w:sz w:val="26"/>
                <w:szCs w:val="26"/>
              </w:rPr>
            </w:pPr>
            <w:r w:rsidRPr="00B90835">
              <w:rPr>
                <w:rFonts w:ascii="Arial" w:hAnsi="Arial" w:cs="Arial"/>
                <w:color w:val="3B3A3C"/>
                <w:kern w:val="0"/>
                <w:sz w:val="26"/>
                <w:szCs w:val="26"/>
              </w:rPr>
              <w:t>巢狀</w:t>
            </w:r>
            <w:r w:rsidRPr="00B90835">
              <w:rPr>
                <w:rFonts w:ascii="Arial" w:hAnsi="Arial" w:cs="Arial"/>
                <w:color w:val="3B3A3C"/>
                <w:kern w:val="0"/>
                <w:sz w:val="26"/>
                <w:szCs w:val="26"/>
              </w:rPr>
              <w:t xml:space="preserve">Fragment </w:t>
            </w:r>
            <w:r w:rsidRPr="00B90835">
              <w:rPr>
                <w:rFonts w:ascii="Arial" w:hAnsi="Arial" w:cs="Arial"/>
                <w:color w:val="3B3A3C"/>
                <w:kern w:val="0"/>
                <w:sz w:val="26"/>
                <w:szCs w:val="26"/>
              </w:rPr>
              <w:t>的返回很麻煩，敦儒解說</w:t>
            </w:r>
            <w:r w:rsidRPr="00B90835">
              <w:rPr>
                <w:rFonts w:ascii="Arial" w:hAnsi="Arial" w:cs="Arial"/>
                <w:color w:val="3B3A3C"/>
                <w:kern w:val="0"/>
                <w:sz w:val="26"/>
                <w:szCs w:val="26"/>
              </w:rPr>
              <w:t>(</w:t>
            </w:r>
            <w:r w:rsidRPr="00B90835">
              <w:rPr>
                <w:rFonts w:ascii="Arial" w:hAnsi="Arial" w:cs="Arial"/>
                <w:color w:val="3B3A3C"/>
                <w:kern w:val="0"/>
                <w:sz w:val="26"/>
                <w:szCs w:val="26"/>
              </w:rPr>
              <w:t>在</w:t>
            </w:r>
            <w:r w:rsidRPr="00B90835">
              <w:rPr>
                <w:rFonts w:ascii="Arial" w:hAnsi="Arial" w:cs="Arial"/>
                <w:color w:val="3B3A3C"/>
                <w:kern w:val="0"/>
                <w:sz w:val="26"/>
                <w:szCs w:val="26"/>
              </w:rPr>
              <w:t>Branch Page_4</w:t>
            </w:r>
            <w:r w:rsidRPr="00B90835">
              <w:rPr>
                <w:rFonts w:ascii="Arial" w:hAnsi="Arial" w:cs="Arial"/>
                <w:color w:val="3B3A3C"/>
                <w:kern w:val="0"/>
                <w:sz w:val="26"/>
                <w:szCs w:val="26"/>
              </w:rPr>
              <w:t>上</w:t>
            </w:r>
            <w:r w:rsidRPr="00B90835">
              <w:rPr>
                <w:rFonts w:ascii="Arial" w:hAnsi="Arial" w:cs="Arial"/>
                <w:color w:val="3B3A3C"/>
                <w:kern w:val="0"/>
                <w:sz w:val="26"/>
                <w:szCs w:val="26"/>
              </w:rPr>
              <w:t>)</w:t>
            </w:r>
          </w:p>
          <w:p w:rsidR="00B90835" w:rsidRPr="00B90835" w:rsidRDefault="00B90835" w:rsidP="00B90835">
            <w:pPr>
              <w:pStyle w:val="a3"/>
              <w:widowControl/>
              <w:numPr>
                <w:ilvl w:val="2"/>
                <w:numId w:val="216"/>
              </w:numPr>
              <w:spacing w:line="360" w:lineRule="atLeast"/>
              <w:ind w:leftChars="0"/>
              <w:rPr>
                <w:rFonts w:ascii="Arial" w:hAnsi="Arial" w:cs="Arial"/>
                <w:color w:val="3B3A3C"/>
                <w:kern w:val="0"/>
                <w:sz w:val="26"/>
                <w:szCs w:val="26"/>
              </w:rPr>
            </w:pPr>
            <w:r w:rsidRPr="00B90835">
              <w:rPr>
                <w:rFonts w:ascii="Arial" w:hAnsi="Arial" w:cs="Arial"/>
                <w:color w:val="3B3A3C"/>
                <w:kern w:val="0"/>
                <w:sz w:val="26"/>
                <w:szCs w:val="26"/>
              </w:rPr>
              <w:t xml:space="preserve">Gallery: </w:t>
            </w:r>
            <w:r w:rsidRPr="00B90835">
              <w:rPr>
                <w:rFonts w:ascii="Arial" w:hAnsi="Arial" w:cs="Arial"/>
                <w:color w:val="3B3A3C"/>
                <w:kern w:val="0"/>
                <w:sz w:val="26"/>
                <w:szCs w:val="26"/>
              </w:rPr>
              <w:t>有顯示圖片的格子，還有選類別的側邊欄</w:t>
            </w:r>
          </w:p>
          <w:p w:rsidR="00B90835" w:rsidRPr="00B90835" w:rsidRDefault="00B90835" w:rsidP="00B90835">
            <w:pPr>
              <w:pStyle w:val="a3"/>
              <w:widowControl/>
              <w:numPr>
                <w:ilvl w:val="3"/>
                <w:numId w:val="216"/>
              </w:numPr>
              <w:spacing w:line="360" w:lineRule="atLeast"/>
              <w:ind w:leftChars="0"/>
              <w:rPr>
                <w:rFonts w:ascii="Arial" w:hAnsi="Arial" w:cs="Arial"/>
                <w:color w:val="3B3A3C"/>
                <w:kern w:val="0"/>
                <w:sz w:val="26"/>
                <w:szCs w:val="26"/>
              </w:rPr>
            </w:pPr>
            <w:r w:rsidRPr="00B90835">
              <w:rPr>
                <w:rFonts w:ascii="Arial" w:hAnsi="Arial" w:cs="Arial"/>
                <w:color w:val="3B3A3C"/>
                <w:kern w:val="0"/>
                <w:sz w:val="26"/>
                <w:szCs w:val="26"/>
              </w:rPr>
              <w:t>有側邊攔、</w:t>
            </w:r>
            <w:r w:rsidRPr="00B90835">
              <w:rPr>
                <w:rFonts w:ascii="Arial" w:hAnsi="Arial" w:cs="Arial"/>
                <w:color w:val="3B3A3C"/>
                <w:kern w:val="0"/>
                <w:sz w:val="26"/>
                <w:szCs w:val="26"/>
              </w:rPr>
              <w:t>Grid</w:t>
            </w:r>
          </w:p>
          <w:p w:rsidR="00B90835" w:rsidRPr="00B90835" w:rsidRDefault="00B90835" w:rsidP="00B90835">
            <w:pPr>
              <w:pStyle w:val="a3"/>
              <w:widowControl/>
              <w:numPr>
                <w:ilvl w:val="2"/>
                <w:numId w:val="216"/>
              </w:numPr>
              <w:spacing w:line="360" w:lineRule="atLeast"/>
              <w:ind w:leftChars="0"/>
              <w:rPr>
                <w:rFonts w:ascii="Arial" w:hAnsi="Arial" w:cs="Arial"/>
                <w:color w:val="3B3A3C"/>
                <w:kern w:val="0"/>
                <w:sz w:val="26"/>
                <w:szCs w:val="26"/>
              </w:rPr>
            </w:pPr>
            <w:r w:rsidRPr="00B90835">
              <w:rPr>
                <w:rFonts w:ascii="Arial" w:hAnsi="Arial" w:cs="Arial"/>
                <w:color w:val="3B3A3C"/>
                <w:kern w:val="0"/>
                <w:sz w:val="26"/>
                <w:szCs w:val="26"/>
              </w:rPr>
              <w:t xml:space="preserve">Painter: </w:t>
            </w:r>
            <w:r w:rsidRPr="00B90835">
              <w:rPr>
                <w:rFonts w:ascii="Arial" w:hAnsi="Arial" w:cs="Arial"/>
                <w:color w:val="3B3A3C"/>
                <w:kern w:val="0"/>
                <w:sz w:val="26"/>
                <w:szCs w:val="26"/>
              </w:rPr>
              <w:t>先做拉</w:t>
            </w:r>
            <w:r w:rsidRPr="00B90835">
              <w:rPr>
                <w:rFonts w:ascii="Arial" w:hAnsi="Arial" w:cs="Arial"/>
                <w:color w:val="3B3A3C"/>
                <w:kern w:val="0"/>
                <w:sz w:val="26"/>
                <w:szCs w:val="26"/>
              </w:rPr>
              <w:t>Element</w:t>
            </w:r>
            <w:r w:rsidRPr="00B90835">
              <w:rPr>
                <w:rFonts w:ascii="Arial" w:hAnsi="Arial" w:cs="Arial"/>
                <w:color w:val="3B3A3C"/>
                <w:kern w:val="0"/>
                <w:sz w:val="26"/>
                <w:szCs w:val="26"/>
              </w:rPr>
              <w:t>的按鈕還有剩下的按鈕</w:t>
            </w:r>
          </w:p>
          <w:p w:rsidR="00B90835" w:rsidRPr="00B90835" w:rsidRDefault="00B90835" w:rsidP="00B90835">
            <w:pPr>
              <w:pStyle w:val="a3"/>
              <w:widowControl/>
              <w:numPr>
                <w:ilvl w:val="3"/>
                <w:numId w:val="216"/>
              </w:numPr>
              <w:spacing w:line="360" w:lineRule="atLeast"/>
              <w:ind w:leftChars="0"/>
              <w:rPr>
                <w:rFonts w:ascii="Arial" w:hAnsi="Arial" w:cs="Arial"/>
                <w:color w:val="3B3A3C"/>
                <w:kern w:val="0"/>
                <w:sz w:val="26"/>
                <w:szCs w:val="26"/>
              </w:rPr>
            </w:pPr>
            <w:r w:rsidRPr="00B90835">
              <w:rPr>
                <w:rFonts w:ascii="Arial" w:hAnsi="Arial" w:cs="Arial"/>
                <w:color w:val="3B3A3C"/>
                <w:kern w:val="0"/>
                <w:sz w:val="26"/>
                <w:szCs w:val="26"/>
              </w:rPr>
              <w:t>有可以拉</w:t>
            </w:r>
            <w:r w:rsidRPr="00B90835">
              <w:rPr>
                <w:rFonts w:ascii="Arial" w:hAnsi="Arial" w:cs="Arial"/>
                <w:color w:val="3B3A3C"/>
                <w:kern w:val="0"/>
                <w:sz w:val="26"/>
                <w:szCs w:val="26"/>
              </w:rPr>
              <w:t>Element</w:t>
            </w:r>
            <w:r w:rsidRPr="00B90835">
              <w:rPr>
                <w:rFonts w:ascii="Arial" w:hAnsi="Arial" w:cs="Arial"/>
                <w:color w:val="3B3A3C"/>
                <w:kern w:val="0"/>
                <w:sz w:val="26"/>
                <w:szCs w:val="26"/>
              </w:rPr>
              <w:t>的扇子按鈕</w:t>
            </w:r>
          </w:p>
          <w:p w:rsidR="00B90835" w:rsidRPr="00B90835" w:rsidRDefault="00B90835" w:rsidP="00B90835">
            <w:pPr>
              <w:pStyle w:val="a3"/>
              <w:widowControl/>
              <w:numPr>
                <w:ilvl w:val="2"/>
                <w:numId w:val="216"/>
              </w:numPr>
              <w:spacing w:line="360" w:lineRule="atLeast"/>
              <w:ind w:leftChars="0"/>
              <w:rPr>
                <w:rFonts w:ascii="Arial" w:hAnsi="Arial" w:cs="Arial"/>
                <w:color w:val="3B3A3C"/>
                <w:kern w:val="0"/>
                <w:sz w:val="26"/>
                <w:szCs w:val="26"/>
              </w:rPr>
            </w:pPr>
            <w:r w:rsidRPr="00B90835">
              <w:rPr>
                <w:rFonts w:ascii="Arial" w:hAnsi="Arial" w:cs="Arial"/>
                <w:color w:val="3B3A3C"/>
                <w:kern w:val="0"/>
                <w:sz w:val="26"/>
                <w:szCs w:val="26"/>
              </w:rPr>
              <w:t>SVG</w:t>
            </w:r>
            <w:r w:rsidRPr="00B90835">
              <w:rPr>
                <w:rFonts w:ascii="Arial" w:hAnsi="Arial" w:cs="Arial"/>
                <w:color w:val="3B3A3C"/>
                <w:kern w:val="0"/>
                <w:sz w:val="26"/>
                <w:szCs w:val="26"/>
              </w:rPr>
              <w:t>格式弄清楚、</w:t>
            </w:r>
            <w:r w:rsidRPr="00B90835">
              <w:rPr>
                <w:rFonts w:ascii="Arial" w:hAnsi="Arial" w:cs="Arial"/>
                <w:color w:val="3B3A3C"/>
                <w:kern w:val="0"/>
                <w:sz w:val="26"/>
                <w:szCs w:val="26"/>
              </w:rPr>
              <w:t>Painter Element</w:t>
            </w:r>
            <w:r w:rsidRPr="00B90835">
              <w:rPr>
                <w:rFonts w:ascii="Arial" w:hAnsi="Arial" w:cs="Arial"/>
                <w:color w:val="3B3A3C"/>
                <w:kern w:val="0"/>
                <w:sz w:val="26"/>
                <w:szCs w:val="26"/>
              </w:rPr>
              <w:t>的格式。</w:t>
            </w:r>
          </w:p>
          <w:p w:rsidR="00B90835" w:rsidRPr="00B90835" w:rsidRDefault="00B90835" w:rsidP="00B90835">
            <w:pPr>
              <w:pStyle w:val="a3"/>
              <w:widowControl/>
              <w:numPr>
                <w:ilvl w:val="3"/>
                <w:numId w:val="216"/>
              </w:numPr>
              <w:spacing w:line="360" w:lineRule="atLeast"/>
              <w:ind w:leftChars="0"/>
              <w:rPr>
                <w:rFonts w:ascii="Arial" w:hAnsi="Arial" w:cs="Arial"/>
                <w:color w:val="3B3A3C"/>
                <w:kern w:val="0"/>
                <w:sz w:val="26"/>
                <w:szCs w:val="26"/>
              </w:rPr>
            </w:pPr>
            <w:r w:rsidRPr="00B90835">
              <w:rPr>
                <w:rFonts w:ascii="Arial" w:hAnsi="Arial" w:cs="Arial"/>
                <w:color w:val="3B3A3C"/>
                <w:kern w:val="0"/>
                <w:sz w:val="26"/>
                <w:szCs w:val="26"/>
              </w:rPr>
              <w:t>再研究，</w:t>
            </w:r>
            <w:r w:rsidRPr="00B90835">
              <w:rPr>
                <w:rFonts w:ascii="Arial" w:hAnsi="Arial" w:cs="Arial"/>
                <w:color w:val="3B3A3C"/>
                <w:kern w:val="0"/>
                <w:sz w:val="26"/>
                <w:szCs w:val="26"/>
              </w:rPr>
              <w:t xml:space="preserve"> Portrace?</w:t>
            </w:r>
          </w:p>
          <w:p w:rsidR="00B90835" w:rsidRPr="00B90835" w:rsidRDefault="00B90835" w:rsidP="00B90835">
            <w:pPr>
              <w:pStyle w:val="a3"/>
              <w:widowControl/>
              <w:numPr>
                <w:ilvl w:val="1"/>
                <w:numId w:val="181"/>
              </w:numPr>
              <w:spacing w:line="360" w:lineRule="atLeast"/>
              <w:ind w:leftChars="0"/>
              <w:rPr>
                <w:rFonts w:ascii="Arial" w:hAnsi="Arial" w:cs="Arial"/>
                <w:color w:val="3B3A3C"/>
                <w:kern w:val="0"/>
                <w:sz w:val="26"/>
                <w:szCs w:val="26"/>
              </w:rPr>
            </w:pPr>
            <w:r w:rsidRPr="00B90835">
              <w:rPr>
                <w:rFonts w:ascii="Arial" w:hAnsi="Arial" w:cs="Arial"/>
                <w:color w:val="3B3A3C"/>
                <w:kern w:val="0"/>
                <w:sz w:val="26"/>
                <w:szCs w:val="26"/>
              </w:rPr>
              <w:t>下周進度</w:t>
            </w:r>
          </w:p>
          <w:p w:rsidR="00B90835" w:rsidRPr="00B90835" w:rsidRDefault="00B90835" w:rsidP="00B90835">
            <w:pPr>
              <w:widowControl/>
              <w:numPr>
                <w:ilvl w:val="2"/>
                <w:numId w:val="213"/>
              </w:numPr>
              <w:spacing w:line="360" w:lineRule="atLeast"/>
              <w:rPr>
                <w:rFonts w:ascii="Arial" w:eastAsia="新細明體" w:hAnsi="Arial" w:cs="Arial"/>
                <w:color w:val="3B3A3C"/>
                <w:kern w:val="0"/>
                <w:sz w:val="26"/>
                <w:szCs w:val="26"/>
              </w:rPr>
            </w:pPr>
            <w:r w:rsidRPr="00B90835">
              <w:rPr>
                <w:rFonts w:ascii="Arial" w:eastAsia="新細明體" w:hAnsi="Arial" w:cs="Arial"/>
                <w:color w:val="3B3A3C"/>
                <w:kern w:val="0"/>
                <w:sz w:val="26"/>
                <w:szCs w:val="26"/>
              </w:rPr>
              <w:t xml:space="preserve">Painter: </w:t>
            </w:r>
            <w:r w:rsidRPr="00B90835">
              <w:rPr>
                <w:rFonts w:ascii="Arial" w:eastAsia="新細明體" w:hAnsi="Arial" w:cs="Arial"/>
                <w:color w:val="3B3A3C"/>
                <w:kern w:val="0"/>
                <w:sz w:val="26"/>
                <w:szCs w:val="26"/>
              </w:rPr>
              <w:t>李昇輯</w:t>
            </w:r>
          </w:p>
          <w:p w:rsidR="00B90835" w:rsidRPr="00B90835" w:rsidRDefault="00B90835" w:rsidP="00B90835">
            <w:pPr>
              <w:widowControl/>
              <w:numPr>
                <w:ilvl w:val="3"/>
                <w:numId w:val="214"/>
              </w:numPr>
              <w:spacing w:line="360" w:lineRule="atLeast"/>
              <w:rPr>
                <w:rFonts w:ascii="Arial" w:eastAsia="新細明體" w:hAnsi="Arial" w:cs="Arial"/>
                <w:color w:val="3B3A3C"/>
                <w:kern w:val="0"/>
                <w:sz w:val="26"/>
                <w:szCs w:val="26"/>
              </w:rPr>
            </w:pPr>
            <w:r w:rsidRPr="00B90835">
              <w:rPr>
                <w:rFonts w:ascii="Arial" w:eastAsia="新細明體" w:hAnsi="Arial" w:cs="Arial"/>
                <w:color w:val="3B3A3C"/>
                <w:kern w:val="0"/>
                <w:sz w:val="26"/>
                <w:szCs w:val="26"/>
              </w:rPr>
              <w:t>Resize</w:t>
            </w:r>
            <w:r w:rsidRPr="00B90835">
              <w:rPr>
                <w:rFonts w:ascii="Arial" w:eastAsia="新細明體" w:hAnsi="Arial" w:cs="Arial"/>
                <w:color w:val="3B3A3C"/>
                <w:kern w:val="0"/>
                <w:sz w:val="26"/>
                <w:szCs w:val="26"/>
              </w:rPr>
              <w:t>和</w:t>
            </w:r>
            <w:r w:rsidRPr="00B90835">
              <w:rPr>
                <w:rFonts w:ascii="Arial" w:eastAsia="新細明體" w:hAnsi="Arial" w:cs="Arial"/>
                <w:color w:val="3B3A3C"/>
                <w:kern w:val="0"/>
                <w:sz w:val="26"/>
                <w:szCs w:val="26"/>
              </w:rPr>
              <w:t>move</w:t>
            </w:r>
            <w:r w:rsidRPr="00B90835">
              <w:rPr>
                <w:rFonts w:ascii="Arial" w:eastAsia="新細明體" w:hAnsi="Arial" w:cs="Arial"/>
                <w:color w:val="3B3A3C"/>
                <w:kern w:val="0"/>
                <w:sz w:val="26"/>
                <w:szCs w:val="26"/>
              </w:rPr>
              <w:t>的</w:t>
            </w:r>
            <w:r w:rsidRPr="00B90835">
              <w:rPr>
                <w:rFonts w:ascii="Arial" w:eastAsia="新細明體" w:hAnsi="Arial" w:cs="Arial"/>
                <w:color w:val="3B3A3C"/>
                <w:kern w:val="0"/>
                <w:sz w:val="26"/>
                <w:szCs w:val="26"/>
              </w:rPr>
              <w:t>ImageView</w:t>
            </w:r>
            <w:r w:rsidRPr="00B90835">
              <w:rPr>
                <w:rFonts w:ascii="Arial" w:eastAsia="新細明體" w:hAnsi="Arial" w:cs="Arial"/>
                <w:color w:val="3B3A3C"/>
                <w:kern w:val="0"/>
                <w:sz w:val="26"/>
                <w:szCs w:val="26"/>
              </w:rPr>
              <w:t>，可以輸出</w:t>
            </w:r>
            <w:r w:rsidRPr="00B90835">
              <w:rPr>
                <w:rFonts w:ascii="Arial" w:eastAsia="新細明體" w:hAnsi="Arial" w:cs="Arial"/>
                <w:color w:val="3B3A3C"/>
                <w:kern w:val="0"/>
                <w:sz w:val="26"/>
                <w:szCs w:val="26"/>
              </w:rPr>
              <w:t>PNG</w:t>
            </w:r>
          </w:p>
          <w:p w:rsidR="00B90835" w:rsidRPr="00B90835" w:rsidRDefault="00B90835" w:rsidP="00B90835">
            <w:pPr>
              <w:widowControl/>
              <w:numPr>
                <w:ilvl w:val="3"/>
                <w:numId w:val="214"/>
              </w:numPr>
              <w:spacing w:line="360" w:lineRule="atLeast"/>
              <w:rPr>
                <w:rFonts w:ascii="Arial" w:eastAsia="新細明體" w:hAnsi="Arial" w:cs="Arial"/>
                <w:color w:val="3B3A3C"/>
                <w:kern w:val="0"/>
                <w:sz w:val="26"/>
                <w:szCs w:val="26"/>
              </w:rPr>
            </w:pPr>
            <w:r w:rsidRPr="00B90835">
              <w:rPr>
                <w:rFonts w:ascii="Arial" w:eastAsia="新細明體" w:hAnsi="Arial" w:cs="Arial"/>
                <w:color w:val="3B3A3C"/>
                <w:kern w:val="0"/>
                <w:sz w:val="26"/>
                <w:szCs w:val="26"/>
              </w:rPr>
              <w:t>ItemSelector(</w:t>
            </w:r>
            <w:r w:rsidRPr="00B90835">
              <w:rPr>
                <w:rFonts w:ascii="Arial" w:eastAsia="新細明體" w:hAnsi="Arial" w:cs="Arial"/>
                <w:color w:val="3B3A3C"/>
                <w:kern w:val="0"/>
                <w:sz w:val="26"/>
                <w:szCs w:val="26"/>
              </w:rPr>
              <w:t>簡化</w:t>
            </w:r>
            <w:r w:rsidRPr="00B90835">
              <w:rPr>
                <w:rFonts w:ascii="Arial" w:eastAsia="新細明體" w:hAnsi="Arial" w:cs="Arial"/>
                <w:color w:val="3B3A3C"/>
                <w:kern w:val="0"/>
                <w:sz w:val="26"/>
                <w:szCs w:val="26"/>
              </w:rPr>
              <w:t>)</w:t>
            </w:r>
          </w:p>
          <w:p w:rsidR="00B90835" w:rsidRPr="00B90835" w:rsidRDefault="00B90835" w:rsidP="00B90835">
            <w:pPr>
              <w:widowControl/>
              <w:numPr>
                <w:ilvl w:val="2"/>
                <w:numId w:val="213"/>
              </w:numPr>
              <w:spacing w:line="360" w:lineRule="atLeast"/>
              <w:rPr>
                <w:rFonts w:ascii="Arial" w:eastAsia="新細明體" w:hAnsi="Arial" w:cs="Arial"/>
                <w:color w:val="3B3A3C"/>
                <w:kern w:val="0"/>
                <w:sz w:val="26"/>
                <w:szCs w:val="26"/>
              </w:rPr>
            </w:pPr>
            <w:r w:rsidRPr="00B90835">
              <w:rPr>
                <w:rFonts w:ascii="Arial" w:eastAsia="新細明體" w:hAnsi="Arial" w:cs="Arial"/>
                <w:color w:val="3B3A3C"/>
                <w:kern w:val="0"/>
                <w:sz w:val="26"/>
                <w:szCs w:val="26"/>
              </w:rPr>
              <w:t xml:space="preserve">Metaio: </w:t>
            </w:r>
            <w:r w:rsidRPr="00B90835">
              <w:rPr>
                <w:rFonts w:ascii="Arial" w:eastAsia="新細明體" w:hAnsi="Arial" w:cs="Arial"/>
                <w:color w:val="3B3A3C"/>
                <w:kern w:val="0"/>
                <w:sz w:val="26"/>
                <w:szCs w:val="26"/>
              </w:rPr>
              <w:t>劉秋志</w:t>
            </w:r>
          </w:p>
          <w:p w:rsidR="00B90835" w:rsidRPr="00B90835" w:rsidRDefault="00B90835" w:rsidP="00B90835">
            <w:pPr>
              <w:widowControl/>
              <w:numPr>
                <w:ilvl w:val="3"/>
                <w:numId w:val="214"/>
              </w:numPr>
              <w:spacing w:line="360" w:lineRule="atLeast"/>
              <w:rPr>
                <w:rFonts w:ascii="Arial" w:eastAsia="新細明體" w:hAnsi="Arial" w:cs="Arial"/>
                <w:color w:val="3B3A3C"/>
                <w:kern w:val="0"/>
                <w:sz w:val="26"/>
                <w:szCs w:val="26"/>
              </w:rPr>
            </w:pPr>
            <w:r w:rsidRPr="00B90835">
              <w:rPr>
                <w:rFonts w:ascii="Arial" w:eastAsia="新細明體" w:hAnsi="Arial" w:cs="Arial"/>
                <w:color w:val="3B3A3C"/>
                <w:kern w:val="0"/>
                <w:sz w:val="26"/>
                <w:szCs w:val="26"/>
              </w:rPr>
              <w:t>合進</w:t>
            </w:r>
            <w:r w:rsidRPr="00B90835">
              <w:rPr>
                <w:rFonts w:ascii="Arial" w:eastAsia="新細明體" w:hAnsi="Arial" w:cs="Arial"/>
                <w:color w:val="3B3A3C"/>
                <w:kern w:val="0"/>
                <w:sz w:val="26"/>
                <w:szCs w:val="26"/>
              </w:rPr>
              <w:t>Project</w:t>
            </w:r>
            <w:r w:rsidRPr="00B90835">
              <w:rPr>
                <w:rFonts w:ascii="Arial" w:eastAsia="新細明體" w:hAnsi="Arial" w:cs="Arial"/>
                <w:color w:val="3B3A3C"/>
                <w:kern w:val="0"/>
                <w:sz w:val="26"/>
                <w:szCs w:val="26"/>
              </w:rPr>
              <w:t>。</w:t>
            </w:r>
          </w:p>
          <w:p w:rsidR="00B90835" w:rsidRPr="00B90835" w:rsidRDefault="00B90835" w:rsidP="00B90835">
            <w:pPr>
              <w:widowControl/>
              <w:numPr>
                <w:ilvl w:val="2"/>
                <w:numId w:val="213"/>
              </w:numPr>
              <w:spacing w:line="360" w:lineRule="atLeast"/>
              <w:rPr>
                <w:rFonts w:ascii="Arial" w:eastAsia="新細明體" w:hAnsi="Arial" w:cs="Arial"/>
                <w:color w:val="3B3A3C"/>
                <w:kern w:val="0"/>
                <w:sz w:val="26"/>
                <w:szCs w:val="26"/>
              </w:rPr>
            </w:pPr>
            <w:r w:rsidRPr="00B90835">
              <w:rPr>
                <w:rFonts w:ascii="Arial" w:eastAsia="新細明體" w:hAnsi="Arial" w:cs="Arial"/>
                <w:color w:val="3B3A3C"/>
                <w:kern w:val="0"/>
                <w:sz w:val="26"/>
                <w:szCs w:val="26"/>
              </w:rPr>
              <w:t xml:space="preserve">Gallery: </w:t>
            </w:r>
            <w:r w:rsidRPr="00B90835">
              <w:rPr>
                <w:rFonts w:ascii="Arial" w:eastAsia="新細明體" w:hAnsi="Arial" w:cs="Arial"/>
                <w:color w:val="3B3A3C"/>
                <w:kern w:val="0"/>
                <w:sz w:val="26"/>
                <w:szCs w:val="26"/>
              </w:rPr>
              <w:t>張文博</w:t>
            </w:r>
          </w:p>
          <w:p w:rsidR="00B90835" w:rsidRPr="00B90835" w:rsidRDefault="00B90835" w:rsidP="00B90835">
            <w:pPr>
              <w:widowControl/>
              <w:numPr>
                <w:ilvl w:val="3"/>
                <w:numId w:val="214"/>
              </w:numPr>
              <w:spacing w:line="360" w:lineRule="atLeast"/>
              <w:rPr>
                <w:rFonts w:ascii="Arial" w:eastAsia="新細明體" w:hAnsi="Arial" w:cs="Arial"/>
                <w:color w:val="3B3A3C"/>
                <w:kern w:val="0"/>
                <w:sz w:val="26"/>
                <w:szCs w:val="26"/>
              </w:rPr>
            </w:pPr>
            <w:r w:rsidRPr="00B90835">
              <w:rPr>
                <w:rFonts w:ascii="Arial" w:eastAsia="新細明體" w:hAnsi="Arial" w:cs="Arial"/>
                <w:color w:val="3B3A3C"/>
                <w:kern w:val="0"/>
                <w:sz w:val="26"/>
                <w:szCs w:val="26"/>
              </w:rPr>
              <w:lastRenderedPageBreak/>
              <w:t>合進</w:t>
            </w:r>
            <w:r w:rsidRPr="00B90835">
              <w:rPr>
                <w:rFonts w:ascii="Arial" w:eastAsia="新細明體" w:hAnsi="Arial" w:cs="Arial"/>
                <w:color w:val="3B3A3C"/>
                <w:kern w:val="0"/>
                <w:sz w:val="26"/>
                <w:szCs w:val="26"/>
              </w:rPr>
              <w:t>Project</w:t>
            </w:r>
            <w:r w:rsidRPr="00B90835">
              <w:rPr>
                <w:rFonts w:ascii="Arial" w:eastAsia="新細明體" w:hAnsi="Arial" w:cs="Arial"/>
                <w:color w:val="3B3A3C"/>
                <w:kern w:val="0"/>
                <w:sz w:val="26"/>
                <w:szCs w:val="26"/>
              </w:rPr>
              <w:t>。</w:t>
            </w:r>
          </w:p>
          <w:p w:rsidR="00B90835" w:rsidRPr="00B90835" w:rsidRDefault="00B90835" w:rsidP="00B90835">
            <w:pPr>
              <w:widowControl/>
              <w:numPr>
                <w:ilvl w:val="3"/>
                <w:numId w:val="214"/>
              </w:numPr>
              <w:spacing w:line="360" w:lineRule="atLeast"/>
              <w:rPr>
                <w:rFonts w:ascii="Arial" w:eastAsia="新細明體" w:hAnsi="Arial" w:cs="Arial"/>
                <w:color w:val="3B3A3C"/>
                <w:kern w:val="0"/>
                <w:sz w:val="26"/>
                <w:szCs w:val="26"/>
              </w:rPr>
            </w:pPr>
            <w:r w:rsidRPr="00B90835">
              <w:rPr>
                <w:rFonts w:ascii="Arial" w:eastAsia="新細明體" w:hAnsi="Arial" w:cs="Arial"/>
                <w:color w:val="3B3A3C"/>
                <w:kern w:val="0"/>
                <w:sz w:val="26"/>
                <w:szCs w:val="26"/>
              </w:rPr>
              <w:t>從</w:t>
            </w:r>
            <w:r w:rsidRPr="00B90835">
              <w:rPr>
                <w:rFonts w:ascii="Arial" w:eastAsia="新細明體" w:hAnsi="Arial" w:cs="Arial"/>
                <w:color w:val="3B3A3C"/>
                <w:kern w:val="0"/>
                <w:sz w:val="26"/>
                <w:szCs w:val="26"/>
              </w:rPr>
              <w:t>Parse</w:t>
            </w:r>
            <w:r w:rsidRPr="00B90835">
              <w:rPr>
                <w:rFonts w:ascii="Arial" w:eastAsia="新細明體" w:hAnsi="Arial" w:cs="Arial"/>
                <w:color w:val="3B3A3C"/>
                <w:kern w:val="0"/>
                <w:sz w:val="26"/>
                <w:szCs w:val="26"/>
              </w:rPr>
              <w:t>下載照片。</w:t>
            </w:r>
          </w:p>
          <w:p w:rsidR="00B90835" w:rsidRPr="00B90835" w:rsidRDefault="00B90835" w:rsidP="00B90835">
            <w:pPr>
              <w:widowControl/>
              <w:numPr>
                <w:ilvl w:val="2"/>
                <w:numId w:val="213"/>
              </w:numPr>
              <w:spacing w:line="360" w:lineRule="atLeast"/>
              <w:rPr>
                <w:rFonts w:ascii="Arial" w:eastAsia="新細明體" w:hAnsi="Arial" w:cs="Arial"/>
                <w:color w:val="3B3A3C"/>
                <w:kern w:val="0"/>
                <w:sz w:val="26"/>
                <w:szCs w:val="26"/>
              </w:rPr>
            </w:pPr>
            <w:r w:rsidRPr="00B90835">
              <w:rPr>
                <w:rFonts w:ascii="Arial" w:eastAsia="新細明體" w:hAnsi="Arial" w:cs="Arial"/>
                <w:color w:val="3B3A3C"/>
                <w:kern w:val="0"/>
                <w:sz w:val="26"/>
                <w:szCs w:val="26"/>
              </w:rPr>
              <w:t xml:space="preserve">Settings: </w:t>
            </w:r>
            <w:r w:rsidRPr="00B90835">
              <w:rPr>
                <w:rFonts w:ascii="Arial" w:eastAsia="新細明體" w:hAnsi="Arial" w:cs="Arial"/>
                <w:color w:val="3B3A3C"/>
                <w:kern w:val="0"/>
                <w:sz w:val="26"/>
                <w:szCs w:val="26"/>
              </w:rPr>
              <w:t>王敦儒</w:t>
            </w:r>
          </w:p>
          <w:p w:rsidR="00B90835" w:rsidRPr="00B90835" w:rsidRDefault="00B90835" w:rsidP="00B90835">
            <w:pPr>
              <w:widowControl/>
              <w:numPr>
                <w:ilvl w:val="3"/>
                <w:numId w:val="214"/>
              </w:numPr>
              <w:spacing w:line="360" w:lineRule="atLeast"/>
              <w:rPr>
                <w:rFonts w:ascii="Arial" w:eastAsia="新細明體" w:hAnsi="Arial" w:cs="Arial"/>
                <w:color w:val="3B3A3C"/>
                <w:kern w:val="0"/>
                <w:sz w:val="26"/>
                <w:szCs w:val="26"/>
              </w:rPr>
            </w:pPr>
            <w:r w:rsidRPr="00B90835">
              <w:rPr>
                <w:rFonts w:ascii="Arial" w:eastAsia="新細明體" w:hAnsi="Arial" w:cs="Arial"/>
                <w:color w:val="3B3A3C"/>
                <w:kern w:val="0"/>
                <w:sz w:val="26"/>
                <w:szCs w:val="26"/>
              </w:rPr>
              <w:t>Default Tab</w:t>
            </w:r>
          </w:p>
          <w:p w:rsidR="00B90835" w:rsidRPr="00B90835" w:rsidRDefault="00B90835" w:rsidP="00B90835">
            <w:pPr>
              <w:widowControl/>
              <w:numPr>
                <w:ilvl w:val="3"/>
                <w:numId w:val="214"/>
              </w:numPr>
              <w:spacing w:line="360" w:lineRule="atLeast"/>
              <w:rPr>
                <w:rFonts w:ascii="Arial" w:eastAsia="新細明體" w:hAnsi="Arial" w:cs="Arial"/>
                <w:color w:val="3B3A3C"/>
                <w:kern w:val="0"/>
                <w:sz w:val="26"/>
                <w:szCs w:val="26"/>
              </w:rPr>
            </w:pPr>
            <w:r w:rsidRPr="00B90835">
              <w:rPr>
                <w:rFonts w:ascii="Arial" w:eastAsia="新細明體" w:hAnsi="Arial" w:cs="Arial"/>
                <w:color w:val="3B3A3C"/>
                <w:kern w:val="0"/>
                <w:sz w:val="26"/>
                <w:szCs w:val="26"/>
              </w:rPr>
              <w:t xml:space="preserve">About: </w:t>
            </w:r>
            <w:r w:rsidRPr="00B90835">
              <w:rPr>
                <w:rFonts w:ascii="Arial" w:eastAsia="新細明體" w:hAnsi="Arial" w:cs="Arial"/>
                <w:color w:val="3B3A3C"/>
                <w:kern w:val="0"/>
                <w:sz w:val="26"/>
                <w:szCs w:val="26"/>
              </w:rPr>
              <w:t>補內容</w:t>
            </w:r>
          </w:p>
          <w:p w:rsidR="00B90835" w:rsidRPr="00B90835" w:rsidRDefault="00B90835" w:rsidP="00B90835">
            <w:pPr>
              <w:widowControl/>
              <w:numPr>
                <w:ilvl w:val="3"/>
                <w:numId w:val="214"/>
              </w:numPr>
              <w:spacing w:line="360" w:lineRule="atLeast"/>
              <w:rPr>
                <w:rFonts w:ascii="Arial" w:eastAsia="新細明體" w:hAnsi="Arial" w:cs="Arial"/>
                <w:color w:val="3B3A3C"/>
                <w:kern w:val="0"/>
                <w:sz w:val="26"/>
                <w:szCs w:val="26"/>
              </w:rPr>
            </w:pPr>
            <w:r w:rsidRPr="00B90835">
              <w:rPr>
                <w:rFonts w:ascii="Arial" w:eastAsia="新細明體" w:hAnsi="Arial" w:cs="Arial"/>
                <w:color w:val="3B3A3C"/>
                <w:kern w:val="0"/>
                <w:sz w:val="26"/>
                <w:szCs w:val="26"/>
              </w:rPr>
              <w:t>做完了。</w:t>
            </w:r>
          </w:p>
          <w:p w:rsidR="00B90835" w:rsidRPr="00B90835" w:rsidRDefault="00B90835" w:rsidP="00B90835">
            <w:pPr>
              <w:widowControl/>
              <w:numPr>
                <w:ilvl w:val="2"/>
                <w:numId w:val="213"/>
              </w:numPr>
              <w:spacing w:line="360" w:lineRule="atLeast"/>
              <w:rPr>
                <w:rFonts w:ascii="Arial" w:eastAsia="新細明體" w:hAnsi="Arial" w:cs="Arial"/>
                <w:color w:val="3B3A3C"/>
                <w:kern w:val="0"/>
                <w:sz w:val="26"/>
                <w:szCs w:val="26"/>
              </w:rPr>
            </w:pPr>
            <w:r w:rsidRPr="00B90835">
              <w:rPr>
                <w:rFonts w:ascii="Arial" w:eastAsia="新細明體" w:hAnsi="Arial" w:cs="Arial"/>
                <w:color w:val="3B3A3C"/>
                <w:kern w:val="0"/>
                <w:sz w:val="26"/>
                <w:szCs w:val="26"/>
              </w:rPr>
              <w:t xml:space="preserve">Capture: </w:t>
            </w:r>
            <w:r w:rsidRPr="00B90835">
              <w:rPr>
                <w:rFonts w:ascii="Arial" w:eastAsia="新細明體" w:hAnsi="Arial" w:cs="Arial"/>
                <w:color w:val="3B3A3C"/>
                <w:kern w:val="0"/>
                <w:sz w:val="26"/>
                <w:szCs w:val="26"/>
              </w:rPr>
              <w:t>李唐</w:t>
            </w:r>
          </w:p>
          <w:p w:rsidR="00B90835" w:rsidRPr="00B90835" w:rsidRDefault="00B90835" w:rsidP="00B90835">
            <w:pPr>
              <w:widowControl/>
              <w:numPr>
                <w:ilvl w:val="3"/>
                <w:numId w:val="214"/>
              </w:numPr>
              <w:spacing w:line="360" w:lineRule="atLeast"/>
              <w:rPr>
                <w:rFonts w:ascii="Arial" w:eastAsia="新細明體" w:hAnsi="Arial" w:cs="Arial"/>
                <w:color w:val="3B3A3C"/>
                <w:kern w:val="0"/>
                <w:sz w:val="26"/>
                <w:szCs w:val="26"/>
              </w:rPr>
            </w:pPr>
            <w:r w:rsidRPr="00B90835">
              <w:rPr>
                <w:rFonts w:ascii="Arial" w:eastAsia="新細明體" w:hAnsi="Arial" w:cs="Arial"/>
                <w:color w:val="3B3A3C"/>
                <w:kern w:val="0"/>
                <w:sz w:val="26"/>
                <w:szCs w:val="26"/>
              </w:rPr>
              <w:t>上傳圖片</w:t>
            </w:r>
          </w:p>
          <w:p w:rsidR="00B90835" w:rsidRPr="00B90835" w:rsidRDefault="00B90835" w:rsidP="00B90835">
            <w:pPr>
              <w:widowControl/>
              <w:numPr>
                <w:ilvl w:val="2"/>
                <w:numId w:val="213"/>
              </w:numPr>
              <w:spacing w:line="360" w:lineRule="atLeast"/>
              <w:rPr>
                <w:rFonts w:ascii="Arial" w:eastAsia="新細明體" w:hAnsi="Arial" w:cs="Arial"/>
                <w:color w:val="3B3A3C"/>
                <w:kern w:val="0"/>
                <w:sz w:val="26"/>
                <w:szCs w:val="26"/>
              </w:rPr>
            </w:pPr>
            <w:r w:rsidRPr="00B90835">
              <w:rPr>
                <w:rFonts w:ascii="Arial" w:eastAsia="新細明體" w:hAnsi="Arial" w:cs="Arial"/>
                <w:color w:val="3B3A3C"/>
                <w:kern w:val="0"/>
                <w:sz w:val="26"/>
                <w:szCs w:val="26"/>
              </w:rPr>
              <w:t xml:space="preserve">LocalDataManagement - </w:t>
            </w:r>
            <w:r w:rsidRPr="00B90835">
              <w:rPr>
                <w:rFonts w:ascii="Arial" w:eastAsia="新細明體" w:hAnsi="Arial" w:cs="Arial"/>
                <w:color w:val="3B3A3C"/>
                <w:kern w:val="0"/>
                <w:sz w:val="26"/>
                <w:szCs w:val="26"/>
              </w:rPr>
              <w:t>王敦儒</w:t>
            </w:r>
          </w:p>
          <w:p w:rsidR="00B90835" w:rsidRPr="00B90835" w:rsidRDefault="00B90835" w:rsidP="00B90835">
            <w:pPr>
              <w:widowControl/>
              <w:numPr>
                <w:ilvl w:val="3"/>
                <w:numId w:val="214"/>
              </w:numPr>
              <w:spacing w:line="360" w:lineRule="atLeast"/>
              <w:rPr>
                <w:rFonts w:ascii="Arial" w:eastAsia="新細明體" w:hAnsi="Arial" w:cs="Arial"/>
                <w:color w:val="3B3A3C"/>
                <w:kern w:val="0"/>
                <w:sz w:val="26"/>
                <w:szCs w:val="26"/>
              </w:rPr>
            </w:pPr>
            <w:r w:rsidRPr="00B90835">
              <w:rPr>
                <w:rFonts w:ascii="Arial" w:eastAsia="新細明體" w:hAnsi="Arial" w:cs="Arial"/>
                <w:color w:val="3B3A3C"/>
                <w:kern w:val="0"/>
                <w:sz w:val="26"/>
                <w:szCs w:val="26"/>
              </w:rPr>
              <w:t>存、取本機照片</w:t>
            </w:r>
          </w:p>
          <w:p w:rsidR="00B90835" w:rsidRPr="00B90835" w:rsidRDefault="00B90835" w:rsidP="00B90835">
            <w:pPr>
              <w:widowControl/>
              <w:numPr>
                <w:ilvl w:val="2"/>
                <w:numId w:val="213"/>
              </w:numPr>
              <w:spacing w:line="360" w:lineRule="atLeast"/>
              <w:rPr>
                <w:rFonts w:ascii="Arial" w:eastAsia="新細明體" w:hAnsi="Arial" w:cs="Arial"/>
                <w:color w:val="3B3A3C"/>
                <w:kern w:val="0"/>
                <w:sz w:val="26"/>
                <w:szCs w:val="26"/>
              </w:rPr>
            </w:pPr>
            <w:r w:rsidRPr="00B90835">
              <w:rPr>
                <w:rFonts w:ascii="Arial" w:eastAsia="新細明體" w:hAnsi="Arial" w:cs="Arial"/>
                <w:color w:val="3B3A3C"/>
                <w:kern w:val="0"/>
                <w:sz w:val="26"/>
                <w:szCs w:val="26"/>
              </w:rPr>
              <w:t xml:space="preserve">SVG: </w:t>
            </w:r>
            <w:r w:rsidRPr="00B90835">
              <w:rPr>
                <w:rFonts w:ascii="Arial" w:eastAsia="新細明體" w:hAnsi="Arial" w:cs="Arial"/>
                <w:color w:val="3B3A3C"/>
                <w:kern w:val="0"/>
                <w:sz w:val="26"/>
                <w:szCs w:val="26"/>
              </w:rPr>
              <w:t>李唐</w:t>
            </w:r>
          </w:p>
          <w:p w:rsidR="00B90835" w:rsidRPr="00B90835" w:rsidRDefault="00B90835" w:rsidP="00B90835">
            <w:pPr>
              <w:widowControl/>
              <w:numPr>
                <w:ilvl w:val="3"/>
                <w:numId w:val="214"/>
              </w:numPr>
              <w:spacing w:line="360" w:lineRule="atLeast"/>
              <w:rPr>
                <w:rFonts w:ascii="Arial" w:eastAsia="新細明體" w:hAnsi="Arial" w:cs="Arial"/>
                <w:color w:val="3B3A3C"/>
                <w:kern w:val="0"/>
                <w:sz w:val="26"/>
                <w:szCs w:val="26"/>
              </w:rPr>
            </w:pPr>
            <w:r w:rsidRPr="00B90835">
              <w:rPr>
                <w:rFonts w:ascii="Arial" w:eastAsia="新細明體" w:hAnsi="Arial" w:cs="Arial"/>
                <w:color w:val="3B3A3C"/>
                <w:kern w:val="0"/>
                <w:sz w:val="26"/>
                <w:szCs w:val="26"/>
              </w:rPr>
              <w:t>Portrace?</w:t>
            </w:r>
          </w:p>
          <w:p w:rsidR="008238BF" w:rsidRPr="00B90835" w:rsidRDefault="008238BF" w:rsidP="00B90835">
            <w:pPr>
              <w:rPr>
                <w:ins w:id="187" w:author="李唐" w:date="2014-12-18T00:55:00Z"/>
                <w:rFonts w:ascii="Arial" w:hAnsi="Arial" w:cs="Arial" w:hint="eastAsia"/>
                <w:color w:val="3B3A3C"/>
                <w:kern w:val="0"/>
                <w:sz w:val="26"/>
                <w:szCs w:val="26"/>
              </w:rPr>
              <w:pPrChange w:id="188" w:author="李唐" w:date="2014-12-18T00:55:00Z">
                <w:pPr>
                  <w:widowControl/>
                  <w:spacing w:line="432" w:lineRule="atLeast"/>
                </w:pPr>
              </w:pPrChange>
            </w:pPr>
          </w:p>
          <w:p w:rsidR="0089136B" w:rsidRPr="008238BF" w:rsidDel="00B251E9" w:rsidRDefault="0089136B" w:rsidP="008238BF">
            <w:pPr>
              <w:widowControl/>
              <w:spacing w:line="360" w:lineRule="atLeast"/>
              <w:rPr>
                <w:del w:id="189" w:author="李唐" w:date="2014-12-11T09:26:00Z"/>
                <w:rFonts w:ascii="Arial" w:hAnsi="Arial" w:cs="Arial"/>
                <w:color w:val="3B3A3C"/>
                <w:kern w:val="0"/>
                <w:sz w:val="26"/>
                <w:szCs w:val="26"/>
                <w:rPrChange w:id="190" w:author="李唐" w:date="2014-12-18T00:55:00Z">
                  <w:rPr>
                    <w:del w:id="191" w:author="李唐" w:date="2014-12-11T09:26:00Z"/>
                  </w:rPr>
                </w:rPrChange>
              </w:rPr>
              <w:pPrChange w:id="192" w:author="李唐" w:date="2014-12-18T00:55:00Z">
                <w:pPr>
                  <w:widowControl/>
                  <w:numPr>
                    <w:ilvl w:val="2"/>
                    <w:numId w:val="87"/>
                  </w:numPr>
                  <w:tabs>
                    <w:tab w:val="num" w:pos="2160"/>
                  </w:tabs>
                  <w:spacing w:line="360" w:lineRule="atLeast"/>
                  <w:ind w:left="1191" w:hanging="397"/>
                </w:pPr>
              </w:pPrChange>
            </w:pPr>
            <w:del w:id="193" w:author="李唐" w:date="2014-12-03T23:27:00Z">
              <w:r w:rsidRPr="008238BF" w:rsidDel="00953447">
                <w:rPr>
                  <w:rFonts w:ascii="Arial" w:eastAsia="新細明體" w:hAnsi="Arial" w:cs="Arial"/>
                  <w:color w:val="3B3A3C"/>
                  <w:kern w:val="0"/>
                  <w:sz w:val="26"/>
                  <w:szCs w:val="26"/>
                  <w:rPrChange w:id="194" w:author="李唐" w:date="2014-12-18T00:55:00Z">
                    <w:rPr/>
                  </w:rPrChange>
                </w:rPr>
                <w:delText>決定寄信問助教。</w:delText>
              </w:r>
            </w:del>
          </w:p>
          <w:p w:rsidR="00B74284" w:rsidDel="00B251E9" w:rsidRDefault="00B74284" w:rsidP="008238BF">
            <w:pPr>
              <w:rPr>
                <w:del w:id="195" w:author="李唐" w:date="2014-12-11T09:25:00Z"/>
              </w:rPr>
              <w:pPrChange w:id="196" w:author="李唐" w:date="2014-12-18T00:55:00Z">
                <w:pPr>
                  <w:widowControl/>
                  <w:spacing w:line="360" w:lineRule="atLeast"/>
                  <w:ind w:left="397"/>
                </w:pPr>
              </w:pPrChange>
            </w:pPr>
            <w:del w:id="197" w:author="李唐" w:date="2014-12-11T09:26:00Z">
              <w:r w:rsidDel="00B251E9">
                <w:rPr>
                  <w:rFonts w:hint="eastAsia"/>
                </w:rPr>
                <w:delText>TermProject</w:delText>
              </w:r>
            </w:del>
          </w:p>
          <w:p w:rsidR="00B74284" w:rsidRPr="00B251E9" w:rsidDel="00B251E9" w:rsidRDefault="00B74284" w:rsidP="008238BF">
            <w:pPr>
              <w:rPr>
                <w:del w:id="198" w:author="李唐" w:date="2014-12-11T09:23:00Z"/>
              </w:rPr>
              <w:pPrChange w:id="199" w:author="李唐" w:date="2014-12-18T00:55:00Z">
                <w:pPr>
                  <w:widowControl/>
                  <w:spacing w:line="360" w:lineRule="atLeast"/>
                  <w:ind w:left="397"/>
                </w:pPr>
              </w:pPrChange>
            </w:pPr>
            <w:del w:id="200" w:author="李唐" w:date="2014-12-11T09:25:00Z">
              <w:r w:rsidRPr="00B251E9" w:rsidDel="00B251E9">
                <w:delText>Requirement Update</w:delText>
              </w:r>
            </w:del>
          </w:p>
          <w:p w:rsidR="00B74284" w:rsidDel="00B251E9" w:rsidRDefault="00B74284" w:rsidP="008238BF">
            <w:pPr>
              <w:rPr>
                <w:del w:id="201" w:author="李唐" w:date="2014-12-11T09:15:00Z"/>
              </w:rPr>
              <w:pPrChange w:id="202" w:author="李唐" w:date="2014-12-18T00:55:00Z">
                <w:pPr>
                  <w:pStyle w:val="a3"/>
                  <w:widowControl/>
                  <w:numPr>
                    <w:ilvl w:val="1"/>
                    <w:numId w:val="87"/>
                  </w:numPr>
                  <w:tabs>
                    <w:tab w:val="num" w:pos="1440"/>
                  </w:tabs>
                  <w:spacing w:line="432" w:lineRule="atLeast"/>
                  <w:ind w:leftChars="0" w:left="794" w:hanging="397"/>
                </w:pPr>
              </w:pPrChange>
            </w:pPr>
          </w:p>
          <w:p w:rsidR="00B74284" w:rsidRPr="00B74284" w:rsidDel="0097047E" w:rsidRDefault="00B74284" w:rsidP="008238BF">
            <w:pPr>
              <w:rPr>
                <w:del w:id="203" w:author="李唐" w:date="2014-12-11T09:15:00Z"/>
              </w:rPr>
              <w:pPrChange w:id="204" w:author="李唐" w:date="2014-12-18T00:55:00Z">
                <w:pPr>
                  <w:widowControl/>
                  <w:numPr>
                    <w:numId w:val="89"/>
                  </w:numPr>
                  <w:tabs>
                    <w:tab w:val="num" w:pos="720"/>
                  </w:tabs>
                  <w:spacing w:line="360" w:lineRule="atLeast"/>
                  <w:ind w:left="360" w:hanging="360"/>
                </w:pPr>
              </w:pPrChange>
            </w:pPr>
            <w:del w:id="205" w:author="李唐" w:date="2014-12-11T09:15:00Z">
              <w:r w:rsidRPr="00B74284" w:rsidDel="0097047E">
                <w:delText>EIR1: In painter, user can design what sketch to draw. User can pick elements from pre-defined pics or from gallery.</w:delText>
              </w:r>
            </w:del>
          </w:p>
          <w:p w:rsidR="00B74284" w:rsidRPr="00B74284" w:rsidDel="0097047E" w:rsidRDefault="00B74284" w:rsidP="008238BF">
            <w:pPr>
              <w:rPr>
                <w:del w:id="206" w:author="李唐" w:date="2014-12-11T09:15:00Z"/>
              </w:rPr>
              <w:pPrChange w:id="207" w:author="李唐" w:date="2014-12-18T00:55:00Z">
                <w:pPr>
                  <w:widowControl/>
                  <w:numPr>
                    <w:numId w:val="90"/>
                  </w:numPr>
                  <w:tabs>
                    <w:tab w:val="num" w:pos="720"/>
                  </w:tabs>
                  <w:spacing w:line="360" w:lineRule="atLeast"/>
                  <w:ind w:left="360" w:hanging="360"/>
                </w:pPr>
              </w:pPrChange>
            </w:pPr>
            <w:del w:id="208" w:author="李唐" w:date="2014-12-11T09:15:00Z">
              <w:r w:rsidRPr="00B74284" w:rsidDel="0097047E">
                <w:delText>EIR2: In setting, user can configure some parameters of the app.</w:delText>
              </w:r>
            </w:del>
          </w:p>
          <w:p w:rsidR="00B74284" w:rsidRPr="00B74284" w:rsidDel="0097047E" w:rsidRDefault="00B74284" w:rsidP="008238BF">
            <w:pPr>
              <w:rPr>
                <w:del w:id="209" w:author="李唐" w:date="2014-12-11T09:15:00Z"/>
              </w:rPr>
              <w:pPrChange w:id="210" w:author="李唐" w:date="2014-12-18T00:55:00Z">
                <w:pPr>
                  <w:widowControl/>
                  <w:numPr>
                    <w:numId w:val="91"/>
                  </w:numPr>
                  <w:tabs>
                    <w:tab w:val="num" w:pos="720"/>
                  </w:tabs>
                  <w:spacing w:line="360" w:lineRule="atLeast"/>
                  <w:ind w:left="360" w:hanging="360"/>
                </w:pPr>
              </w:pPrChange>
            </w:pPr>
            <w:del w:id="211" w:author="李唐" w:date="2014-12-11T09:15:00Z">
              <w:r w:rsidRPr="00B74284" w:rsidDel="0097047E">
                <w:delText>EIR3: In capture activity, user captures drawn image and decides whether to upload or not.  </w:delText>
              </w:r>
            </w:del>
          </w:p>
          <w:p w:rsidR="00B74284" w:rsidRPr="00B74284" w:rsidDel="0097047E" w:rsidRDefault="00B74284" w:rsidP="008238BF">
            <w:pPr>
              <w:rPr>
                <w:del w:id="212" w:author="李唐" w:date="2014-12-11T09:15:00Z"/>
              </w:rPr>
              <w:pPrChange w:id="213" w:author="李唐" w:date="2014-12-18T00:55:00Z">
                <w:pPr>
                  <w:widowControl/>
                  <w:numPr>
                    <w:numId w:val="92"/>
                  </w:numPr>
                  <w:tabs>
                    <w:tab w:val="num" w:pos="720"/>
                  </w:tabs>
                  <w:spacing w:line="360" w:lineRule="atLeast"/>
                  <w:ind w:left="360" w:hanging="360"/>
                </w:pPr>
              </w:pPrChange>
            </w:pPr>
            <w:del w:id="214" w:author="李唐" w:date="2014-12-11T09:15:00Z">
              <w:r w:rsidRPr="00B74284" w:rsidDel="0097047E">
                <w:delText>EIR4: Capture image by camera.</w:delText>
              </w:r>
            </w:del>
          </w:p>
          <w:p w:rsidR="00B74284" w:rsidRPr="00B74284" w:rsidDel="0097047E" w:rsidRDefault="00B74284" w:rsidP="008238BF">
            <w:pPr>
              <w:rPr>
                <w:del w:id="215" w:author="李唐" w:date="2014-12-11T09:15:00Z"/>
              </w:rPr>
              <w:pPrChange w:id="216" w:author="李唐" w:date="2014-12-18T00:55:00Z">
                <w:pPr>
                  <w:widowControl/>
                  <w:numPr>
                    <w:numId w:val="93"/>
                  </w:numPr>
                  <w:tabs>
                    <w:tab w:val="num" w:pos="720"/>
                  </w:tabs>
                  <w:spacing w:line="360" w:lineRule="atLeast"/>
                  <w:ind w:left="360" w:hanging="360"/>
                </w:pPr>
              </w:pPrChange>
            </w:pPr>
            <w:del w:id="217" w:author="李唐" w:date="2014-12-11T09:15:00Z">
              <w:r w:rsidRPr="00B74284" w:rsidDel="0097047E">
                <w:delText>EIR5: Need a place to store data, and you should be able to retrieve them. Image objects are sent between server and network module, and objects should contain key-value pair only. The account information is also sent.</w:delText>
              </w:r>
            </w:del>
          </w:p>
          <w:p w:rsidR="00B74284" w:rsidRPr="00B74284" w:rsidDel="0097047E" w:rsidRDefault="00B74284" w:rsidP="008238BF">
            <w:pPr>
              <w:rPr>
                <w:del w:id="218" w:author="李唐" w:date="2014-12-11T09:15:00Z"/>
              </w:rPr>
              <w:pPrChange w:id="219" w:author="李唐" w:date="2014-12-18T00:55:00Z">
                <w:pPr>
                  <w:widowControl/>
                  <w:numPr>
                    <w:numId w:val="94"/>
                  </w:numPr>
                  <w:tabs>
                    <w:tab w:val="num" w:pos="720"/>
                  </w:tabs>
                  <w:spacing w:line="360" w:lineRule="atLeast"/>
                  <w:ind w:left="360" w:hanging="360"/>
                </w:pPr>
              </w:pPrChange>
            </w:pPr>
            <w:del w:id="220" w:author="李唐" w:date="2014-12-11T09:15:00Z">
              <w:r w:rsidRPr="00B74284" w:rsidDel="0097047E">
                <w:delText>EIR6: Store images and auxiliary data.</w:delText>
              </w:r>
            </w:del>
          </w:p>
          <w:p w:rsidR="00B74284" w:rsidRPr="00B74284" w:rsidDel="0097047E" w:rsidRDefault="00B74284" w:rsidP="008238BF">
            <w:pPr>
              <w:rPr>
                <w:del w:id="221" w:author="李唐" w:date="2014-12-11T09:15:00Z"/>
              </w:rPr>
              <w:pPrChange w:id="222" w:author="李唐" w:date="2014-12-18T00:55:00Z">
                <w:pPr>
                  <w:widowControl/>
                  <w:numPr>
                    <w:numId w:val="95"/>
                  </w:numPr>
                  <w:tabs>
                    <w:tab w:val="num" w:pos="720"/>
                  </w:tabs>
                  <w:spacing w:line="360" w:lineRule="atLeast"/>
                  <w:ind w:left="360" w:hanging="360"/>
                </w:pPr>
              </w:pPrChange>
            </w:pPr>
            <w:del w:id="223" w:author="李唐" w:date="2014-12-11T09:15:00Z">
              <w:r w:rsidRPr="00B74284" w:rsidDel="0097047E">
                <w:delText>EIR7: get specific data from local storage.</w:delText>
              </w:r>
            </w:del>
          </w:p>
          <w:p w:rsidR="00B74284" w:rsidRPr="00B74284" w:rsidDel="0097047E" w:rsidRDefault="00B74284" w:rsidP="008238BF">
            <w:pPr>
              <w:rPr>
                <w:del w:id="224" w:author="李唐" w:date="2014-12-11T09:15:00Z"/>
              </w:rPr>
              <w:pPrChange w:id="225" w:author="李唐" w:date="2014-12-18T00:55:00Z">
                <w:pPr>
                  <w:widowControl/>
                  <w:numPr>
                    <w:numId w:val="96"/>
                  </w:numPr>
                  <w:tabs>
                    <w:tab w:val="num" w:pos="720"/>
                  </w:tabs>
                  <w:spacing w:line="360" w:lineRule="atLeast"/>
                  <w:ind w:left="360" w:hanging="360"/>
                </w:pPr>
              </w:pPrChange>
            </w:pPr>
            <w:del w:id="226" w:author="李唐" w:date="2014-12-11T09:15:00Z">
              <w:r w:rsidRPr="00B74284" w:rsidDel="0097047E">
                <w:delText>IIR1: Painter can send the final painting file to the preview.</w:delText>
              </w:r>
            </w:del>
          </w:p>
          <w:p w:rsidR="00B74284" w:rsidRPr="00B74284" w:rsidDel="0097047E" w:rsidRDefault="00B74284" w:rsidP="008238BF">
            <w:pPr>
              <w:rPr>
                <w:del w:id="227" w:author="李唐" w:date="2014-12-11T09:15:00Z"/>
              </w:rPr>
              <w:pPrChange w:id="228" w:author="李唐" w:date="2014-12-18T00:55:00Z">
                <w:pPr>
                  <w:widowControl/>
                  <w:numPr>
                    <w:numId w:val="97"/>
                  </w:numPr>
                  <w:tabs>
                    <w:tab w:val="num" w:pos="720"/>
                  </w:tabs>
                  <w:spacing w:line="360" w:lineRule="atLeast"/>
                  <w:ind w:left="360" w:hanging="360"/>
                </w:pPr>
              </w:pPrChange>
            </w:pPr>
            <w:del w:id="229" w:author="李唐" w:date="2014-12-11T09:15:00Z">
              <w:r w:rsidRPr="00B74284" w:rsidDel="0097047E">
                <w:delText>IIR3: The painting module transfer the painted image to the local data management module, in order to save it.</w:delText>
              </w:r>
            </w:del>
          </w:p>
          <w:p w:rsidR="00B74284" w:rsidRPr="00B74284" w:rsidDel="0097047E" w:rsidRDefault="00B74284" w:rsidP="008238BF">
            <w:pPr>
              <w:rPr>
                <w:del w:id="230" w:author="李唐" w:date="2014-12-11T09:15:00Z"/>
              </w:rPr>
              <w:pPrChange w:id="231" w:author="李唐" w:date="2014-12-18T00:55:00Z">
                <w:pPr>
                  <w:widowControl/>
                  <w:numPr>
                    <w:numId w:val="98"/>
                  </w:numPr>
                  <w:tabs>
                    <w:tab w:val="num" w:pos="720"/>
                  </w:tabs>
                  <w:spacing w:line="360" w:lineRule="atLeast"/>
                  <w:ind w:left="360" w:hanging="360"/>
                </w:pPr>
              </w:pPrChange>
            </w:pPr>
            <w:del w:id="232" w:author="李唐" w:date="2014-12-11T09:15:00Z">
              <w:r w:rsidRPr="00B74284" w:rsidDel="0097047E">
                <w:delText>IIR4: Seletor can get elements from local storage services.</w:delText>
              </w:r>
            </w:del>
          </w:p>
          <w:p w:rsidR="00B74284" w:rsidRPr="00B74284" w:rsidDel="0097047E" w:rsidRDefault="00B74284" w:rsidP="008238BF">
            <w:pPr>
              <w:rPr>
                <w:del w:id="233" w:author="李唐" w:date="2014-12-11T09:15:00Z"/>
              </w:rPr>
              <w:pPrChange w:id="234" w:author="李唐" w:date="2014-12-18T00:55:00Z">
                <w:pPr>
                  <w:widowControl/>
                  <w:numPr>
                    <w:numId w:val="99"/>
                  </w:numPr>
                  <w:tabs>
                    <w:tab w:val="num" w:pos="720"/>
                  </w:tabs>
                  <w:spacing w:line="360" w:lineRule="atLeast"/>
                  <w:ind w:left="360" w:hanging="360"/>
                </w:pPr>
              </w:pPrChange>
            </w:pPr>
            <w:del w:id="235" w:author="李唐" w:date="2014-12-11T09:15:00Z">
              <w:r w:rsidRPr="00B74284" w:rsidDel="0097047E">
                <w:delText>IIR6: Call appropriate login/logout function.</w:delText>
              </w:r>
            </w:del>
          </w:p>
          <w:p w:rsidR="00B74284" w:rsidRPr="00B74284" w:rsidDel="0097047E" w:rsidRDefault="00B74284" w:rsidP="008238BF">
            <w:pPr>
              <w:rPr>
                <w:del w:id="236" w:author="李唐" w:date="2014-12-11T09:15:00Z"/>
              </w:rPr>
              <w:pPrChange w:id="237" w:author="李唐" w:date="2014-12-18T00:55:00Z">
                <w:pPr>
                  <w:widowControl/>
                  <w:numPr>
                    <w:numId w:val="100"/>
                  </w:numPr>
                  <w:tabs>
                    <w:tab w:val="num" w:pos="720"/>
                  </w:tabs>
                  <w:spacing w:line="360" w:lineRule="atLeast"/>
                  <w:ind w:left="360" w:hanging="360"/>
                </w:pPr>
              </w:pPrChange>
            </w:pPr>
            <w:del w:id="238" w:author="李唐" w:date="2014-12-11T09:15:00Z">
              <w:r w:rsidRPr="00B74284" w:rsidDel="0097047E">
                <w:delText>IIR7: </w:delText>
              </w:r>
              <w:r w:rsidRPr="00B74284" w:rsidDel="0097047E">
                <w:rPr>
                  <w:b/>
                </w:rPr>
                <w:delText>Painter opens ItemSelector. </w:delText>
              </w:r>
              <w:r w:rsidRPr="00B74284" w:rsidDel="0097047E">
                <w:delText>Item selector returns picked element.</w:delText>
              </w:r>
            </w:del>
          </w:p>
          <w:p w:rsidR="00B74284" w:rsidRPr="00B74284" w:rsidDel="0097047E" w:rsidRDefault="00B74284" w:rsidP="008238BF">
            <w:pPr>
              <w:rPr>
                <w:del w:id="239" w:author="李唐" w:date="2014-12-11T09:15:00Z"/>
              </w:rPr>
              <w:pPrChange w:id="240" w:author="李唐" w:date="2014-12-18T00:55:00Z">
                <w:pPr>
                  <w:widowControl/>
                  <w:numPr>
                    <w:numId w:val="101"/>
                  </w:numPr>
                  <w:tabs>
                    <w:tab w:val="num" w:pos="720"/>
                  </w:tabs>
                  <w:spacing w:line="360" w:lineRule="atLeast"/>
                  <w:ind w:left="360" w:hanging="360"/>
                </w:pPr>
              </w:pPrChange>
            </w:pPr>
            <w:del w:id="241" w:author="李唐" w:date="2014-12-11T09:15:00Z">
              <w:r w:rsidRPr="00B74284" w:rsidDel="0097047E">
                <w:delText>IIR8: A query from Gallery to LocalDataManagement includes filter. LDM returns images back to Gallery.  </w:delText>
              </w:r>
            </w:del>
          </w:p>
          <w:p w:rsidR="00B74284" w:rsidRPr="00B74284" w:rsidDel="0097047E" w:rsidRDefault="00B74284" w:rsidP="008238BF">
            <w:pPr>
              <w:rPr>
                <w:del w:id="242" w:author="李唐" w:date="2014-12-11T09:15:00Z"/>
              </w:rPr>
              <w:pPrChange w:id="243" w:author="李唐" w:date="2014-12-18T00:55:00Z">
                <w:pPr>
                  <w:widowControl/>
                  <w:numPr>
                    <w:numId w:val="102"/>
                  </w:numPr>
                  <w:tabs>
                    <w:tab w:val="num" w:pos="720"/>
                  </w:tabs>
                  <w:spacing w:line="360" w:lineRule="atLeast"/>
                  <w:ind w:left="360" w:hanging="360"/>
                </w:pPr>
              </w:pPrChange>
            </w:pPr>
            <w:del w:id="244" w:author="李唐" w:date="2014-12-11T09:15:00Z">
              <w:r w:rsidRPr="00B74284" w:rsidDel="0097047E">
                <w:delText>IIR9: A query from Gallery to NetworkModule includes filter. NetworkModule returns images back to Gallery. Online gallery is only available with any Internet connection.</w:delText>
              </w:r>
            </w:del>
          </w:p>
          <w:p w:rsidR="00B74284" w:rsidRPr="00B74284" w:rsidDel="0097047E" w:rsidRDefault="00B74284" w:rsidP="008238BF">
            <w:pPr>
              <w:rPr>
                <w:del w:id="245" w:author="李唐" w:date="2014-12-11T09:15:00Z"/>
              </w:rPr>
              <w:pPrChange w:id="246" w:author="李唐" w:date="2014-12-18T00:55:00Z">
                <w:pPr>
                  <w:widowControl/>
                  <w:numPr>
                    <w:numId w:val="103"/>
                  </w:numPr>
                  <w:tabs>
                    <w:tab w:val="num" w:pos="720"/>
                  </w:tabs>
                  <w:spacing w:line="360" w:lineRule="atLeast"/>
                  <w:ind w:left="360" w:hanging="360"/>
                </w:pPr>
              </w:pPrChange>
            </w:pPr>
            <w:del w:id="247" w:author="李唐" w:date="2014-12-11T09:15:00Z">
              <w:r w:rsidRPr="00B74284" w:rsidDel="0097047E">
                <w:delText>IIR10: Network module get user information from login module.</w:delText>
              </w:r>
            </w:del>
          </w:p>
          <w:p w:rsidR="00B74284" w:rsidRPr="00B74284" w:rsidDel="0097047E" w:rsidRDefault="00B74284" w:rsidP="008238BF">
            <w:pPr>
              <w:rPr>
                <w:del w:id="248" w:author="李唐" w:date="2014-12-11T09:15:00Z"/>
              </w:rPr>
              <w:pPrChange w:id="249" w:author="李唐" w:date="2014-12-18T00:55:00Z">
                <w:pPr>
                  <w:widowControl/>
                  <w:numPr>
                    <w:numId w:val="104"/>
                  </w:numPr>
                  <w:tabs>
                    <w:tab w:val="num" w:pos="720"/>
                  </w:tabs>
                  <w:spacing w:line="360" w:lineRule="atLeast"/>
                  <w:ind w:left="360" w:hanging="360"/>
                </w:pPr>
              </w:pPrChange>
            </w:pPr>
            <w:del w:id="250" w:author="李唐" w:date="2014-12-11T09:15:00Z">
              <w:r w:rsidRPr="00B74284" w:rsidDel="0097047E">
                <w:delText>IIR11: An image to be upload should be provided and network module will then upload it to the server.</w:delText>
              </w:r>
            </w:del>
          </w:p>
          <w:p w:rsidR="00B74284" w:rsidRPr="00B74284" w:rsidDel="0097047E" w:rsidRDefault="00B74284" w:rsidP="008238BF">
            <w:pPr>
              <w:rPr>
                <w:del w:id="251" w:author="李唐" w:date="2014-12-11T09:15:00Z"/>
              </w:rPr>
              <w:pPrChange w:id="252" w:author="李唐" w:date="2014-12-18T00:55:00Z">
                <w:pPr>
                  <w:widowControl/>
                  <w:numPr>
                    <w:numId w:val="105"/>
                  </w:numPr>
                  <w:tabs>
                    <w:tab w:val="num" w:pos="720"/>
                  </w:tabs>
                  <w:spacing w:line="360" w:lineRule="atLeast"/>
                  <w:ind w:left="360" w:hanging="360"/>
                </w:pPr>
              </w:pPrChange>
            </w:pPr>
            <w:del w:id="253" w:author="李唐" w:date="2014-12-11T09:15:00Z">
              <w:r w:rsidRPr="00B74284" w:rsidDel="0097047E">
                <w:delText>IIR12: Merged image can be uploaded to the server.  </w:delText>
              </w:r>
            </w:del>
          </w:p>
          <w:p w:rsidR="00B74284" w:rsidRPr="00B74284" w:rsidDel="0097047E" w:rsidRDefault="00B74284" w:rsidP="008238BF">
            <w:pPr>
              <w:rPr>
                <w:del w:id="254" w:author="李唐" w:date="2014-12-11T09:15:00Z"/>
              </w:rPr>
              <w:pPrChange w:id="255" w:author="李唐" w:date="2014-12-18T00:55:00Z">
                <w:pPr>
                  <w:widowControl/>
                  <w:numPr>
                    <w:numId w:val="106"/>
                  </w:numPr>
                  <w:tabs>
                    <w:tab w:val="num" w:pos="720"/>
                  </w:tabs>
                  <w:spacing w:line="360" w:lineRule="atLeast"/>
                  <w:ind w:left="360" w:hanging="360"/>
                </w:pPr>
              </w:pPrChange>
            </w:pPr>
            <w:del w:id="256" w:author="李唐" w:date="2014-12-11T09:15:00Z">
              <w:r w:rsidRPr="00B74284" w:rsidDel="0097047E">
                <w:delText>FR1: The painter can add elements to the sketch. The painter can change the relative position and size of the elements. After finishing, the painter can produce a final image which is transformed from all the elements that the user want to paint. </w:delText>
              </w:r>
              <w:r w:rsidRPr="00B74284" w:rsidDel="0097047E">
                <w:rPr>
                  <w:b/>
                </w:rPr>
                <w:delText>When a "OpenItemSelector" button is clicked, the item selector will be opened.</w:delText>
              </w:r>
            </w:del>
          </w:p>
          <w:p w:rsidR="00B74284" w:rsidRPr="00B74284" w:rsidDel="0097047E" w:rsidRDefault="00B74284" w:rsidP="008238BF">
            <w:pPr>
              <w:rPr>
                <w:del w:id="257" w:author="李唐" w:date="2014-12-11T09:15:00Z"/>
              </w:rPr>
              <w:pPrChange w:id="258" w:author="李唐" w:date="2014-12-18T00:55:00Z">
                <w:pPr>
                  <w:widowControl/>
                  <w:numPr>
                    <w:numId w:val="107"/>
                  </w:numPr>
                  <w:tabs>
                    <w:tab w:val="num" w:pos="720"/>
                  </w:tabs>
                  <w:spacing w:line="360" w:lineRule="atLeast"/>
                  <w:ind w:left="360" w:hanging="360"/>
                </w:pPr>
              </w:pPrChange>
            </w:pPr>
            <w:del w:id="259" w:author="李唐" w:date="2014-12-11T09:15:00Z">
              <w:r w:rsidRPr="00B74284" w:rsidDel="0097047E">
                <w:delText>FR2: The item selector can show all elements available on local device. In item selector, user can choose which element he/she want to use.</w:delText>
              </w:r>
            </w:del>
          </w:p>
          <w:p w:rsidR="00B74284" w:rsidRPr="00B74284" w:rsidDel="0097047E" w:rsidRDefault="00B74284" w:rsidP="008238BF">
            <w:pPr>
              <w:rPr>
                <w:del w:id="260" w:author="李唐" w:date="2014-12-11T09:15:00Z"/>
              </w:rPr>
              <w:pPrChange w:id="261" w:author="李唐" w:date="2014-12-18T00:55:00Z">
                <w:pPr>
                  <w:widowControl/>
                  <w:numPr>
                    <w:numId w:val="108"/>
                  </w:numPr>
                  <w:tabs>
                    <w:tab w:val="num" w:pos="720"/>
                  </w:tabs>
                  <w:spacing w:line="360" w:lineRule="atLeast"/>
                  <w:ind w:left="360" w:hanging="360"/>
                </w:pPr>
              </w:pPrChange>
            </w:pPr>
            <w:del w:id="262" w:author="李唐" w:date="2014-12-11T09:15:00Z">
              <w:r w:rsidRPr="00B74284" w:rsidDel="0097047E">
                <w:delText>FR3: System settings :</w:delText>
              </w:r>
              <w:r w:rsidRPr="00B74284" w:rsidDel="0097047E">
                <w:rPr>
                  <w:b/>
                </w:rPr>
                <w:delText> </w:delText>
              </w:r>
              <w:r w:rsidRPr="00B74284" w:rsidDel="0097047E">
                <w:rPr>
                  <w:b/>
                  <w:strike/>
                </w:rPr>
                <w:delText>1.To setup the theme, background or background color. 2.Can set language, namely the switch in both Chinese and English.</w:delText>
              </w:r>
              <w:r w:rsidRPr="00B74284" w:rsidDel="0097047E">
                <w:rPr>
                  <w:b/>
                </w:rPr>
                <w:delText> Set default activity. Display about. Display tutorial.</w:delText>
              </w:r>
            </w:del>
          </w:p>
          <w:p w:rsidR="00B74284" w:rsidRPr="00B74284" w:rsidDel="0097047E" w:rsidRDefault="00B74284" w:rsidP="008238BF">
            <w:pPr>
              <w:rPr>
                <w:del w:id="263" w:author="李唐" w:date="2014-12-11T09:15:00Z"/>
              </w:rPr>
              <w:pPrChange w:id="264" w:author="李唐" w:date="2014-12-18T00:55:00Z">
                <w:pPr>
                  <w:widowControl/>
                  <w:numPr>
                    <w:numId w:val="109"/>
                  </w:numPr>
                  <w:tabs>
                    <w:tab w:val="num" w:pos="720"/>
                  </w:tabs>
                  <w:spacing w:line="360" w:lineRule="atLeast"/>
                  <w:ind w:left="360" w:hanging="360"/>
                </w:pPr>
              </w:pPrChange>
            </w:pPr>
            <w:del w:id="265" w:author="李唐" w:date="2014-12-11T09:15:00Z">
              <w:r w:rsidRPr="00B74284" w:rsidDel="0097047E">
                <w:delText>FR4: User settings: 1. Logging or logout.</w:delText>
              </w:r>
            </w:del>
          </w:p>
          <w:p w:rsidR="00B74284" w:rsidRPr="00B74284" w:rsidDel="0097047E" w:rsidRDefault="00B74284" w:rsidP="008238BF">
            <w:pPr>
              <w:rPr>
                <w:del w:id="266" w:author="李唐" w:date="2014-12-11T09:15:00Z"/>
              </w:rPr>
              <w:pPrChange w:id="267" w:author="李唐" w:date="2014-12-18T00:55:00Z">
                <w:pPr>
                  <w:widowControl/>
                  <w:numPr>
                    <w:numId w:val="110"/>
                  </w:numPr>
                  <w:tabs>
                    <w:tab w:val="num" w:pos="720"/>
                  </w:tabs>
                  <w:spacing w:line="360" w:lineRule="atLeast"/>
                  <w:ind w:left="360" w:hanging="360"/>
                </w:pPr>
              </w:pPrChange>
            </w:pPr>
            <w:del w:id="268" w:author="李唐" w:date="2014-12-11T09:15:00Z">
              <w:r w:rsidRPr="00B74284" w:rsidDel="0097047E">
                <w:delText>FR5: User can capture a drawn image.</w:delText>
              </w:r>
            </w:del>
          </w:p>
          <w:p w:rsidR="00B74284" w:rsidRPr="00B74284" w:rsidDel="0097047E" w:rsidRDefault="00B74284" w:rsidP="008238BF">
            <w:pPr>
              <w:rPr>
                <w:del w:id="269" w:author="李唐" w:date="2014-12-11T09:15:00Z"/>
              </w:rPr>
              <w:pPrChange w:id="270" w:author="李唐" w:date="2014-12-18T00:55:00Z">
                <w:pPr>
                  <w:widowControl/>
                  <w:numPr>
                    <w:numId w:val="111"/>
                  </w:numPr>
                  <w:tabs>
                    <w:tab w:val="num" w:pos="720"/>
                  </w:tabs>
                  <w:spacing w:line="360" w:lineRule="atLeast"/>
                  <w:ind w:left="360" w:hanging="360"/>
                </w:pPr>
              </w:pPrChange>
            </w:pPr>
            <w:del w:id="271" w:author="李唐" w:date="2014-12-11T09:15:00Z">
              <w:r w:rsidRPr="00B74284" w:rsidDel="0097047E">
                <w:delText>FR6: After user has captured an image, he/she can choose to retake another image or upload current captured image. </w:delText>
              </w:r>
              <w:r w:rsidRPr="00B74284" w:rsidDel="0097047E">
                <w:rPr>
                  <w:b/>
                </w:rPr>
                <w:delText>After decided to upload, user should choose following info: Image Name, Category, Comment.</w:delText>
              </w:r>
            </w:del>
          </w:p>
          <w:p w:rsidR="00B74284" w:rsidRPr="00B74284" w:rsidDel="0097047E" w:rsidRDefault="00B74284" w:rsidP="008238BF">
            <w:pPr>
              <w:rPr>
                <w:del w:id="272" w:author="李唐" w:date="2014-12-11T09:15:00Z"/>
              </w:rPr>
              <w:pPrChange w:id="273" w:author="李唐" w:date="2014-12-18T00:55:00Z">
                <w:pPr>
                  <w:widowControl/>
                  <w:numPr>
                    <w:numId w:val="112"/>
                  </w:numPr>
                  <w:tabs>
                    <w:tab w:val="num" w:pos="720"/>
                  </w:tabs>
                  <w:spacing w:line="360" w:lineRule="atLeast"/>
                  <w:ind w:left="360" w:hanging="360"/>
                </w:pPr>
              </w:pPrChange>
            </w:pPr>
            <w:del w:id="274" w:author="李唐" w:date="2014-12-11T09:15:00Z">
              <w:r w:rsidRPr="00B74284" w:rsidDel="0097047E">
                <w:delText>FR7: The camera preview is on the screen. If the paint region is detected on the preview, the image to draw is shown on the screen at the right position and orientation. If the user rotates or moves the device, the image should move consistently. The image can be zoomed in/out, rotated by the user on the screen. </w:delText>
              </w:r>
            </w:del>
          </w:p>
          <w:p w:rsidR="00B74284" w:rsidRPr="00B74284" w:rsidDel="0097047E" w:rsidRDefault="00B74284" w:rsidP="008238BF">
            <w:pPr>
              <w:rPr>
                <w:del w:id="275" w:author="李唐" w:date="2014-12-11T09:15:00Z"/>
              </w:rPr>
              <w:pPrChange w:id="276" w:author="李唐" w:date="2014-12-18T00:55:00Z">
                <w:pPr>
                  <w:widowControl/>
                  <w:numPr>
                    <w:numId w:val="113"/>
                  </w:numPr>
                  <w:tabs>
                    <w:tab w:val="num" w:pos="720"/>
                  </w:tabs>
                  <w:spacing w:line="360" w:lineRule="atLeast"/>
                  <w:ind w:left="360" w:hanging="360"/>
                </w:pPr>
              </w:pPrChange>
            </w:pPr>
            <w:del w:id="277" w:author="李唐" w:date="2014-12-11T09:15:00Z">
              <w:r w:rsidRPr="00B74284" w:rsidDel="0097047E">
                <w:delText>FR8: Open the local photo albums, showing the local photo album for users to browse and select the picture  </w:delText>
              </w:r>
            </w:del>
          </w:p>
          <w:p w:rsidR="00B74284" w:rsidRPr="00B74284" w:rsidDel="0097047E" w:rsidRDefault="00B74284" w:rsidP="008238BF">
            <w:pPr>
              <w:rPr>
                <w:del w:id="278" w:author="李唐" w:date="2014-12-11T09:15:00Z"/>
              </w:rPr>
              <w:pPrChange w:id="279" w:author="李唐" w:date="2014-12-18T00:55:00Z">
                <w:pPr>
                  <w:widowControl/>
                  <w:numPr>
                    <w:numId w:val="114"/>
                  </w:numPr>
                  <w:tabs>
                    <w:tab w:val="num" w:pos="720"/>
                  </w:tabs>
                  <w:spacing w:line="360" w:lineRule="atLeast"/>
                  <w:ind w:left="360" w:hanging="360"/>
                </w:pPr>
              </w:pPrChange>
            </w:pPr>
            <w:del w:id="280" w:author="李唐" w:date="2014-12-11T09:15:00Z">
              <w:r w:rsidRPr="00B74284" w:rsidDel="0097047E">
                <w:delText>FR9: In the case of a network connection, to download and display the cloud pictures online, for users to browse and choose</w:delText>
              </w:r>
            </w:del>
          </w:p>
          <w:p w:rsidR="00B74284" w:rsidRPr="00B74284" w:rsidDel="0097047E" w:rsidRDefault="00B74284" w:rsidP="008238BF">
            <w:pPr>
              <w:rPr>
                <w:del w:id="281" w:author="李唐" w:date="2014-12-11T09:15:00Z"/>
              </w:rPr>
              <w:pPrChange w:id="282" w:author="李唐" w:date="2014-12-18T00:55:00Z">
                <w:pPr>
                  <w:widowControl/>
                  <w:numPr>
                    <w:numId w:val="115"/>
                  </w:numPr>
                  <w:tabs>
                    <w:tab w:val="num" w:pos="720"/>
                  </w:tabs>
                  <w:spacing w:line="360" w:lineRule="atLeast"/>
                  <w:ind w:left="360" w:hanging="360"/>
                </w:pPr>
              </w:pPrChange>
            </w:pPr>
            <w:del w:id="283" w:author="李唐" w:date="2014-12-11T09:15:00Z">
              <w:r w:rsidRPr="00B74284" w:rsidDel="0097047E">
                <w:delText>FR10: If not logged in, ask user to log in through Facebook. If logged in, return user info. Login module is implemented with facebook SDK and Parse library.</w:delText>
              </w:r>
            </w:del>
          </w:p>
          <w:p w:rsidR="00B74284" w:rsidRPr="00B74284" w:rsidDel="0097047E" w:rsidRDefault="00B74284" w:rsidP="008238BF">
            <w:pPr>
              <w:rPr>
                <w:del w:id="284" w:author="李唐" w:date="2014-12-11T09:15:00Z"/>
              </w:rPr>
              <w:pPrChange w:id="285" w:author="李唐" w:date="2014-12-18T00:55:00Z">
                <w:pPr>
                  <w:widowControl/>
                  <w:numPr>
                    <w:numId w:val="116"/>
                  </w:numPr>
                  <w:tabs>
                    <w:tab w:val="num" w:pos="720"/>
                  </w:tabs>
                  <w:spacing w:line="360" w:lineRule="atLeast"/>
                  <w:ind w:left="360" w:hanging="360"/>
                </w:pPr>
              </w:pPrChange>
            </w:pPr>
            <w:del w:id="286" w:author="李唐" w:date="2014-12-11T09:15:00Z">
              <w:r w:rsidRPr="00B74284" w:rsidDel="0097047E">
                <w:delText>FR11: This function calculates the current relative orientation between the device and the paper.</w:delText>
              </w:r>
            </w:del>
          </w:p>
          <w:p w:rsidR="00B74284" w:rsidRPr="00B74284" w:rsidDel="0097047E" w:rsidRDefault="00B74284" w:rsidP="008238BF">
            <w:pPr>
              <w:rPr>
                <w:del w:id="287" w:author="李唐" w:date="2014-12-11T09:15:00Z"/>
              </w:rPr>
              <w:pPrChange w:id="288" w:author="李唐" w:date="2014-12-18T00:55:00Z">
                <w:pPr>
                  <w:widowControl/>
                  <w:numPr>
                    <w:numId w:val="117"/>
                  </w:numPr>
                  <w:tabs>
                    <w:tab w:val="num" w:pos="720"/>
                  </w:tabs>
                  <w:spacing w:line="360" w:lineRule="atLeast"/>
                  <w:ind w:left="360" w:hanging="360"/>
                </w:pPr>
              </w:pPrChange>
            </w:pPr>
            <w:del w:id="289" w:author="李唐" w:date="2014-12-11T09:15:00Z">
              <w:r w:rsidRPr="00B74284" w:rsidDel="0097047E">
                <w:delText>FR12: This function fetches data from the local storage, according to some input constraints.</w:delText>
              </w:r>
            </w:del>
          </w:p>
          <w:p w:rsidR="00B74284" w:rsidRPr="00B74284" w:rsidDel="0097047E" w:rsidRDefault="00B74284" w:rsidP="008238BF">
            <w:pPr>
              <w:rPr>
                <w:del w:id="290" w:author="李唐" w:date="2014-12-11T09:15:00Z"/>
              </w:rPr>
              <w:pPrChange w:id="291" w:author="李唐" w:date="2014-12-18T00:55:00Z">
                <w:pPr>
                  <w:widowControl/>
                  <w:numPr>
                    <w:numId w:val="118"/>
                  </w:numPr>
                  <w:tabs>
                    <w:tab w:val="num" w:pos="720"/>
                  </w:tabs>
                  <w:spacing w:line="360" w:lineRule="atLeast"/>
                  <w:ind w:left="360" w:hanging="360"/>
                </w:pPr>
              </w:pPrChange>
            </w:pPr>
            <w:del w:id="292" w:author="李唐" w:date="2014-12-11T09:15:00Z">
              <w:r w:rsidRPr="00B74284" w:rsidDel="0097047E">
                <w:delText>FR13: This function stores input data into the local storage.</w:delText>
              </w:r>
            </w:del>
          </w:p>
          <w:p w:rsidR="00B74284" w:rsidRPr="00B74284" w:rsidDel="0097047E" w:rsidRDefault="00B74284" w:rsidP="008238BF">
            <w:pPr>
              <w:rPr>
                <w:del w:id="293" w:author="李唐" w:date="2014-12-11T09:15:00Z"/>
              </w:rPr>
              <w:pPrChange w:id="294" w:author="李唐" w:date="2014-12-18T00:55:00Z">
                <w:pPr>
                  <w:widowControl/>
                  <w:numPr>
                    <w:numId w:val="119"/>
                  </w:numPr>
                  <w:tabs>
                    <w:tab w:val="num" w:pos="720"/>
                  </w:tabs>
                  <w:spacing w:line="360" w:lineRule="atLeast"/>
                  <w:ind w:left="360" w:hanging="360"/>
                </w:pPr>
              </w:pPrChange>
            </w:pPr>
            <w:del w:id="295" w:author="李唐" w:date="2014-12-11T09:15:00Z">
              <w:r w:rsidRPr="00B74284" w:rsidDel="0097047E">
                <w:delText>FR14: When called, make query to the server and get images. Additional filter may be specified, such as category.</w:delText>
              </w:r>
            </w:del>
          </w:p>
          <w:p w:rsidR="00B74284" w:rsidRPr="00B74284" w:rsidDel="0097047E" w:rsidRDefault="00B74284" w:rsidP="008238BF">
            <w:pPr>
              <w:rPr>
                <w:del w:id="296" w:author="李唐" w:date="2014-12-11T09:15:00Z"/>
              </w:rPr>
              <w:pPrChange w:id="297" w:author="李唐" w:date="2014-12-18T00:55:00Z">
                <w:pPr>
                  <w:widowControl/>
                  <w:numPr>
                    <w:numId w:val="120"/>
                  </w:numPr>
                  <w:tabs>
                    <w:tab w:val="num" w:pos="720"/>
                  </w:tabs>
                  <w:spacing w:line="360" w:lineRule="atLeast"/>
                  <w:ind w:left="360" w:hanging="360"/>
                </w:pPr>
              </w:pPrChange>
            </w:pPr>
            <w:del w:id="298" w:author="李唐" w:date="2014-12-11T09:15:00Z">
              <w:r w:rsidRPr="00B74284" w:rsidDel="0097047E">
                <w:delText>FR15: Given an image to be upload, create thumbnail for the image and upload both original image and thumbnail, with some information about the image( user, category,...etc) to the server. If the user hasn't logged in, he/she will be asked to log in first.</w:delText>
              </w:r>
            </w:del>
          </w:p>
          <w:p w:rsidR="00B74284" w:rsidRPr="00B74284" w:rsidDel="0097047E" w:rsidRDefault="00B74284" w:rsidP="008238BF">
            <w:pPr>
              <w:rPr>
                <w:del w:id="299" w:author="李唐" w:date="2014-12-11T09:15:00Z"/>
              </w:rPr>
              <w:pPrChange w:id="300" w:author="李唐" w:date="2014-12-18T00:55:00Z">
                <w:pPr>
                  <w:widowControl/>
                  <w:spacing w:line="360" w:lineRule="atLeast"/>
                </w:pPr>
              </w:pPrChange>
            </w:pPr>
          </w:p>
          <w:p w:rsidR="00B74284" w:rsidRPr="00B74284" w:rsidDel="0097047E" w:rsidRDefault="00B74284" w:rsidP="008238BF">
            <w:pPr>
              <w:rPr>
                <w:del w:id="301" w:author="李唐" w:date="2014-12-11T09:15:00Z"/>
              </w:rPr>
              <w:pPrChange w:id="302" w:author="李唐" w:date="2014-12-18T00:55:00Z">
                <w:pPr>
                  <w:widowControl/>
                  <w:spacing w:line="360" w:lineRule="atLeast"/>
                </w:pPr>
              </w:pPrChange>
            </w:pPr>
            <w:del w:id="303" w:author="李唐" w:date="2014-12-11T09:15:00Z">
              <w:r w:rsidRPr="00B74284" w:rsidDel="0097047E">
                <w:rPr>
                  <w:b/>
                  <w:sz w:val="30"/>
                  <w:szCs w:val="30"/>
                </w:rPr>
                <w:delText>Non-Functional Requirements:</w:delText>
              </w:r>
            </w:del>
          </w:p>
          <w:p w:rsidR="00B74284" w:rsidRPr="00B74284" w:rsidDel="0097047E" w:rsidRDefault="00B74284" w:rsidP="008238BF">
            <w:pPr>
              <w:rPr>
                <w:del w:id="304" w:author="李唐" w:date="2014-12-11T09:15:00Z"/>
              </w:rPr>
              <w:pPrChange w:id="305" w:author="李唐" w:date="2014-12-18T00:55:00Z">
                <w:pPr>
                  <w:widowControl/>
                  <w:numPr>
                    <w:numId w:val="121"/>
                  </w:numPr>
                  <w:tabs>
                    <w:tab w:val="num" w:pos="720"/>
                  </w:tabs>
                  <w:spacing w:line="360" w:lineRule="atLeast"/>
                  <w:ind w:left="360" w:hanging="360"/>
                </w:pPr>
              </w:pPrChange>
            </w:pPr>
            <w:del w:id="306" w:author="李唐" w:date="2014-12-11T09:15:00Z">
              <w:r w:rsidRPr="00B74284" w:rsidDel="0097047E">
                <w:rPr>
                  <w:b/>
                </w:rPr>
                <w:delText>NFR1: A item selector button. When clicked, open a gallery view to select a element. (wanted effect: a grid-like view, when item clicked first, pop it to preview view. Click preview to select item)</w:delText>
              </w:r>
            </w:del>
          </w:p>
          <w:p w:rsidR="00B74284" w:rsidRPr="00B74284" w:rsidDel="0097047E" w:rsidRDefault="00B74284" w:rsidP="008238BF">
            <w:pPr>
              <w:rPr>
                <w:del w:id="307" w:author="李唐" w:date="2014-12-11T09:15:00Z"/>
              </w:rPr>
              <w:pPrChange w:id="308" w:author="李唐" w:date="2014-12-18T00:55:00Z">
                <w:pPr>
                  <w:widowControl/>
                  <w:numPr>
                    <w:numId w:val="122"/>
                  </w:numPr>
                  <w:tabs>
                    <w:tab w:val="num" w:pos="720"/>
                  </w:tabs>
                  <w:spacing w:line="360" w:lineRule="atLeast"/>
                  <w:ind w:left="360" w:hanging="360"/>
                </w:pPr>
              </w:pPrChange>
            </w:pPr>
            <w:del w:id="309" w:author="李唐" w:date="2014-12-11T09:15:00Z">
              <w:r w:rsidRPr="00B74284" w:rsidDel="0097047E">
                <w:rPr>
                  <w:b/>
                </w:rPr>
                <w:delText>NFR2:  Gallery: can switch between online/local/both. Left side is thumbnails, right side is info. Info contains: name, author, comment, date, category, rating.</w:delText>
              </w:r>
            </w:del>
          </w:p>
          <w:p w:rsidR="00B74284" w:rsidRPr="0089136B" w:rsidDel="0097047E" w:rsidRDefault="00B74284" w:rsidP="008238BF">
            <w:pPr>
              <w:rPr>
                <w:del w:id="310" w:author="李唐" w:date="2014-12-11T09:15:00Z"/>
              </w:rPr>
              <w:pPrChange w:id="311" w:author="李唐" w:date="2014-12-18T00:55:00Z">
                <w:pPr>
                  <w:widowControl/>
                  <w:spacing w:line="360" w:lineRule="atLeast"/>
                  <w:ind w:left="397"/>
                </w:pPr>
              </w:pPrChange>
            </w:pPr>
          </w:p>
          <w:p w:rsidR="00802A0B" w:rsidDel="00B251E9" w:rsidRDefault="00802A0B" w:rsidP="008238BF">
            <w:pPr>
              <w:rPr>
                <w:del w:id="312" w:author="李唐" w:date="2014-12-11T09:24:00Z"/>
                <w:rFonts w:asciiTheme="minorEastAsia" w:hAnsiTheme="minorEastAsia"/>
                <w:b/>
              </w:rPr>
              <w:pPrChange w:id="313" w:author="李唐" w:date="2014-12-18T00:55:00Z">
                <w:pPr>
                  <w:widowControl/>
                  <w:spacing w:line="432" w:lineRule="atLeast"/>
                </w:pPr>
              </w:pPrChange>
            </w:pPr>
          </w:p>
          <w:p w:rsidR="00943F5C" w:rsidRPr="00F349C7" w:rsidDel="00B251E9" w:rsidRDefault="00B74284" w:rsidP="008238BF">
            <w:pPr>
              <w:rPr>
                <w:del w:id="314" w:author="李唐" w:date="2014-12-11T09:25:00Z"/>
                <w:rFonts w:asciiTheme="minorEastAsia" w:hAnsiTheme="minorEastAsia"/>
                <w:b/>
                <w:rPrChange w:id="315" w:author="李唐" w:date="2014-11-30T21:36:00Z">
                  <w:rPr>
                    <w:del w:id="316" w:author="李唐" w:date="2014-12-11T09:25:00Z"/>
                  </w:rPr>
                </w:rPrChange>
              </w:rPr>
              <w:pPrChange w:id="317" w:author="李唐" w:date="2014-12-18T00:55:00Z">
                <w:pPr>
                  <w:pStyle w:val="a3"/>
                  <w:widowControl/>
                  <w:numPr>
                    <w:ilvl w:val="1"/>
                    <w:numId w:val="87"/>
                  </w:numPr>
                  <w:tabs>
                    <w:tab w:val="num" w:pos="1440"/>
                  </w:tabs>
                  <w:spacing w:line="432" w:lineRule="atLeast"/>
                  <w:ind w:leftChars="0" w:left="794" w:hanging="397"/>
                </w:pPr>
              </w:pPrChange>
            </w:pPr>
            <w:del w:id="318" w:author="李唐" w:date="2014-12-11T09:25:00Z">
              <w:r w:rsidRPr="00B251E9" w:rsidDel="00B251E9">
                <w:rPr>
                  <w:rFonts w:asciiTheme="minorEastAsia" w:hAnsiTheme="minorEastAsia"/>
                  <w:b/>
                  <w:rPrChange w:id="319" w:author="李唐" w:date="2014-12-11T09:25:00Z">
                    <w:rPr/>
                  </w:rPrChange>
                </w:rPr>
                <w:delText>System Architecture</w:delText>
              </w:r>
            </w:del>
          </w:p>
          <w:p w:rsidR="00F349C7" w:rsidRPr="00F349C7" w:rsidDel="0097047E" w:rsidRDefault="00B74284" w:rsidP="008238BF">
            <w:pPr>
              <w:rPr>
                <w:del w:id="320" w:author="李唐" w:date="2014-12-11T09:15:00Z"/>
                <w:rFonts w:asciiTheme="minorEastAsia" w:hAnsiTheme="minorEastAsia"/>
                <w:b/>
                <w:rPrChange w:id="321" w:author="李唐" w:date="2014-11-30T21:37:00Z">
                  <w:rPr>
                    <w:del w:id="322" w:author="李唐" w:date="2014-12-11T09:15:00Z"/>
                  </w:rPr>
                </w:rPrChange>
              </w:rPr>
              <w:pPrChange w:id="323" w:author="李唐" w:date="2014-12-18T00:55:00Z">
                <w:pPr>
                  <w:pStyle w:val="a3"/>
                  <w:widowControl/>
                  <w:numPr>
                    <w:ilvl w:val="1"/>
                    <w:numId w:val="87"/>
                  </w:numPr>
                  <w:tabs>
                    <w:tab w:val="num" w:pos="1440"/>
                  </w:tabs>
                  <w:spacing w:line="432" w:lineRule="atLeast"/>
                  <w:ind w:leftChars="0" w:left="794" w:hanging="397"/>
                </w:pPr>
              </w:pPrChange>
            </w:pPr>
            <w:del w:id="324" w:author="李唐" w:date="2014-12-11T09:25:00Z">
              <w:r w:rsidDel="00B251E9">
                <w:rPr>
                  <w:rFonts w:asciiTheme="minorEastAsia" w:hAnsiTheme="minorEastAsia"/>
                  <w:b/>
                </w:rPr>
                <w:delText>Class Diagram</w:delText>
              </w:r>
            </w:del>
          </w:p>
          <w:p w:rsidR="00B74284" w:rsidDel="0097047E" w:rsidRDefault="00B74284" w:rsidP="008238BF">
            <w:pPr>
              <w:rPr>
                <w:del w:id="325" w:author="李唐" w:date="2014-12-11T09:15:00Z"/>
                <w:rFonts w:asciiTheme="minorEastAsia" w:hAnsiTheme="minorEastAsia"/>
                <w:b/>
              </w:rPr>
              <w:pPrChange w:id="326" w:author="李唐" w:date="2014-12-18T00:55:00Z">
                <w:pPr>
                  <w:pStyle w:val="a3"/>
                  <w:widowControl/>
                  <w:numPr>
                    <w:numId w:val="87"/>
                  </w:numPr>
                  <w:tabs>
                    <w:tab w:val="num" w:pos="720"/>
                  </w:tabs>
                  <w:spacing w:line="432" w:lineRule="atLeast"/>
                  <w:ind w:leftChars="0" w:left="397" w:hanging="340"/>
                </w:pPr>
              </w:pPrChange>
            </w:pPr>
            <w:del w:id="327" w:author="李唐" w:date="2014-12-11T09:15:00Z">
              <w:r w:rsidDel="0097047E">
                <w:rPr>
                  <w:rFonts w:asciiTheme="minorEastAsia" w:hAnsiTheme="minorEastAsia" w:hint="eastAsia"/>
                  <w:b/>
                </w:rPr>
                <w:delText>Meeting Minutes的表格樣式，文字複製過來會自動變粗體！</w:delText>
              </w:r>
            </w:del>
          </w:p>
          <w:p w:rsidR="00B74284" w:rsidRPr="00B74284" w:rsidDel="0097047E" w:rsidRDefault="00F349C7" w:rsidP="008238BF">
            <w:pPr>
              <w:rPr>
                <w:del w:id="328" w:author="李唐" w:date="2014-12-11T09:15:00Z"/>
                <w:rFonts w:asciiTheme="minorEastAsia" w:hAnsiTheme="minorEastAsia"/>
                <w:b/>
              </w:rPr>
              <w:pPrChange w:id="329" w:author="李唐" w:date="2014-12-18T00:55:00Z">
                <w:pPr>
                  <w:pStyle w:val="a3"/>
                  <w:widowControl/>
                  <w:numPr>
                    <w:numId w:val="87"/>
                  </w:numPr>
                  <w:tabs>
                    <w:tab w:val="num" w:pos="720"/>
                  </w:tabs>
                  <w:spacing w:line="432" w:lineRule="atLeast"/>
                  <w:ind w:leftChars="0" w:left="397" w:hanging="340"/>
                </w:pPr>
              </w:pPrChange>
            </w:pPr>
            <w:del w:id="330" w:author="李唐" w:date="2014-12-11T09:15:00Z">
              <w:r w:rsidDel="0097047E">
                <w:fldChar w:fldCharType="begin"/>
              </w:r>
              <w:r w:rsidDel="0097047E">
                <w:fldChar w:fldCharType="end"/>
              </w:r>
            </w:del>
          </w:p>
          <w:p w:rsidR="00802A0B" w:rsidRPr="00802A0B" w:rsidDel="0097047E" w:rsidRDefault="00802A0B" w:rsidP="008238BF">
            <w:pPr>
              <w:rPr>
                <w:del w:id="331" w:author="李唐" w:date="2014-12-11T09:15:00Z"/>
                <w:rFonts w:asciiTheme="minorEastAsia" w:hAnsiTheme="minorEastAsia"/>
                <w:b/>
              </w:rPr>
              <w:pPrChange w:id="332" w:author="李唐" w:date="2014-12-18T00:55:00Z">
                <w:pPr>
                  <w:widowControl/>
                  <w:spacing w:line="432" w:lineRule="atLeast"/>
                </w:pPr>
              </w:pPrChange>
            </w:pPr>
          </w:p>
          <w:p w:rsidR="00802A0B" w:rsidRPr="00802A0B" w:rsidRDefault="00802A0B" w:rsidP="008238BF">
            <w:pPr>
              <w:rPr>
                <w:rFonts w:asciiTheme="minorEastAsia" w:hAnsiTheme="minorEastAsia"/>
                <w:b/>
              </w:rPr>
              <w:pPrChange w:id="333" w:author="李唐" w:date="2014-12-18T00:55:00Z">
                <w:pPr>
                  <w:widowControl/>
                  <w:spacing w:line="432" w:lineRule="atLeast"/>
                </w:pPr>
              </w:pPrChange>
            </w:pPr>
          </w:p>
        </w:tc>
      </w:tr>
      <w:tr w:rsidR="00416425" w:rsidRPr="00C73BB2" w:rsidTr="0089136B">
        <w:trPr>
          <w:trHeight w:val="533"/>
        </w:trPr>
        <w:tc>
          <w:tcPr>
            <w:cnfStyle w:val="001000000000" w:firstRow="0" w:lastRow="0" w:firstColumn="1" w:lastColumn="0" w:oddVBand="0" w:evenVBand="0" w:oddHBand="0" w:evenHBand="0" w:firstRowFirstColumn="0" w:firstRowLastColumn="0" w:lastRowFirstColumn="0" w:lastRowLastColumn="0"/>
            <w:tcW w:w="11017" w:type="dxa"/>
            <w:gridSpan w:val="11"/>
          </w:tcPr>
          <w:p w:rsidR="00416425" w:rsidRPr="00C73BB2" w:rsidRDefault="00B251E9" w:rsidP="00D94A24">
            <w:pPr>
              <w:jc w:val="center"/>
              <w:rPr>
                <w:rFonts w:ascii="Calibri" w:hAnsi="Calibri" w:cs="Calibri"/>
                <w:sz w:val="28"/>
                <w:szCs w:val="28"/>
              </w:rPr>
            </w:pPr>
            <w:ins w:id="334" w:author="李唐" w:date="2014-12-11T09:28:00Z">
              <w:r>
                <w:rPr>
                  <w:rFonts w:ascii="Calibri" w:hAnsi="Calibri" w:cs="Calibri" w:hint="eastAsia"/>
                  <w:sz w:val="28"/>
                  <w:szCs w:val="28"/>
                </w:rPr>
                <w:lastRenderedPageBreak/>
                <w:t>A</w:t>
              </w:r>
              <w:r>
                <w:rPr>
                  <w:rFonts w:ascii="Calibri" w:hAnsi="Calibri" w:cs="Calibri"/>
                  <w:sz w:val="28"/>
                  <w:szCs w:val="28"/>
                </w:rPr>
                <w:t>ction Items</w:t>
              </w:r>
            </w:ins>
          </w:p>
        </w:tc>
      </w:tr>
      <w:tr w:rsidR="00416425"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jc w:val="center"/>
              <w:rPr>
                <w:rFonts w:ascii="Calibri" w:hAnsi="Calibri" w:cs="Calibri"/>
                <w:b/>
                <w:bCs w:val="0"/>
              </w:rPr>
            </w:pPr>
            <w:r w:rsidRPr="00C73BB2">
              <w:rPr>
                <w:rFonts w:ascii="Calibri" w:hAnsi="Calibri" w:cs="Calibri"/>
                <w:bCs w:val="0"/>
              </w:rPr>
              <w:t>編號</w:t>
            </w:r>
          </w:p>
        </w:tc>
        <w:tc>
          <w:tcPr>
            <w:tcW w:w="3686" w:type="dxa"/>
            <w:gridSpan w:val="3"/>
          </w:tcPr>
          <w:p w:rsidR="00416425" w:rsidRPr="00C73BB2"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rPr>
            </w:pPr>
            <w:r w:rsidRPr="00C73BB2">
              <w:rPr>
                <w:rFonts w:ascii="Calibri" w:hAnsi="Calibri" w:cs="Calibri"/>
              </w:rPr>
              <w:t>處理動作</w:t>
            </w:r>
          </w:p>
        </w:tc>
        <w:tc>
          <w:tcPr>
            <w:tcW w:w="2008" w:type="dxa"/>
            <w:gridSpan w:val="2"/>
          </w:tcPr>
          <w:p w:rsidR="00416425" w:rsidRPr="00C73BB2"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73BB2">
              <w:rPr>
                <w:rFonts w:ascii="Calibri" w:hAnsi="Calibri" w:cs="Calibri"/>
              </w:rPr>
              <w:t>負責人員</w:t>
            </w:r>
          </w:p>
        </w:tc>
        <w:tc>
          <w:tcPr>
            <w:tcW w:w="850" w:type="dxa"/>
            <w:gridSpan w:val="2"/>
          </w:tcPr>
          <w:p w:rsidR="00416425" w:rsidRPr="00C73BB2"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73BB2">
              <w:rPr>
                <w:rFonts w:ascii="Calibri" w:hAnsi="Calibri" w:cs="Calibri"/>
              </w:rPr>
              <w:t>處理期限</w:t>
            </w:r>
          </w:p>
        </w:tc>
        <w:tc>
          <w:tcPr>
            <w:tcW w:w="1347" w:type="dxa"/>
          </w:tcPr>
          <w:p w:rsidR="00416425" w:rsidRPr="00C73BB2"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73BB2">
              <w:rPr>
                <w:rFonts w:ascii="Calibri" w:hAnsi="Calibri" w:cs="Calibri"/>
              </w:rPr>
              <w:t>狀態</w:t>
            </w:r>
          </w:p>
        </w:tc>
        <w:tc>
          <w:tcPr>
            <w:tcW w:w="2309" w:type="dxa"/>
            <w:gridSpan w:val="2"/>
          </w:tcPr>
          <w:p w:rsidR="00416425" w:rsidRPr="00C73BB2"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73BB2">
              <w:rPr>
                <w:rFonts w:ascii="Calibri" w:hAnsi="Calibri" w:cs="Calibri"/>
              </w:rPr>
              <w:t>備註</w:t>
            </w:r>
          </w:p>
        </w:tc>
      </w:tr>
      <w:tr w:rsidR="00416425" w:rsidRPr="00C73BB2" w:rsidTr="007E0A68">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Pr="00C73BB2"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做出</w:t>
            </w:r>
            <w:r>
              <w:rPr>
                <w:rFonts w:ascii="Calibri" w:hAnsi="Calibri" w:cs="Calibri" w:hint="eastAsia"/>
              </w:rPr>
              <w:t>AppleWatch</w:t>
            </w:r>
            <w:r>
              <w:rPr>
                <w:rFonts w:ascii="Calibri" w:hAnsi="Calibri" w:cs="Calibri" w:hint="eastAsia"/>
              </w:rPr>
              <w:t>投影片</w:t>
            </w:r>
          </w:p>
        </w:tc>
        <w:tc>
          <w:tcPr>
            <w:tcW w:w="2008" w:type="dxa"/>
            <w:gridSpan w:val="2"/>
            <w:vAlign w:val="center"/>
          </w:tcPr>
          <w:p w:rsidR="00416425" w:rsidRPr="00C73BB2" w:rsidRDefault="00416425" w:rsidP="007E0A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劉秋志</w:t>
            </w:r>
          </w:p>
        </w:tc>
        <w:tc>
          <w:tcPr>
            <w:tcW w:w="850" w:type="dxa"/>
            <w:gridSpan w:val="2"/>
          </w:tcPr>
          <w:p w:rsidR="00416425" w:rsidRPr="00C73BB2" w:rsidRDefault="00416425"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9/29</w:t>
            </w:r>
          </w:p>
        </w:tc>
        <w:tc>
          <w:tcPr>
            <w:tcW w:w="1347" w:type="dxa"/>
          </w:tcPr>
          <w:p w:rsidR="00416425" w:rsidRPr="00351886" w:rsidRDefault="00416425"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6600"/>
              </w:rPr>
            </w:pPr>
            <w:r w:rsidRPr="00781962">
              <w:rPr>
                <w:rFonts w:ascii="Calibri" w:hAnsi="Calibri" w:cs="Calibri" w:hint="eastAsia"/>
                <w:b/>
                <w:color w:val="FF0000"/>
              </w:rPr>
              <w:t>Closed</w:t>
            </w:r>
          </w:p>
        </w:tc>
        <w:tc>
          <w:tcPr>
            <w:tcW w:w="2309" w:type="dxa"/>
            <w:gridSpan w:val="2"/>
          </w:tcPr>
          <w:p w:rsidR="00416425" w:rsidRPr="00C73BB2"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416425" w:rsidRPr="00C73BB2" w:rsidTr="007E0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做出</w:t>
            </w:r>
            <w:r>
              <w:rPr>
                <w:rFonts w:ascii="Calibri" w:hAnsi="Calibri" w:cs="Calibri" w:hint="eastAsia"/>
              </w:rPr>
              <w:t>P</w:t>
            </w:r>
            <w:r>
              <w:rPr>
                <w:rFonts w:ascii="Calibri" w:hAnsi="Calibri" w:cs="Calibri"/>
              </w:rPr>
              <w:t>roject</w:t>
            </w:r>
            <w:r>
              <w:rPr>
                <w:rFonts w:ascii="Calibri" w:hAnsi="Calibri" w:cs="Calibri" w:hint="eastAsia"/>
              </w:rPr>
              <w:t>的投影片</w:t>
            </w:r>
          </w:p>
        </w:tc>
        <w:tc>
          <w:tcPr>
            <w:tcW w:w="2008" w:type="dxa"/>
            <w:gridSpan w:val="2"/>
            <w:vAlign w:val="center"/>
          </w:tcPr>
          <w:p w:rsidR="00416425" w:rsidRPr="00C73BB2" w:rsidRDefault="00416425" w:rsidP="007E0A6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李唐</w:t>
            </w:r>
          </w:p>
        </w:tc>
        <w:tc>
          <w:tcPr>
            <w:tcW w:w="850" w:type="dxa"/>
            <w:gridSpan w:val="2"/>
          </w:tcPr>
          <w:p w:rsidR="00416425" w:rsidRPr="00C73BB2"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9/29</w:t>
            </w:r>
          </w:p>
        </w:tc>
        <w:tc>
          <w:tcPr>
            <w:tcW w:w="1347" w:type="dxa"/>
          </w:tcPr>
          <w:p w:rsidR="00416425" w:rsidRPr="00C73BB2"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781962">
              <w:rPr>
                <w:rFonts w:ascii="Calibri" w:hAnsi="Calibri" w:cs="Calibri" w:hint="eastAsia"/>
                <w:b/>
                <w:color w:val="FF0000"/>
              </w:rPr>
              <w:t>Closed</w:t>
            </w:r>
          </w:p>
        </w:tc>
        <w:tc>
          <w:tcPr>
            <w:tcW w:w="2309" w:type="dxa"/>
            <w:gridSpan w:val="2"/>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16425" w:rsidRPr="00C73BB2" w:rsidTr="007E0A68">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Pr="00C73BB2"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想出擴展</w:t>
            </w:r>
            <w:r>
              <w:rPr>
                <w:rFonts w:ascii="Calibri" w:hAnsi="Calibri" w:cs="Calibri" w:hint="eastAsia"/>
              </w:rPr>
              <w:t>Project</w:t>
            </w:r>
            <w:r>
              <w:rPr>
                <w:rFonts w:ascii="Calibri" w:hAnsi="Calibri" w:cs="Calibri" w:hint="eastAsia"/>
              </w:rPr>
              <w:t>功能</w:t>
            </w:r>
          </w:p>
        </w:tc>
        <w:tc>
          <w:tcPr>
            <w:tcW w:w="2008" w:type="dxa"/>
            <w:gridSpan w:val="2"/>
            <w:vAlign w:val="center"/>
          </w:tcPr>
          <w:p w:rsidR="00416425" w:rsidRDefault="00416425" w:rsidP="007E0A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張文博</w:t>
            </w:r>
          </w:p>
          <w:p w:rsidR="00416425" w:rsidRPr="00C73BB2" w:rsidRDefault="00416425" w:rsidP="007E0A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李昇輯</w:t>
            </w:r>
          </w:p>
        </w:tc>
        <w:tc>
          <w:tcPr>
            <w:tcW w:w="850" w:type="dxa"/>
            <w:gridSpan w:val="2"/>
          </w:tcPr>
          <w:p w:rsidR="00416425" w:rsidRPr="00C73BB2" w:rsidRDefault="00416425"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9/29</w:t>
            </w:r>
          </w:p>
        </w:tc>
        <w:tc>
          <w:tcPr>
            <w:tcW w:w="1347" w:type="dxa"/>
          </w:tcPr>
          <w:p w:rsidR="00416425" w:rsidRPr="005755B4" w:rsidRDefault="00416425"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006600"/>
              </w:rPr>
            </w:pPr>
            <w:r w:rsidRPr="00781962">
              <w:rPr>
                <w:rFonts w:ascii="Calibri" w:hAnsi="Calibri" w:cs="Calibri" w:hint="eastAsia"/>
                <w:b/>
                <w:color w:val="FF0000"/>
              </w:rPr>
              <w:t>Closed</w:t>
            </w:r>
          </w:p>
        </w:tc>
        <w:tc>
          <w:tcPr>
            <w:tcW w:w="2309" w:type="dxa"/>
            <w:gridSpan w:val="2"/>
          </w:tcPr>
          <w:p w:rsidR="00416425" w:rsidRPr="00C73BB2"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416425" w:rsidRPr="00C73BB2" w:rsidTr="007E0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學習</w:t>
            </w:r>
            <w:r>
              <w:rPr>
                <w:rFonts w:ascii="Calibri" w:hAnsi="Calibri" w:cs="Calibri" w:hint="eastAsia"/>
              </w:rPr>
              <w:t>A</w:t>
            </w:r>
            <w:r>
              <w:rPr>
                <w:rFonts w:ascii="Calibri" w:hAnsi="Calibri" w:cs="Calibri"/>
              </w:rPr>
              <w:t>ndroid</w:t>
            </w:r>
          </w:p>
        </w:tc>
        <w:tc>
          <w:tcPr>
            <w:tcW w:w="2008" w:type="dxa"/>
            <w:gridSpan w:val="2"/>
            <w:vAlign w:val="center"/>
          </w:tcPr>
          <w:p w:rsidR="00416425" w:rsidRPr="00C73BB2" w:rsidRDefault="00416425" w:rsidP="007E0A6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w:t>
            </w:r>
            <w:r>
              <w:rPr>
                <w:rFonts w:ascii="Calibri" w:hAnsi="Calibri" w:cs="Calibri" w:hint="eastAsia"/>
              </w:rPr>
              <w:t>李唐</w:t>
            </w:r>
            <w:r>
              <w:rPr>
                <w:rFonts w:ascii="Calibri" w:hAnsi="Calibri" w:cs="Calibri" w:hint="eastAsia"/>
              </w:rPr>
              <w:t>)</w:t>
            </w:r>
            <w:r>
              <w:rPr>
                <w:rFonts w:ascii="Calibri" w:hAnsi="Calibri" w:cs="Calibri" w:hint="eastAsia"/>
              </w:rPr>
              <w:t>全體</w:t>
            </w:r>
          </w:p>
        </w:tc>
        <w:tc>
          <w:tcPr>
            <w:tcW w:w="850" w:type="dxa"/>
            <w:gridSpan w:val="2"/>
          </w:tcPr>
          <w:p w:rsidR="00416425" w:rsidRPr="00C73BB2"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10/4</w:t>
            </w:r>
          </w:p>
        </w:tc>
        <w:tc>
          <w:tcPr>
            <w:tcW w:w="1347" w:type="dxa"/>
          </w:tcPr>
          <w:p w:rsidR="00416425" w:rsidRPr="00E57FE0"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E57FE0">
              <w:rPr>
                <w:rFonts w:ascii="Calibri" w:hAnsi="Calibri" w:cs="Calibri" w:hint="eastAsia"/>
                <w:b/>
                <w:color w:val="FF0000"/>
              </w:rPr>
              <w:t>Closed</w:t>
            </w:r>
          </w:p>
        </w:tc>
        <w:tc>
          <w:tcPr>
            <w:tcW w:w="2309" w:type="dxa"/>
            <w:gridSpan w:val="2"/>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16425" w:rsidRPr="00C73BB2" w:rsidTr="007E0A68">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寄信問</w:t>
            </w:r>
            <w:r>
              <w:rPr>
                <w:rFonts w:ascii="Calibri" w:hAnsi="Calibri" w:cs="Calibri" w:hint="eastAsia"/>
              </w:rPr>
              <w:t>WBS</w:t>
            </w:r>
            <w:r>
              <w:rPr>
                <w:rFonts w:ascii="Calibri" w:hAnsi="Calibri" w:cs="Calibri" w:hint="eastAsia"/>
              </w:rPr>
              <w:t>的項目</w:t>
            </w:r>
          </w:p>
        </w:tc>
        <w:tc>
          <w:tcPr>
            <w:tcW w:w="2008" w:type="dxa"/>
            <w:gridSpan w:val="2"/>
            <w:vAlign w:val="center"/>
          </w:tcPr>
          <w:p w:rsidR="00416425" w:rsidRDefault="00416425" w:rsidP="007E0A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李唐</w:t>
            </w:r>
          </w:p>
        </w:tc>
        <w:tc>
          <w:tcPr>
            <w:tcW w:w="850" w:type="dxa"/>
            <w:gridSpan w:val="2"/>
          </w:tcPr>
          <w:p w:rsidR="00416425" w:rsidRDefault="00416425"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10/5</w:t>
            </w:r>
          </w:p>
        </w:tc>
        <w:tc>
          <w:tcPr>
            <w:tcW w:w="1347" w:type="dxa"/>
          </w:tcPr>
          <w:p w:rsidR="00416425" w:rsidRPr="00E57FE0" w:rsidRDefault="00416425"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FF0000"/>
              </w:rPr>
            </w:pPr>
            <w:r w:rsidRPr="00E57FE0">
              <w:rPr>
                <w:rFonts w:ascii="Calibri" w:hAnsi="Calibri" w:cs="Calibri" w:hint="eastAsia"/>
                <w:b/>
                <w:color w:val="FF0000"/>
              </w:rPr>
              <w:t>Closed</w:t>
            </w:r>
          </w:p>
        </w:tc>
        <w:tc>
          <w:tcPr>
            <w:tcW w:w="2309" w:type="dxa"/>
            <w:gridSpan w:val="2"/>
          </w:tcPr>
          <w:p w:rsidR="00416425" w:rsidRPr="00C73BB2"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416425" w:rsidRPr="00C73BB2" w:rsidTr="007E0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完成</w:t>
            </w:r>
            <w:r>
              <w:rPr>
                <w:rFonts w:ascii="Calibri" w:hAnsi="Calibri" w:cs="Calibri" w:hint="eastAsia"/>
              </w:rPr>
              <w:t>WBS</w:t>
            </w:r>
          </w:p>
        </w:tc>
        <w:tc>
          <w:tcPr>
            <w:tcW w:w="2008" w:type="dxa"/>
            <w:gridSpan w:val="2"/>
            <w:vAlign w:val="center"/>
          </w:tcPr>
          <w:p w:rsidR="00416425" w:rsidRDefault="00416425" w:rsidP="007E0A6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王敦儒</w:t>
            </w:r>
          </w:p>
        </w:tc>
        <w:tc>
          <w:tcPr>
            <w:tcW w:w="850" w:type="dxa"/>
            <w:gridSpan w:val="2"/>
          </w:tcPr>
          <w:p w:rsidR="00416425"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10/8</w:t>
            </w:r>
          </w:p>
        </w:tc>
        <w:tc>
          <w:tcPr>
            <w:tcW w:w="1347" w:type="dxa"/>
          </w:tcPr>
          <w:p w:rsidR="00416425" w:rsidRPr="00E57FE0"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E57FE0">
              <w:rPr>
                <w:rFonts w:ascii="Calibri" w:hAnsi="Calibri" w:cs="Calibri" w:hint="eastAsia"/>
                <w:b/>
                <w:color w:val="FF0000"/>
              </w:rPr>
              <w:t>Closed</w:t>
            </w:r>
          </w:p>
        </w:tc>
        <w:tc>
          <w:tcPr>
            <w:tcW w:w="2309" w:type="dxa"/>
            <w:gridSpan w:val="2"/>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16425" w:rsidRPr="00C73BB2" w:rsidTr="007E0A68">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學習</w:t>
            </w:r>
            <w:r>
              <w:rPr>
                <w:rFonts w:ascii="Calibri" w:hAnsi="Calibri" w:cs="Calibri" w:hint="eastAsia"/>
              </w:rPr>
              <w:t>Github</w:t>
            </w:r>
          </w:p>
        </w:tc>
        <w:tc>
          <w:tcPr>
            <w:tcW w:w="2008" w:type="dxa"/>
            <w:gridSpan w:val="2"/>
            <w:vAlign w:val="center"/>
          </w:tcPr>
          <w:p w:rsidR="00416425" w:rsidRDefault="00416425" w:rsidP="007E0A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w:t>
            </w:r>
            <w:r>
              <w:rPr>
                <w:rFonts w:ascii="Calibri" w:hAnsi="Calibri" w:cs="Calibri" w:hint="eastAsia"/>
              </w:rPr>
              <w:t>李唐</w:t>
            </w:r>
            <w:r>
              <w:rPr>
                <w:rFonts w:ascii="Calibri" w:hAnsi="Calibri" w:cs="Calibri" w:hint="eastAsia"/>
              </w:rPr>
              <w:t>)</w:t>
            </w:r>
            <w:r>
              <w:rPr>
                <w:rFonts w:ascii="Calibri" w:hAnsi="Calibri" w:cs="Calibri" w:hint="eastAsia"/>
              </w:rPr>
              <w:t>全體</w:t>
            </w:r>
          </w:p>
        </w:tc>
        <w:tc>
          <w:tcPr>
            <w:tcW w:w="850" w:type="dxa"/>
            <w:gridSpan w:val="2"/>
          </w:tcPr>
          <w:p w:rsidR="00416425" w:rsidRDefault="00416425"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10/9</w:t>
            </w:r>
          </w:p>
        </w:tc>
        <w:tc>
          <w:tcPr>
            <w:tcW w:w="1347" w:type="dxa"/>
          </w:tcPr>
          <w:p w:rsidR="00416425" w:rsidRPr="00E57FE0" w:rsidRDefault="00416425"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FF0000"/>
              </w:rPr>
            </w:pPr>
            <w:r w:rsidRPr="00E57FE0">
              <w:rPr>
                <w:rFonts w:ascii="Calibri" w:hAnsi="Calibri" w:cs="Calibri" w:hint="eastAsia"/>
                <w:b/>
                <w:color w:val="FF0000"/>
              </w:rPr>
              <w:t>Closed</w:t>
            </w:r>
          </w:p>
        </w:tc>
        <w:tc>
          <w:tcPr>
            <w:tcW w:w="2309" w:type="dxa"/>
            <w:gridSpan w:val="2"/>
          </w:tcPr>
          <w:p w:rsidR="00416425" w:rsidRPr="00C73BB2"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416425" w:rsidRPr="00C73BB2" w:rsidTr="007E0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研究辨識的演算法</w:t>
            </w:r>
          </w:p>
        </w:tc>
        <w:tc>
          <w:tcPr>
            <w:tcW w:w="2008" w:type="dxa"/>
            <w:gridSpan w:val="2"/>
            <w:vAlign w:val="center"/>
          </w:tcPr>
          <w:p w:rsidR="00416425" w:rsidRDefault="00416425" w:rsidP="007E0A6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李唐、劉秋志</w:t>
            </w:r>
          </w:p>
        </w:tc>
        <w:tc>
          <w:tcPr>
            <w:tcW w:w="850" w:type="dxa"/>
            <w:gridSpan w:val="2"/>
          </w:tcPr>
          <w:p w:rsidR="00416425"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10/9</w:t>
            </w:r>
          </w:p>
        </w:tc>
        <w:tc>
          <w:tcPr>
            <w:tcW w:w="1347" w:type="dxa"/>
          </w:tcPr>
          <w:p w:rsidR="00416425" w:rsidRPr="00E57FE0"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E57FE0">
              <w:rPr>
                <w:rFonts w:ascii="Calibri" w:hAnsi="Calibri" w:cs="Calibri" w:hint="eastAsia"/>
                <w:b/>
                <w:color w:val="FF0000"/>
              </w:rPr>
              <w:t>Closed</w:t>
            </w:r>
          </w:p>
        </w:tc>
        <w:tc>
          <w:tcPr>
            <w:tcW w:w="2309" w:type="dxa"/>
            <w:gridSpan w:val="2"/>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16425" w:rsidRPr="00C73BB2" w:rsidTr="007E0A68">
        <w:tc>
          <w:tcPr>
            <w:cnfStyle w:val="001000000000" w:firstRow="0" w:lastRow="0" w:firstColumn="1" w:lastColumn="0" w:oddVBand="0" w:evenVBand="0" w:oddHBand="0" w:evenHBand="0" w:firstRowFirstColumn="0" w:firstRowLastColumn="0" w:lastRowFirstColumn="0" w:lastRowLastColumn="0"/>
            <w:tcW w:w="817" w:type="dxa"/>
          </w:tcPr>
          <w:p w:rsidR="00416425" w:rsidRPr="00C73BB2" w:rsidRDefault="00416425" w:rsidP="00D94A24">
            <w:pPr>
              <w:pStyle w:val="a3"/>
              <w:numPr>
                <w:ilvl w:val="0"/>
                <w:numId w:val="2"/>
              </w:numPr>
              <w:ind w:leftChars="0"/>
              <w:jc w:val="center"/>
              <w:rPr>
                <w:rFonts w:eastAsiaTheme="minorEastAsia" w:cs="Calibri"/>
              </w:rPr>
            </w:pPr>
          </w:p>
        </w:tc>
        <w:tc>
          <w:tcPr>
            <w:tcW w:w="3686" w:type="dxa"/>
            <w:gridSpan w:val="3"/>
          </w:tcPr>
          <w:p w:rsidR="00416425"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研究</w:t>
            </w:r>
            <w:r>
              <w:rPr>
                <w:rFonts w:ascii="Calibri" w:hAnsi="Calibri" w:cs="Calibri" w:hint="eastAsia"/>
              </w:rPr>
              <w:t>Server</w:t>
            </w:r>
          </w:p>
        </w:tc>
        <w:tc>
          <w:tcPr>
            <w:tcW w:w="2008" w:type="dxa"/>
            <w:gridSpan w:val="2"/>
            <w:vAlign w:val="center"/>
          </w:tcPr>
          <w:p w:rsidR="00416425" w:rsidRDefault="00416425" w:rsidP="007E0A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王敦儒</w:t>
            </w:r>
          </w:p>
        </w:tc>
        <w:tc>
          <w:tcPr>
            <w:tcW w:w="850" w:type="dxa"/>
            <w:gridSpan w:val="2"/>
          </w:tcPr>
          <w:p w:rsidR="00416425" w:rsidRDefault="00416425"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10/9</w:t>
            </w:r>
          </w:p>
        </w:tc>
        <w:tc>
          <w:tcPr>
            <w:tcW w:w="1347" w:type="dxa"/>
          </w:tcPr>
          <w:p w:rsidR="00416425" w:rsidRPr="00E57FE0" w:rsidRDefault="00416425"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FF0000"/>
              </w:rPr>
            </w:pPr>
            <w:r w:rsidRPr="00E57FE0">
              <w:rPr>
                <w:rFonts w:ascii="Calibri" w:hAnsi="Calibri" w:cs="Calibri" w:hint="eastAsia"/>
                <w:b/>
                <w:color w:val="FF0000"/>
              </w:rPr>
              <w:t>Closed</w:t>
            </w:r>
          </w:p>
        </w:tc>
        <w:tc>
          <w:tcPr>
            <w:tcW w:w="2309" w:type="dxa"/>
            <w:gridSpan w:val="2"/>
          </w:tcPr>
          <w:p w:rsidR="00416425" w:rsidRPr="00C73BB2"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416425" w:rsidRPr="00C73BB2" w:rsidTr="007E0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E57FE0" w:rsidRDefault="00416425" w:rsidP="00D94A24">
            <w:pPr>
              <w:jc w:val="center"/>
              <w:rPr>
                <w:rFonts w:cs="Calibri"/>
              </w:rPr>
            </w:pPr>
            <w:r>
              <w:rPr>
                <w:rFonts w:cs="Calibri"/>
              </w:rPr>
              <w:t>10</w:t>
            </w:r>
          </w:p>
        </w:tc>
        <w:tc>
          <w:tcPr>
            <w:tcW w:w="3686" w:type="dxa"/>
            <w:gridSpan w:val="3"/>
          </w:tcPr>
          <w:p w:rsidR="00416425"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研究</w:t>
            </w:r>
            <w:r>
              <w:rPr>
                <w:rFonts w:ascii="Calibri" w:hAnsi="Calibri" w:cs="Calibri" w:hint="eastAsia"/>
              </w:rPr>
              <w:t>GUI</w:t>
            </w:r>
          </w:p>
        </w:tc>
        <w:tc>
          <w:tcPr>
            <w:tcW w:w="2008" w:type="dxa"/>
            <w:gridSpan w:val="2"/>
            <w:vAlign w:val="center"/>
          </w:tcPr>
          <w:p w:rsidR="00416425" w:rsidRDefault="00416425" w:rsidP="007E0A6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李昇輯、張文博</w:t>
            </w:r>
          </w:p>
        </w:tc>
        <w:tc>
          <w:tcPr>
            <w:tcW w:w="850" w:type="dxa"/>
            <w:gridSpan w:val="2"/>
          </w:tcPr>
          <w:p w:rsidR="00416425"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10/9</w:t>
            </w:r>
          </w:p>
        </w:tc>
        <w:tc>
          <w:tcPr>
            <w:tcW w:w="1347" w:type="dxa"/>
          </w:tcPr>
          <w:p w:rsidR="00416425" w:rsidRPr="00E57FE0"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E57FE0">
              <w:rPr>
                <w:rFonts w:ascii="Calibri" w:hAnsi="Calibri" w:cs="Calibri" w:hint="eastAsia"/>
                <w:b/>
                <w:color w:val="FF0000"/>
              </w:rPr>
              <w:t>Closed</w:t>
            </w:r>
          </w:p>
        </w:tc>
        <w:tc>
          <w:tcPr>
            <w:tcW w:w="2309" w:type="dxa"/>
            <w:gridSpan w:val="2"/>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16425" w:rsidRPr="00C73BB2" w:rsidTr="007E0A68">
        <w:tc>
          <w:tcPr>
            <w:cnfStyle w:val="001000000000" w:firstRow="0" w:lastRow="0" w:firstColumn="1" w:lastColumn="0" w:oddVBand="0" w:evenVBand="0" w:oddHBand="0" w:evenHBand="0" w:firstRowFirstColumn="0" w:firstRowLastColumn="0" w:lastRowFirstColumn="0" w:lastRowLastColumn="0"/>
            <w:tcW w:w="817" w:type="dxa"/>
          </w:tcPr>
          <w:p w:rsidR="00416425" w:rsidRPr="00E57FE0" w:rsidRDefault="00416425" w:rsidP="00D94A24">
            <w:pPr>
              <w:jc w:val="center"/>
              <w:rPr>
                <w:rFonts w:cs="Calibri"/>
              </w:rPr>
            </w:pPr>
            <w:r>
              <w:rPr>
                <w:rFonts w:cs="Calibri"/>
              </w:rPr>
              <w:t>1</w:t>
            </w:r>
            <w:r w:rsidRPr="00E57FE0">
              <w:rPr>
                <w:rFonts w:cs="Calibri" w:hint="eastAsia"/>
              </w:rPr>
              <w:t>1</w:t>
            </w:r>
          </w:p>
        </w:tc>
        <w:tc>
          <w:tcPr>
            <w:tcW w:w="3686" w:type="dxa"/>
            <w:gridSpan w:val="3"/>
          </w:tcPr>
          <w:p w:rsidR="00416425" w:rsidRPr="00C73BB2"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增進開會效率的工具</w:t>
            </w:r>
          </w:p>
        </w:tc>
        <w:tc>
          <w:tcPr>
            <w:tcW w:w="2008" w:type="dxa"/>
            <w:gridSpan w:val="2"/>
            <w:vAlign w:val="center"/>
          </w:tcPr>
          <w:p w:rsidR="00416425" w:rsidRPr="00C73BB2" w:rsidRDefault="00416425" w:rsidP="007E0A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李唐</w:t>
            </w:r>
          </w:p>
        </w:tc>
        <w:tc>
          <w:tcPr>
            <w:tcW w:w="850" w:type="dxa"/>
            <w:gridSpan w:val="2"/>
          </w:tcPr>
          <w:p w:rsidR="00416425" w:rsidRPr="00C73BB2" w:rsidRDefault="00416425"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10/19</w:t>
            </w:r>
          </w:p>
        </w:tc>
        <w:tc>
          <w:tcPr>
            <w:tcW w:w="1347" w:type="dxa"/>
          </w:tcPr>
          <w:p w:rsidR="00416425" w:rsidRPr="00634EE6" w:rsidRDefault="00634EE6"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FF0000"/>
              </w:rPr>
            </w:pPr>
            <w:r w:rsidRPr="00634EE6">
              <w:rPr>
                <w:rFonts w:ascii="Calibri" w:hAnsi="Calibri" w:cs="Calibri" w:hint="eastAsia"/>
                <w:b/>
                <w:color w:val="FF0000"/>
              </w:rPr>
              <w:t>Closed</w:t>
            </w:r>
          </w:p>
        </w:tc>
        <w:tc>
          <w:tcPr>
            <w:tcW w:w="2309" w:type="dxa"/>
            <w:gridSpan w:val="2"/>
          </w:tcPr>
          <w:p w:rsidR="00416425" w:rsidRPr="00C73BB2"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416425" w:rsidRPr="00C73BB2" w:rsidTr="007E0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E57FE0" w:rsidRDefault="00416425" w:rsidP="00D94A24">
            <w:pPr>
              <w:jc w:val="center"/>
              <w:rPr>
                <w:rFonts w:cs="Calibri"/>
              </w:rPr>
            </w:pPr>
            <w:r>
              <w:rPr>
                <w:rFonts w:cs="Calibri" w:hint="eastAsia"/>
              </w:rPr>
              <w:t>12</w:t>
            </w:r>
          </w:p>
        </w:tc>
        <w:tc>
          <w:tcPr>
            <w:tcW w:w="3686" w:type="dxa"/>
            <w:gridSpan w:val="3"/>
          </w:tcPr>
          <w:p w:rsidR="00416425"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Survey Parse</w:t>
            </w:r>
            <w:r>
              <w:rPr>
                <w:rFonts w:ascii="Calibri" w:hAnsi="Calibri" w:cs="Calibri"/>
              </w:rPr>
              <w:t>…</w:t>
            </w:r>
          </w:p>
        </w:tc>
        <w:tc>
          <w:tcPr>
            <w:tcW w:w="2008" w:type="dxa"/>
            <w:gridSpan w:val="2"/>
            <w:vAlign w:val="center"/>
          </w:tcPr>
          <w:p w:rsidR="00416425" w:rsidRDefault="00416425" w:rsidP="007E0A6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王敦儒</w:t>
            </w:r>
          </w:p>
        </w:tc>
        <w:tc>
          <w:tcPr>
            <w:tcW w:w="850" w:type="dxa"/>
            <w:gridSpan w:val="2"/>
          </w:tcPr>
          <w:p w:rsidR="00416425"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10/19</w:t>
            </w:r>
          </w:p>
        </w:tc>
        <w:tc>
          <w:tcPr>
            <w:tcW w:w="1347" w:type="dxa"/>
          </w:tcPr>
          <w:p w:rsidR="00416425" w:rsidRPr="00634EE6" w:rsidRDefault="00634EE6"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634EE6">
              <w:rPr>
                <w:rFonts w:ascii="Calibri" w:hAnsi="Calibri" w:cs="Calibri" w:hint="eastAsia"/>
                <w:b/>
                <w:color w:val="FF0000"/>
              </w:rPr>
              <w:t>Closed</w:t>
            </w:r>
          </w:p>
        </w:tc>
        <w:tc>
          <w:tcPr>
            <w:tcW w:w="2309" w:type="dxa"/>
            <w:gridSpan w:val="2"/>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16425" w:rsidRPr="00C73BB2" w:rsidTr="007E0A68">
        <w:tc>
          <w:tcPr>
            <w:cnfStyle w:val="001000000000" w:firstRow="0" w:lastRow="0" w:firstColumn="1" w:lastColumn="0" w:oddVBand="0" w:evenVBand="0" w:oddHBand="0" w:evenHBand="0" w:firstRowFirstColumn="0" w:firstRowLastColumn="0" w:lastRowFirstColumn="0" w:lastRowLastColumn="0"/>
            <w:tcW w:w="817" w:type="dxa"/>
          </w:tcPr>
          <w:p w:rsidR="00416425" w:rsidRPr="00E57FE0" w:rsidRDefault="00416425" w:rsidP="00D94A24">
            <w:pPr>
              <w:jc w:val="center"/>
              <w:rPr>
                <w:rFonts w:cs="Calibri"/>
              </w:rPr>
            </w:pPr>
            <w:r>
              <w:rPr>
                <w:rFonts w:cs="Calibri" w:hint="eastAsia"/>
              </w:rPr>
              <w:t>13</w:t>
            </w:r>
          </w:p>
        </w:tc>
        <w:tc>
          <w:tcPr>
            <w:tcW w:w="3686" w:type="dxa"/>
            <w:gridSpan w:val="3"/>
          </w:tcPr>
          <w:p w:rsidR="00416425"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小</w:t>
            </w:r>
            <w:r>
              <w:rPr>
                <w:rFonts w:ascii="Calibri" w:hAnsi="Calibri" w:cs="Calibri" w:hint="eastAsia"/>
              </w:rPr>
              <w:t>P</w:t>
            </w:r>
            <w:r>
              <w:rPr>
                <w:rFonts w:ascii="Calibri" w:hAnsi="Calibri" w:cs="Calibri"/>
              </w:rPr>
              <w:t>roject</w:t>
            </w:r>
          </w:p>
        </w:tc>
        <w:tc>
          <w:tcPr>
            <w:tcW w:w="2008" w:type="dxa"/>
            <w:gridSpan w:val="2"/>
            <w:vAlign w:val="center"/>
          </w:tcPr>
          <w:p w:rsidR="00416425" w:rsidRDefault="00416425" w:rsidP="007E0A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w:t>
            </w:r>
            <w:r>
              <w:rPr>
                <w:rFonts w:ascii="Calibri" w:hAnsi="Calibri" w:cs="Calibri" w:hint="eastAsia"/>
              </w:rPr>
              <w:t>李唐</w:t>
            </w:r>
            <w:r>
              <w:rPr>
                <w:rFonts w:ascii="Calibri" w:hAnsi="Calibri" w:cs="Calibri" w:hint="eastAsia"/>
              </w:rPr>
              <w:t>)</w:t>
            </w:r>
            <w:r>
              <w:rPr>
                <w:rFonts w:ascii="Calibri" w:hAnsi="Calibri" w:cs="Calibri" w:hint="eastAsia"/>
              </w:rPr>
              <w:t>全體</w:t>
            </w:r>
          </w:p>
        </w:tc>
        <w:tc>
          <w:tcPr>
            <w:tcW w:w="850" w:type="dxa"/>
            <w:gridSpan w:val="2"/>
          </w:tcPr>
          <w:p w:rsidR="00416425" w:rsidRDefault="004861CC"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10/26</w:t>
            </w:r>
          </w:p>
        </w:tc>
        <w:tc>
          <w:tcPr>
            <w:tcW w:w="1347" w:type="dxa"/>
          </w:tcPr>
          <w:p w:rsidR="00416425" w:rsidRPr="00DF79E1" w:rsidRDefault="00D14C12"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1F3864" w:themeColor="accent5" w:themeShade="80"/>
              </w:rPr>
            </w:pPr>
            <w:r w:rsidRPr="00D14C12">
              <w:rPr>
                <w:rFonts w:ascii="Calibri" w:hAnsi="Calibri" w:cs="Calibri"/>
                <w:b/>
                <w:color w:val="FF0000"/>
              </w:rPr>
              <w:t>Closed</w:t>
            </w:r>
          </w:p>
        </w:tc>
        <w:tc>
          <w:tcPr>
            <w:tcW w:w="2309" w:type="dxa"/>
            <w:gridSpan w:val="2"/>
          </w:tcPr>
          <w:p w:rsidR="00416425" w:rsidRPr="00C73BB2"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416425" w:rsidRPr="00C73BB2" w:rsidTr="007E0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416425" w:rsidRPr="00E57FE0" w:rsidRDefault="00416425" w:rsidP="00D94A24">
            <w:pPr>
              <w:jc w:val="center"/>
              <w:rPr>
                <w:rFonts w:cs="Calibri"/>
              </w:rPr>
            </w:pPr>
            <w:r>
              <w:rPr>
                <w:rFonts w:cs="Calibri" w:hint="eastAsia"/>
              </w:rPr>
              <w:t>14</w:t>
            </w:r>
          </w:p>
        </w:tc>
        <w:tc>
          <w:tcPr>
            <w:tcW w:w="3686" w:type="dxa"/>
            <w:gridSpan w:val="3"/>
          </w:tcPr>
          <w:p w:rsidR="00416425"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問圖形專家</w:t>
            </w:r>
          </w:p>
        </w:tc>
        <w:tc>
          <w:tcPr>
            <w:tcW w:w="2008" w:type="dxa"/>
            <w:gridSpan w:val="2"/>
            <w:vAlign w:val="center"/>
          </w:tcPr>
          <w:p w:rsidR="00416425" w:rsidRDefault="00416425" w:rsidP="007E0A6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劉秋志</w:t>
            </w:r>
          </w:p>
        </w:tc>
        <w:tc>
          <w:tcPr>
            <w:tcW w:w="850" w:type="dxa"/>
            <w:gridSpan w:val="2"/>
          </w:tcPr>
          <w:p w:rsidR="00416425" w:rsidRDefault="00416425"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10/19</w:t>
            </w:r>
          </w:p>
        </w:tc>
        <w:tc>
          <w:tcPr>
            <w:tcW w:w="1347" w:type="dxa"/>
          </w:tcPr>
          <w:p w:rsidR="00416425" w:rsidRPr="00634EE6" w:rsidRDefault="00634EE6"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634EE6">
              <w:rPr>
                <w:rFonts w:ascii="Calibri" w:hAnsi="Calibri" w:cs="Calibri" w:hint="eastAsia"/>
                <w:b/>
                <w:color w:val="FF0000"/>
              </w:rPr>
              <w:t>Closed</w:t>
            </w:r>
          </w:p>
        </w:tc>
        <w:tc>
          <w:tcPr>
            <w:tcW w:w="2309" w:type="dxa"/>
            <w:gridSpan w:val="2"/>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634EE6" w:rsidRPr="00C73BB2" w:rsidTr="007E0A68">
        <w:tc>
          <w:tcPr>
            <w:cnfStyle w:val="001000000000" w:firstRow="0" w:lastRow="0" w:firstColumn="1" w:lastColumn="0" w:oddVBand="0" w:evenVBand="0" w:oddHBand="0" w:evenHBand="0" w:firstRowFirstColumn="0" w:firstRowLastColumn="0" w:lastRowFirstColumn="0" w:lastRowLastColumn="0"/>
            <w:tcW w:w="817" w:type="dxa"/>
          </w:tcPr>
          <w:p w:rsidR="00634EE6" w:rsidRDefault="00634EE6" w:rsidP="00D94A24">
            <w:pPr>
              <w:jc w:val="center"/>
              <w:rPr>
                <w:rFonts w:cs="Calibri"/>
              </w:rPr>
            </w:pPr>
            <w:r>
              <w:rPr>
                <w:rFonts w:cs="Calibri" w:hint="eastAsia"/>
              </w:rPr>
              <w:t>15</w:t>
            </w:r>
          </w:p>
        </w:tc>
        <w:tc>
          <w:tcPr>
            <w:tcW w:w="3686" w:type="dxa"/>
            <w:gridSpan w:val="3"/>
          </w:tcPr>
          <w:p w:rsidR="00634EE6" w:rsidRDefault="004861CC"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初步研究</w:t>
            </w:r>
            <w:r>
              <w:rPr>
                <w:rFonts w:ascii="Calibri" w:hAnsi="Calibri" w:cs="Calibri" w:hint="eastAsia"/>
              </w:rPr>
              <w:t>O</w:t>
            </w:r>
            <w:r>
              <w:rPr>
                <w:rFonts w:ascii="Calibri" w:hAnsi="Calibri" w:cs="Calibri"/>
              </w:rPr>
              <w:t>penCV</w:t>
            </w:r>
            <w:r>
              <w:rPr>
                <w:rFonts w:ascii="Calibri" w:hAnsi="Calibri" w:cs="Calibri" w:hint="eastAsia"/>
              </w:rPr>
              <w:t>、</w:t>
            </w:r>
            <w:r>
              <w:rPr>
                <w:rFonts w:ascii="Calibri" w:hAnsi="Calibri" w:cs="Calibri" w:hint="eastAsia"/>
              </w:rPr>
              <w:t>NDK</w:t>
            </w:r>
          </w:p>
        </w:tc>
        <w:tc>
          <w:tcPr>
            <w:tcW w:w="2008" w:type="dxa"/>
            <w:gridSpan w:val="2"/>
            <w:vAlign w:val="center"/>
          </w:tcPr>
          <w:p w:rsidR="00634EE6" w:rsidRDefault="004861CC" w:rsidP="007E0A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李唐</w:t>
            </w:r>
          </w:p>
        </w:tc>
        <w:tc>
          <w:tcPr>
            <w:tcW w:w="850" w:type="dxa"/>
            <w:gridSpan w:val="2"/>
          </w:tcPr>
          <w:p w:rsidR="00634EE6" w:rsidRDefault="004861CC"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10/26</w:t>
            </w:r>
          </w:p>
        </w:tc>
        <w:tc>
          <w:tcPr>
            <w:tcW w:w="1347" w:type="dxa"/>
          </w:tcPr>
          <w:p w:rsidR="00634EE6" w:rsidRPr="00634EE6" w:rsidRDefault="0014691F"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FF0000"/>
              </w:rPr>
            </w:pPr>
            <w:r w:rsidRPr="00A97B1F">
              <w:rPr>
                <w:rFonts w:ascii="Calibri" w:hAnsi="Calibri" w:cs="Calibri"/>
                <w:b/>
                <w:color w:val="FF0000"/>
              </w:rPr>
              <w:t>Closed</w:t>
            </w:r>
          </w:p>
        </w:tc>
        <w:tc>
          <w:tcPr>
            <w:tcW w:w="2309" w:type="dxa"/>
            <w:gridSpan w:val="2"/>
          </w:tcPr>
          <w:p w:rsidR="00634EE6" w:rsidRPr="00C73BB2" w:rsidRDefault="00634EE6"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634EE6" w:rsidRPr="00C73BB2" w:rsidTr="007E0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34EE6" w:rsidRDefault="004861CC" w:rsidP="00D94A24">
            <w:pPr>
              <w:jc w:val="center"/>
              <w:rPr>
                <w:rFonts w:cs="Calibri"/>
              </w:rPr>
            </w:pPr>
            <w:r>
              <w:rPr>
                <w:rFonts w:cs="Calibri" w:hint="eastAsia"/>
              </w:rPr>
              <w:t>16</w:t>
            </w:r>
          </w:p>
        </w:tc>
        <w:tc>
          <w:tcPr>
            <w:tcW w:w="3686" w:type="dxa"/>
            <w:gridSpan w:val="3"/>
          </w:tcPr>
          <w:p w:rsidR="004861CC" w:rsidRDefault="004861CC"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寫大致的需求</w:t>
            </w:r>
          </w:p>
        </w:tc>
        <w:tc>
          <w:tcPr>
            <w:tcW w:w="2008" w:type="dxa"/>
            <w:gridSpan w:val="2"/>
            <w:vAlign w:val="center"/>
          </w:tcPr>
          <w:p w:rsidR="00634EE6" w:rsidRDefault="004861CC" w:rsidP="007E0A6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w:t>
            </w:r>
            <w:r>
              <w:rPr>
                <w:rFonts w:ascii="Calibri" w:hAnsi="Calibri" w:cs="Calibri" w:hint="eastAsia"/>
              </w:rPr>
              <w:t>李唐</w:t>
            </w:r>
            <w:r>
              <w:rPr>
                <w:rFonts w:ascii="Calibri" w:hAnsi="Calibri" w:cs="Calibri" w:hint="eastAsia"/>
              </w:rPr>
              <w:t xml:space="preserve">) </w:t>
            </w:r>
            <w:r>
              <w:rPr>
                <w:rFonts w:ascii="Calibri" w:hAnsi="Calibri" w:cs="Calibri" w:hint="eastAsia"/>
              </w:rPr>
              <w:t>全體</w:t>
            </w:r>
          </w:p>
        </w:tc>
        <w:tc>
          <w:tcPr>
            <w:tcW w:w="850" w:type="dxa"/>
            <w:gridSpan w:val="2"/>
          </w:tcPr>
          <w:p w:rsidR="00634EE6" w:rsidRDefault="004861CC"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10/19</w:t>
            </w:r>
          </w:p>
        </w:tc>
        <w:tc>
          <w:tcPr>
            <w:tcW w:w="1347" w:type="dxa"/>
          </w:tcPr>
          <w:p w:rsidR="00634EE6" w:rsidRPr="00634EE6" w:rsidRDefault="004861CC"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Pr>
                <w:rFonts w:ascii="Calibri" w:hAnsi="Calibri" w:cs="Calibri" w:hint="eastAsia"/>
                <w:b/>
                <w:color w:val="FF0000"/>
              </w:rPr>
              <w:t>C</w:t>
            </w:r>
            <w:r>
              <w:rPr>
                <w:rFonts w:ascii="Calibri" w:hAnsi="Calibri" w:cs="Calibri"/>
                <w:b/>
                <w:color w:val="FF0000"/>
              </w:rPr>
              <w:t>losed</w:t>
            </w:r>
          </w:p>
        </w:tc>
        <w:tc>
          <w:tcPr>
            <w:tcW w:w="2309" w:type="dxa"/>
            <w:gridSpan w:val="2"/>
          </w:tcPr>
          <w:p w:rsidR="00634EE6" w:rsidRPr="00C73BB2" w:rsidRDefault="004861CC"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老師說的</w:t>
            </w:r>
          </w:p>
        </w:tc>
      </w:tr>
      <w:tr w:rsidR="00634EE6" w:rsidRPr="00C73BB2" w:rsidTr="007E0A68">
        <w:tc>
          <w:tcPr>
            <w:cnfStyle w:val="001000000000" w:firstRow="0" w:lastRow="0" w:firstColumn="1" w:lastColumn="0" w:oddVBand="0" w:evenVBand="0" w:oddHBand="0" w:evenHBand="0" w:firstRowFirstColumn="0" w:firstRowLastColumn="0" w:lastRowFirstColumn="0" w:lastRowLastColumn="0"/>
            <w:tcW w:w="817" w:type="dxa"/>
          </w:tcPr>
          <w:p w:rsidR="00634EE6" w:rsidRDefault="004861CC" w:rsidP="00D94A24">
            <w:pPr>
              <w:jc w:val="center"/>
              <w:rPr>
                <w:rFonts w:cs="Calibri"/>
              </w:rPr>
            </w:pPr>
            <w:r>
              <w:rPr>
                <w:rFonts w:cs="Calibri" w:hint="eastAsia"/>
              </w:rPr>
              <w:t>17</w:t>
            </w:r>
          </w:p>
        </w:tc>
        <w:tc>
          <w:tcPr>
            <w:tcW w:w="3686" w:type="dxa"/>
            <w:gridSpan w:val="3"/>
          </w:tcPr>
          <w:p w:rsidR="00634EE6" w:rsidRDefault="004861CC"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小</w:t>
            </w:r>
            <w:r>
              <w:rPr>
                <w:rFonts w:ascii="Calibri" w:hAnsi="Calibri" w:cs="Calibri" w:hint="eastAsia"/>
              </w:rPr>
              <w:t>P: Login via Facebook</w:t>
            </w:r>
          </w:p>
        </w:tc>
        <w:tc>
          <w:tcPr>
            <w:tcW w:w="2008" w:type="dxa"/>
            <w:gridSpan w:val="2"/>
            <w:vAlign w:val="center"/>
          </w:tcPr>
          <w:p w:rsidR="00634EE6" w:rsidRDefault="004861CC" w:rsidP="007E0A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王敦儒</w:t>
            </w:r>
          </w:p>
        </w:tc>
        <w:tc>
          <w:tcPr>
            <w:tcW w:w="850" w:type="dxa"/>
            <w:gridSpan w:val="2"/>
          </w:tcPr>
          <w:p w:rsidR="00634EE6" w:rsidRDefault="004861CC"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10/26</w:t>
            </w:r>
          </w:p>
        </w:tc>
        <w:tc>
          <w:tcPr>
            <w:tcW w:w="1347" w:type="dxa"/>
          </w:tcPr>
          <w:p w:rsidR="00634EE6" w:rsidRPr="00A97B1F" w:rsidRDefault="0014691F"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FF0000"/>
              </w:rPr>
            </w:pPr>
            <w:r w:rsidRPr="00A97B1F">
              <w:rPr>
                <w:rFonts w:ascii="Calibri" w:hAnsi="Calibri" w:cs="Calibri"/>
                <w:b/>
                <w:color w:val="FF0000"/>
              </w:rPr>
              <w:t>Closed</w:t>
            </w:r>
          </w:p>
        </w:tc>
        <w:tc>
          <w:tcPr>
            <w:tcW w:w="2309" w:type="dxa"/>
            <w:gridSpan w:val="2"/>
          </w:tcPr>
          <w:p w:rsidR="00634EE6" w:rsidRPr="00C73BB2" w:rsidRDefault="00634EE6"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634EE6" w:rsidRPr="00C73BB2" w:rsidTr="007E0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34EE6" w:rsidRDefault="004861CC" w:rsidP="00D94A24">
            <w:pPr>
              <w:jc w:val="center"/>
              <w:rPr>
                <w:rFonts w:cs="Calibri"/>
              </w:rPr>
            </w:pPr>
            <w:r>
              <w:rPr>
                <w:rFonts w:cs="Calibri" w:hint="eastAsia"/>
              </w:rPr>
              <w:t>18</w:t>
            </w:r>
          </w:p>
        </w:tc>
        <w:tc>
          <w:tcPr>
            <w:tcW w:w="3686" w:type="dxa"/>
            <w:gridSpan w:val="3"/>
          </w:tcPr>
          <w:p w:rsidR="00634EE6" w:rsidRDefault="004861CC"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小</w:t>
            </w:r>
            <w:r>
              <w:rPr>
                <w:rFonts w:ascii="Calibri" w:hAnsi="Calibri" w:cs="Calibri" w:hint="eastAsia"/>
              </w:rPr>
              <w:t>P: O</w:t>
            </w:r>
            <w:r>
              <w:rPr>
                <w:rFonts w:ascii="Calibri" w:hAnsi="Calibri" w:cs="Calibri"/>
              </w:rPr>
              <w:t>penCV</w:t>
            </w:r>
            <w:r>
              <w:rPr>
                <w:rFonts w:ascii="Calibri" w:hAnsi="Calibri" w:cs="Calibri" w:hint="eastAsia"/>
              </w:rPr>
              <w:t>抓圖片上的圓形</w:t>
            </w:r>
          </w:p>
        </w:tc>
        <w:tc>
          <w:tcPr>
            <w:tcW w:w="2008" w:type="dxa"/>
            <w:gridSpan w:val="2"/>
            <w:vAlign w:val="center"/>
          </w:tcPr>
          <w:p w:rsidR="00634EE6" w:rsidRDefault="004861CC" w:rsidP="007E0A6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李唐</w:t>
            </w:r>
          </w:p>
        </w:tc>
        <w:tc>
          <w:tcPr>
            <w:tcW w:w="850" w:type="dxa"/>
            <w:gridSpan w:val="2"/>
          </w:tcPr>
          <w:p w:rsidR="00634EE6" w:rsidRDefault="004861CC" w:rsidP="004861CC">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10/26</w:t>
            </w:r>
          </w:p>
        </w:tc>
        <w:tc>
          <w:tcPr>
            <w:tcW w:w="1347" w:type="dxa"/>
          </w:tcPr>
          <w:p w:rsidR="00634EE6" w:rsidRPr="00A97B1F" w:rsidRDefault="00D94A24"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A97B1F">
              <w:rPr>
                <w:rFonts w:ascii="Calibri" w:hAnsi="Calibri" w:cs="Calibri"/>
                <w:b/>
                <w:color w:val="FF0000"/>
              </w:rPr>
              <w:t>Closed</w:t>
            </w:r>
          </w:p>
        </w:tc>
        <w:tc>
          <w:tcPr>
            <w:tcW w:w="2309" w:type="dxa"/>
            <w:gridSpan w:val="2"/>
          </w:tcPr>
          <w:p w:rsidR="00634EE6" w:rsidRPr="00C73BB2" w:rsidRDefault="00634EE6"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634EE6" w:rsidRPr="00C73BB2" w:rsidTr="007E0A68">
        <w:tc>
          <w:tcPr>
            <w:cnfStyle w:val="001000000000" w:firstRow="0" w:lastRow="0" w:firstColumn="1" w:lastColumn="0" w:oddVBand="0" w:evenVBand="0" w:oddHBand="0" w:evenHBand="0" w:firstRowFirstColumn="0" w:firstRowLastColumn="0" w:lastRowFirstColumn="0" w:lastRowLastColumn="0"/>
            <w:tcW w:w="817" w:type="dxa"/>
          </w:tcPr>
          <w:p w:rsidR="00634EE6" w:rsidRDefault="004861CC" w:rsidP="00D94A24">
            <w:pPr>
              <w:jc w:val="center"/>
              <w:rPr>
                <w:rFonts w:cs="Calibri"/>
              </w:rPr>
            </w:pPr>
            <w:r>
              <w:rPr>
                <w:rFonts w:cs="Calibri" w:hint="eastAsia"/>
              </w:rPr>
              <w:t>19</w:t>
            </w:r>
          </w:p>
        </w:tc>
        <w:tc>
          <w:tcPr>
            <w:tcW w:w="3686" w:type="dxa"/>
            <w:gridSpan w:val="3"/>
          </w:tcPr>
          <w:p w:rsidR="00634EE6" w:rsidRDefault="004861CC"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小</w:t>
            </w:r>
            <w:r>
              <w:rPr>
                <w:rFonts w:ascii="Calibri" w:hAnsi="Calibri" w:cs="Calibri" w:hint="eastAsia"/>
              </w:rPr>
              <w:t>P:</w:t>
            </w:r>
            <w:r>
              <w:rPr>
                <w:rFonts w:ascii="Calibri" w:hAnsi="Calibri" w:cs="Calibri" w:hint="eastAsia"/>
              </w:rPr>
              <w:t>相機</w:t>
            </w:r>
            <w:r w:rsidR="00857D70">
              <w:rPr>
                <w:rFonts w:ascii="Calibri" w:hAnsi="Calibri" w:cs="Calibri" w:hint="eastAsia"/>
              </w:rPr>
              <w:t>圖片傳回</w:t>
            </w:r>
          </w:p>
        </w:tc>
        <w:tc>
          <w:tcPr>
            <w:tcW w:w="2008" w:type="dxa"/>
            <w:gridSpan w:val="2"/>
            <w:vAlign w:val="center"/>
          </w:tcPr>
          <w:p w:rsidR="00634EE6" w:rsidRDefault="00857D70" w:rsidP="007E0A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劉秋志</w:t>
            </w:r>
          </w:p>
        </w:tc>
        <w:tc>
          <w:tcPr>
            <w:tcW w:w="850" w:type="dxa"/>
            <w:gridSpan w:val="2"/>
          </w:tcPr>
          <w:p w:rsidR="00634EE6" w:rsidRDefault="00857D70"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10/26</w:t>
            </w:r>
          </w:p>
        </w:tc>
        <w:tc>
          <w:tcPr>
            <w:tcW w:w="1347" w:type="dxa"/>
          </w:tcPr>
          <w:p w:rsidR="00634EE6" w:rsidRPr="00A97B1F" w:rsidRDefault="00D94A24"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FF0000"/>
              </w:rPr>
            </w:pPr>
            <w:r w:rsidRPr="00A97B1F">
              <w:rPr>
                <w:rFonts w:ascii="Calibri" w:hAnsi="Calibri" w:cs="Calibri"/>
                <w:b/>
                <w:color w:val="FF0000"/>
              </w:rPr>
              <w:t>Closed</w:t>
            </w:r>
          </w:p>
        </w:tc>
        <w:tc>
          <w:tcPr>
            <w:tcW w:w="2309" w:type="dxa"/>
            <w:gridSpan w:val="2"/>
          </w:tcPr>
          <w:p w:rsidR="00634EE6" w:rsidRPr="00C73BB2" w:rsidRDefault="00634EE6"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634EE6" w:rsidRPr="00C73BB2" w:rsidTr="007E0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634EE6" w:rsidRDefault="00857D70" w:rsidP="00D94A24">
            <w:pPr>
              <w:jc w:val="center"/>
              <w:rPr>
                <w:rFonts w:cs="Calibri"/>
              </w:rPr>
            </w:pPr>
            <w:r>
              <w:rPr>
                <w:rFonts w:cs="Calibri" w:hint="eastAsia"/>
              </w:rPr>
              <w:t>20</w:t>
            </w:r>
          </w:p>
        </w:tc>
        <w:tc>
          <w:tcPr>
            <w:tcW w:w="3686" w:type="dxa"/>
            <w:gridSpan w:val="3"/>
          </w:tcPr>
          <w:p w:rsidR="00634EE6" w:rsidRDefault="00857D70"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小</w:t>
            </w:r>
            <w:r>
              <w:rPr>
                <w:rFonts w:ascii="Calibri" w:hAnsi="Calibri" w:cs="Calibri" w:hint="eastAsia"/>
              </w:rPr>
              <w:t>P:GUI</w:t>
            </w:r>
          </w:p>
        </w:tc>
        <w:tc>
          <w:tcPr>
            <w:tcW w:w="2008" w:type="dxa"/>
            <w:gridSpan w:val="2"/>
            <w:vAlign w:val="center"/>
          </w:tcPr>
          <w:p w:rsidR="00634EE6" w:rsidRDefault="00857D70" w:rsidP="007E0A6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張文博、李昇輯</w:t>
            </w:r>
          </w:p>
        </w:tc>
        <w:tc>
          <w:tcPr>
            <w:tcW w:w="850" w:type="dxa"/>
            <w:gridSpan w:val="2"/>
          </w:tcPr>
          <w:p w:rsidR="00634EE6" w:rsidRDefault="00857D70"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hint="eastAsia"/>
              </w:rPr>
              <w:t>10/26</w:t>
            </w:r>
          </w:p>
        </w:tc>
        <w:tc>
          <w:tcPr>
            <w:tcW w:w="1347" w:type="dxa"/>
          </w:tcPr>
          <w:p w:rsidR="00634EE6" w:rsidRPr="00A97B1F" w:rsidRDefault="00D94A24" w:rsidP="00D94A2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A97B1F">
              <w:rPr>
                <w:rFonts w:ascii="Calibri" w:hAnsi="Calibri" w:cs="Calibri"/>
                <w:b/>
                <w:color w:val="FF0000"/>
              </w:rPr>
              <w:t>Closed</w:t>
            </w:r>
          </w:p>
        </w:tc>
        <w:tc>
          <w:tcPr>
            <w:tcW w:w="2309" w:type="dxa"/>
            <w:gridSpan w:val="2"/>
          </w:tcPr>
          <w:p w:rsidR="00634EE6" w:rsidRPr="00C73BB2" w:rsidRDefault="00634EE6"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857D70" w:rsidRPr="00C73BB2" w:rsidTr="007E0A68">
        <w:tc>
          <w:tcPr>
            <w:cnfStyle w:val="001000000000" w:firstRow="0" w:lastRow="0" w:firstColumn="1" w:lastColumn="0" w:oddVBand="0" w:evenVBand="0" w:oddHBand="0" w:evenHBand="0" w:firstRowFirstColumn="0" w:firstRowLastColumn="0" w:lastRowFirstColumn="0" w:lastRowLastColumn="0"/>
            <w:tcW w:w="817" w:type="dxa"/>
          </w:tcPr>
          <w:p w:rsidR="00857D70" w:rsidRDefault="00723773" w:rsidP="00D94A24">
            <w:pPr>
              <w:jc w:val="center"/>
              <w:rPr>
                <w:rFonts w:cs="Calibri"/>
              </w:rPr>
            </w:pPr>
            <w:r>
              <w:rPr>
                <w:rFonts w:cs="Calibri" w:hint="eastAsia"/>
              </w:rPr>
              <w:t>21</w:t>
            </w:r>
          </w:p>
        </w:tc>
        <w:tc>
          <w:tcPr>
            <w:tcW w:w="3686" w:type="dxa"/>
            <w:gridSpan w:val="3"/>
          </w:tcPr>
          <w:p w:rsidR="00857D70" w:rsidRDefault="00723773"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WBS</w:t>
            </w:r>
            <w:r>
              <w:rPr>
                <w:rFonts w:ascii="Calibri" w:hAnsi="Calibri" w:cs="Calibri" w:hint="eastAsia"/>
              </w:rPr>
              <w:t>上的完成時間</w:t>
            </w:r>
          </w:p>
        </w:tc>
        <w:tc>
          <w:tcPr>
            <w:tcW w:w="2008" w:type="dxa"/>
            <w:gridSpan w:val="2"/>
            <w:vAlign w:val="center"/>
          </w:tcPr>
          <w:p w:rsidR="00857D70" w:rsidRDefault="00723773" w:rsidP="007E0A6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王敦儒</w:t>
            </w:r>
          </w:p>
        </w:tc>
        <w:tc>
          <w:tcPr>
            <w:tcW w:w="850" w:type="dxa"/>
            <w:gridSpan w:val="2"/>
          </w:tcPr>
          <w:p w:rsidR="00857D70" w:rsidRDefault="00723773"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10/22</w:t>
            </w:r>
          </w:p>
        </w:tc>
        <w:tc>
          <w:tcPr>
            <w:tcW w:w="1347" w:type="dxa"/>
          </w:tcPr>
          <w:p w:rsidR="00857D70" w:rsidRPr="00A97B1F" w:rsidRDefault="00D94A24" w:rsidP="00D94A2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FF0000"/>
              </w:rPr>
            </w:pPr>
            <w:r w:rsidRPr="00A97B1F">
              <w:rPr>
                <w:rFonts w:ascii="Calibri" w:hAnsi="Calibri" w:cs="Calibri"/>
                <w:b/>
                <w:color w:val="FF0000"/>
              </w:rPr>
              <w:t>Closed</w:t>
            </w:r>
          </w:p>
        </w:tc>
        <w:tc>
          <w:tcPr>
            <w:tcW w:w="2309" w:type="dxa"/>
            <w:gridSpan w:val="2"/>
          </w:tcPr>
          <w:p w:rsidR="00857D70" w:rsidRPr="00C73BB2" w:rsidRDefault="00857D70"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71289A" w:rsidRPr="00C73BB2" w:rsidTr="007E0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1289A" w:rsidRPr="006E47AB" w:rsidRDefault="0071289A" w:rsidP="0071289A">
            <w:pPr>
              <w:jc w:val="center"/>
            </w:pPr>
            <w:r w:rsidRPr="006E47AB">
              <w:rPr>
                <w:rFonts w:hint="eastAsia"/>
              </w:rPr>
              <w:t>22</w:t>
            </w:r>
          </w:p>
        </w:tc>
        <w:tc>
          <w:tcPr>
            <w:tcW w:w="3686" w:type="dxa"/>
            <w:gridSpan w:val="3"/>
          </w:tcPr>
          <w:p w:rsidR="0071289A" w:rsidRPr="006E47AB" w:rsidRDefault="0071289A" w:rsidP="0071289A">
            <w:pPr>
              <w:cnfStyle w:val="000000100000" w:firstRow="0" w:lastRow="0" w:firstColumn="0" w:lastColumn="0" w:oddVBand="0" w:evenVBand="0" w:oddHBand="1" w:evenHBand="0" w:firstRowFirstColumn="0" w:firstRowLastColumn="0" w:lastRowFirstColumn="0" w:lastRowLastColumn="0"/>
            </w:pPr>
            <w:r w:rsidRPr="006E47AB">
              <w:rPr>
                <w:rFonts w:hint="eastAsia"/>
              </w:rPr>
              <w:t>無法登入的</w:t>
            </w:r>
            <w:r w:rsidRPr="006E47AB">
              <w:rPr>
                <w:rFonts w:hint="eastAsia"/>
              </w:rPr>
              <w:t>Bug</w:t>
            </w:r>
          </w:p>
        </w:tc>
        <w:tc>
          <w:tcPr>
            <w:tcW w:w="2008" w:type="dxa"/>
            <w:gridSpan w:val="2"/>
            <w:vAlign w:val="center"/>
          </w:tcPr>
          <w:p w:rsidR="0071289A" w:rsidRPr="006E47AB" w:rsidRDefault="0071289A" w:rsidP="007E0A68">
            <w:pPr>
              <w:jc w:val="center"/>
              <w:cnfStyle w:val="000000100000" w:firstRow="0" w:lastRow="0" w:firstColumn="0" w:lastColumn="0" w:oddVBand="0" w:evenVBand="0" w:oddHBand="1" w:evenHBand="0" w:firstRowFirstColumn="0" w:firstRowLastColumn="0" w:lastRowFirstColumn="0" w:lastRowLastColumn="0"/>
            </w:pPr>
            <w:r w:rsidRPr="006E47AB">
              <w:rPr>
                <w:rFonts w:hint="eastAsia"/>
              </w:rPr>
              <w:t>王敦儒</w:t>
            </w:r>
          </w:p>
        </w:tc>
        <w:tc>
          <w:tcPr>
            <w:tcW w:w="850" w:type="dxa"/>
            <w:gridSpan w:val="2"/>
          </w:tcPr>
          <w:p w:rsidR="0071289A" w:rsidRPr="006E47AB" w:rsidRDefault="0071289A" w:rsidP="0071289A">
            <w:pPr>
              <w:cnfStyle w:val="000000100000" w:firstRow="0" w:lastRow="0" w:firstColumn="0" w:lastColumn="0" w:oddVBand="0" w:evenVBand="0" w:oddHBand="1" w:evenHBand="0" w:firstRowFirstColumn="0" w:firstRowLastColumn="0" w:lastRowFirstColumn="0" w:lastRowLastColumn="0"/>
            </w:pPr>
            <w:r w:rsidRPr="006E47AB">
              <w:rPr>
                <w:rFonts w:hint="eastAsia"/>
              </w:rPr>
              <w:t>11/2</w:t>
            </w:r>
          </w:p>
        </w:tc>
        <w:tc>
          <w:tcPr>
            <w:tcW w:w="1347" w:type="dxa"/>
          </w:tcPr>
          <w:p w:rsidR="0071289A" w:rsidRPr="00A97B1F" w:rsidRDefault="00B347D0" w:rsidP="0071289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color w:val="FF0000"/>
              </w:rPr>
            </w:pPr>
            <w:r w:rsidRPr="00A97B1F">
              <w:rPr>
                <w:rFonts w:ascii="Calibri" w:hAnsi="Calibri" w:cs="Calibri"/>
                <w:b/>
                <w:color w:val="FF0000"/>
              </w:rPr>
              <w:t>Closed</w:t>
            </w:r>
          </w:p>
        </w:tc>
        <w:tc>
          <w:tcPr>
            <w:tcW w:w="2309" w:type="dxa"/>
            <w:gridSpan w:val="2"/>
          </w:tcPr>
          <w:p w:rsidR="0071289A" w:rsidRPr="006E47AB" w:rsidRDefault="0071289A" w:rsidP="0071289A">
            <w:pPr>
              <w:cnfStyle w:val="000000100000" w:firstRow="0" w:lastRow="0" w:firstColumn="0" w:lastColumn="0" w:oddVBand="0" w:evenVBand="0" w:oddHBand="1" w:evenHBand="0" w:firstRowFirstColumn="0" w:firstRowLastColumn="0" w:lastRowFirstColumn="0" w:lastRowLastColumn="0"/>
            </w:pPr>
          </w:p>
        </w:tc>
      </w:tr>
      <w:tr w:rsidR="0071289A" w:rsidRPr="00C73BB2" w:rsidTr="007E0A68">
        <w:tc>
          <w:tcPr>
            <w:cnfStyle w:val="001000000000" w:firstRow="0" w:lastRow="0" w:firstColumn="1" w:lastColumn="0" w:oddVBand="0" w:evenVBand="0" w:oddHBand="0" w:evenHBand="0" w:firstRowFirstColumn="0" w:firstRowLastColumn="0" w:lastRowFirstColumn="0" w:lastRowLastColumn="0"/>
            <w:tcW w:w="817" w:type="dxa"/>
          </w:tcPr>
          <w:p w:rsidR="0071289A" w:rsidRPr="006E47AB" w:rsidRDefault="0071289A" w:rsidP="0071289A">
            <w:pPr>
              <w:jc w:val="center"/>
            </w:pPr>
            <w:r w:rsidRPr="006E47AB">
              <w:rPr>
                <w:rFonts w:hint="eastAsia"/>
              </w:rPr>
              <w:t>23</w:t>
            </w:r>
          </w:p>
        </w:tc>
        <w:tc>
          <w:tcPr>
            <w:tcW w:w="3686" w:type="dxa"/>
            <w:gridSpan w:val="3"/>
          </w:tcPr>
          <w:p w:rsidR="0071289A" w:rsidRPr="006E47AB" w:rsidRDefault="0071289A" w:rsidP="0071289A">
            <w:pPr>
              <w:cnfStyle w:val="000000000000" w:firstRow="0" w:lastRow="0" w:firstColumn="0" w:lastColumn="0" w:oddVBand="0" w:evenVBand="0" w:oddHBand="0" w:evenHBand="0" w:firstRowFirstColumn="0" w:firstRowLastColumn="0" w:lastRowFirstColumn="0" w:lastRowLastColumn="0"/>
            </w:pPr>
            <w:r w:rsidRPr="006E47AB">
              <w:rPr>
                <w:rFonts w:hint="eastAsia"/>
              </w:rPr>
              <w:t>Requirement Docs</w:t>
            </w:r>
          </w:p>
        </w:tc>
        <w:tc>
          <w:tcPr>
            <w:tcW w:w="2008" w:type="dxa"/>
            <w:gridSpan w:val="2"/>
            <w:vAlign w:val="center"/>
          </w:tcPr>
          <w:p w:rsidR="0071289A" w:rsidRPr="006E47AB" w:rsidRDefault="0071289A" w:rsidP="007E0A68">
            <w:pPr>
              <w:jc w:val="center"/>
              <w:cnfStyle w:val="000000000000" w:firstRow="0" w:lastRow="0" w:firstColumn="0" w:lastColumn="0" w:oddVBand="0" w:evenVBand="0" w:oddHBand="0" w:evenHBand="0" w:firstRowFirstColumn="0" w:firstRowLastColumn="0" w:lastRowFirstColumn="0" w:lastRowLastColumn="0"/>
            </w:pPr>
            <w:r w:rsidRPr="006E47AB">
              <w:rPr>
                <w:rFonts w:hint="eastAsia"/>
              </w:rPr>
              <w:t>(</w:t>
            </w:r>
            <w:r w:rsidRPr="006E47AB">
              <w:rPr>
                <w:rFonts w:hint="eastAsia"/>
              </w:rPr>
              <w:t>李唐</w:t>
            </w:r>
            <w:r w:rsidRPr="006E47AB">
              <w:rPr>
                <w:rFonts w:hint="eastAsia"/>
              </w:rPr>
              <w:t>)</w:t>
            </w:r>
            <w:r w:rsidRPr="006E47AB">
              <w:rPr>
                <w:rFonts w:hint="eastAsia"/>
              </w:rPr>
              <w:t>全體</w:t>
            </w:r>
          </w:p>
        </w:tc>
        <w:tc>
          <w:tcPr>
            <w:tcW w:w="850" w:type="dxa"/>
            <w:gridSpan w:val="2"/>
          </w:tcPr>
          <w:p w:rsidR="0071289A" w:rsidRPr="006E47AB" w:rsidRDefault="0071289A" w:rsidP="0071289A">
            <w:pPr>
              <w:cnfStyle w:val="000000000000" w:firstRow="0" w:lastRow="0" w:firstColumn="0" w:lastColumn="0" w:oddVBand="0" w:evenVBand="0" w:oddHBand="0" w:evenHBand="0" w:firstRowFirstColumn="0" w:firstRowLastColumn="0" w:lastRowFirstColumn="0" w:lastRowLastColumn="0"/>
            </w:pPr>
            <w:r w:rsidRPr="006E47AB">
              <w:rPr>
                <w:rFonts w:hint="eastAsia"/>
              </w:rPr>
              <w:t>10/29</w:t>
            </w:r>
          </w:p>
        </w:tc>
        <w:tc>
          <w:tcPr>
            <w:tcW w:w="1347" w:type="dxa"/>
          </w:tcPr>
          <w:p w:rsidR="0071289A" w:rsidRPr="00A97B1F" w:rsidRDefault="00B347D0" w:rsidP="0071289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color w:val="FF0000"/>
              </w:rPr>
            </w:pPr>
            <w:r w:rsidRPr="00A97B1F">
              <w:rPr>
                <w:rFonts w:ascii="Calibri" w:hAnsi="Calibri" w:cs="Calibri"/>
                <w:b/>
                <w:color w:val="FF0000"/>
              </w:rPr>
              <w:t>Closed</w:t>
            </w:r>
          </w:p>
        </w:tc>
        <w:tc>
          <w:tcPr>
            <w:tcW w:w="2309" w:type="dxa"/>
            <w:gridSpan w:val="2"/>
          </w:tcPr>
          <w:p w:rsidR="0071289A" w:rsidRPr="006E47AB" w:rsidRDefault="0071289A" w:rsidP="0071289A">
            <w:pPr>
              <w:cnfStyle w:val="000000000000" w:firstRow="0" w:lastRow="0" w:firstColumn="0" w:lastColumn="0" w:oddVBand="0" w:evenVBand="0" w:oddHBand="0" w:evenHBand="0" w:firstRowFirstColumn="0" w:firstRowLastColumn="0" w:lastRowFirstColumn="0" w:lastRowLastColumn="0"/>
            </w:pPr>
            <w:r w:rsidRPr="006E47AB">
              <w:rPr>
                <w:rFonts w:hint="eastAsia"/>
              </w:rPr>
              <w:t>如會議記錄分配</w:t>
            </w:r>
          </w:p>
        </w:tc>
      </w:tr>
      <w:tr w:rsidR="0071289A" w:rsidRPr="00C73BB2" w:rsidTr="007E0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1289A" w:rsidRPr="006E47AB" w:rsidRDefault="0071289A" w:rsidP="0071289A">
            <w:pPr>
              <w:jc w:val="center"/>
            </w:pPr>
            <w:r w:rsidRPr="006E47AB">
              <w:rPr>
                <w:rFonts w:hint="eastAsia"/>
              </w:rPr>
              <w:lastRenderedPageBreak/>
              <w:t>24</w:t>
            </w:r>
          </w:p>
        </w:tc>
        <w:tc>
          <w:tcPr>
            <w:tcW w:w="3686" w:type="dxa"/>
            <w:gridSpan w:val="3"/>
          </w:tcPr>
          <w:p w:rsidR="0071289A" w:rsidRPr="006E47AB" w:rsidRDefault="0071289A" w:rsidP="0071289A">
            <w:pPr>
              <w:cnfStyle w:val="000000100000" w:firstRow="0" w:lastRow="0" w:firstColumn="0" w:lastColumn="0" w:oddVBand="0" w:evenVBand="0" w:oddHBand="1" w:evenHBand="0" w:firstRowFirstColumn="0" w:firstRowLastColumn="0" w:lastRowFirstColumn="0" w:lastRowLastColumn="0"/>
            </w:pPr>
            <w:r w:rsidRPr="006E47AB">
              <w:rPr>
                <w:rFonts w:hint="eastAsia"/>
              </w:rPr>
              <w:t>研究如何匯入</w:t>
            </w:r>
            <w:r w:rsidRPr="006E47AB">
              <w:rPr>
                <w:rFonts w:hint="eastAsia"/>
              </w:rPr>
              <w:t>metaio SDK</w:t>
            </w:r>
          </w:p>
        </w:tc>
        <w:tc>
          <w:tcPr>
            <w:tcW w:w="2008" w:type="dxa"/>
            <w:gridSpan w:val="2"/>
            <w:vAlign w:val="center"/>
          </w:tcPr>
          <w:p w:rsidR="0071289A" w:rsidRPr="006E47AB" w:rsidRDefault="0071289A" w:rsidP="007E0A68">
            <w:pPr>
              <w:jc w:val="center"/>
              <w:cnfStyle w:val="000000100000" w:firstRow="0" w:lastRow="0" w:firstColumn="0" w:lastColumn="0" w:oddVBand="0" w:evenVBand="0" w:oddHBand="1" w:evenHBand="0" w:firstRowFirstColumn="0" w:firstRowLastColumn="0" w:lastRowFirstColumn="0" w:lastRowLastColumn="0"/>
            </w:pPr>
            <w:r w:rsidRPr="006E47AB">
              <w:rPr>
                <w:rFonts w:hint="eastAsia"/>
              </w:rPr>
              <w:t>劉秋志</w:t>
            </w:r>
          </w:p>
        </w:tc>
        <w:tc>
          <w:tcPr>
            <w:tcW w:w="850" w:type="dxa"/>
            <w:gridSpan w:val="2"/>
          </w:tcPr>
          <w:p w:rsidR="0071289A" w:rsidRPr="006E47AB" w:rsidRDefault="0071289A" w:rsidP="0071289A">
            <w:pPr>
              <w:cnfStyle w:val="000000100000" w:firstRow="0" w:lastRow="0" w:firstColumn="0" w:lastColumn="0" w:oddVBand="0" w:evenVBand="0" w:oddHBand="1" w:evenHBand="0" w:firstRowFirstColumn="0" w:firstRowLastColumn="0" w:lastRowFirstColumn="0" w:lastRowLastColumn="0"/>
            </w:pPr>
            <w:r w:rsidRPr="006E47AB">
              <w:rPr>
                <w:rFonts w:hint="eastAsia"/>
              </w:rPr>
              <w:t>11/2</w:t>
            </w:r>
          </w:p>
        </w:tc>
        <w:tc>
          <w:tcPr>
            <w:tcW w:w="1347" w:type="dxa"/>
          </w:tcPr>
          <w:p w:rsidR="0071289A" w:rsidRPr="00D14C12" w:rsidRDefault="00D14C12" w:rsidP="0071289A">
            <w:pPr>
              <w:jc w:val="center"/>
              <w:cnfStyle w:val="000000100000" w:firstRow="0" w:lastRow="0" w:firstColumn="0" w:lastColumn="0" w:oddVBand="0" w:evenVBand="0" w:oddHBand="1" w:evenHBand="0" w:firstRowFirstColumn="0" w:firstRowLastColumn="0" w:lastRowFirstColumn="0" w:lastRowLastColumn="0"/>
              <w:rPr>
                <w:b/>
              </w:rPr>
            </w:pPr>
            <w:r w:rsidRPr="00D14C12">
              <w:rPr>
                <w:rFonts w:hint="eastAsia"/>
                <w:b/>
                <w:color w:val="FF0000"/>
              </w:rPr>
              <w:t>Closed</w:t>
            </w:r>
          </w:p>
        </w:tc>
        <w:tc>
          <w:tcPr>
            <w:tcW w:w="2309" w:type="dxa"/>
            <w:gridSpan w:val="2"/>
          </w:tcPr>
          <w:p w:rsidR="0071289A" w:rsidRDefault="0071289A" w:rsidP="0071289A">
            <w:pPr>
              <w:cnfStyle w:val="000000100000" w:firstRow="0" w:lastRow="0" w:firstColumn="0" w:lastColumn="0" w:oddVBand="0" w:evenVBand="0" w:oddHBand="1" w:evenHBand="0" w:firstRowFirstColumn="0" w:firstRowLastColumn="0" w:lastRowFirstColumn="0" w:lastRowLastColumn="0"/>
            </w:pPr>
          </w:p>
        </w:tc>
      </w:tr>
      <w:tr w:rsidR="00133D52" w:rsidRPr="00C73BB2" w:rsidTr="007E0A68">
        <w:tc>
          <w:tcPr>
            <w:cnfStyle w:val="001000000000" w:firstRow="0" w:lastRow="0" w:firstColumn="1" w:lastColumn="0" w:oddVBand="0" w:evenVBand="0" w:oddHBand="0" w:evenHBand="0" w:firstRowFirstColumn="0" w:firstRowLastColumn="0" w:lastRowFirstColumn="0" w:lastRowLastColumn="0"/>
            <w:tcW w:w="817" w:type="dxa"/>
          </w:tcPr>
          <w:p w:rsidR="00133D52" w:rsidRPr="009C636F" w:rsidRDefault="00133D52" w:rsidP="00133D52">
            <w:pPr>
              <w:jc w:val="center"/>
            </w:pPr>
            <w:r w:rsidRPr="009C636F">
              <w:rPr>
                <w:rFonts w:hint="eastAsia"/>
              </w:rPr>
              <w:t>25</w:t>
            </w:r>
          </w:p>
        </w:tc>
        <w:tc>
          <w:tcPr>
            <w:tcW w:w="3686" w:type="dxa"/>
            <w:gridSpan w:val="3"/>
          </w:tcPr>
          <w:p w:rsidR="00133D52" w:rsidRPr="009C636F" w:rsidRDefault="00133D52" w:rsidP="00133D52">
            <w:pPr>
              <w:cnfStyle w:val="000000000000" w:firstRow="0" w:lastRow="0" w:firstColumn="0" w:lastColumn="0" w:oddVBand="0" w:evenVBand="0" w:oddHBand="0" w:evenHBand="0" w:firstRowFirstColumn="0" w:firstRowLastColumn="0" w:lastRowFirstColumn="0" w:lastRowLastColumn="0"/>
            </w:pPr>
            <w:r w:rsidRPr="009C636F">
              <w:rPr>
                <w:rFonts w:hint="eastAsia"/>
              </w:rPr>
              <w:t>1120</w:t>
            </w:r>
            <w:r w:rsidRPr="009C636F">
              <w:rPr>
                <w:rFonts w:hint="eastAsia"/>
              </w:rPr>
              <w:t>作業第</w:t>
            </w:r>
            <w:r w:rsidRPr="009C636F">
              <w:rPr>
                <w:rFonts w:hint="eastAsia"/>
              </w:rPr>
              <w:t>2</w:t>
            </w:r>
            <w:r w:rsidRPr="009C636F">
              <w:rPr>
                <w:rFonts w:hint="eastAsia"/>
              </w:rPr>
              <w:t>題</w:t>
            </w:r>
            <w:r w:rsidRPr="009C636F">
              <w:rPr>
                <w:rFonts w:hint="eastAsia"/>
              </w:rPr>
              <w:t>coding</w:t>
            </w:r>
          </w:p>
        </w:tc>
        <w:tc>
          <w:tcPr>
            <w:tcW w:w="2008" w:type="dxa"/>
            <w:gridSpan w:val="2"/>
            <w:vAlign w:val="center"/>
          </w:tcPr>
          <w:p w:rsidR="00133D52" w:rsidRPr="009C636F" w:rsidRDefault="00133D52" w:rsidP="007E0A68">
            <w:pPr>
              <w:jc w:val="center"/>
              <w:cnfStyle w:val="000000000000" w:firstRow="0" w:lastRow="0" w:firstColumn="0" w:lastColumn="0" w:oddVBand="0" w:evenVBand="0" w:oddHBand="0" w:evenHBand="0" w:firstRowFirstColumn="0" w:firstRowLastColumn="0" w:lastRowFirstColumn="0" w:lastRowLastColumn="0"/>
            </w:pPr>
            <w:r w:rsidRPr="009C636F">
              <w:rPr>
                <w:rFonts w:hint="eastAsia"/>
              </w:rPr>
              <w:t>劉秋志</w:t>
            </w:r>
          </w:p>
        </w:tc>
        <w:tc>
          <w:tcPr>
            <w:tcW w:w="850" w:type="dxa"/>
            <w:gridSpan w:val="2"/>
          </w:tcPr>
          <w:p w:rsidR="00133D52" w:rsidRPr="009C636F" w:rsidRDefault="00133D52" w:rsidP="00133D52">
            <w:pPr>
              <w:cnfStyle w:val="000000000000" w:firstRow="0" w:lastRow="0" w:firstColumn="0" w:lastColumn="0" w:oddVBand="0" w:evenVBand="0" w:oddHBand="0" w:evenHBand="0" w:firstRowFirstColumn="0" w:firstRowLastColumn="0" w:lastRowFirstColumn="0" w:lastRowLastColumn="0"/>
            </w:pPr>
            <w:r w:rsidRPr="009C636F">
              <w:rPr>
                <w:rFonts w:hint="eastAsia"/>
              </w:rPr>
              <w:t>11/27</w:t>
            </w:r>
          </w:p>
        </w:tc>
        <w:tc>
          <w:tcPr>
            <w:tcW w:w="1347" w:type="dxa"/>
          </w:tcPr>
          <w:p w:rsidR="00133D52" w:rsidRPr="00133D52" w:rsidRDefault="00133D52" w:rsidP="00133D52">
            <w:pPr>
              <w:jc w:val="center"/>
              <w:cnfStyle w:val="000000000000" w:firstRow="0" w:lastRow="0" w:firstColumn="0" w:lastColumn="0" w:oddVBand="0" w:evenVBand="0" w:oddHBand="0" w:evenHBand="0" w:firstRowFirstColumn="0" w:firstRowLastColumn="0" w:lastRowFirstColumn="0" w:lastRowLastColumn="0"/>
              <w:rPr>
                <w:b/>
              </w:rPr>
            </w:pPr>
            <w:r w:rsidRPr="00133D52">
              <w:rPr>
                <w:rFonts w:hint="eastAsia"/>
                <w:b/>
                <w:color w:val="70AD47" w:themeColor="accent6"/>
              </w:rPr>
              <w:t>Open</w:t>
            </w:r>
          </w:p>
        </w:tc>
        <w:tc>
          <w:tcPr>
            <w:tcW w:w="2309" w:type="dxa"/>
            <w:gridSpan w:val="2"/>
          </w:tcPr>
          <w:p w:rsidR="00133D52" w:rsidRDefault="00133D52" w:rsidP="00133D52">
            <w:pPr>
              <w:cnfStyle w:val="000000000000" w:firstRow="0" w:lastRow="0" w:firstColumn="0" w:lastColumn="0" w:oddVBand="0" w:evenVBand="0" w:oddHBand="0" w:evenHBand="0" w:firstRowFirstColumn="0" w:firstRowLastColumn="0" w:lastRowFirstColumn="0" w:lastRowLastColumn="0"/>
            </w:pPr>
          </w:p>
        </w:tc>
      </w:tr>
      <w:tr w:rsidR="00133D52" w:rsidRPr="00C73BB2" w:rsidTr="007E0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133D52" w:rsidRPr="009C636F" w:rsidRDefault="00133D52" w:rsidP="00133D52">
            <w:pPr>
              <w:jc w:val="center"/>
            </w:pPr>
            <w:r w:rsidRPr="009C636F">
              <w:rPr>
                <w:rFonts w:hint="eastAsia"/>
              </w:rPr>
              <w:t>26</w:t>
            </w:r>
          </w:p>
        </w:tc>
        <w:tc>
          <w:tcPr>
            <w:tcW w:w="3686" w:type="dxa"/>
            <w:gridSpan w:val="3"/>
          </w:tcPr>
          <w:p w:rsidR="00133D52" w:rsidRPr="009C636F" w:rsidRDefault="00133D52" w:rsidP="00133D52">
            <w:pPr>
              <w:cnfStyle w:val="000000100000" w:firstRow="0" w:lastRow="0" w:firstColumn="0" w:lastColumn="0" w:oddVBand="0" w:evenVBand="0" w:oddHBand="1" w:evenHBand="0" w:firstRowFirstColumn="0" w:firstRowLastColumn="0" w:lastRowFirstColumn="0" w:lastRowLastColumn="0"/>
            </w:pPr>
            <w:r w:rsidRPr="009C636F">
              <w:rPr>
                <w:rFonts w:hint="eastAsia"/>
              </w:rPr>
              <w:t>1120</w:t>
            </w:r>
            <w:r w:rsidRPr="009C636F">
              <w:rPr>
                <w:rFonts w:hint="eastAsia"/>
              </w:rPr>
              <w:t>作業第</w:t>
            </w:r>
            <w:r w:rsidRPr="009C636F">
              <w:rPr>
                <w:rFonts w:hint="eastAsia"/>
              </w:rPr>
              <w:t>2</w:t>
            </w:r>
            <w:r w:rsidRPr="009C636F">
              <w:rPr>
                <w:rFonts w:hint="eastAsia"/>
              </w:rPr>
              <w:t>題</w:t>
            </w:r>
            <w:r w:rsidRPr="009C636F">
              <w:rPr>
                <w:rFonts w:hint="eastAsia"/>
              </w:rPr>
              <w:t>coding</w:t>
            </w:r>
          </w:p>
        </w:tc>
        <w:tc>
          <w:tcPr>
            <w:tcW w:w="2008" w:type="dxa"/>
            <w:gridSpan w:val="2"/>
            <w:vAlign w:val="center"/>
          </w:tcPr>
          <w:p w:rsidR="00133D52" w:rsidRPr="009C636F" w:rsidRDefault="00133D52" w:rsidP="007E0A68">
            <w:pPr>
              <w:jc w:val="center"/>
              <w:cnfStyle w:val="000000100000" w:firstRow="0" w:lastRow="0" w:firstColumn="0" w:lastColumn="0" w:oddVBand="0" w:evenVBand="0" w:oddHBand="1" w:evenHBand="0" w:firstRowFirstColumn="0" w:firstRowLastColumn="0" w:lastRowFirstColumn="0" w:lastRowLastColumn="0"/>
            </w:pPr>
            <w:r w:rsidRPr="009C636F">
              <w:rPr>
                <w:rFonts w:hint="eastAsia"/>
              </w:rPr>
              <w:t>李唐</w:t>
            </w:r>
          </w:p>
        </w:tc>
        <w:tc>
          <w:tcPr>
            <w:tcW w:w="850" w:type="dxa"/>
            <w:gridSpan w:val="2"/>
          </w:tcPr>
          <w:p w:rsidR="00133D52" w:rsidRPr="009C636F" w:rsidRDefault="00133D52" w:rsidP="00133D52">
            <w:pPr>
              <w:cnfStyle w:val="000000100000" w:firstRow="0" w:lastRow="0" w:firstColumn="0" w:lastColumn="0" w:oddVBand="0" w:evenVBand="0" w:oddHBand="1" w:evenHBand="0" w:firstRowFirstColumn="0" w:firstRowLastColumn="0" w:lastRowFirstColumn="0" w:lastRowLastColumn="0"/>
            </w:pPr>
            <w:r w:rsidRPr="009C636F">
              <w:rPr>
                <w:rFonts w:hint="eastAsia"/>
              </w:rPr>
              <w:t>11/24</w:t>
            </w:r>
          </w:p>
        </w:tc>
        <w:tc>
          <w:tcPr>
            <w:tcW w:w="1347" w:type="dxa"/>
          </w:tcPr>
          <w:p w:rsidR="00133D52" w:rsidRPr="009C636F" w:rsidRDefault="00133D52" w:rsidP="00133D52">
            <w:pPr>
              <w:jc w:val="center"/>
              <w:cnfStyle w:val="000000100000" w:firstRow="0" w:lastRow="0" w:firstColumn="0" w:lastColumn="0" w:oddVBand="0" w:evenVBand="0" w:oddHBand="1" w:evenHBand="0" w:firstRowFirstColumn="0" w:firstRowLastColumn="0" w:lastRowFirstColumn="0" w:lastRowLastColumn="0"/>
            </w:pPr>
            <w:r w:rsidRPr="00133D52">
              <w:rPr>
                <w:rFonts w:hint="eastAsia"/>
                <w:b/>
                <w:color w:val="FF0000"/>
              </w:rPr>
              <w:t>Closed</w:t>
            </w:r>
          </w:p>
        </w:tc>
        <w:tc>
          <w:tcPr>
            <w:tcW w:w="2309" w:type="dxa"/>
            <w:gridSpan w:val="2"/>
          </w:tcPr>
          <w:p w:rsidR="00133D52" w:rsidRDefault="00133D52" w:rsidP="00133D52">
            <w:pPr>
              <w:cnfStyle w:val="000000100000" w:firstRow="0" w:lastRow="0" w:firstColumn="0" w:lastColumn="0" w:oddVBand="0" w:evenVBand="0" w:oddHBand="1" w:evenHBand="0" w:firstRowFirstColumn="0" w:firstRowLastColumn="0" w:lastRowFirstColumn="0" w:lastRowLastColumn="0"/>
            </w:pPr>
          </w:p>
        </w:tc>
      </w:tr>
      <w:tr w:rsidR="00B251E9" w:rsidRPr="00C73BB2" w:rsidTr="007E0A68">
        <w:tc>
          <w:tcPr>
            <w:cnfStyle w:val="001000000000" w:firstRow="0" w:lastRow="0" w:firstColumn="1" w:lastColumn="0" w:oddVBand="0" w:evenVBand="0" w:oddHBand="0" w:evenHBand="0" w:firstRowFirstColumn="0" w:firstRowLastColumn="0" w:lastRowFirstColumn="0" w:lastRowLastColumn="0"/>
            <w:tcW w:w="817" w:type="dxa"/>
          </w:tcPr>
          <w:p w:rsidR="00B251E9" w:rsidRPr="009C636F" w:rsidRDefault="00B251E9" w:rsidP="00B251E9">
            <w:pPr>
              <w:jc w:val="center"/>
            </w:pPr>
            <w:r w:rsidRPr="009C636F">
              <w:rPr>
                <w:rFonts w:hint="eastAsia"/>
              </w:rPr>
              <w:t>27</w:t>
            </w:r>
          </w:p>
        </w:tc>
        <w:tc>
          <w:tcPr>
            <w:tcW w:w="3686" w:type="dxa"/>
            <w:gridSpan w:val="3"/>
          </w:tcPr>
          <w:p w:rsidR="00B251E9" w:rsidRPr="009C636F" w:rsidRDefault="00B251E9" w:rsidP="00B251E9">
            <w:pPr>
              <w:cnfStyle w:val="000000000000" w:firstRow="0" w:lastRow="0" w:firstColumn="0" w:lastColumn="0" w:oddVBand="0" w:evenVBand="0" w:oddHBand="0" w:evenHBand="0" w:firstRowFirstColumn="0" w:firstRowLastColumn="0" w:lastRowFirstColumn="0" w:lastRowLastColumn="0"/>
            </w:pPr>
            <w:r w:rsidRPr="009C636F">
              <w:rPr>
                <w:rFonts w:hint="eastAsia"/>
              </w:rPr>
              <w:t>研究</w:t>
            </w:r>
            <w:r w:rsidRPr="009C636F">
              <w:rPr>
                <w:rFonts w:hint="eastAsia"/>
              </w:rPr>
              <w:t>Facebook</w:t>
            </w:r>
            <w:r w:rsidRPr="009C636F">
              <w:rPr>
                <w:rFonts w:hint="eastAsia"/>
              </w:rPr>
              <w:t>登入的問題</w:t>
            </w:r>
          </w:p>
        </w:tc>
        <w:tc>
          <w:tcPr>
            <w:tcW w:w="2008" w:type="dxa"/>
            <w:gridSpan w:val="2"/>
            <w:vAlign w:val="center"/>
          </w:tcPr>
          <w:p w:rsidR="00B251E9" w:rsidRPr="009C636F" w:rsidRDefault="00B251E9" w:rsidP="007E0A68">
            <w:pPr>
              <w:jc w:val="center"/>
              <w:cnfStyle w:val="000000000000" w:firstRow="0" w:lastRow="0" w:firstColumn="0" w:lastColumn="0" w:oddVBand="0" w:evenVBand="0" w:oddHBand="0" w:evenHBand="0" w:firstRowFirstColumn="0" w:firstRowLastColumn="0" w:lastRowFirstColumn="0" w:lastRowLastColumn="0"/>
            </w:pPr>
            <w:r w:rsidRPr="009C636F">
              <w:rPr>
                <w:rFonts w:hint="eastAsia"/>
              </w:rPr>
              <w:t>王敦儒</w:t>
            </w:r>
          </w:p>
        </w:tc>
        <w:tc>
          <w:tcPr>
            <w:tcW w:w="850" w:type="dxa"/>
            <w:gridSpan w:val="2"/>
          </w:tcPr>
          <w:p w:rsidR="00B251E9" w:rsidRPr="009C636F" w:rsidRDefault="00B251E9" w:rsidP="00B251E9">
            <w:pPr>
              <w:cnfStyle w:val="000000000000" w:firstRow="0" w:lastRow="0" w:firstColumn="0" w:lastColumn="0" w:oddVBand="0" w:evenVBand="0" w:oddHBand="0" w:evenHBand="0" w:firstRowFirstColumn="0" w:firstRowLastColumn="0" w:lastRowFirstColumn="0" w:lastRowLastColumn="0"/>
            </w:pPr>
            <w:r w:rsidRPr="009C636F">
              <w:rPr>
                <w:rFonts w:hint="eastAsia"/>
              </w:rPr>
              <w:t>11/30</w:t>
            </w:r>
          </w:p>
        </w:tc>
        <w:tc>
          <w:tcPr>
            <w:tcW w:w="1347" w:type="dxa"/>
          </w:tcPr>
          <w:p w:rsidR="00B251E9" w:rsidRPr="00133D52" w:rsidRDefault="00B251E9" w:rsidP="00B251E9">
            <w:pPr>
              <w:jc w:val="center"/>
              <w:cnfStyle w:val="000000000000" w:firstRow="0" w:lastRow="0" w:firstColumn="0" w:lastColumn="0" w:oddVBand="0" w:evenVBand="0" w:oddHBand="0" w:evenHBand="0" w:firstRowFirstColumn="0" w:firstRowLastColumn="0" w:lastRowFirstColumn="0" w:lastRowLastColumn="0"/>
              <w:rPr>
                <w:b/>
                <w:color w:val="70AD47" w:themeColor="accent6"/>
              </w:rPr>
            </w:pPr>
            <w:ins w:id="335" w:author="李唐" w:date="2014-12-11T09:32:00Z">
              <w:r w:rsidRPr="0024037A">
                <w:rPr>
                  <w:rFonts w:hint="eastAsia"/>
                  <w:b/>
                  <w:color w:val="FF0000"/>
                </w:rPr>
                <w:t>Closed</w:t>
              </w:r>
            </w:ins>
            <w:del w:id="336" w:author="李唐" w:date="2014-12-11T09:32:00Z">
              <w:r w:rsidRPr="00133D52" w:rsidDel="00D8725D">
                <w:rPr>
                  <w:rFonts w:hint="eastAsia"/>
                  <w:b/>
                  <w:color w:val="70AD47" w:themeColor="accent6"/>
                </w:rPr>
                <w:delText>Open</w:delText>
              </w:r>
            </w:del>
          </w:p>
        </w:tc>
        <w:tc>
          <w:tcPr>
            <w:tcW w:w="2309" w:type="dxa"/>
            <w:gridSpan w:val="2"/>
          </w:tcPr>
          <w:p w:rsidR="00B251E9" w:rsidRDefault="00B251E9" w:rsidP="00B251E9">
            <w:pPr>
              <w:cnfStyle w:val="000000000000" w:firstRow="0" w:lastRow="0" w:firstColumn="0" w:lastColumn="0" w:oddVBand="0" w:evenVBand="0" w:oddHBand="0" w:evenHBand="0" w:firstRowFirstColumn="0" w:firstRowLastColumn="0" w:lastRowFirstColumn="0" w:lastRowLastColumn="0"/>
            </w:pPr>
          </w:p>
        </w:tc>
      </w:tr>
      <w:tr w:rsidR="00B251E9" w:rsidRPr="00C73BB2" w:rsidTr="007E0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B251E9" w:rsidRPr="009C636F" w:rsidRDefault="00B251E9" w:rsidP="00B251E9">
            <w:pPr>
              <w:jc w:val="center"/>
            </w:pPr>
            <w:r w:rsidRPr="009C636F">
              <w:rPr>
                <w:rFonts w:hint="eastAsia"/>
              </w:rPr>
              <w:t>28</w:t>
            </w:r>
          </w:p>
        </w:tc>
        <w:tc>
          <w:tcPr>
            <w:tcW w:w="3686" w:type="dxa"/>
            <w:gridSpan w:val="3"/>
          </w:tcPr>
          <w:p w:rsidR="00B251E9" w:rsidRPr="009C636F" w:rsidRDefault="00B251E9" w:rsidP="00B251E9">
            <w:pPr>
              <w:cnfStyle w:val="000000100000" w:firstRow="0" w:lastRow="0" w:firstColumn="0" w:lastColumn="0" w:oddVBand="0" w:evenVBand="0" w:oddHBand="1" w:evenHBand="0" w:firstRowFirstColumn="0" w:firstRowLastColumn="0" w:lastRowFirstColumn="0" w:lastRowLastColumn="0"/>
            </w:pPr>
            <w:r w:rsidRPr="009C636F">
              <w:rPr>
                <w:rFonts w:hint="eastAsia"/>
              </w:rPr>
              <w:t>研究</w:t>
            </w:r>
            <w:r w:rsidRPr="009C636F">
              <w:rPr>
                <w:rFonts w:hint="eastAsia"/>
              </w:rPr>
              <w:t>Items</w:t>
            </w:r>
            <w:r w:rsidRPr="009C636F">
              <w:rPr>
                <w:rFonts w:hint="eastAsia"/>
              </w:rPr>
              <w:t>側欄</w:t>
            </w:r>
          </w:p>
        </w:tc>
        <w:tc>
          <w:tcPr>
            <w:tcW w:w="2008" w:type="dxa"/>
            <w:gridSpan w:val="2"/>
            <w:vAlign w:val="center"/>
          </w:tcPr>
          <w:p w:rsidR="00B251E9" w:rsidRPr="009C636F" w:rsidRDefault="00B251E9" w:rsidP="007E0A68">
            <w:pPr>
              <w:jc w:val="center"/>
              <w:cnfStyle w:val="000000100000" w:firstRow="0" w:lastRow="0" w:firstColumn="0" w:lastColumn="0" w:oddVBand="0" w:evenVBand="0" w:oddHBand="1" w:evenHBand="0" w:firstRowFirstColumn="0" w:firstRowLastColumn="0" w:lastRowFirstColumn="0" w:lastRowLastColumn="0"/>
            </w:pPr>
            <w:r w:rsidRPr="009C636F">
              <w:rPr>
                <w:rFonts w:hint="eastAsia"/>
              </w:rPr>
              <w:t>李昇輯</w:t>
            </w:r>
          </w:p>
        </w:tc>
        <w:tc>
          <w:tcPr>
            <w:tcW w:w="850" w:type="dxa"/>
            <w:gridSpan w:val="2"/>
          </w:tcPr>
          <w:p w:rsidR="00B251E9" w:rsidRPr="009C636F" w:rsidRDefault="00B251E9" w:rsidP="00B251E9">
            <w:pPr>
              <w:cnfStyle w:val="000000100000" w:firstRow="0" w:lastRow="0" w:firstColumn="0" w:lastColumn="0" w:oddVBand="0" w:evenVBand="0" w:oddHBand="1" w:evenHBand="0" w:firstRowFirstColumn="0" w:firstRowLastColumn="0" w:lastRowFirstColumn="0" w:lastRowLastColumn="0"/>
            </w:pPr>
            <w:r w:rsidRPr="009C636F">
              <w:rPr>
                <w:rFonts w:hint="eastAsia"/>
              </w:rPr>
              <w:t>11/30</w:t>
            </w:r>
          </w:p>
        </w:tc>
        <w:tc>
          <w:tcPr>
            <w:tcW w:w="1347" w:type="dxa"/>
          </w:tcPr>
          <w:p w:rsidR="00B251E9" w:rsidRPr="00133D52" w:rsidRDefault="00B251E9" w:rsidP="00B251E9">
            <w:pPr>
              <w:jc w:val="center"/>
              <w:cnfStyle w:val="000000100000" w:firstRow="0" w:lastRow="0" w:firstColumn="0" w:lastColumn="0" w:oddVBand="0" w:evenVBand="0" w:oddHBand="1" w:evenHBand="0" w:firstRowFirstColumn="0" w:firstRowLastColumn="0" w:lastRowFirstColumn="0" w:lastRowLastColumn="0"/>
              <w:rPr>
                <w:b/>
                <w:color w:val="70AD47" w:themeColor="accent6"/>
              </w:rPr>
            </w:pPr>
            <w:ins w:id="337" w:author="李唐" w:date="2014-12-11T09:32:00Z">
              <w:r w:rsidRPr="0024037A">
                <w:rPr>
                  <w:rFonts w:hint="eastAsia"/>
                  <w:b/>
                  <w:color w:val="FF0000"/>
                </w:rPr>
                <w:t>Closed</w:t>
              </w:r>
            </w:ins>
            <w:del w:id="338" w:author="李唐" w:date="2014-12-11T09:32:00Z">
              <w:r w:rsidRPr="00133D52" w:rsidDel="00D8725D">
                <w:rPr>
                  <w:rFonts w:hint="eastAsia"/>
                  <w:b/>
                  <w:color w:val="70AD47" w:themeColor="accent6"/>
                </w:rPr>
                <w:delText>Open</w:delText>
              </w:r>
            </w:del>
          </w:p>
        </w:tc>
        <w:tc>
          <w:tcPr>
            <w:tcW w:w="2309" w:type="dxa"/>
            <w:gridSpan w:val="2"/>
          </w:tcPr>
          <w:p w:rsidR="00B251E9" w:rsidRDefault="00B251E9" w:rsidP="00B251E9">
            <w:pPr>
              <w:cnfStyle w:val="000000100000" w:firstRow="0" w:lastRow="0" w:firstColumn="0" w:lastColumn="0" w:oddVBand="0" w:evenVBand="0" w:oddHBand="1" w:evenHBand="0" w:firstRowFirstColumn="0" w:firstRowLastColumn="0" w:lastRowFirstColumn="0" w:lastRowLastColumn="0"/>
            </w:pPr>
          </w:p>
        </w:tc>
      </w:tr>
      <w:tr w:rsidR="00B251E9" w:rsidRPr="00C73BB2" w:rsidTr="007E0A68">
        <w:tc>
          <w:tcPr>
            <w:cnfStyle w:val="001000000000" w:firstRow="0" w:lastRow="0" w:firstColumn="1" w:lastColumn="0" w:oddVBand="0" w:evenVBand="0" w:oddHBand="0" w:evenHBand="0" w:firstRowFirstColumn="0" w:firstRowLastColumn="0" w:lastRowFirstColumn="0" w:lastRowLastColumn="0"/>
            <w:tcW w:w="817" w:type="dxa"/>
          </w:tcPr>
          <w:p w:rsidR="00B251E9" w:rsidRPr="009C636F" w:rsidRDefault="00B251E9" w:rsidP="00B251E9">
            <w:pPr>
              <w:jc w:val="center"/>
            </w:pPr>
            <w:r w:rsidRPr="009C636F">
              <w:rPr>
                <w:rFonts w:hint="eastAsia"/>
              </w:rPr>
              <w:t>29</w:t>
            </w:r>
          </w:p>
        </w:tc>
        <w:tc>
          <w:tcPr>
            <w:tcW w:w="3686" w:type="dxa"/>
            <w:gridSpan w:val="3"/>
          </w:tcPr>
          <w:p w:rsidR="00B251E9" w:rsidRPr="009C636F" w:rsidRDefault="00B251E9" w:rsidP="00B251E9">
            <w:pPr>
              <w:cnfStyle w:val="000000000000" w:firstRow="0" w:lastRow="0" w:firstColumn="0" w:lastColumn="0" w:oddVBand="0" w:evenVBand="0" w:oddHBand="0" w:evenHBand="0" w:firstRowFirstColumn="0" w:firstRowLastColumn="0" w:lastRowFirstColumn="0" w:lastRowLastColumn="0"/>
            </w:pPr>
            <w:r w:rsidRPr="009C636F">
              <w:rPr>
                <w:rFonts w:hint="eastAsia"/>
              </w:rPr>
              <w:t>研究</w:t>
            </w:r>
            <w:r w:rsidRPr="009C636F">
              <w:rPr>
                <w:rFonts w:hint="eastAsia"/>
              </w:rPr>
              <w:t>Tab</w:t>
            </w:r>
          </w:p>
        </w:tc>
        <w:tc>
          <w:tcPr>
            <w:tcW w:w="2008" w:type="dxa"/>
            <w:gridSpan w:val="2"/>
            <w:vAlign w:val="center"/>
          </w:tcPr>
          <w:p w:rsidR="00B251E9" w:rsidRPr="009C636F" w:rsidRDefault="00B251E9" w:rsidP="007E0A68">
            <w:pPr>
              <w:jc w:val="center"/>
              <w:cnfStyle w:val="000000000000" w:firstRow="0" w:lastRow="0" w:firstColumn="0" w:lastColumn="0" w:oddVBand="0" w:evenVBand="0" w:oddHBand="0" w:evenHBand="0" w:firstRowFirstColumn="0" w:firstRowLastColumn="0" w:lastRowFirstColumn="0" w:lastRowLastColumn="0"/>
            </w:pPr>
            <w:r w:rsidRPr="009C636F">
              <w:rPr>
                <w:rFonts w:hint="eastAsia"/>
              </w:rPr>
              <w:t>李昇輯</w:t>
            </w:r>
          </w:p>
        </w:tc>
        <w:tc>
          <w:tcPr>
            <w:tcW w:w="850" w:type="dxa"/>
            <w:gridSpan w:val="2"/>
          </w:tcPr>
          <w:p w:rsidR="00B251E9" w:rsidRPr="009C636F" w:rsidRDefault="00B251E9" w:rsidP="00B251E9">
            <w:pPr>
              <w:cnfStyle w:val="000000000000" w:firstRow="0" w:lastRow="0" w:firstColumn="0" w:lastColumn="0" w:oddVBand="0" w:evenVBand="0" w:oddHBand="0" w:evenHBand="0" w:firstRowFirstColumn="0" w:firstRowLastColumn="0" w:lastRowFirstColumn="0" w:lastRowLastColumn="0"/>
            </w:pPr>
            <w:r w:rsidRPr="009C636F">
              <w:rPr>
                <w:rFonts w:hint="eastAsia"/>
              </w:rPr>
              <w:t>11/30</w:t>
            </w:r>
          </w:p>
        </w:tc>
        <w:tc>
          <w:tcPr>
            <w:tcW w:w="1347" w:type="dxa"/>
          </w:tcPr>
          <w:p w:rsidR="00B251E9" w:rsidRDefault="00B251E9" w:rsidP="00B251E9">
            <w:pPr>
              <w:jc w:val="center"/>
              <w:cnfStyle w:val="000000000000" w:firstRow="0" w:lastRow="0" w:firstColumn="0" w:lastColumn="0" w:oddVBand="0" w:evenVBand="0" w:oddHBand="0" w:evenHBand="0" w:firstRowFirstColumn="0" w:firstRowLastColumn="0" w:lastRowFirstColumn="0" w:lastRowLastColumn="0"/>
            </w:pPr>
            <w:ins w:id="339" w:author="李唐" w:date="2014-12-11T09:32:00Z">
              <w:r w:rsidRPr="0024037A">
                <w:rPr>
                  <w:rFonts w:hint="eastAsia"/>
                  <w:b/>
                  <w:color w:val="FF0000"/>
                </w:rPr>
                <w:t>Closed</w:t>
              </w:r>
            </w:ins>
            <w:del w:id="340" w:author="李唐" w:date="2014-12-11T09:32:00Z">
              <w:r w:rsidRPr="00133D52" w:rsidDel="00D8725D">
                <w:rPr>
                  <w:rFonts w:hint="eastAsia"/>
                  <w:b/>
                  <w:color w:val="FF0000"/>
                </w:rPr>
                <w:delText>Closed</w:delText>
              </w:r>
            </w:del>
          </w:p>
        </w:tc>
        <w:tc>
          <w:tcPr>
            <w:tcW w:w="2309" w:type="dxa"/>
            <w:gridSpan w:val="2"/>
          </w:tcPr>
          <w:p w:rsidR="00B251E9" w:rsidRDefault="00B251E9" w:rsidP="00B251E9">
            <w:pPr>
              <w:cnfStyle w:val="000000000000" w:firstRow="0" w:lastRow="0" w:firstColumn="0" w:lastColumn="0" w:oddVBand="0" w:evenVBand="0" w:oddHBand="0" w:evenHBand="0" w:firstRowFirstColumn="0" w:firstRowLastColumn="0" w:lastRowFirstColumn="0" w:lastRowLastColumn="0"/>
            </w:pPr>
          </w:p>
        </w:tc>
      </w:tr>
      <w:tr w:rsidR="00B251E9" w:rsidRPr="00C73BB2" w:rsidTr="007E0A68">
        <w:trPr>
          <w:cnfStyle w:val="000000100000" w:firstRow="0" w:lastRow="0" w:firstColumn="0" w:lastColumn="0" w:oddVBand="0" w:evenVBand="0" w:oddHBand="1" w:evenHBand="0" w:firstRowFirstColumn="0" w:firstRowLastColumn="0" w:lastRowFirstColumn="0" w:lastRowLastColumn="0"/>
          <w:ins w:id="341" w:author="李唐" w:date="2014-11-30T21:55:00Z"/>
        </w:trPr>
        <w:tc>
          <w:tcPr>
            <w:cnfStyle w:val="001000000000" w:firstRow="0" w:lastRow="0" w:firstColumn="1" w:lastColumn="0" w:oddVBand="0" w:evenVBand="0" w:oddHBand="0" w:evenHBand="0" w:firstRowFirstColumn="0" w:firstRowLastColumn="0" w:lastRowFirstColumn="0" w:lastRowLastColumn="0"/>
            <w:tcW w:w="817" w:type="dxa"/>
          </w:tcPr>
          <w:p w:rsidR="00B251E9" w:rsidRPr="009C636F" w:rsidRDefault="00B251E9" w:rsidP="00B251E9">
            <w:pPr>
              <w:jc w:val="center"/>
              <w:rPr>
                <w:ins w:id="342" w:author="李唐" w:date="2014-11-30T21:55:00Z"/>
              </w:rPr>
            </w:pPr>
            <w:ins w:id="343" w:author="李唐" w:date="2014-11-30T21:55:00Z">
              <w:r w:rsidRPr="00592686">
                <w:rPr>
                  <w:rFonts w:hint="eastAsia"/>
                </w:rPr>
                <w:t>30</w:t>
              </w:r>
            </w:ins>
          </w:p>
        </w:tc>
        <w:tc>
          <w:tcPr>
            <w:tcW w:w="3686" w:type="dxa"/>
            <w:gridSpan w:val="3"/>
          </w:tcPr>
          <w:p w:rsidR="00B251E9" w:rsidRPr="009C636F" w:rsidRDefault="00B251E9" w:rsidP="00B251E9">
            <w:pPr>
              <w:cnfStyle w:val="000000100000" w:firstRow="0" w:lastRow="0" w:firstColumn="0" w:lastColumn="0" w:oddVBand="0" w:evenVBand="0" w:oddHBand="1" w:evenHBand="0" w:firstRowFirstColumn="0" w:firstRowLastColumn="0" w:lastRowFirstColumn="0" w:lastRowLastColumn="0"/>
              <w:rPr>
                <w:ins w:id="344" w:author="李唐" w:date="2014-11-30T21:55:00Z"/>
              </w:rPr>
            </w:pPr>
            <w:ins w:id="345" w:author="李唐" w:date="2014-11-30T21:55:00Z">
              <w:r w:rsidRPr="00592686">
                <w:rPr>
                  <w:rFonts w:hint="eastAsia"/>
                </w:rPr>
                <w:t>研究</w:t>
              </w:r>
              <w:r w:rsidRPr="00592686">
                <w:rPr>
                  <w:rFonts w:hint="eastAsia"/>
                </w:rPr>
                <w:t>png</w:t>
              </w:r>
            </w:ins>
          </w:p>
        </w:tc>
        <w:tc>
          <w:tcPr>
            <w:tcW w:w="2008" w:type="dxa"/>
            <w:gridSpan w:val="2"/>
            <w:vAlign w:val="center"/>
          </w:tcPr>
          <w:p w:rsidR="00B251E9" w:rsidRPr="009C636F" w:rsidRDefault="00B251E9" w:rsidP="007E0A68">
            <w:pPr>
              <w:jc w:val="center"/>
              <w:cnfStyle w:val="000000100000" w:firstRow="0" w:lastRow="0" w:firstColumn="0" w:lastColumn="0" w:oddVBand="0" w:evenVBand="0" w:oddHBand="1" w:evenHBand="0" w:firstRowFirstColumn="0" w:firstRowLastColumn="0" w:lastRowFirstColumn="0" w:lastRowLastColumn="0"/>
              <w:rPr>
                <w:ins w:id="346" w:author="李唐" w:date="2014-11-30T21:55:00Z"/>
              </w:rPr>
            </w:pPr>
            <w:ins w:id="347" w:author="李唐" w:date="2014-11-30T21:55:00Z">
              <w:r w:rsidRPr="00592686">
                <w:rPr>
                  <w:rFonts w:hint="eastAsia"/>
                </w:rPr>
                <w:t>李唐</w:t>
              </w:r>
            </w:ins>
          </w:p>
        </w:tc>
        <w:tc>
          <w:tcPr>
            <w:tcW w:w="850" w:type="dxa"/>
            <w:gridSpan w:val="2"/>
          </w:tcPr>
          <w:p w:rsidR="00B251E9" w:rsidRPr="009C636F" w:rsidRDefault="00B251E9" w:rsidP="00B251E9">
            <w:pPr>
              <w:cnfStyle w:val="000000100000" w:firstRow="0" w:lastRow="0" w:firstColumn="0" w:lastColumn="0" w:oddVBand="0" w:evenVBand="0" w:oddHBand="1" w:evenHBand="0" w:firstRowFirstColumn="0" w:firstRowLastColumn="0" w:lastRowFirstColumn="0" w:lastRowLastColumn="0"/>
              <w:rPr>
                <w:ins w:id="348" w:author="李唐" w:date="2014-11-30T21:55:00Z"/>
              </w:rPr>
            </w:pPr>
            <w:ins w:id="349" w:author="李唐" w:date="2014-11-30T21:55:00Z">
              <w:r w:rsidRPr="00592686">
                <w:rPr>
                  <w:rFonts w:hint="eastAsia"/>
                </w:rPr>
                <w:t>12/8</w:t>
              </w:r>
            </w:ins>
          </w:p>
        </w:tc>
        <w:tc>
          <w:tcPr>
            <w:tcW w:w="1347" w:type="dxa"/>
          </w:tcPr>
          <w:p w:rsidR="00B251E9" w:rsidRPr="00DE34D9" w:rsidRDefault="00B251E9" w:rsidP="00B251E9">
            <w:pPr>
              <w:jc w:val="center"/>
              <w:cnfStyle w:val="000000100000" w:firstRow="0" w:lastRow="0" w:firstColumn="0" w:lastColumn="0" w:oddVBand="0" w:evenVBand="0" w:oddHBand="1" w:evenHBand="0" w:firstRowFirstColumn="0" w:firstRowLastColumn="0" w:lastRowFirstColumn="0" w:lastRowLastColumn="0"/>
              <w:rPr>
                <w:ins w:id="350" w:author="李唐" w:date="2014-11-30T21:55:00Z"/>
                <w:b/>
                <w:color w:val="70AD47" w:themeColor="accent6"/>
                <w:rPrChange w:id="351" w:author="李唐" w:date="2014-11-30T21:55:00Z">
                  <w:rPr>
                    <w:ins w:id="352" w:author="李唐" w:date="2014-11-30T21:55:00Z"/>
                    <w:b/>
                    <w:color w:val="FF0000"/>
                  </w:rPr>
                </w:rPrChange>
              </w:rPr>
            </w:pPr>
            <w:ins w:id="353" w:author="李唐" w:date="2014-12-11T09:32:00Z">
              <w:r w:rsidRPr="0024037A">
                <w:rPr>
                  <w:rFonts w:hint="eastAsia"/>
                  <w:b/>
                  <w:color w:val="FF0000"/>
                </w:rPr>
                <w:t>Closed</w:t>
              </w:r>
            </w:ins>
          </w:p>
        </w:tc>
        <w:tc>
          <w:tcPr>
            <w:tcW w:w="2309" w:type="dxa"/>
            <w:gridSpan w:val="2"/>
          </w:tcPr>
          <w:p w:rsidR="00B251E9" w:rsidRDefault="00B251E9" w:rsidP="00B251E9">
            <w:pPr>
              <w:cnfStyle w:val="000000100000" w:firstRow="0" w:lastRow="0" w:firstColumn="0" w:lastColumn="0" w:oddVBand="0" w:evenVBand="0" w:oddHBand="1" w:evenHBand="0" w:firstRowFirstColumn="0" w:firstRowLastColumn="0" w:lastRowFirstColumn="0" w:lastRowLastColumn="0"/>
              <w:rPr>
                <w:ins w:id="354" w:author="李唐" w:date="2014-11-30T21:55:00Z"/>
              </w:rPr>
            </w:pPr>
          </w:p>
        </w:tc>
      </w:tr>
      <w:tr w:rsidR="00B251E9" w:rsidRPr="00C73BB2" w:rsidTr="007E0A68">
        <w:trPr>
          <w:ins w:id="355" w:author="李唐" w:date="2014-11-30T21:55:00Z"/>
        </w:trPr>
        <w:tc>
          <w:tcPr>
            <w:cnfStyle w:val="001000000000" w:firstRow="0" w:lastRow="0" w:firstColumn="1" w:lastColumn="0" w:oddVBand="0" w:evenVBand="0" w:oddHBand="0" w:evenHBand="0" w:firstRowFirstColumn="0" w:firstRowLastColumn="0" w:lastRowFirstColumn="0" w:lastRowLastColumn="0"/>
            <w:tcW w:w="817" w:type="dxa"/>
          </w:tcPr>
          <w:p w:rsidR="00B251E9" w:rsidRPr="009C636F" w:rsidRDefault="00B251E9" w:rsidP="00B251E9">
            <w:pPr>
              <w:jc w:val="center"/>
              <w:rPr>
                <w:ins w:id="356" w:author="李唐" w:date="2014-11-30T21:55:00Z"/>
              </w:rPr>
            </w:pPr>
            <w:ins w:id="357" w:author="李唐" w:date="2014-11-30T21:55:00Z">
              <w:r w:rsidRPr="00592686">
                <w:rPr>
                  <w:rFonts w:hint="eastAsia"/>
                </w:rPr>
                <w:t>31</w:t>
              </w:r>
            </w:ins>
          </w:p>
        </w:tc>
        <w:tc>
          <w:tcPr>
            <w:tcW w:w="3686" w:type="dxa"/>
            <w:gridSpan w:val="3"/>
          </w:tcPr>
          <w:p w:rsidR="00B251E9" w:rsidRPr="009C636F" w:rsidRDefault="00B251E9" w:rsidP="00B251E9">
            <w:pPr>
              <w:cnfStyle w:val="000000000000" w:firstRow="0" w:lastRow="0" w:firstColumn="0" w:lastColumn="0" w:oddVBand="0" w:evenVBand="0" w:oddHBand="0" w:evenHBand="0" w:firstRowFirstColumn="0" w:firstRowLastColumn="0" w:lastRowFirstColumn="0" w:lastRowLastColumn="0"/>
              <w:rPr>
                <w:ins w:id="358" w:author="李唐" w:date="2014-11-30T21:55:00Z"/>
              </w:rPr>
            </w:pPr>
            <w:ins w:id="359" w:author="李唐" w:date="2014-11-30T21:55:00Z">
              <w:r w:rsidRPr="00592686">
                <w:rPr>
                  <w:rFonts w:hint="eastAsia"/>
                </w:rPr>
                <w:t>找</w:t>
              </w:r>
              <w:r w:rsidRPr="00592686">
                <w:rPr>
                  <w:rFonts w:hint="eastAsia"/>
                </w:rPr>
                <w:t>gallery</w:t>
              </w:r>
              <w:r w:rsidRPr="00592686">
                <w:rPr>
                  <w:rFonts w:hint="eastAsia"/>
                </w:rPr>
                <w:t>的</w:t>
              </w:r>
              <w:r w:rsidRPr="00592686">
                <w:rPr>
                  <w:rFonts w:hint="eastAsia"/>
                </w:rPr>
                <w:t>library</w:t>
              </w:r>
            </w:ins>
          </w:p>
        </w:tc>
        <w:tc>
          <w:tcPr>
            <w:tcW w:w="2008" w:type="dxa"/>
            <w:gridSpan w:val="2"/>
            <w:vAlign w:val="center"/>
          </w:tcPr>
          <w:p w:rsidR="00B251E9" w:rsidRPr="009C636F" w:rsidRDefault="00B251E9" w:rsidP="007E0A68">
            <w:pPr>
              <w:jc w:val="center"/>
              <w:cnfStyle w:val="000000000000" w:firstRow="0" w:lastRow="0" w:firstColumn="0" w:lastColumn="0" w:oddVBand="0" w:evenVBand="0" w:oddHBand="0" w:evenHBand="0" w:firstRowFirstColumn="0" w:firstRowLastColumn="0" w:lastRowFirstColumn="0" w:lastRowLastColumn="0"/>
              <w:rPr>
                <w:ins w:id="360" w:author="李唐" w:date="2014-11-30T21:55:00Z"/>
              </w:rPr>
            </w:pPr>
            <w:ins w:id="361" w:author="李唐" w:date="2014-11-30T21:55:00Z">
              <w:r w:rsidRPr="00592686">
                <w:rPr>
                  <w:rFonts w:hint="eastAsia"/>
                </w:rPr>
                <w:t>張文博</w:t>
              </w:r>
            </w:ins>
          </w:p>
        </w:tc>
        <w:tc>
          <w:tcPr>
            <w:tcW w:w="850" w:type="dxa"/>
            <w:gridSpan w:val="2"/>
          </w:tcPr>
          <w:p w:rsidR="00B251E9" w:rsidRPr="009C636F" w:rsidRDefault="00B251E9" w:rsidP="00B251E9">
            <w:pPr>
              <w:cnfStyle w:val="000000000000" w:firstRow="0" w:lastRow="0" w:firstColumn="0" w:lastColumn="0" w:oddVBand="0" w:evenVBand="0" w:oddHBand="0" w:evenHBand="0" w:firstRowFirstColumn="0" w:firstRowLastColumn="0" w:lastRowFirstColumn="0" w:lastRowLastColumn="0"/>
              <w:rPr>
                <w:ins w:id="362" w:author="李唐" w:date="2014-11-30T21:55:00Z"/>
              </w:rPr>
            </w:pPr>
            <w:ins w:id="363" w:author="李唐" w:date="2014-11-30T21:55:00Z">
              <w:r w:rsidRPr="00592686">
                <w:rPr>
                  <w:rFonts w:hint="eastAsia"/>
                </w:rPr>
                <w:t>12/8</w:t>
              </w:r>
            </w:ins>
          </w:p>
        </w:tc>
        <w:tc>
          <w:tcPr>
            <w:tcW w:w="1347" w:type="dxa"/>
          </w:tcPr>
          <w:p w:rsidR="00B251E9" w:rsidRPr="00DE34D9" w:rsidRDefault="00B251E9" w:rsidP="00B251E9">
            <w:pPr>
              <w:jc w:val="center"/>
              <w:cnfStyle w:val="000000000000" w:firstRow="0" w:lastRow="0" w:firstColumn="0" w:lastColumn="0" w:oddVBand="0" w:evenVBand="0" w:oddHBand="0" w:evenHBand="0" w:firstRowFirstColumn="0" w:firstRowLastColumn="0" w:lastRowFirstColumn="0" w:lastRowLastColumn="0"/>
              <w:rPr>
                <w:ins w:id="364" w:author="李唐" w:date="2014-11-30T21:55:00Z"/>
                <w:b/>
                <w:color w:val="70AD47" w:themeColor="accent6"/>
                <w:rPrChange w:id="365" w:author="李唐" w:date="2014-11-30T21:55:00Z">
                  <w:rPr>
                    <w:ins w:id="366" w:author="李唐" w:date="2014-11-30T21:55:00Z"/>
                    <w:b/>
                    <w:color w:val="FF0000"/>
                  </w:rPr>
                </w:rPrChange>
              </w:rPr>
            </w:pPr>
            <w:ins w:id="367" w:author="李唐" w:date="2014-12-11T09:32:00Z">
              <w:r w:rsidRPr="0024037A">
                <w:rPr>
                  <w:rFonts w:hint="eastAsia"/>
                  <w:b/>
                  <w:color w:val="FF0000"/>
                </w:rPr>
                <w:t>Closed</w:t>
              </w:r>
            </w:ins>
          </w:p>
        </w:tc>
        <w:tc>
          <w:tcPr>
            <w:tcW w:w="2309" w:type="dxa"/>
            <w:gridSpan w:val="2"/>
          </w:tcPr>
          <w:p w:rsidR="00B251E9" w:rsidRDefault="00B251E9" w:rsidP="00B251E9">
            <w:pPr>
              <w:cnfStyle w:val="000000000000" w:firstRow="0" w:lastRow="0" w:firstColumn="0" w:lastColumn="0" w:oddVBand="0" w:evenVBand="0" w:oddHBand="0" w:evenHBand="0" w:firstRowFirstColumn="0" w:firstRowLastColumn="0" w:lastRowFirstColumn="0" w:lastRowLastColumn="0"/>
              <w:rPr>
                <w:ins w:id="368" w:author="李唐" w:date="2014-11-30T21:55:00Z"/>
              </w:rPr>
            </w:pPr>
          </w:p>
        </w:tc>
      </w:tr>
      <w:tr w:rsidR="00B251E9" w:rsidRPr="00C73BB2" w:rsidTr="007E0A68">
        <w:trPr>
          <w:cnfStyle w:val="000000100000" w:firstRow="0" w:lastRow="0" w:firstColumn="0" w:lastColumn="0" w:oddVBand="0" w:evenVBand="0" w:oddHBand="1" w:evenHBand="0" w:firstRowFirstColumn="0" w:firstRowLastColumn="0" w:lastRowFirstColumn="0" w:lastRowLastColumn="0"/>
          <w:ins w:id="369" w:author="李唐" w:date="2014-11-30T21:55:00Z"/>
        </w:trPr>
        <w:tc>
          <w:tcPr>
            <w:cnfStyle w:val="001000000000" w:firstRow="0" w:lastRow="0" w:firstColumn="1" w:lastColumn="0" w:oddVBand="0" w:evenVBand="0" w:oddHBand="0" w:evenHBand="0" w:firstRowFirstColumn="0" w:firstRowLastColumn="0" w:lastRowFirstColumn="0" w:lastRowLastColumn="0"/>
            <w:tcW w:w="817" w:type="dxa"/>
          </w:tcPr>
          <w:p w:rsidR="00B251E9" w:rsidRPr="009C636F" w:rsidRDefault="00B251E9" w:rsidP="00B251E9">
            <w:pPr>
              <w:jc w:val="center"/>
              <w:rPr>
                <w:ins w:id="370" w:author="李唐" w:date="2014-11-30T21:55:00Z"/>
              </w:rPr>
            </w:pPr>
            <w:ins w:id="371" w:author="李唐" w:date="2014-11-30T21:55:00Z">
              <w:r w:rsidRPr="00592686">
                <w:rPr>
                  <w:rFonts w:hint="eastAsia"/>
                </w:rPr>
                <w:t>32</w:t>
              </w:r>
            </w:ins>
          </w:p>
        </w:tc>
        <w:tc>
          <w:tcPr>
            <w:tcW w:w="3686" w:type="dxa"/>
            <w:gridSpan w:val="3"/>
          </w:tcPr>
          <w:p w:rsidR="00B251E9" w:rsidRPr="009C636F" w:rsidRDefault="00B251E9" w:rsidP="00B251E9">
            <w:pPr>
              <w:cnfStyle w:val="000000100000" w:firstRow="0" w:lastRow="0" w:firstColumn="0" w:lastColumn="0" w:oddVBand="0" w:evenVBand="0" w:oddHBand="1" w:evenHBand="0" w:firstRowFirstColumn="0" w:firstRowLastColumn="0" w:lastRowFirstColumn="0" w:lastRowLastColumn="0"/>
              <w:rPr>
                <w:ins w:id="372" w:author="李唐" w:date="2014-11-30T21:55:00Z"/>
              </w:rPr>
            </w:pPr>
            <w:ins w:id="373" w:author="李唐" w:date="2014-11-30T21:55:00Z">
              <w:r w:rsidRPr="00592686">
                <w:rPr>
                  <w:rFonts w:hint="eastAsia"/>
                </w:rPr>
                <w:t>找</w:t>
              </w:r>
              <w:r w:rsidRPr="00592686">
                <w:rPr>
                  <w:rFonts w:hint="eastAsia"/>
                </w:rPr>
                <w:t>painter</w:t>
              </w:r>
              <w:r w:rsidRPr="00592686">
                <w:rPr>
                  <w:rFonts w:hint="eastAsia"/>
                </w:rPr>
                <w:t>的</w:t>
              </w:r>
              <w:r w:rsidRPr="00592686">
                <w:rPr>
                  <w:rFonts w:hint="eastAsia"/>
                </w:rPr>
                <w:t>library</w:t>
              </w:r>
            </w:ins>
          </w:p>
        </w:tc>
        <w:tc>
          <w:tcPr>
            <w:tcW w:w="2008" w:type="dxa"/>
            <w:gridSpan w:val="2"/>
            <w:vAlign w:val="center"/>
          </w:tcPr>
          <w:p w:rsidR="00B251E9" w:rsidRPr="009C636F" w:rsidRDefault="00B251E9" w:rsidP="007E0A68">
            <w:pPr>
              <w:jc w:val="center"/>
              <w:cnfStyle w:val="000000100000" w:firstRow="0" w:lastRow="0" w:firstColumn="0" w:lastColumn="0" w:oddVBand="0" w:evenVBand="0" w:oddHBand="1" w:evenHBand="0" w:firstRowFirstColumn="0" w:firstRowLastColumn="0" w:lastRowFirstColumn="0" w:lastRowLastColumn="0"/>
              <w:rPr>
                <w:ins w:id="374" w:author="李唐" w:date="2014-11-30T21:55:00Z"/>
              </w:rPr>
            </w:pPr>
            <w:ins w:id="375" w:author="李唐" w:date="2014-11-30T21:55:00Z">
              <w:r w:rsidRPr="00592686">
                <w:rPr>
                  <w:rFonts w:hint="eastAsia"/>
                </w:rPr>
                <w:t>李昇輯</w:t>
              </w:r>
            </w:ins>
          </w:p>
        </w:tc>
        <w:tc>
          <w:tcPr>
            <w:tcW w:w="850" w:type="dxa"/>
            <w:gridSpan w:val="2"/>
          </w:tcPr>
          <w:p w:rsidR="00B251E9" w:rsidRPr="009C636F" w:rsidRDefault="00B251E9" w:rsidP="00B251E9">
            <w:pPr>
              <w:cnfStyle w:val="000000100000" w:firstRow="0" w:lastRow="0" w:firstColumn="0" w:lastColumn="0" w:oddVBand="0" w:evenVBand="0" w:oddHBand="1" w:evenHBand="0" w:firstRowFirstColumn="0" w:firstRowLastColumn="0" w:lastRowFirstColumn="0" w:lastRowLastColumn="0"/>
              <w:rPr>
                <w:ins w:id="376" w:author="李唐" w:date="2014-11-30T21:55:00Z"/>
              </w:rPr>
            </w:pPr>
            <w:ins w:id="377" w:author="李唐" w:date="2014-11-30T21:55:00Z">
              <w:r w:rsidRPr="00592686">
                <w:rPr>
                  <w:rFonts w:hint="eastAsia"/>
                </w:rPr>
                <w:t>12/8</w:t>
              </w:r>
            </w:ins>
          </w:p>
        </w:tc>
        <w:tc>
          <w:tcPr>
            <w:tcW w:w="1347" w:type="dxa"/>
            <w:vAlign w:val="center"/>
          </w:tcPr>
          <w:p w:rsidR="00B251E9" w:rsidRPr="00DE34D9" w:rsidRDefault="00B251E9" w:rsidP="007E0A68">
            <w:pPr>
              <w:jc w:val="center"/>
              <w:cnfStyle w:val="000000100000" w:firstRow="0" w:lastRow="0" w:firstColumn="0" w:lastColumn="0" w:oddVBand="0" w:evenVBand="0" w:oddHBand="1" w:evenHBand="0" w:firstRowFirstColumn="0" w:firstRowLastColumn="0" w:lastRowFirstColumn="0" w:lastRowLastColumn="0"/>
              <w:rPr>
                <w:ins w:id="378" w:author="李唐" w:date="2014-11-30T21:55:00Z"/>
                <w:b/>
                <w:color w:val="70AD47" w:themeColor="accent6"/>
                <w:rPrChange w:id="379" w:author="李唐" w:date="2014-11-30T21:55:00Z">
                  <w:rPr>
                    <w:ins w:id="380" w:author="李唐" w:date="2014-11-30T21:55:00Z"/>
                    <w:b/>
                    <w:color w:val="FF0000"/>
                  </w:rPr>
                </w:rPrChange>
              </w:rPr>
            </w:pPr>
            <w:ins w:id="381" w:author="李唐" w:date="2014-12-11T09:32:00Z">
              <w:r w:rsidRPr="0024037A">
                <w:rPr>
                  <w:rFonts w:hint="eastAsia"/>
                  <w:b/>
                  <w:color w:val="FF0000"/>
                </w:rPr>
                <w:t>Closed</w:t>
              </w:r>
            </w:ins>
          </w:p>
        </w:tc>
        <w:tc>
          <w:tcPr>
            <w:tcW w:w="2309" w:type="dxa"/>
            <w:gridSpan w:val="2"/>
          </w:tcPr>
          <w:p w:rsidR="00B251E9" w:rsidRDefault="00B251E9" w:rsidP="00B251E9">
            <w:pPr>
              <w:cnfStyle w:val="000000100000" w:firstRow="0" w:lastRow="0" w:firstColumn="0" w:lastColumn="0" w:oddVBand="0" w:evenVBand="0" w:oddHBand="1" w:evenHBand="0" w:firstRowFirstColumn="0" w:firstRowLastColumn="0" w:lastRowFirstColumn="0" w:lastRowLastColumn="0"/>
              <w:rPr>
                <w:ins w:id="382" w:author="李唐" w:date="2014-11-30T21:55:00Z"/>
              </w:rPr>
            </w:pPr>
          </w:p>
        </w:tc>
      </w:tr>
      <w:tr w:rsidR="00B251E9" w:rsidRPr="00C73BB2" w:rsidTr="007E0A68">
        <w:trPr>
          <w:ins w:id="383" w:author="李唐" w:date="2014-12-11T09:32:00Z"/>
        </w:trPr>
        <w:tc>
          <w:tcPr>
            <w:cnfStyle w:val="001000000000" w:firstRow="0" w:lastRow="0" w:firstColumn="1" w:lastColumn="0" w:oddVBand="0" w:evenVBand="0" w:oddHBand="0" w:evenHBand="0" w:firstRowFirstColumn="0" w:firstRowLastColumn="0" w:lastRowFirstColumn="0" w:lastRowLastColumn="0"/>
            <w:tcW w:w="817" w:type="dxa"/>
          </w:tcPr>
          <w:p w:rsidR="00B251E9" w:rsidRPr="00592686" w:rsidRDefault="00B251E9" w:rsidP="00B251E9">
            <w:pPr>
              <w:jc w:val="center"/>
              <w:rPr>
                <w:ins w:id="384" w:author="李唐" w:date="2014-12-11T09:32:00Z"/>
              </w:rPr>
            </w:pPr>
            <w:ins w:id="385" w:author="李唐" w:date="2014-12-11T09:32:00Z">
              <w:r w:rsidRPr="0068554F">
                <w:rPr>
                  <w:rFonts w:hint="eastAsia"/>
                </w:rPr>
                <w:t>33</w:t>
              </w:r>
            </w:ins>
          </w:p>
        </w:tc>
        <w:tc>
          <w:tcPr>
            <w:tcW w:w="3686" w:type="dxa"/>
            <w:gridSpan w:val="3"/>
          </w:tcPr>
          <w:p w:rsidR="00B251E9" w:rsidRPr="00592686" w:rsidRDefault="00B251E9" w:rsidP="00B251E9">
            <w:pPr>
              <w:cnfStyle w:val="000000000000" w:firstRow="0" w:lastRow="0" w:firstColumn="0" w:lastColumn="0" w:oddVBand="0" w:evenVBand="0" w:oddHBand="0" w:evenHBand="0" w:firstRowFirstColumn="0" w:firstRowLastColumn="0" w:lastRowFirstColumn="0" w:lastRowLastColumn="0"/>
              <w:rPr>
                <w:ins w:id="386" w:author="李唐" w:date="2014-12-11T09:32:00Z"/>
              </w:rPr>
            </w:pPr>
            <w:ins w:id="387" w:author="李唐" w:date="2014-12-11T09:32:00Z">
              <w:r w:rsidRPr="0068554F">
                <w:rPr>
                  <w:rFonts w:hint="eastAsia"/>
                </w:rPr>
                <w:t xml:space="preserve">Capture: </w:t>
              </w:r>
              <w:r w:rsidRPr="0068554F">
                <w:rPr>
                  <w:rFonts w:hint="eastAsia"/>
                </w:rPr>
                <w:t>可以打開</w:t>
              </w:r>
              <w:r w:rsidRPr="0068554F">
                <w:rPr>
                  <w:rFonts w:hint="eastAsia"/>
                </w:rPr>
                <w:t>Camera</w:t>
              </w:r>
              <w:r w:rsidRPr="0068554F">
                <w:rPr>
                  <w:rFonts w:hint="eastAsia"/>
                </w:rPr>
                <w:t>，拍完之後可以算完邊緣後上傳。</w:t>
              </w:r>
            </w:ins>
          </w:p>
        </w:tc>
        <w:tc>
          <w:tcPr>
            <w:tcW w:w="2008" w:type="dxa"/>
            <w:gridSpan w:val="2"/>
            <w:vAlign w:val="center"/>
          </w:tcPr>
          <w:p w:rsidR="00B251E9" w:rsidRPr="00592686" w:rsidRDefault="00B251E9" w:rsidP="007E0A68">
            <w:pPr>
              <w:jc w:val="center"/>
              <w:cnfStyle w:val="000000000000" w:firstRow="0" w:lastRow="0" w:firstColumn="0" w:lastColumn="0" w:oddVBand="0" w:evenVBand="0" w:oddHBand="0" w:evenHBand="0" w:firstRowFirstColumn="0" w:firstRowLastColumn="0" w:lastRowFirstColumn="0" w:lastRowLastColumn="0"/>
              <w:rPr>
                <w:ins w:id="388" w:author="李唐" w:date="2014-12-11T09:32:00Z"/>
              </w:rPr>
            </w:pPr>
            <w:ins w:id="389" w:author="李唐" w:date="2014-12-11T09:32:00Z">
              <w:r w:rsidRPr="0068554F">
                <w:rPr>
                  <w:rFonts w:hint="eastAsia"/>
                </w:rPr>
                <w:t>李唐</w:t>
              </w:r>
            </w:ins>
          </w:p>
        </w:tc>
        <w:tc>
          <w:tcPr>
            <w:tcW w:w="850" w:type="dxa"/>
            <w:gridSpan w:val="2"/>
          </w:tcPr>
          <w:p w:rsidR="00B251E9" w:rsidRPr="00592686" w:rsidRDefault="00B251E9" w:rsidP="00B251E9">
            <w:pPr>
              <w:cnfStyle w:val="000000000000" w:firstRow="0" w:lastRow="0" w:firstColumn="0" w:lastColumn="0" w:oddVBand="0" w:evenVBand="0" w:oddHBand="0" w:evenHBand="0" w:firstRowFirstColumn="0" w:firstRowLastColumn="0" w:lastRowFirstColumn="0" w:lastRowLastColumn="0"/>
              <w:rPr>
                <w:ins w:id="390" w:author="李唐" w:date="2014-12-11T09:32:00Z"/>
              </w:rPr>
            </w:pPr>
            <w:ins w:id="391" w:author="李唐" w:date="2014-12-11T09:32:00Z">
              <w:r w:rsidRPr="0068554F">
                <w:rPr>
                  <w:rFonts w:hint="eastAsia"/>
                </w:rPr>
                <w:t>12/15</w:t>
              </w:r>
            </w:ins>
          </w:p>
        </w:tc>
        <w:tc>
          <w:tcPr>
            <w:tcW w:w="1347" w:type="dxa"/>
            <w:vAlign w:val="center"/>
          </w:tcPr>
          <w:p w:rsidR="00B251E9" w:rsidRDefault="00B90835" w:rsidP="007E0A68">
            <w:pPr>
              <w:jc w:val="center"/>
              <w:cnfStyle w:val="000000000000" w:firstRow="0" w:lastRow="0" w:firstColumn="0" w:lastColumn="0" w:oddVBand="0" w:evenVBand="0" w:oddHBand="0" w:evenHBand="0" w:firstRowFirstColumn="0" w:firstRowLastColumn="0" w:lastRowFirstColumn="0" w:lastRowLastColumn="0"/>
              <w:rPr>
                <w:ins w:id="392" w:author="李唐" w:date="2014-12-11T09:32:00Z"/>
                <w:b/>
                <w:color w:val="70AD47" w:themeColor="accent6"/>
              </w:rPr>
            </w:pPr>
            <w:r w:rsidRPr="00B90835">
              <w:rPr>
                <w:b/>
                <w:color w:val="538135" w:themeColor="accent6" w:themeShade="BF"/>
              </w:rPr>
              <w:t>O</w:t>
            </w:r>
            <w:r w:rsidRPr="00B90835">
              <w:rPr>
                <w:rFonts w:hint="eastAsia"/>
                <w:b/>
                <w:color w:val="538135" w:themeColor="accent6" w:themeShade="BF"/>
              </w:rPr>
              <w:t>ngoing</w:t>
            </w:r>
          </w:p>
        </w:tc>
        <w:tc>
          <w:tcPr>
            <w:tcW w:w="2309" w:type="dxa"/>
            <w:gridSpan w:val="2"/>
          </w:tcPr>
          <w:p w:rsidR="00B251E9" w:rsidRDefault="00B251E9" w:rsidP="00B251E9">
            <w:pPr>
              <w:cnfStyle w:val="000000000000" w:firstRow="0" w:lastRow="0" w:firstColumn="0" w:lastColumn="0" w:oddVBand="0" w:evenVBand="0" w:oddHBand="0" w:evenHBand="0" w:firstRowFirstColumn="0" w:firstRowLastColumn="0" w:lastRowFirstColumn="0" w:lastRowLastColumn="0"/>
              <w:rPr>
                <w:ins w:id="393" w:author="李唐" w:date="2014-12-11T09:32:00Z"/>
              </w:rPr>
            </w:pPr>
          </w:p>
        </w:tc>
      </w:tr>
      <w:tr w:rsidR="00B251E9" w:rsidRPr="00C73BB2" w:rsidTr="007E0A68">
        <w:trPr>
          <w:cnfStyle w:val="000000100000" w:firstRow="0" w:lastRow="0" w:firstColumn="0" w:lastColumn="0" w:oddVBand="0" w:evenVBand="0" w:oddHBand="1" w:evenHBand="0" w:firstRowFirstColumn="0" w:firstRowLastColumn="0" w:lastRowFirstColumn="0" w:lastRowLastColumn="0"/>
          <w:trHeight w:val="749"/>
          <w:ins w:id="394" w:author="李唐" w:date="2014-12-11T09:32:00Z"/>
        </w:trPr>
        <w:tc>
          <w:tcPr>
            <w:cnfStyle w:val="001000000000" w:firstRow="0" w:lastRow="0" w:firstColumn="1" w:lastColumn="0" w:oddVBand="0" w:evenVBand="0" w:oddHBand="0" w:evenHBand="0" w:firstRowFirstColumn="0" w:firstRowLastColumn="0" w:lastRowFirstColumn="0" w:lastRowLastColumn="0"/>
            <w:tcW w:w="817" w:type="dxa"/>
          </w:tcPr>
          <w:p w:rsidR="00B251E9" w:rsidRPr="00592686" w:rsidRDefault="00B251E9" w:rsidP="00B251E9">
            <w:pPr>
              <w:jc w:val="center"/>
              <w:rPr>
                <w:ins w:id="395" w:author="李唐" w:date="2014-12-11T09:32:00Z"/>
              </w:rPr>
            </w:pPr>
            <w:ins w:id="396" w:author="李唐" w:date="2014-12-11T09:32:00Z">
              <w:r w:rsidRPr="0068554F">
                <w:rPr>
                  <w:rFonts w:hint="eastAsia"/>
                </w:rPr>
                <w:t>34</w:t>
              </w:r>
            </w:ins>
          </w:p>
        </w:tc>
        <w:tc>
          <w:tcPr>
            <w:tcW w:w="3686" w:type="dxa"/>
            <w:gridSpan w:val="3"/>
          </w:tcPr>
          <w:p w:rsidR="00B251E9" w:rsidRPr="00592686" w:rsidRDefault="00B251E9" w:rsidP="00B251E9">
            <w:pPr>
              <w:cnfStyle w:val="000000100000" w:firstRow="0" w:lastRow="0" w:firstColumn="0" w:lastColumn="0" w:oddVBand="0" w:evenVBand="0" w:oddHBand="1" w:evenHBand="0" w:firstRowFirstColumn="0" w:firstRowLastColumn="0" w:lastRowFirstColumn="0" w:lastRowLastColumn="0"/>
              <w:rPr>
                <w:ins w:id="397" w:author="李唐" w:date="2014-12-11T09:32:00Z"/>
              </w:rPr>
            </w:pPr>
            <w:ins w:id="398" w:author="李唐" w:date="2014-12-11T09:32:00Z">
              <w:r w:rsidRPr="0068554F">
                <w:rPr>
                  <w:rFonts w:hint="eastAsia"/>
                </w:rPr>
                <w:t>Setting:</w:t>
              </w:r>
              <w:r w:rsidRPr="0068554F">
                <w:rPr>
                  <w:rFonts w:hint="eastAsia"/>
                </w:rPr>
                <w:t>可以登入登出，顯示目前登入資訊。</w:t>
              </w:r>
            </w:ins>
          </w:p>
        </w:tc>
        <w:tc>
          <w:tcPr>
            <w:tcW w:w="2008" w:type="dxa"/>
            <w:gridSpan w:val="2"/>
            <w:vAlign w:val="center"/>
          </w:tcPr>
          <w:p w:rsidR="00B251E9" w:rsidRPr="00592686" w:rsidRDefault="00B251E9" w:rsidP="007E0A68">
            <w:pPr>
              <w:jc w:val="center"/>
              <w:cnfStyle w:val="000000100000" w:firstRow="0" w:lastRow="0" w:firstColumn="0" w:lastColumn="0" w:oddVBand="0" w:evenVBand="0" w:oddHBand="1" w:evenHBand="0" w:firstRowFirstColumn="0" w:firstRowLastColumn="0" w:lastRowFirstColumn="0" w:lastRowLastColumn="0"/>
              <w:rPr>
                <w:ins w:id="399" w:author="李唐" w:date="2014-12-11T09:32:00Z"/>
              </w:rPr>
            </w:pPr>
            <w:ins w:id="400" w:author="李唐" w:date="2014-12-11T09:32:00Z">
              <w:r w:rsidRPr="0068554F">
                <w:rPr>
                  <w:rFonts w:hint="eastAsia"/>
                </w:rPr>
                <w:t>王敦儒</w:t>
              </w:r>
            </w:ins>
          </w:p>
        </w:tc>
        <w:tc>
          <w:tcPr>
            <w:tcW w:w="850" w:type="dxa"/>
            <w:gridSpan w:val="2"/>
          </w:tcPr>
          <w:p w:rsidR="00B251E9" w:rsidRPr="00592686" w:rsidRDefault="00B251E9" w:rsidP="00B251E9">
            <w:pPr>
              <w:cnfStyle w:val="000000100000" w:firstRow="0" w:lastRow="0" w:firstColumn="0" w:lastColumn="0" w:oddVBand="0" w:evenVBand="0" w:oddHBand="1" w:evenHBand="0" w:firstRowFirstColumn="0" w:firstRowLastColumn="0" w:lastRowFirstColumn="0" w:lastRowLastColumn="0"/>
              <w:rPr>
                <w:ins w:id="401" w:author="李唐" w:date="2014-12-11T09:32:00Z"/>
              </w:rPr>
            </w:pPr>
            <w:ins w:id="402" w:author="李唐" w:date="2014-12-11T09:32:00Z">
              <w:r w:rsidRPr="0068554F">
                <w:rPr>
                  <w:rFonts w:hint="eastAsia"/>
                </w:rPr>
                <w:t>12/15</w:t>
              </w:r>
            </w:ins>
          </w:p>
        </w:tc>
        <w:tc>
          <w:tcPr>
            <w:tcW w:w="1347" w:type="dxa"/>
            <w:vAlign w:val="center"/>
          </w:tcPr>
          <w:p w:rsidR="00B251E9" w:rsidRDefault="00B90835" w:rsidP="007E0A68">
            <w:pPr>
              <w:jc w:val="center"/>
              <w:cnfStyle w:val="000000100000" w:firstRow="0" w:lastRow="0" w:firstColumn="0" w:lastColumn="0" w:oddVBand="0" w:evenVBand="0" w:oddHBand="1" w:evenHBand="0" w:firstRowFirstColumn="0" w:firstRowLastColumn="0" w:lastRowFirstColumn="0" w:lastRowLastColumn="0"/>
              <w:rPr>
                <w:ins w:id="403" w:author="李唐" w:date="2014-12-11T09:32:00Z"/>
                <w:b/>
                <w:color w:val="70AD47" w:themeColor="accent6"/>
              </w:rPr>
            </w:pPr>
            <w:ins w:id="404" w:author="李唐" w:date="2014-12-11T09:32:00Z">
              <w:r w:rsidRPr="0024037A">
                <w:rPr>
                  <w:rFonts w:hint="eastAsia"/>
                  <w:b/>
                  <w:color w:val="FF0000"/>
                </w:rPr>
                <w:t>Closed</w:t>
              </w:r>
            </w:ins>
          </w:p>
        </w:tc>
        <w:tc>
          <w:tcPr>
            <w:tcW w:w="2309" w:type="dxa"/>
            <w:gridSpan w:val="2"/>
          </w:tcPr>
          <w:p w:rsidR="00B251E9" w:rsidRDefault="00B251E9" w:rsidP="00B251E9">
            <w:pPr>
              <w:cnfStyle w:val="000000100000" w:firstRow="0" w:lastRow="0" w:firstColumn="0" w:lastColumn="0" w:oddVBand="0" w:evenVBand="0" w:oddHBand="1" w:evenHBand="0" w:firstRowFirstColumn="0" w:firstRowLastColumn="0" w:lastRowFirstColumn="0" w:lastRowLastColumn="0"/>
              <w:rPr>
                <w:ins w:id="405" w:author="李唐" w:date="2014-12-11T09:32:00Z"/>
              </w:rPr>
            </w:pPr>
          </w:p>
        </w:tc>
      </w:tr>
      <w:tr w:rsidR="00B251E9" w:rsidRPr="00C73BB2" w:rsidTr="007E0A68">
        <w:trPr>
          <w:ins w:id="406" w:author="李唐" w:date="2014-12-11T09:32:00Z"/>
        </w:trPr>
        <w:tc>
          <w:tcPr>
            <w:cnfStyle w:val="001000000000" w:firstRow="0" w:lastRow="0" w:firstColumn="1" w:lastColumn="0" w:oddVBand="0" w:evenVBand="0" w:oddHBand="0" w:evenHBand="0" w:firstRowFirstColumn="0" w:firstRowLastColumn="0" w:lastRowFirstColumn="0" w:lastRowLastColumn="0"/>
            <w:tcW w:w="817" w:type="dxa"/>
          </w:tcPr>
          <w:p w:rsidR="00B251E9" w:rsidRPr="00592686" w:rsidRDefault="00B251E9" w:rsidP="00B251E9">
            <w:pPr>
              <w:jc w:val="center"/>
              <w:rPr>
                <w:ins w:id="407" w:author="李唐" w:date="2014-12-11T09:32:00Z"/>
              </w:rPr>
            </w:pPr>
            <w:ins w:id="408" w:author="李唐" w:date="2014-12-11T09:32:00Z">
              <w:r w:rsidRPr="0068554F">
                <w:rPr>
                  <w:rFonts w:hint="eastAsia"/>
                </w:rPr>
                <w:t>35</w:t>
              </w:r>
            </w:ins>
          </w:p>
        </w:tc>
        <w:tc>
          <w:tcPr>
            <w:tcW w:w="3686" w:type="dxa"/>
            <w:gridSpan w:val="3"/>
          </w:tcPr>
          <w:p w:rsidR="00B251E9" w:rsidRPr="00592686" w:rsidRDefault="00B251E9" w:rsidP="00B251E9">
            <w:pPr>
              <w:cnfStyle w:val="000000000000" w:firstRow="0" w:lastRow="0" w:firstColumn="0" w:lastColumn="0" w:oddVBand="0" w:evenVBand="0" w:oddHBand="0" w:evenHBand="0" w:firstRowFirstColumn="0" w:firstRowLastColumn="0" w:lastRowFirstColumn="0" w:lastRowLastColumn="0"/>
              <w:rPr>
                <w:ins w:id="409" w:author="李唐" w:date="2014-12-11T09:32:00Z"/>
              </w:rPr>
            </w:pPr>
            <w:ins w:id="410" w:author="李唐" w:date="2014-12-11T09:32:00Z">
              <w:r w:rsidRPr="0068554F">
                <w:rPr>
                  <w:rFonts w:hint="eastAsia"/>
                </w:rPr>
                <w:t>Gallery:</w:t>
              </w:r>
              <w:r w:rsidRPr="0068554F">
                <w:rPr>
                  <w:rFonts w:hint="eastAsia"/>
                </w:rPr>
                <w:t>有顯示圖片的格子，還有選類別的側邊欄。</w:t>
              </w:r>
            </w:ins>
          </w:p>
        </w:tc>
        <w:tc>
          <w:tcPr>
            <w:tcW w:w="2008" w:type="dxa"/>
            <w:gridSpan w:val="2"/>
            <w:vAlign w:val="center"/>
          </w:tcPr>
          <w:p w:rsidR="00B251E9" w:rsidRPr="00592686" w:rsidRDefault="00B251E9" w:rsidP="007E0A68">
            <w:pPr>
              <w:jc w:val="center"/>
              <w:cnfStyle w:val="000000000000" w:firstRow="0" w:lastRow="0" w:firstColumn="0" w:lastColumn="0" w:oddVBand="0" w:evenVBand="0" w:oddHBand="0" w:evenHBand="0" w:firstRowFirstColumn="0" w:firstRowLastColumn="0" w:lastRowFirstColumn="0" w:lastRowLastColumn="0"/>
              <w:rPr>
                <w:ins w:id="411" w:author="李唐" w:date="2014-12-11T09:32:00Z"/>
              </w:rPr>
            </w:pPr>
            <w:ins w:id="412" w:author="李唐" w:date="2014-12-11T09:32:00Z">
              <w:r w:rsidRPr="0068554F">
                <w:rPr>
                  <w:rFonts w:hint="eastAsia"/>
                </w:rPr>
                <w:t>張文博</w:t>
              </w:r>
            </w:ins>
          </w:p>
        </w:tc>
        <w:tc>
          <w:tcPr>
            <w:tcW w:w="850" w:type="dxa"/>
            <w:gridSpan w:val="2"/>
          </w:tcPr>
          <w:p w:rsidR="00B251E9" w:rsidRPr="00592686" w:rsidRDefault="00B251E9" w:rsidP="00B251E9">
            <w:pPr>
              <w:cnfStyle w:val="000000000000" w:firstRow="0" w:lastRow="0" w:firstColumn="0" w:lastColumn="0" w:oddVBand="0" w:evenVBand="0" w:oddHBand="0" w:evenHBand="0" w:firstRowFirstColumn="0" w:firstRowLastColumn="0" w:lastRowFirstColumn="0" w:lastRowLastColumn="0"/>
              <w:rPr>
                <w:ins w:id="413" w:author="李唐" w:date="2014-12-11T09:32:00Z"/>
              </w:rPr>
            </w:pPr>
            <w:ins w:id="414" w:author="李唐" w:date="2014-12-11T09:32:00Z">
              <w:r w:rsidRPr="0068554F">
                <w:rPr>
                  <w:rFonts w:hint="eastAsia"/>
                </w:rPr>
                <w:t>12/15</w:t>
              </w:r>
            </w:ins>
          </w:p>
        </w:tc>
        <w:tc>
          <w:tcPr>
            <w:tcW w:w="1347" w:type="dxa"/>
            <w:vAlign w:val="center"/>
          </w:tcPr>
          <w:p w:rsidR="00B251E9" w:rsidRDefault="00B90835" w:rsidP="007E0A68">
            <w:pPr>
              <w:jc w:val="center"/>
              <w:cnfStyle w:val="000000000000" w:firstRow="0" w:lastRow="0" w:firstColumn="0" w:lastColumn="0" w:oddVBand="0" w:evenVBand="0" w:oddHBand="0" w:evenHBand="0" w:firstRowFirstColumn="0" w:firstRowLastColumn="0" w:lastRowFirstColumn="0" w:lastRowLastColumn="0"/>
              <w:rPr>
                <w:ins w:id="415" w:author="李唐" w:date="2014-12-11T09:32:00Z"/>
                <w:b/>
                <w:color w:val="70AD47" w:themeColor="accent6"/>
              </w:rPr>
            </w:pPr>
            <w:r w:rsidRPr="00B90835">
              <w:rPr>
                <w:b/>
                <w:color w:val="538135" w:themeColor="accent6" w:themeShade="BF"/>
              </w:rPr>
              <w:t>O</w:t>
            </w:r>
            <w:r w:rsidRPr="00B90835">
              <w:rPr>
                <w:rFonts w:hint="eastAsia"/>
                <w:b/>
                <w:color w:val="538135" w:themeColor="accent6" w:themeShade="BF"/>
              </w:rPr>
              <w:t>ngoing</w:t>
            </w:r>
          </w:p>
        </w:tc>
        <w:tc>
          <w:tcPr>
            <w:tcW w:w="2309" w:type="dxa"/>
            <w:gridSpan w:val="2"/>
          </w:tcPr>
          <w:p w:rsidR="00B251E9" w:rsidRDefault="00B251E9" w:rsidP="00B251E9">
            <w:pPr>
              <w:cnfStyle w:val="000000000000" w:firstRow="0" w:lastRow="0" w:firstColumn="0" w:lastColumn="0" w:oddVBand="0" w:evenVBand="0" w:oddHBand="0" w:evenHBand="0" w:firstRowFirstColumn="0" w:firstRowLastColumn="0" w:lastRowFirstColumn="0" w:lastRowLastColumn="0"/>
              <w:rPr>
                <w:ins w:id="416" w:author="李唐" w:date="2014-12-11T09:32:00Z"/>
              </w:rPr>
            </w:pPr>
          </w:p>
        </w:tc>
      </w:tr>
      <w:tr w:rsidR="00B251E9" w:rsidRPr="00C73BB2" w:rsidTr="007E0A68">
        <w:trPr>
          <w:cnfStyle w:val="000000100000" w:firstRow="0" w:lastRow="0" w:firstColumn="0" w:lastColumn="0" w:oddVBand="0" w:evenVBand="0" w:oddHBand="1" w:evenHBand="0" w:firstRowFirstColumn="0" w:firstRowLastColumn="0" w:lastRowFirstColumn="0" w:lastRowLastColumn="0"/>
          <w:ins w:id="417" w:author="李唐" w:date="2014-12-11T09:32:00Z"/>
        </w:trPr>
        <w:tc>
          <w:tcPr>
            <w:cnfStyle w:val="001000000000" w:firstRow="0" w:lastRow="0" w:firstColumn="1" w:lastColumn="0" w:oddVBand="0" w:evenVBand="0" w:oddHBand="0" w:evenHBand="0" w:firstRowFirstColumn="0" w:firstRowLastColumn="0" w:lastRowFirstColumn="0" w:lastRowLastColumn="0"/>
            <w:tcW w:w="817" w:type="dxa"/>
          </w:tcPr>
          <w:p w:rsidR="00B251E9" w:rsidRPr="00592686" w:rsidRDefault="00B251E9" w:rsidP="00B251E9">
            <w:pPr>
              <w:jc w:val="center"/>
              <w:rPr>
                <w:ins w:id="418" w:author="李唐" w:date="2014-12-11T09:32:00Z"/>
              </w:rPr>
            </w:pPr>
            <w:ins w:id="419" w:author="李唐" w:date="2014-12-11T09:32:00Z">
              <w:r w:rsidRPr="0068554F">
                <w:rPr>
                  <w:rFonts w:hint="eastAsia"/>
                </w:rPr>
                <w:t>36</w:t>
              </w:r>
            </w:ins>
          </w:p>
        </w:tc>
        <w:tc>
          <w:tcPr>
            <w:tcW w:w="3686" w:type="dxa"/>
            <w:gridSpan w:val="3"/>
          </w:tcPr>
          <w:p w:rsidR="00B251E9" w:rsidRPr="00592686" w:rsidRDefault="00B251E9" w:rsidP="00B251E9">
            <w:pPr>
              <w:cnfStyle w:val="000000100000" w:firstRow="0" w:lastRow="0" w:firstColumn="0" w:lastColumn="0" w:oddVBand="0" w:evenVBand="0" w:oddHBand="1" w:evenHBand="0" w:firstRowFirstColumn="0" w:firstRowLastColumn="0" w:lastRowFirstColumn="0" w:lastRowLastColumn="0"/>
              <w:rPr>
                <w:ins w:id="420" w:author="李唐" w:date="2014-12-11T09:32:00Z"/>
              </w:rPr>
            </w:pPr>
            <w:ins w:id="421" w:author="李唐" w:date="2014-12-11T09:32:00Z">
              <w:r w:rsidRPr="0068554F">
                <w:rPr>
                  <w:rFonts w:hint="eastAsia"/>
                </w:rPr>
                <w:t xml:space="preserve">Painter: </w:t>
              </w:r>
              <w:r w:rsidRPr="0068554F">
                <w:rPr>
                  <w:rFonts w:hint="eastAsia"/>
                </w:rPr>
                <w:t>先做拉</w:t>
              </w:r>
              <w:r w:rsidRPr="0068554F">
                <w:rPr>
                  <w:rFonts w:hint="eastAsia"/>
                </w:rPr>
                <w:t>Element</w:t>
              </w:r>
              <w:r w:rsidRPr="0068554F">
                <w:rPr>
                  <w:rFonts w:hint="eastAsia"/>
                </w:rPr>
                <w:t>的按鈕還有剩下的按鈕。</w:t>
              </w:r>
            </w:ins>
          </w:p>
        </w:tc>
        <w:tc>
          <w:tcPr>
            <w:tcW w:w="2008" w:type="dxa"/>
            <w:gridSpan w:val="2"/>
            <w:vAlign w:val="center"/>
          </w:tcPr>
          <w:p w:rsidR="00B251E9" w:rsidRPr="00592686" w:rsidRDefault="00B251E9" w:rsidP="007E0A68">
            <w:pPr>
              <w:jc w:val="center"/>
              <w:cnfStyle w:val="000000100000" w:firstRow="0" w:lastRow="0" w:firstColumn="0" w:lastColumn="0" w:oddVBand="0" w:evenVBand="0" w:oddHBand="1" w:evenHBand="0" w:firstRowFirstColumn="0" w:firstRowLastColumn="0" w:lastRowFirstColumn="0" w:lastRowLastColumn="0"/>
              <w:rPr>
                <w:ins w:id="422" w:author="李唐" w:date="2014-12-11T09:32:00Z"/>
              </w:rPr>
            </w:pPr>
            <w:ins w:id="423" w:author="李唐" w:date="2014-12-11T09:32:00Z">
              <w:r w:rsidRPr="0068554F">
                <w:rPr>
                  <w:rFonts w:hint="eastAsia"/>
                </w:rPr>
                <w:t>李昇輯</w:t>
              </w:r>
            </w:ins>
          </w:p>
        </w:tc>
        <w:tc>
          <w:tcPr>
            <w:tcW w:w="850" w:type="dxa"/>
            <w:gridSpan w:val="2"/>
          </w:tcPr>
          <w:p w:rsidR="00B251E9" w:rsidRPr="00592686" w:rsidRDefault="00B251E9" w:rsidP="00B251E9">
            <w:pPr>
              <w:cnfStyle w:val="000000100000" w:firstRow="0" w:lastRow="0" w:firstColumn="0" w:lastColumn="0" w:oddVBand="0" w:evenVBand="0" w:oddHBand="1" w:evenHBand="0" w:firstRowFirstColumn="0" w:firstRowLastColumn="0" w:lastRowFirstColumn="0" w:lastRowLastColumn="0"/>
              <w:rPr>
                <w:ins w:id="424" w:author="李唐" w:date="2014-12-11T09:32:00Z"/>
              </w:rPr>
            </w:pPr>
            <w:ins w:id="425" w:author="李唐" w:date="2014-12-11T09:32:00Z">
              <w:r w:rsidRPr="0068554F">
                <w:rPr>
                  <w:rFonts w:hint="eastAsia"/>
                </w:rPr>
                <w:t>12/15</w:t>
              </w:r>
            </w:ins>
          </w:p>
        </w:tc>
        <w:tc>
          <w:tcPr>
            <w:tcW w:w="1347" w:type="dxa"/>
            <w:vAlign w:val="center"/>
          </w:tcPr>
          <w:p w:rsidR="00B251E9" w:rsidRPr="00B90835" w:rsidRDefault="00B90835" w:rsidP="007E0A68">
            <w:pPr>
              <w:jc w:val="center"/>
              <w:cnfStyle w:val="000000100000" w:firstRow="0" w:lastRow="0" w:firstColumn="0" w:lastColumn="0" w:oddVBand="0" w:evenVBand="0" w:oddHBand="1" w:evenHBand="0" w:firstRowFirstColumn="0" w:firstRowLastColumn="0" w:lastRowFirstColumn="0" w:lastRowLastColumn="0"/>
              <w:rPr>
                <w:ins w:id="426" w:author="李唐" w:date="2014-12-11T09:32:00Z"/>
                <w:b/>
                <w:color w:val="FF0000"/>
              </w:rPr>
            </w:pPr>
            <w:r w:rsidRPr="00B90835">
              <w:rPr>
                <w:b/>
                <w:color w:val="FF0000"/>
              </w:rPr>
              <w:t>Closed</w:t>
            </w:r>
          </w:p>
        </w:tc>
        <w:tc>
          <w:tcPr>
            <w:tcW w:w="2309" w:type="dxa"/>
            <w:gridSpan w:val="2"/>
          </w:tcPr>
          <w:p w:rsidR="00B251E9" w:rsidRDefault="00B251E9" w:rsidP="00B251E9">
            <w:pPr>
              <w:cnfStyle w:val="000000100000" w:firstRow="0" w:lastRow="0" w:firstColumn="0" w:lastColumn="0" w:oddVBand="0" w:evenVBand="0" w:oddHBand="1" w:evenHBand="0" w:firstRowFirstColumn="0" w:firstRowLastColumn="0" w:lastRowFirstColumn="0" w:lastRowLastColumn="0"/>
              <w:rPr>
                <w:ins w:id="427" w:author="李唐" w:date="2014-12-11T09:32:00Z"/>
              </w:rPr>
            </w:pPr>
          </w:p>
        </w:tc>
      </w:tr>
      <w:tr w:rsidR="00B251E9" w:rsidRPr="00C73BB2" w:rsidTr="007E0A68">
        <w:trPr>
          <w:ins w:id="428" w:author="李唐" w:date="2014-12-11T09:32:00Z"/>
        </w:trPr>
        <w:tc>
          <w:tcPr>
            <w:cnfStyle w:val="001000000000" w:firstRow="0" w:lastRow="0" w:firstColumn="1" w:lastColumn="0" w:oddVBand="0" w:evenVBand="0" w:oddHBand="0" w:evenHBand="0" w:firstRowFirstColumn="0" w:firstRowLastColumn="0" w:lastRowFirstColumn="0" w:lastRowLastColumn="0"/>
            <w:tcW w:w="817" w:type="dxa"/>
          </w:tcPr>
          <w:p w:rsidR="00B251E9" w:rsidRPr="00592686" w:rsidRDefault="00B251E9" w:rsidP="00B251E9">
            <w:pPr>
              <w:jc w:val="center"/>
              <w:rPr>
                <w:ins w:id="429" w:author="李唐" w:date="2014-12-11T09:32:00Z"/>
              </w:rPr>
            </w:pPr>
            <w:ins w:id="430" w:author="李唐" w:date="2014-12-11T09:32:00Z">
              <w:r w:rsidRPr="0068554F">
                <w:rPr>
                  <w:rFonts w:hint="eastAsia"/>
                </w:rPr>
                <w:t>37</w:t>
              </w:r>
            </w:ins>
          </w:p>
        </w:tc>
        <w:tc>
          <w:tcPr>
            <w:tcW w:w="3686" w:type="dxa"/>
            <w:gridSpan w:val="3"/>
          </w:tcPr>
          <w:p w:rsidR="00B251E9" w:rsidRPr="00592686" w:rsidRDefault="00B251E9" w:rsidP="00B251E9">
            <w:pPr>
              <w:cnfStyle w:val="000000000000" w:firstRow="0" w:lastRow="0" w:firstColumn="0" w:lastColumn="0" w:oddVBand="0" w:evenVBand="0" w:oddHBand="0" w:evenHBand="0" w:firstRowFirstColumn="0" w:firstRowLastColumn="0" w:lastRowFirstColumn="0" w:lastRowLastColumn="0"/>
              <w:rPr>
                <w:ins w:id="431" w:author="李唐" w:date="2014-12-11T09:32:00Z"/>
              </w:rPr>
            </w:pPr>
            <w:ins w:id="432" w:author="李唐" w:date="2014-12-11T09:32:00Z">
              <w:r w:rsidRPr="0068554F">
                <w:rPr>
                  <w:rFonts w:hint="eastAsia"/>
                </w:rPr>
                <w:t>Metaio SDK</w:t>
              </w:r>
              <w:r w:rsidRPr="0068554F">
                <w:rPr>
                  <w:rFonts w:hint="eastAsia"/>
                </w:rPr>
                <w:t>移植至</w:t>
              </w:r>
              <w:r w:rsidRPr="0068554F">
                <w:rPr>
                  <w:rFonts w:hint="eastAsia"/>
                </w:rPr>
                <w:t>Android Studio</w:t>
              </w:r>
              <w:r w:rsidRPr="0068554F">
                <w:rPr>
                  <w:rFonts w:hint="eastAsia"/>
                </w:rPr>
                <w:t>。</w:t>
              </w:r>
            </w:ins>
          </w:p>
        </w:tc>
        <w:tc>
          <w:tcPr>
            <w:tcW w:w="2008" w:type="dxa"/>
            <w:gridSpan w:val="2"/>
            <w:vAlign w:val="center"/>
          </w:tcPr>
          <w:p w:rsidR="00B251E9" w:rsidRPr="00592686" w:rsidRDefault="00B251E9" w:rsidP="007E0A68">
            <w:pPr>
              <w:jc w:val="center"/>
              <w:cnfStyle w:val="000000000000" w:firstRow="0" w:lastRow="0" w:firstColumn="0" w:lastColumn="0" w:oddVBand="0" w:evenVBand="0" w:oddHBand="0" w:evenHBand="0" w:firstRowFirstColumn="0" w:firstRowLastColumn="0" w:lastRowFirstColumn="0" w:lastRowLastColumn="0"/>
              <w:rPr>
                <w:ins w:id="433" w:author="李唐" w:date="2014-12-11T09:32:00Z"/>
              </w:rPr>
            </w:pPr>
            <w:ins w:id="434" w:author="李唐" w:date="2014-12-11T09:32:00Z">
              <w:r w:rsidRPr="0068554F">
                <w:rPr>
                  <w:rFonts w:hint="eastAsia"/>
                </w:rPr>
                <w:t>劉秋志</w:t>
              </w:r>
            </w:ins>
          </w:p>
        </w:tc>
        <w:tc>
          <w:tcPr>
            <w:tcW w:w="850" w:type="dxa"/>
            <w:gridSpan w:val="2"/>
          </w:tcPr>
          <w:p w:rsidR="00B251E9" w:rsidRPr="00592686" w:rsidRDefault="00B251E9" w:rsidP="00B251E9">
            <w:pPr>
              <w:cnfStyle w:val="000000000000" w:firstRow="0" w:lastRow="0" w:firstColumn="0" w:lastColumn="0" w:oddVBand="0" w:evenVBand="0" w:oddHBand="0" w:evenHBand="0" w:firstRowFirstColumn="0" w:firstRowLastColumn="0" w:lastRowFirstColumn="0" w:lastRowLastColumn="0"/>
              <w:rPr>
                <w:ins w:id="435" w:author="李唐" w:date="2014-12-11T09:32:00Z"/>
              </w:rPr>
            </w:pPr>
            <w:ins w:id="436" w:author="李唐" w:date="2014-12-11T09:32:00Z">
              <w:r w:rsidRPr="0068554F">
                <w:rPr>
                  <w:rFonts w:hint="eastAsia"/>
                </w:rPr>
                <w:t>12/15</w:t>
              </w:r>
            </w:ins>
          </w:p>
        </w:tc>
        <w:tc>
          <w:tcPr>
            <w:tcW w:w="1347" w:type="dxa"/>
            <w:vAlign w:val="center"/>
          </w:tcPr>
          <w:p w:rsidR="00B251E9" w:rsidRPr="00B90835" w:rsidRDefault="00B90835" w:rsidP="007E0A68">
            <w:pPr>
              <w:jc w:val="center"/>
              <w:cnfStyle w:val="000000000000" w:firstRow="0" w:lastRow="0" w:firstColumn="0" w:lastColumn="0" w:oddVBand="0" w:evenVBand="0" w:oddHBand="0" w:evenHBand="0" w:firstRowFirstColumn="0" w:firstRowLastColumn="0" w:lastRowFirstColumn="0" w:lastRowLastColumn="0"/>
              <w:rPr>
                <w:ins w:id="437" w:author="李唐" w:date="2014-12-11T09:32:00Z"/>
                <w:b/>
                <w:color w:val="FF0000"/>
              </w:rPr>
            </w:pPr>
            <w:r w:rsidRPr="00B90835">
              <w:rPr>
                <w:rFonts w:hint="eastAsia"/>
                <w:b/>
                <w:color w:val="FF0000"/>
              </w:rPr>
              <w:t>Closed</w:t>
            </w:r>
          </w:p>
        </w:tc>
        <w:tc>
          <w:tcPr>
            <w:tcW w:w="2309" w:type="dxa"/>
            <w:gridSpan w:val="2"/>
          </w:tcPr>
          <w:p w:rsidR="00B251E9" w:rsidRDefault="00B251E9" w:rsidP="00B251E9">
            <w:pPr>
              <w:cnfStyle w:val="000000000000" w:firstRow="0" w:lastRow="0" w:firstColumn="0" w:lastColumn="0" w:oddVBand="0" w:evenVBand="0" w:oddHBand="0" w:evenHBand="0" w:firstRowFirstColumn="0" w:firstRowLastColumn="0" w:lastRowFirstColumn="0" w:lastRowLastColumn="0"/>
              <w:rPr>
                <w:ins w:id="438" w:author="李唐" w:date="2014-12-11T09:32:00Z"/>
              </w:rPr>
            </w:pPr>
          </w:p>
        </w:tc>
      </w:tr>
      <w:tr w:rsidR="00B90835" w:rsidRPr="00C73BB2" w:rsidTr="007E0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B90835" w:rsidRPr="00B90835" w:rsidRDefault="00B90835" w:rsidP="00B251E9">
            <w:pPr>
              <w:jc w:val="center"/>
              <w:rPr>
                <w:rFonts w:hint="eastAsia"/>
                <w:bCs w:val="0"/>
              </w:rPr>
            </w:pPr>
            <w:r w:rsidRPr="00B90835">
              <w:rPr>
                <w:rFonts w:hint="eastAsia"/>
                <w:bCs w:val="0"/>
              </w:rPr>
              <w:t>38</w:t>
            </w:r>
          </w:p>
        </w:tc>
        <w:tc>
          <w:tcPr>
            <w:tcW w:w="3686" w:type="dxa"/>
            <w:gridSpan w:val="3"/>
          </w:tcPr>
          <w:p w:rsidR="00B90835" w:rsidRPr="00B90835" w:rsidRDefault="00B90835" w:rsidP="00B90835">
            <w:pPr>
              <w:widowControl/>
              <w:spacing w:line="360" w:lineRule="atLeast"/>
              <w:cnfStyle w:val="000000100000" w:firstRow="0" w:lastRow="0" w:firstColumn="0" w:lastColumn="0" w:oddVBand="0" w:evenVBand="0" w:oddHBand="1" w:evenHBand="0" w:firstRowFirstColumn="0" w:firstRowLastColumn="0" w:lastRowFirstColumn="0" w:lastRowLastColumn="0"/>
            </w:pPr>
            <w:r w:rsidRPr="00B90835">
              <w:t xml:space="preserve">Painter: </w:t>
            </w:r>
          </w:p>
          <w:p w:rsidR="00B90835" w:rsidRPr="00B90835" w:rsidRDefault="00B90835" w:rsidP="00B90835">
            <w:pPr>
              <w:widowControl/>
              <w:spacing w:line="360" w:lineRule="atLeast"/>
              <w:cnfStyle w:val="000000100000" w:firstRow="0" w:lastRow="0" w:firstColumn="0" w:lastColumn="0" w:oddVBand="0" w:evenVBand="0" w:oddHBand="1" w:evenHBand="0" w:firstRowFirstColumn="0" w:firstRowLastColumn="0" w:lastRowFirstColumn="0" w:lastRowLastColumn="0"/>
            </w:pPr>
            <w:r w:rsidRPr="00B90835">
              <w:t>1.Resize</w:t>
            </w:r>
            <w:r w:rsidRPr="00B90835">
              <w:t>和</w:t>
            </w:r>
            <w:r w:rsidRPr="00B90835">
              <w:t>move</w:t>
            </w:r>
            <w:r w:rsidRPr="00B90835">
              <w:t>的</w:t>
            </w:r>
            <w:r w:rsidRPr="00B90835">
              <w:t>ImageView</w:t>
            </w:r>
            <w:r w:rsidRPr="00B90835">
              <w:t>，可以輸出</w:t>
            </w:r>
            <w:r w:rsidRPr="00B90835">
              <w:t>PNG</w:t>
            </w:r>
          </w:p>
          <w:p w:rsidR="00B90835" w:rsidRPr="00B90835" w:rsidRDefault="00B90835" w:rsidP="00B90835">
            <w:pPr>
              <w:widowControl/>
              <w:spacing w:line="360" w:lineRule="atLeast"/>
              <w:cnfStyle w:val="000000100000" w:firstRow="0" w:lastRow="0" w:firstColumn="0" w:lastColumn="0" w:oddVBand="0" w:evenVBand="0" w:oddHBand="1" w:evenHBand="0" w:firstRowFirstColumn="0" w:firstRowLastColumn="0" w:lastRowFirstColumn="0" w:lastRowLastColumn="0"/>
              <w:rPr>
                <w:rFonts w:hint="eastAsia"/>
              </w:rPr>
            </w:pPr>
            <w:r w:rsidRPr="00B90835">
              <w:t>2.ItemSelector(</w:t>
            </w:r>
            <w:r w:rsidRPr="00B90835">
              <w:t>簡化</w:t>
            </w:r>
            <w:r w:rsidRPr="00B90835">
              <w:t>)</w:t>
            </w:r>
          </w:p>
        </w:tc>
        <w:tc>
          <w:tcPr>
            <w:tcW w:w="2008" w:type="dxa"/>
            <w:gridSpan w:val="2"/>
            <w:vAlign w:val="center"/>
          </w:tcPr>
          <w:p w:rsidR="00B90835" w:rsidRPr="00B90835" w:rsidRDefault="00B90835" w:rsidP="007E0A68">
            <w:pPr>
              <w:widowControl/>
              <w:spacing w:line="360" w:lineRule="atLeast"/>
              <w:jc w:val="center"/>
              <w:cnfStyle w:val="000000100000" w:firstRow="0" w:lastRow="0" w:firstColumn="0" w:lastColumn="0" w:oddVBand="0" w:evenVBand="0" w:oddHBand="1" w:evenHBand="0" w:firstRowFirstColumn="0" w:firstRowLastColumn="0" w:lastRowFirstColumn="0" w:lastRowLastColumn="0"/>
              <w:rPr>
                <w:rFonts w:ascii="Arial" w:eastAsia="新細明體" w:hAnsi="Arial" w:cs="Arial"/>
                <w:color w:val="3B3A3C"/>
                <w:kern w:val="0"/>
                <w:sz w:val="26"/>
                <w:szCs w:val="26"/>
              </w:rPr>
            </w:pPr>
            <w:r w:rsidRPr="00B90835">
              <w:rPr>
                <w:rFonts w:ascii="Arial" w:eastAsia="新細明體" w:hAnsi="Arial" w:cs="Arial"/>
                <w:color w:val="3B3A3C"/>
                <w:kern w:val="0"/>
                <w:sz w:val="26"/>
                <w:szCs w:val="26"/>
              </w:rPr>
              <w:t>李昇輯</w:t>
            </w:r>
          </w:p>
          <w:p w:rsidR="00B90835" w:rsidRPr="0068554F" w:rsidRDefault="00B90835" w:rsidP="007E0A68">
            <w:pPr>
              <w:jc w:val="center"/>
              <w:cnfStyle w:val="000000100000" w:firstRow="0" w:lastRow="0" w:firstColumn="0" w:lastColumn="0" w:oddVBand="0" w:evenVBand="0" w:oddHBand="1" w:evenHBand="0" w:firstRowFirstColumn="0" w:firstRowLastColumn="0" w:lastRowFirstColumn="0" w:lastRowLastColumn="0"/>
              <w:rPr>
                <w:rFonts w:hint="eastAsia"/>
              </w:rPr>
            </w:pPr>
          </w:p>
        </w:tc>
        <w:tc>
          <w:tcPr>
            <w:tcW w:w="850" w:type="dxa"/>
            <w:gridSpan w:val="2"/>
          </w:tcPr>
          <w:p w:rsidR="00B90835" w:rsidRPr="0068554F" w:rsidRDefault="00B90835" w:rsidP="00B251E9">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12/22</w:t>
            </w:r>
          </w:p>
        </w:tc>
        <w:tc>
          <w:tcPr>
            <w:tcW w:w="1347" w:type="dxa"/>
            <w:vAlign w:val="center"/>
          </w:tcPr>
          <w:p w:rsidR="00B90835" w:rsidRPr="00B90835" w:rsidRDefault="007E0A68" w:rsidP="007E0A68">
            <w:pPr>
              <w:jc w:val="center"/>
              <w:cnfStyle w:val="000000100000" w:firstRow="0" w:lastRow="0" w:firstColumn="0" w:lastColumn="0" w:oddVBand="0" w:evenVBand="0" w:oddHBand="1" w:evenHBand="0" w:firstRowFirstColumn="0" w:firstRowLastColumn="0" w:lastRowFirstColumn="0" w:lastRowLastColumn="0"/>
              <w:rPr>
                <w:rFonts w:hint="eastAsia"/>
                <w:b/>
                <w:color w:val="FF0000"/>
              </w:rPr>
            </w:pPr>
            <w:r w:rsidRPr="007E0A68">
              <w:rPr>
                <w:rFonts w:hint="eastAsia"/>
                <w:b/>
                <w:color w:val="2E74B5" w:themeColor="accent1" w:themeShade="BF"/>
              </w:rPr>
              <w:t>Open</w:t>
            </w:r>
          </w:p>
        </w:tc>
        <w:tc>
          <w:tcPr>
            <w:tcW w:w="2309" w:type="dxa"/>
            <w:gridSpan w:val="2"/>
          </w:tcPr>
          <w:p w:rsidR="00B90835" w:rsidRDefault="00B90835" w:rsidP="00B251E9">
            <w:pPr>
              <w:cnfStyle w:val="000000100000" w:firstRow="0" w:lastRow="0" w:firstColumn="0" w:lastColumn="0" w:oddVBand="0" w:evenVBand="0" w:oddHBand="1" w:evenHBand="0" w:firstRowFirstColumn="0" w:firstRowLastColumn="0" w:lastRowFirstColumn="0" w:lastRowLastColumn="0"/>
            </w:pPr>
          </w:p>
        </w:tc>
      </w:tr>
      <w:tr w:rsidR="007E0A68" w:rsidRPr="00C73BB2" w:rsidTr="007E0A68">
        <w:tc>
          <w:tcPr>
            <w:cnfStyle w:val="001000000000" w:firstRow="0" w:lastRow="0" w:firstColumn="1" w:lastColumn="0" w:oddVBand="0" w:evenVBand="0" w:oddHBand="0" w:evenHBand="0" w:firstRowFirstColumn="0" w:firstRowLastColumn="0" w:lastRowFirstColumn="0" w:lastRowLastColumn="0"/>
            <w:tcW w:w="817" w:type="dxa"/>
          </w:tcPr>
          <w:p w:rsidR="007E0A68" w:rsidRPr="00B90835" w:rsidRDefault="007E0A68" w:rsidP="007E0A68">
            <w:pPr>
              <w:jc w:val="center"/>
              <w:rPr>
                <w:rFonts w:hint="eastAsia"/>
                <w:bCs w:val="0"/>
              </w:rPr>
            </w:pPr>
            <w:r w:rsidRPr="00B90835">
              <w:rPr>
                <w:rFonts w:hint="eastAsia"/>
                <w:bCs w:val="0"/>
              </w:rPr>
              <w:t>39</w:t>
            </w:r>
          </w:p>
        </w:tc>
        <w:tc>
          <w:tcPr>
            <w:tcW w:w="3686" w:type="dxa"/>
            <w:gridSpan w:val="3"/>
          </w:tcPr>
          <w:p w:rsidR="007E0A68" w:rsidRPr="0068554F" w:rsidRDefault="007E0A68" w:rsidP="007E0A6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Metaio</w:t>
            </w:r>
            <w:r>
              <w:rPr>
                <w:rFonts w:hint="eastAsia"/>
              </w:rPr>
              <w:t>合進</w:t>
            </w:r>
            <w:r>
              <w:rPr>
                <w:rFonts w:hint="eastAsia"/>
              </w:rPr>
              <w:t>P</w:t>
            </w:r>
            <w:r>
              <w:t>roject</w:t>
            </w:r>
            <w:r>
              <w:rPr>
                <w:rFonts w:hint="eastAsia"/>
              </w:rPr>
              <w:t>。</w:t>
            </w:r>
          </w:p>
        </w:tc>
        <w:tc>
          <w:tcPr>
            <w:tcW w:w="2008" w:type="dxa"/>
            <w:gridSpan w:val="2"/>
            <w:vAlign w:val="center"/>
          </w:tcPr>
          <w:p w:rsidR="007E0A68" w:rsidRPr="0068554F" w:rsidRDefault="007E0A68" w:rsidP="007E0A68">
            <w:pPr>
              <w:jc w:val="center"/>
              <w:cnfStyle w:val="000000000000" w:firstRow="0" w:lastRow="0" w:firstColumn="0" w:lastColumn="0" w:oddVBand="0" w:evenVBand="0" w:oddHBand="0" w:evenHBand="0" w:firstRowFirstColumn="0" w:firstRowLastColumn="0" w:lastRowFirstColumn="0" w:lastRowLastColumn="0"/>
              <w:rPr>
                <w:rFonts w:hint="eastAsia"/>
              </w:rPr>
            </w:pPr>
            <w:ins w:id="439" w:author="李唐" w:date="2014-12-11T09:32:00Z">
              <w:r w:rsidRPr="0068554F">
                <w:rPr>
                  <w:rFonts w:hint="eastAsia"/>
                </w:rPr>
                <w:t>劉秋志</w:t>
              </w:r>
            </w:ins>
          </w:p>
        </w:tc>
        <w:tc>
          <w:tcPr>
            <w:tcW w:w="850" w:type="dxa"/>
            <w:gridSpan w:val="2"/>
          </w:tcPr>
          <w:p w:rsidR="007E0A68" w:rsidRPr="0068554F" w:rsidRDefault="007E0A68" w:rsidP="007E0A6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12/22</w:t>
            </w:r>
          </w:p>
        </w:tc>
        <w:tc>
          <w:tcPr>
            <w:tcW w:w="1347" w:type="dxa"/>
            <w:vAlign w:val="center"/>
          </w:tcPr>
          <w:p w:rsidR="007E0A68" w:rsidRDefault="007E0A68" w:rsidP="007E0A68">
            <w:pPr>
              <w:jc w:val="center"/>
              <w:cnfStyle w:val="000000000000" w:firstRow="0" w:lastRow="0" w:firstColumn="0" w:lastColumn="0" w:oddVBand="0" w:evenVBand="0" w:oddHBand="0" w:evenHBand="0" w:firstRowFirstColumn="0" w:firstRowLastColumn="0" w:lastRowFirstColumn="0" w:lastRowLastColumn="0"/>
            </w:pPr>
            <w:r w:rsidRPr="00E96EB4">
              <w:rPr>
                <w:rFonts w:hint="eastAsia"/>
                <w:b/>
                <w:color w:val="2E74B5" w:themeColor="accent1" w:themeShade="BF"/>
              </w:rPr>
              <w:t>Open</w:t>
            </w:r>
          </w:p>
        </w:tc>
        <w:tc>
          <w:tcPr>
            <w:tcW w:w="2309" w:type="dxa"/>
            <w:gridSpan w:val="2"/>
          </w:tcPr>
          <w:p w:rsidR="007E0A68" w:rsidRDefault="007E0A68" w:rsidP="007E0A68">
            <w:pPr>
              <w:cnfStyle w:val="000000000000" w:firstRow="0" w:lastRow="0" w:firstColumn="0" w:lastColumn="0" w:oddVBand="0" w:evenVBand="0" w:oddHBand="0" w:evenHBand="0" w:firstRowFirstColumn="0" w:firstRowLastColumn="0" w:lastRowFirstColumn="0" w:lastRowLastColumn="0"/>
            </w:pPr>
          </w:p>
        </w:tc>
      </w:tr>
      <w:tr w:rsidR="007E0A68" w:rsidRPr="00C73BB2" w:rsidTr="007E0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E0A68" w:rsidRPr="00B90835" w:rsidRDefault="007E0A68" w:rsidP="007E0A68">
            <w:pPr>
              <w:jc w:val="center"/>
              <w:rPr>
                <w:rFonts w:hint="eastAsia"/>
                <w:bCs w:val="0"/>
              </w:rPr>
            </w:pPr>
            <w:r w:rsidRPr="00B90835">
              <w:rPr>
                <w:rFonts w:hint="eastAsia"/>
                <w:bCs w:val="0"/>
              </w:rPr>
              <w:t>4</w:t>
            </w:r>
            <w:r w:rsidRPr="00B90835">
              <w:rPr>
                <w:bCs w:val="0"/>
              </w:rPr>
              <w:t>0</w:t>
            </w:r>
          </w:p>
        </w:tc>
        <w:tc>
          <w:tcPr>
            <w:tcW w:w="3686" w:type="dxa"/>
            <w:gridSpan w:val="3"/>
          </w:tcPr>
          <w:p w:rsidR="007E0A68" w:rsidRPr="0068554F" w:rsidRDefault="007E0A68" w:rsidP="007E0A68">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G</w:t>
            </w:r>
            <w:r>
              <w:t>allery</w:t>
            </w:r>
            <w:r>
              <w:rPr>
                <w:rFonts w:hint="eastAsia"/>
              </w:rPr>
              <w:t>合進</w:t>
            </w:r>
            <w:r>
              <w:rPr>
                <w:rFonts w:hint="eastAsia"/>
              </w:rPr>
              <w:t>Project</w:t>
            </w:r>
            <w:r>
              <w:rPr>
                <w:rFonts w:hint="eastAsia"/>
              </w:rPr>
              <w:t>，從</w:t>
            </w:r>
            <w:r>
              <w:rPr>
                <w:rFonts w:hint="eastAsia"/>
              </w:rPr>
              <w:t>P</w:t>
            </w:r>
            <w:r>
              <w:t>arse</w:t>
            </w:r>
            <w:r>
              <w:rPr>
                <w:rFonts w:hint="eastAsia"/>
              </w:rPr>
              <w:t>下載照片。</w:t>
            </w:r>
          </w:p>
        </w:tc>
        <w:tc>
          <w:tcPr>
            <w:tcW w:w="2008" w:type="dxa"/>
            <w:gridSpan w:val="2"/>
            <w:vAlign w:val="center"/>
          </w:tcPr>
          <w:p w:rsidR="007E0A68" w:rsidRPr="0068554F" w:rsidRDefault="007E0A68" w:rsidP="007E0A68">
            <w:pPr>
              <w:jc w:val="center"/>
              <w:cnfStyle w:val="000000100000" w:firstRow="0" w:lastRow="0" w:firstColumn="0" w:lastColumn="0" w:oddVBand="0" w:evenVBand="0" w:oddHBand="1" w:evenHBand="0" w:firstRowFirstColumn="0" w:firstRowLastColumn="0" w:lastRowFirstColumn="0" w:lastRowLastColumn="0"/>
              <w:rPr>
                <w:rFonts w:hint="eastAsia"/>
              </w:rPr>
            </w:pPr>
            <w:ins w:id="440" w:author="李唐" w:date="2014-12-11T09:32:00Z">
              <w:r w:rsidRPr="0068554F">
                <w:rPr>
                  <w:rFonts w:hint="eastAsia"/>
                </w:rPr>
                <w:t>張文博</w:t>
              </w:r>
            </w:ins>
          </w:p>
        </w:tc>
        <w:tc>
          <w:tcPr>
            <w:tcW w:w="850" w:type="dxa"/>
            <w:gridSpan w:val="2"/>
          </w:tcPr>
          <w:p w:rsidR="007E0A68" w:rsidRPr="0068554F" w:rsidRDefault="007E0A68" w:rsidP="007E0A68">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12/22</w:t>
            </w:r>
          </w:p>
        </w:tc>
        <w:tc>
          <w:tcPr>
            <w:tcW w:w="1347" w:type="dxa"/>
            <w:vAlign w:val="center"/>
          </w:tcPr>
          <w:p w:rsidR="007E0A68" w:rsidRDefault="007E0A68" w:rsidP="007E0A68">
            <w:pPr>
              <w:jc w:val="center"/>
              <w:cnfStyle w:val="000000100000" w:firstRow="0" w:lastRow="0" w:firstColumn="0" w:lastColumn="0" w:oddVBand="0" w:evenVBand="0" w:oddHBand="1" w:evenHBand="0" w:firstRowFirstColumn="0" w:firstRowLastColumn="0" w:lastRowFirstColumn="0" w:lastRowLastColumn="0"/>
            </w:pPr>
            <w:r w:rsidRPr="00E96EB4">
              <w:rPr>
                <w:rFonts w:hint="eastAsia"/>
                <w:b/>
                <w:color w:val="2E74B5" w:themeColor="accent1" w:themeShade="BF"/>
              </w:rPr>
              <w:t>Open</w:t>
            </w:r>
          </w:p>
        </w:tc>
        <w:tc>
          <w:tcPr>
            <w:tcW w:w="2309" w:type="dxa"/>
            <w:gridSpan w:val="2"/>
          </w:tcPr>
          <w:p w:rsidR="007E0A68" w:rsidRDefault="007E0A68" w:rsidP="007E0A68">
            <w:pPr>
              <w:cnfStyle w:val="000000100000" w:firstRow="0" w:lastRow="0" w:firstColumn="0" w:lastColumn="0" w:oddVBand="0" w:evenVBand="0" w:oddHBand="1" w:evenHBand="0" w:firstRowFirstColumn="0" w:firstRowLastColumn="0" w:lastRowFirstColumn="0" w:lastRowLastColumn="0"/>
            </w:pPr>
          </w:p>
        </w:tc>
      </w:tr>
      <w:tr w:rsidR="007E0A68" w:rsidRPr="00C73BB2" w:rsidTr="007E0A68">
        <w:tc>
          <w:tcPr>
            <w:cnfStyle w:val="001000000000" w:firstRow="0" w:lastRow="0" w:firstColumn="1" w:lastColumn="0" w:oddVBand="0" w:evenVBand="0" w:oddHBand="0" w:evenHBand="0" w:firstRowFirstColumn="0" w:firstRowLastColumn="0" w:lastRowFirstColumn="0" w:lastRowLastColumn="0"/>
            <w:tcW w:w="817" w:type="dxa"/>
          </w:tcPr>
          <w:p w:rsidR="007E0A68" w:rsidRPr="00B90835" w:rsidRDefault="007E0A68" w:rsidP="007E0A68">
            <w:pPr>
              <w:jc w:val="center"/>
              <w:rPr>
                <w:rFonts w:hint="eastAsia"/>
                <w:bCs w:val="0"/>
              </w:rPr>
            </w:pPr>
            <w:r w:rsidRPr="00B90835">
              <w:rPr>
                <w:rFonts w:hint="eastAsia"/>
                <w:bCs w:val="0"/>
              </w:rPr>
              <w:t>4</w:t>
            </w:r>
            <w:r w:rsidRPr="00B90835">
              <w:rPr>
                <w:bCs w:val="0"/>
              </w:rPr>
              <w:t>1</w:t>
            </w:r>
          </w:p>
        </w:tc>
        <w:tc>
          <w:tcPr>
            <w:tcW w:w="3686" w:type="dxa"/>
            <w:gridSpan w:val="3"/>
          </w:tcPr>
          <w:p w:rsidR="007E0A68" w:rsidRPr="0068554F" w:rsidRDefault="007E0A68" w:rsidP="007E0A6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Settings: De</w:t>
            </w:r>
            <w:r>
              <w:t>fault Tab</w:t>
            </w:r>
            <w:r>
              <w:rPr>
                <w:rFonts w:hint="eastAsia"/>
              </w:rPr>
              <w:t>，</w:t>
            </w:r>
            <w:r>
              <w:rPr>
                <w:rFonts w:hint="eastAsia"/>
              </w:rPr>
              <w:t>About</w:t>
            </w:r>
            <w:r>
              <w:rPr>
                <w:rFonts w:hint="eastAsia"/>
              </w:rPr>
              <w:t>內容。</w:t>
            </w:r>
          </w:p>
        </w:tc>
        <w:tc>
          <w:tcPr>
            <w:tcW w:w="2008" w:type="dxa"/>
            <w:gridSpan w:val="2"/>
            <w:vAlign w:val="center"/>
          </w:tcPr>
          <w:p w:rsidR="007E0A68" w:rsidRPr="0068554F" w:rsidRDefault="007E0A68" w:rsidP="007E0A68">
            <w:pPr>
              <w:jc w:val="center"/>
              <w:cnfStyle w:val="000000000000" w:firstRow="0" w:lastRow="0" w:firstColumn="0" w:lastColumn="0" w:oddVBand="0" w:evenVBand="0" w:oddHBand="0" w:evenHBand="0" w:firstRowFirstColumn="0" w:firstRowLastColumn="0" w:lastRowFirstColumn="0" w:lastRowLastColumn="0"/>
              <w:rPr>
                <w:rFonts w:hint="eastAsia"/>
              </w:rPr>
            </w:pPr>
            <w:ins w:id="441" w:author="李唐" w:date="2014-12-11T09:32:00Z">
              <w:r w:rsidRPr="0068554F">
                <w:rPr>
                  <w:rFonts w:hint="eastAsia"/>
                </w:rPr>
                <w:t>王敦儒</w:t>
              </w:r>
            </w:ins>
          </w:p>
        </w:tc>
        <w:tc>
          <w:tcPr>
            <w:tcW w:w="850" w:type="dxa"/>
            <w:gridSpan w:val="2"/>
          </w:tcPr>
          <w:p w:rsidR="007E0A68" w:rsidRPr="0068554F" w:rsidRDefault="007E0A68" w:rsidP="007E0A6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12/22</w:t>
            </w:r>
          </w:p>
        </w:tc>
        <w:tc>
          <w:tcPr>
            <w:tcW w:w="1347" w:type="dxa"/>
            <w:vAlign w:val="center"/>
          </w:tcPr>
          <w:p w:rsidR="007E0A68" w:rsidRDefault="007E0A68" w:rsidP="007E0A68">
            <w:pPr>
              <w:jc w:val="center"/>
              <w:cnfStyle w:val="000000000000" w:firstRow="0" w:lastRow="0" w:firstColumn="0" w:lastColumn="0" w:oddVBand="0" w:evenVBand="0" w:oddHBand="0" w:evenHBand="0" w:firstRowFirstColumn="0" w:firstRowLastColumn="0" w:lastRowFirstColumn="0" w:lastRowLastColumn="0"/>
            </w:pPr>
            <w:r w:rsidRPr="00E96EB4">
              <w:rPr>
                <w:rFonts w:hint="eastAsia"/>
                <w:b/>
                <w:color w:val="2E74B5" w:themeColor="accent1" w:themeShade="BF"/>
              </w:rPr>
              <w:t>Open</w:t>
            </w:r>
          </w:p>
        </w:tc>
        <w:tc>
          <w:tcPr>
            <w:tcW w:w="2309" w:type="dxa"/>
            <w:gridSpan w:val="2"/>
          </w:tcPr>
          <w:p w:rsidR="007E0A68" w:rsidRDefault="007E0A68" w:rsidP="007E0A68">
            <w:pPr>
              <w:cnfStyle w:val="000000000000" w:firstRow="0" w:lastRow="0" w:firstColumn="0" w:lastColumn="0" w:oddVBand="0" w:evenVBand="0" w:oddHBand="0" w:evenHBand="0" w:firstRowFirstColumn="0" w:firstRowLastColumn="0" w:lastRowFirstColumn="0" w:lastRowLastColumn="0"/>
            </w:pPr>
          </w:p>
        </w:tc>
      </w:tr>
      <w:tr w:rsidR="007E0A68" w:rsidRPr="00C73BB2" w:rsidTr="007E0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E0A68" w:rsidRPr="00B90835" w:rsidRDefault="007E0A68" w:rsidP="007E0A68">
            <w:pPr>
              <w:jc w:val="center"/>
              <w:rPr>
                <w:rFonts w:hint="eastAsia"/>
                <w:bCs w:val="0"/>
              </w:rPr>
            </w:pPr>
            <w:r w:rsidRPr="00B90835">
              <w:rPr>
                <w:rFonts w:hint="eastAsia"/>
                <w:bCs w:val="0"/>
              </w:rPr>
              <w:t>4</w:t>
            </w:r>
            <w:r w:rsidRPr="00B90835">
              <w:rPr>
                <w:bCs w:val="0"/>
              </w:rPr>
              <w:t>2</w:t>
            </w:r>
          </w:p>
        </w:tc>
        <w:tc>
          <w:tcPr>
            <w:tcW w:w="3686" w:type="dxa"/>
            <w:gridSpan w:val="3"/>
          </w:tcPr>
          <w:p w:rsidR="007E0A68" w:rsidRPr="0068554F" w:rsidRDefault="007E0A68" w:rsidP="007E0A68">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C</w:t>
            </w:r>
            <w:r>
              <w:t>apture</w:t>
            </w:r>
            <w:r>
              <w:rPr>
                <w:rFonts w:hint="eastAsia"/>
              </w:rPr>
              <w:t>上傳圖片。</w:t>
            </w:r>
          </w:p>
        </w:tc>
        <w:tc>
          <w:tcPr>
            <w:tcW w:w="2008" w:type="dxa"/>
            <w:gridSpan w:val="2"/>
            <w:vAlign w:val="center"/>
          </w:tcPr>
          <w:p w:rsidR="007E0A68" w:rsidRPr="0068554F" w:rsidRDefault="007E0A68" w:rsidP="007E0A68">
            <w:pPr>
              <w:jc w:val="center"/>
              <w:cnfStyle w:val="000000100000" w:firstRow="0" w:lastRow="0" w:firstColumn="0" w:lastColumn="0" w:oddVBand="0" w:evenVBand="0" w:oddHBand="1" w:evenHBand="0" w:firstRowFirstColumn="0" w:firstRowLastColumn="0" w:lastRowFirstColumn="0" w:lastRowLastColumn="0"/>
              <w:rPr>
                <w:rFonts w:hint="eastAsia"/>
              </w:rPr>
            </w:pPr>
            <w:r w:rsidRPr="00B90835">
              <w:rPr>
                <w:rFonts w:hint="eastAsia"/>
              </w:rPr>
              <w:t>李唐</w:t>
            </w:r>
          </w:p>
        </w:tc>
        <w:tc>
          <w:tcPr>
            <w:tcW w:w="850" w:type="dxa"/>
            <w:gridSpan w:val="2"/>
          </w:tcPr>
          <w:p w:rsidR="007E0A68" w:rsidRPr="0068554F" w:rsidRDefault="007E0A68" w:rsidP="007E0A68">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12/22</w:t>
            </w:r>
          </w:p>
        </w:tc>
        <w:tc>
          <w:tcPr>
            <w:tcW w:w="1347" w:type="dxa"/>
            <w:vAlign w:val="center"/>
          </w:tcPr>
          <w:p w:rsidR="007E0A68" w:rsidRDefault="007E0A68" w:rsidP="007E0A68">
            <w:pPr>
              <w:jc w:val="center"/>
              <w:cnfStyle w:val="000000100000" w:firstRow="0" w:lastRow="0" w:firstColumn="0" w:lastColumn="0" w:oddVBand="0" w:evenVBand="0" w:oddHBand="1" w:evenHBand="0" w:firstRowFirstColumn="0" w:firstRowLastColumn="0" w:lastRowFirstColumn="0" w:lastRowLastColumn="0"/>
            </w:pPr>
            <w:r w:rsidRPr="00E96EB4">
              <w:rPr>
                <w:rFonts w:hint="eastAsia"/>
                <w:b/>
                <w:color w:val="2E74B5" w:themeColor="accent1" w:themeShade="BF"/>
              </w:rPr>
              <w:t>Open</w:t>
            </w:r>
          </w:p>
        </w:tc>
        <w:tc>
          <w:tcPr>
            <w:tcW w:w="2309" w:type="dxa"/>
            <w:gridSpan w:val="2"/>
          </w:tcPr>
          <w:p w:rsidR="007E0A68" w:rsidRDefault="007E0A68" w:rsidP="007E0A68">
            <w:pPr>
              <w:cnfStyle w:val="000000100000" w:firstRow="0" w:lastRow="0" w:firstColumn="0" w:lastColumn="0" w:oddVBand="0" w:evenVBand="0" w:oddHBand="1" w:evenHBand="0" w:firstRowFirstColumn="0" w:firstRowLastColumn="0" w:lastRowFirstColumn="0" w:lastRowLastColumn="0"/>
            </w:pPr>
          </w:p>
        </w:tc>
      </w:tr>
      <w:tr w:rsidR="007E0A68" w:rsidRPr="00C73BB2" w:rsidTr="007E0A68">
        <w:tc>
          <w:tcPr>
            <w:cnfStyle w:val="001000000000" w:firstRow="0" w:lastRow="0" w:firstColumn="1" w:lastColumn="0" w:oddVBand="0" w:evenVBand="0" w:oddHBand="0" w:evenHBand="0" w:firstRowFirstColumn="0" w:firstRowLastColumn="0" w:lastRowFirstColumn="0" w:lastRowLastColumn="0"/>
            <w:tcW w:w="817" w:type="dxa"/>
          </w:tcPr>
          <w:p w:rsidR="007E0A68" w:rsidRPr="00B90835" w:rsidRDefault="007E0A68" w:rsidP="007E0A68">
            <w:pPr>
              <w:jc w:val="center"/>
              <w:rPr>
                <w:rFonts w:hint="eastAsia"/>
                <w:bCs w:val="0"/>
              </w:rPr>
            </w:pPr>
            <w:r w:rsidRPr="00B90835">
              <w:rPr>
                <w:rFonts w:hint="eastAsia"/>
                <w:bCs w:val="0"/>
              </w:rPr>
              <w:t>4</w:t>
            </w:r>
            <w:r w:rsidRPr="00B90835">
              <w:rPr>
                <w:bCs w:val="0"/>
              </w:rPr>
              <w:t>3</w:t>
            </w:r>
          </w:p>
        </w:tc>
        <w:tc>
          <w:tcPr>
            <w:tcW w:w="3686" w:type="dxa"/>
            <w:gridSpan w:val="3"/>
          </w:tcPr>
          <w:p w:rsidR="007E0A68" w:rsidRPr="0068554F" w:rsidRDefault="007E0A68" w:rsidP="007E0A6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SVG</w:t>
            </w:r>
          </w:p>
        </w:tc>
        <w:tc>
          <w:tcPr>
            <w:tcW w:w="2008" w:type="dxa"/>
            <w:gridSpan w:val="2"/>
            <w:vAlign w:val="center"/>
          </w:tcPr>
          <w:p w:rsidR="007E0A68" w:rsidRPr="0068554F" w:rsidRDefault="007E0A68" w:rsidP="007E0A68">
            <w:pPr>
              <w:jc w:val="center"/>
              <w:cnfStyle w:val="000000000000" w:firstRow="0" w:lastRow="0" w:firstColumn="0" w:lastColumn="0" w:oddVBand="0" w:evenVBand="0" w:oddHBand="0" w:evenHBand="0" w:firstRowFirstColumn="0" w:firstRowLastColumn="0" w:lastRowFirstColumn="0" w:lastRowLastColumn="0"/>
              <w:rPr>
                <w:rFonts w:hint="eastAsia"/>
              </w:rPr>
            </w:pPr>
            <w:ins w:id="442" w:author="李唐" w:date="2014-12-11T09:32:00Z">
              <w:r w:rsidRPr="0068554F">
                <w:rPr>
                  <w:rFonts w:hint="eastAsia"/>
                </w:rPr>
                <w:t>王敦儒</w:t>
              </w:r>
            </w:ins>
          </w:p>
        </w:tc>
        <w:tc>
          <w:tcPr>
            <w:tcW w:w="850" w:type="dxa"/>
            <w:gridSpan w:val="2"/>
          </w:tcPr>
          <w:p w:rsidR="007E0A68" w:rsidRPr="0068554F" w:rsidRDefault="007E0A68" w:rsidP="007E0A68">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12/22</w:t>
            </w:r>
          </w:p>
        </w:tc>
        <w:tc>
          <w:tcPr>
            <w:tcW w:w="1347" w:type="dxa"/>
            <w:vAlign w:val="center"/>
          </w:tcPr>
          <w:p w:rsidR="007E0A68" w:rsidRDefault="007E0A68" w:rsidP="007E0A68">
            <w:pPr>
              <w:jc w:val="center"/>
              <w:cnfStyle w:val="000000000000" w:firstRow="0" w:lastRow="0" w:firstColumn="0" w:lastColumn="0" w:oddVBand="0" w:evenVBand="0" w:oddHBand="0" w:evenHBand="0" w:firstRowFirstColumn="0" w:firstRowLastColumn="0" w:lastRowFirstColumn="0" w:lastRowLastColumn="0"/>
            </w:pPr>
            <w:r w:rsidRPr="00E96EB4">
              <w:rPr>
                <w:rFonts w:hint="eastAsia"/>
                <w:b/>
                <w:color w:val="2E74B5" w:themeColor="accent1" w:themeShade="BF"/>
              </w:rPr>
              <w:t>Open</w:t>
            </w:r>
          </w:p>
        </w:tc>
        <w:tc>
          <w:tcPr>
            <w:tcW w:w="2309" w:type="dxa"/>
            <w:gridSpan w:val="2"/>
          </w:tcPr>
          <w:p w:rsidR="007E0A68" w:rsidRDefault="007E0A68" w:rsidP="007E0A68">
            <w:pPr>
              <w:cnfStyle w:val="000000000000" w:firstRow="0" w:lastRow="0" w:firstColumn="0" w:lastColumn="0" w:oddVBand="0" w:evenVBand="0" w:oddHBand="0" w:evenHBand="0" w:firstRowFirstColumn="0" w:firstRowLastColumn="0" w:lastRowFirstColumn="0" w:lastRowLastColumn="0"/>
            </w:pPr>
          </w:p>
        </w:tc>
      </w:tr>
      <w:tr w:rsidR="007E0A68" w:rsidRPr="00C73BB2" w:rsidTr="007E0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7E0A68" w:rsidRPr="00B90835" w:rsidRDefault="007E0A68" w:rsidP="007E0A68">
            <w:pPr>
              <w:jc w:val="center"/>
              <w:rPr>
                <w:rFonts w:hint="eastAsia"/>
                <w:bCs w:val="0"/>
              </w:rPr>
            </w:pPr>
            <w:r w:rsidRPr="00B90835">
              <w:rPr>
                <w:rFonts w:hint="eastAsia"/>
                <w:bCs w:val="0"/>
              </w:rPr>
              <w:t>44</w:t>
            </w:r>
          </w:p>
        </w:tc>
        <w:tc>
          <w:tcPr>
            <w:tcW w:w="3686" w:type="dxa"/>
            <w:gridSpan w:val="3"/>
          </w:tcPr>
          <w:p w:rsidR="007E0A68" w:rsidRDefault="007E0A68" w:rsidP="007E0A68">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L</w:t>
            </w:r>
            <w:r>
              <w:t>ocalDataManagement</w:t>
            </w:r>
          </w:p>
        </w:tc>
        <w:tc>
          <w:tcPr>
            <w:tcW w:w="2008" w:type="dxa"/>
            <w:gridSpan w:val="2"/>
            <w:vAlign w:val="center"/>
          </w:tcPr>
          <w:p w:rsidR="007E0A68" w:rsidRPr="0068554F" w:rsidRDefault="007E0A68" w:rsidP="007E0A68">
            <w:pPr>
              <w:jc w:val="center"/>
              <w:cnfStyle w:val="000000100000" w:firstRow="0" w:lastRow="0" w:firstColumn="0" w:lastColumn="0" w:oddVBand="0" w:evenVBand="0" w:oddHBand="1" w:evenHBand="0" w:firstRowFirstColumn="0" w:firstRowLastColumn="0" w:lastRowFirstColumn="0" w:lastRowLastColumn="0"/>
              <w:rPr>
                <w:rFonts w:hint="eastAsia"/>
              </w:rPr>
            </w:pPr>
            <w:r w:rsidRPr="00B90835">
              <w:rPr>
                <w:rFonts w:hint="eastAsia"/>
              </w:rPr>
              <w:t>李唐</w:t>
            </w:r>
          </w:p>
        </w:tc>
        <w:tc>
          <w:tcPr>
            <w:tcW w:w="850" w:type="dxa"/>
            <w:gridSpan w:val="2"/>
          </w:tcPr>
          <w:p w:rsidR="007E0A68" w:rsidRPr="0068554F" w:rsidRDefault="007E0A68" w:rsidP="007E0A68">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12/22</w:t>
            </w:r>
          </w:p>
        </w:tc>
        <w:tc>
          <w:tcPr>
            <w:tcW w:w="1347" w:type="dxa"/>
            <w:vAlign w:val="center"/>
          </w:tcPr>
          <w:p w:rsidR="007E0A68" w:rsidRDefault="007E0A68" w:rsidP="007E0A68">
            <w:pPr>
              <w:jc w:val="center"/>
              <w:cnfStyle w:val="000000100000" w:firstRow="0" w:lastRow="0" w:firstColumn="0" w:lastColumn="0" w:oddVBand="0" w:evenVBand="0" w:oddHBand="1" w:evenHBand="0" w:firstRowFirstColumn="0" w:firstRowLastColumn="0" w:lastRowFirstColumn="0" w:lastRowLastColumn="0"/>
            </w:pPr>
            <w:r w:rsidRPr="00E96EB4">
              <w:rPr>
                <w:rFonts w:hint="eastAsia"/>
                <w:b/>
                <w:color w:val="2E74B5" w:themeColor="accent1" w:themeShade="BF"/>
              </w:rPr>
              <w:t>Open</w:t>
            </w:r>
          </w:p>
        </w:tc>
        <w:tc>
          <w:tcPr>
            <w:tcW w:w="2309" w:type="dxa"/>
            <w:gridSpan w:val="2"/>
          </w:tcPr>
          <w:p w:rsidR="007E0A68" w:rsidRDefault="007E0A68" w:rsidP="007E0A68">
            <w:pPr>
              <w:cnfStyle w:val="000000100000" w:firstRow="0" w:lastRow="0" w:firstColumn="0" w:lastColumn="0" w:oddVBand="0" w:evenVBand="0" w:oddHBand="1" w:evenHBand="0" w:firstRowFirstColumn="0" w:firstRowLastColumn="0" w:lastRowFirstColumn="0" w:lastRowLastColumn="0"/>
            </w:pPr>
          </w:p>
        </w:tc>
      </w:tr>
      <w:tr w:rsidR="00416425" w:rsidRPr="00C73BB2" w:rsidTr="0089136B">
        <w:tc>
          <w:tcPr>
            <w:cnfStyle w:val="001000000000" w:firstRow="0" w:lastRow="0" w:firstColumn="1" w:lastColumn="0" w:oddVBand="0" w:evenVBand="0" w:oddHBand="0" w:evenHBand="0" w:firstRowFirstColumn="0" w:firstRowLastColumn="0" w:lastRowFirstColumn="0" w:lastRowLastColumn="0"/>
            <w:tcW w:w="11017" w:type="dxa"/>
            <w:gridSpan w:val="11"/>
          </w:tcPr>
          <w:p w:rsidR="00416425" w:rsidRPr="00C73BB2" w:rsidRDefault="00416425" w:rsidP="00D94A24">
            <w:pPr>
              <w:spacing w:line="400" w:lineRule="exact"/>
              <w:jc w:val="center"/>
              <w:rPr>
                <w:rFonts w:ascii="Calibri" w:hAnsi="Calibri" w:cs="Calibri"/>
              </w:rPr>
            </w:pPr>
            <w:r w:rsidRPr="00C73BB2">
              <w:rPr>
                <w:rFonts w:ascii="Calibri" w:hAnsi="Calibri" w:cs="Calibri"/>
              </w:rPr>
              <w:t>下次會議</w:t>
            </w:r>
          </w:p>
        </w:tc>
      </w:tr>
      <w:tr w:rsidR="00857D70" w:rsidRPr="00C73BB2" w:rsidTr="008913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8" w:type="dxa"/>
            <w:gridSpan w:val="3"/>
          </w:tcPr>
          <w:p w:rsidR="00416425" w:rsidRPr="00C73BB2" w:rsidRDefault="00416425" w:rsidP="00D94A24">
            <w:pPr>
              <w:rPr>
                <w:rFonts w:ascii="Calibri" w:hAnsi="Calibri" w:cs="Calibri"/>
                <w:b/>
              </w:rPr>
            </w:pPr>
            <w:r w:rsidRPr="00C73BB2">
              <w:rPr>
                <w:rFonts w:ascii="Calibri" w:hAnsi="Calibri" w:cs="Calibri"/>
              </w:rPr>
              <w:t>日期</w:t>
            </w:r>
          </w:p>
        </w:tc>
        <w:tc>
          <w:tcPr>
            <w:tcW w:w="2140" w:type="dxa"/>
            <w:gridSpan w:val="2"/>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73BB2">
              <w:rPr>
                <w:rFonts w:ascii="Calibri" w:hAnsi="Calibri" w:cs="Calibri"/>
              </w:rPr>
              <w:t>時間</w:t>
            </w:r>
          </w:p>
        </w:tc>
        <w:tc>
          <w:tcPr>
            <w:tcW w:w="5609" w:type="dxa"/>
            <w:gridSpan w:val="6"/>
          </w:tcPr>
          <w:p w:rsidR="00416425" w:rsidRPr="00C73BB2" w:rsidRDefault="00416425" w:rsidP="00D94A2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C73BB2">
              <w:rPr>
                <w:rFonts w:ascii="Calibri" w:hAnsi="Calibri" w:cs="Calibri"/>
              </w:rPr>
              <w:t>地點</w:t>
            </w:r>
          </w:p>
        </w:tc>
      </w:tr>
      <w:tr w:rsidR="00416425" w:rsidRPr="00C73BB2" w:rsidTr="0089136B">
        <w:tc>
          <w:tcPr>
            <w:cnfStyle w:val="001000000000" w:firstRow="0" w:lastRow="0" w:firstColumn="1" w:lastColumn="0" w:oddVBand="0" w:evenVBand="0" w:oddHBand="0" w:evenHBand="0" w:firstRowFirstColumn="0" w:firstRowLastColumn="0" w:lastRowFirstColumn="0" w:lastRowLastColumn="0"/>
            <w:tcW w:w="3268" w:type="dxa"/>
            <w:gridSpan w:val="3"/>
          </w:tcPr>
          <w:p w:rsidR="00416425" w:rsidRPr="00C73BB2" w:rsidRDefault="00133D52" w:rsidP="00D94A24">
            <w:pPr>
              <w:rPr>
                <w:rFonts w:ascii="Calibri" w:hAnsi="Calibri" w:cs="Calibri"/>
                <w:b/>
              </w:rPr>
            </w:pPr>
            <w:r>
              <w:rPr>
                <w:rFonts w:ascii="Calibri" w:hAnsi="Calibri" w:cs="Calibri" w:hint="eastAsia"/>
              </w:rPr>
              <w:t>1</w:t>
            </w:r>
            <w:ins w:id="443" w:author="李唐" w:date="2014-11-30T21:55:00Z">
              <w:r w:rsidR="00B251E9">
                <w:rPr>
                  <w:rFonts w:ascii="Calibri" w:hAnsi="Calibri" w:cs="Calibri" w:hint="eastAsia"/>
                </w:rPr>
                <w:t>2/</w:t>
              </w:r>
            </w:ins>
            <w:r w:rsidR="007E0A68">
              <w:rPr>
                <w:rFonts w:ascii="Calibri" w:hAnsi="Calibri" w:cs="Calibri" w:hint="eastAsia"/>
              </w:rPr>
              <w:t>22</w:t>
            </w:r>
            <w:del w:id="444" w:author="李唐" w:date="2014-11-30T21:55:00Z">
              <w:r w:rsidDel="00DE34D9">
                <w:rPr>
                  <w:rFonts w:ascii="Calibri" w:hAnsi="Calibri" w:cs="Calibri" w:hint="eastAsia"/>
                </w:rPr>
                <w:delText>1/30</w:delText>
              </w:r>
            </w:del>
          </w:p>
        </w:tc>
        <w:tc>
          <w:tcPr>
            <w:tcW w:w="2140" w:type="dxa"/>
            <w:gridSpan w:val="2"/>
          </w:tcPr>
          <w:p w:rsidR="00416425" w:rsidRPr="00C73BB2" w:rsidRDefault="00133D52"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del w:id="445" w:author="李唐" w:date="2014-11-30T21:55:00Z">
              <w:r w:rsidDel="00DE34D9">
                <w:rPr>
                  <w:rFonts w:ascii="Calibri" w:hAnsi="Calibri" w:cs="Calibri" w:hint="eastAsia"/>
                </w:rPr>
                <w:delText>10</w:delText>
              </w:r>
              <w:r w:rsidR="00416425" w:rsidDel="00DE34D9">
                <w:rPr>
                  <w:rFonts w:ascii="Calibri" w:hAnsi="Calibri" w:cs="Calibri" w:hint="eastAsia"/>
                </w:rPr>
                <w:delText>：</w:delText>
              </w:r>
              <w:r w:rsidR="00416425" w:rsidDel="00DE34D9">
                <w:rPr>
                  <w:rFonts w:ascii="Calibri" w:hAnsi="Calibri" w:cs="Calibri" w:hint="eastAsia"/>
                </w:rPr>
                <w:delText>00</w:delText>
              </w:r>
            </w:del>
            <w:ins w:id="446" w:author="李唐" w:date="2014-11-30T21:55:00Z">
              <w:r w:rsidR="00DE34D9">
                <w:rPr>
                  <w:rFonts w:ascii="Calibri" w:hAnsi="Calibri" w:cs="Calibri" w:hint="eastAsia"/>
                </w:rPr>
                <w:t>20:00</w:t>
              </w:r>
            </w:ins>
          </w:p>
        </w:tc>
        <w:tc>
          <w:tcPr>
            <w:tcW w:w="5609" w:type="dxa"/>
            <w:gridSpan w:val="6"/>
          </w:tcPr>
          <w:p w:rsidR="00416425" w:rsidRPr="00C73BB2" w:rsidRDefault="00416425" w:rsidP="00D94A24">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hint="eastAsia"/>
              </w:rPr>
              <w:t>男八舍交誼聽</w:t>
            </w:r>
          </w:p>
        </w:tc>
      </w:tr>
    </w:tbl>
    <w:p w:rsidR="00416425" w:rsidRDefault="00416425" w:rsidP="00416425"/>
    <w:p w:rsidR="0098443F" w:rsidRDefault="00B16C72" w:rsidP="00416425">
      <w:r>
        <w:rPr>
          <w:rFonts w:hint="eastAsia"/>
        </w:rPr>
        <w:t xml:space="preserve">WBS: </w:t>
      </w:r>
      <w:hyperlink r:id="rId14" w:history="1">
        <w:r w:rsidR="0098443F" w:rsidRPr="004B2A99">
          <w:rPr>
            <w:rStyle w:val="a4"/>
          </w:rPr>
          <w:t>https://www.dropbox.com/s/x6yyh4ijju3w3u4/wbs.xlsx?dl=0</w:t>
        </w:r>
      </w:hyperlink>
    </w:p>
    <w:p w:rsidR="00536E5C" w:rsidRPr="0098443F" w:rsidRDefault="00133D52" w:rsidP="00416425">
      <w:r>
        <w:t>SystemArchitecture</w:t>
      </w:r>
      <w:r w:rsidR="00536E5C">
        <w:t>:</w:t>
      </w:r>
      <w:hyperlink r:id="rId15" w:history="1">
        <w:r w:rsidR="00536E5C" w:rsidRPr="00FB3BA2">
          <w:rPr>
            <w:rStyle w:val="a4"/>
          </w:rPr>
          <w:t xml:space="preserve"> https://cacoo.com/diagrams/8Pu7JQhXCYJhTq30</w:t>
        </w:r>
      </w:hyperlink>
    </w:p>
    <w:p w:rsidR="00BF01FC" w:rsidRDefault="00863869">
      <w:pPr>
        <w:rPr>
          <w:rStyle w:val="a4"/>
        </w:rPr>
      </w:pPr>
      <w:r>
        <w:t xml:space="preserve">Term Project </w:t>
      </w:r>
      <w:r>
        <w:rPr>
          <w:rFonts w:hint="eastAsia"/>
        </w:rPr>
        <w:t>RequirementDoc:</w:t>
      </w:r>
      <w:hyperlink r:id="rId16" w:history="1">
        <w:r w:rsidRPr="00FB3BA2">
          <w:rPr>
            <w:rStyle w:val="a4"/>
          </w:rPr>
          <w:t xml:space="preserve"> </w:t>
        </w:r>
        <w:r w:rsidR="00FB3BA2" w:rsidRPr="00FB3BA2">
          <w:rPr>
            <w:rStyle w:val="a4"/>
          </w:rPr>
          <w:t>https://www.dropbox.com/s/wwmj0k430pftdzx/Requirements.docx?dl=0</w:t>
        </w:r>
      </w:hyperlink>
    </w:p>
    <w:p w:rsidR="00802A0B" w:rsidRDefault="00802A0B">
      <w:pPr>
        <w:rPr>
          <w:rStyle w:val="a4"/>
        </w:rPr>
      </w:pPr>
    </w:p>
    <w:p w:rsidR="00802A0B" w:rsidDel="00DE34D9" w:rsidRDefault="00802A0B">
      <w:pPr>
        <w:rPr>
          <w:del w:id="447" w:author="李唐" w:date="2014-11-30T21:56:00Z"/>
          <w:rStyle w:val="a4"/>
        </w:rPr>
      </w:pPr>
      <w:bookmarkStart w:id="448" w:name="_GoBack"/>
      <w:bookmarkEnd w:id="448"/>
    </w:p>
    <w:p w:rsidR="00802A0B" w:rsidRDefault="00802A0B">
      <w:pPr>
        <w:rPr>
          <w:rStyle w:val="a4"/>
        </w:rPr>
      </w:pPr>
    </w:p>
    <w:p w:rsidR="00802A0B" w:rsidDel="00DE34D9" w:rsidRDefault="00802A0B">
      <w:pPr>
        <w:rPr>
          <w:del w:id="449" w:author="李唐" w:date="2014-11-30T21:56:00Z"/>
          <w:rStyle w:val="a4"/>
        </w:rPr>
      </w:pPr>
    </w:p>
    <w:p w:rsidR="00802A0B" w:rsidDel="00DE34D9" w:rsidRDefault="00802A0B">
      <w:pPr>
        <w:rPr>
          <w:del w:id="450" w:author="李唐" w:date="2014-11-30T21:56:00Z"/>
          <w:rStyle w:val="a4"/>
        </w:rPr>
      </w:pPr>
    </w:p>
    <w:p w:rsidR="00802A0B" w:rsidDel="00DE34D9" w:rsidRDefault="00802A0B">
      <w:pPr>
        <w:rPr>
          <w:del w:id="451" w:author="李唐" w:date="2014-11-30T21:56:00Z"/>
          <w:rStyle w:val="a4"/>
        </w:rPr>
      </w:pPr>
    </w:p>
    <w:p w:rsidR="00802A0B" w:rsidDel="00DE34D9" w:rsidRDefault="00802A0B">
      <w:pPr>
        <w:rPr>
          <w:del w:id="452" w:author="李唐" w:date="2014-11-30T21:56:00Z"/>
          <w:rStyle w:val="a4"/>
        </w:rPr>
      </w:pPr>
    </w:p>
    <w:p w:rsidR="00802A0B" w:rsidDel="00DE34D9" w:rsidRDefault="00802A0B">
      <w:pPr>
        <w:rPr>
          <w:del w:id="453" w:author="李唐" w:date="2014-11-30T21:56:00Z"/>
          <w:rStyle w:val="a4"/>
        </w:rPr>
      </w:pPr>
    </w:p>
    <w:p w:rsidR="00802A0B" w:rsidDel="00DE34D9" w:rsidRDefault="00802A0B">
      <w:pPr>
        <w:rPr>
          <w:del w:id="454" w:author="李唐" w:date="2014-11-30T21:56:00Z"/>
          <w:rStyle w:val="a4"/>
        </w:rPr>
      </w:pPr>
    </w:p>
    <w:p w:rsidR="00802A0B" w:rsidDel="00DE34D9" w:rsidRDefault="00802A0B">
      <w:pPr>
        <w:rPr>
          <w:del w:id="455" w:author="李唐" w:date="2014-11-30T21:56:00Z"/>
          <w:rStyle w:val="a4"/>
        </w:rPr>
      </w:pPr>
    </w:p>
    <w:p w:rsidR="00802A0B" w:rsidDel="00DE34D9" w:rsidRDefault="00802A0B">
      <w:pPr>
        <w:rPr>
          <w:del w:id="456" w:author="李唐" w:date="2014-11-30T21:56:00Z"/>
          <w:rStyle w:val="a4"/>
        </w:rPr>
      </w:pPr>
    </w:p>
    <w:p w:rsidR="00802A0B" w:rsidDel="00DE34D9" w:rsidRDefault="00802A0B">
      <w:pPr>
        <w:rPr>
          <w:del w:id="457" w:author="李唐" w:date="2014-11-30T21:55:00Z"/>
          <w:rStyle w:val="a4"/>
        </w:rPr>
      </w:pPr>
    </w:p>
    <w:p w:rsidR="00802A0B" w:rsidRPr="00802A0B" w:rsidDel="00DE34D9" w:rsidRDefault="00802A0B" w:rsidP="00802A0B">
      <w:pPr>
        <w:widowControl/>
        <w:spacing w:line="360" w:lineRule="atLeast"/>
        <w:rPr>
          <w:del w:id="458" w:author="李唐" w:date="2014-11-30T21:55:00Z"/>
          <w:rFonts w:ascii="Arial" w:eastAsia="新細明體" w:hAnsi="Arial" w:cs="Arial"/>
          <w:color w:val="3B3A3C"/>
          <w:kern w:val="0"/>
          <w:sz w:val="26"/>
          <w:szCs w:val="26"/>
        </w:rPr>
      </w:pPr>
      <w:del w:id="459" w:author="李唐" w:date="2014-11-30T21:55:00Z">
        <w:r w:rsidRPr="00802A0B" w:rsidDel="00DE34D9">
          <w:rPr>
            <w:rFonts w:ascii="Arial" w:eastAsia="新細明體" w:hAnsi="Arial" w:cs="Arial" w:hint="eastAsia"/>
            <w:color w:val="3B3A3C"/>
            <w:kern w:val="0"/>
            <w:sz w:val="26"/>
            <w:szCs w:val="26"/>
          </w:rPr>
          <w:br/>
          <w:delText>Requirements:</w:delText>
        </w:r>
      </w:del>
    </w:p>
    <w:p w:rsidR="00802A0B" w:rsidRPr="00802A0B" w:rsidDel="00DE34D9" w:rsidRDefault="00802A0B" w:rsidP="00281A67">
      <w:pPr>
        <w:widowControl/>
        <w:numPr>
          <w:ilvl w:val="0"/>
          <w:numId w:val="5"/>
        </w:numPr>
        <w:spacing w:line="360" w:lineRule="atLeast"/>
        <w:ind w:left="360"/>
        <w:rPr>
          <w:del w:id="460" w:author="李唐" w:date="2014-11-30T21:55:00Z"/>
          <w:rFonts w:ascii="Arial" w:eastAsia="新細明體" w:hAnsi="Arial" w:cs="Arial"/>
          <w:color w:val="3B3A3C"/>
          <w:kern w:val="0"/>
          <w:sz w:val="26"/>
          <w:szCs w:val="26"/>
        </w:rPr>
      </w:pPr>
      <w:del w:id="461" w:author="李唐" w:date="2014-11-30T21:55:00Z">
        <w:r w:rsidRPr="00802A0B" w:rsidDel="00DE34D9">
          <w:rPr>
            <w:rFonts w:ascii="Arial" w:eastAsia="新細明體" w:hAnsi="Arial" w:cs="Arial" w:hint="eastAsia"/>
            <w:color w:val="3B3A3C"/>
            <w:kern w:val="0"/>
            <w:sz w:val="26"/>
            <w:szCs w:val="26"/>
          </w:rPr>
          <w:delText>EIR1: In painter, user can design what sketch to draw. User can pick elements from pre-defined pics or from gallery.</w:delText>
        </w:r>
      </w:del>
    </w:p>
    <w:p w:rsidR="00802A0B" w:rsidRPr="00802A0B" w:rsidDel="00DE34D9" w:rsidRDefault="00802A0B" w:rsidP="00281A67">
      <w:pPr>
        <w:widowControl/>
        <w:numPr>
          <w:ilvl w:val="0"/>
          <w:numId w:val="6"/>
        </w:numPr>
        <w:spacing w:line="360" w:lineRule="atLeast"/>
        <w:ind w:left="360"/>
        <w:rPr>
          <w:del w:id="462" w:author="李唐" w:date="2014-11-30T21:55:00Z"/>
          <w:rFonts w:ascii="Arial" w:eastAsia="新細明體" w:hAnsi="Arial" w:cs="Arial"/>
          <w:color w:val="3B3A3C"/>
          <w:kern w:val="0"/>
          <w:sz w:val="26"/>
          <w:szCs w:val="26"/>
        </w:rPr>
      </w:pPr>
      <w:del w:id="463" w:author="李唐" w:date="2014-11-30T21:55:00Z">
        <w:r w:rsidRPr="00802A0B" w:rsidDel="00DE34D9">
          <w:rPr>
            <w:rFonts w:ascii="Arial" w:eastAsia="新細明體" w:hAnsi="Arial" w:cs="Arial" w:hint="eastAsia"/>
            <w:color w:val="3B3A3C"/>
            <w:kern w:val="0"/>
            <w:sz w:val="26"/>
            <w:szCs w:val="26"/>
          </w:rPr>
          <w:delText>EIR2: In setting, user can configure some parameters of the app.</w:delText>
        </w:r>
      </w:del>
    </w:p>
    <w:p w:rsidR="00802A0B" w:rsidRPr="00802A0B" w:rsidDel="00DE34D9" w:rsidRDefault="00802A0B" w:rsidP="00281A67">
      <w:pPr>
        <w:widowControl/>
        <w:numPr>
          <w:ilvl w:val="0"/>
          <w:numId w:val="7"/>
        </w:numPr>
        <w:spacing w:line="360" w:lineRule="atLeast"/>
        <w:ind w:left="360"/>
        <w:rPr>
          <w:del w:id="464" w:author="李唐" w:date="2014-11-30T21:55:00Z"/>
          <w:rFonts w:ascii="Arial" w:eastAsia="新細明體" w:hAnsi="Arial" w:cs="Arial"/>
          <w:color w:val="3B3A3C"/>
          <w:kern w:val="0"/>
          <w:sz w:val="26"/>
          <w:szCs w:val="26"/>
        </w:rPr>
      </w:pPr>
      <w:del w:id="465" w:author="李唐" w:date="2014-11-30T21:55:00Z">
        <w:r w:rsidRPr="00802A0B" w:rsidDel="00DE34D9">
          <w:rPr>
            <w:rFonts w:ascii="Arial" w:eastAsia="新細明體" w:hAnsi="Arial" w:cs="Arial" w:hint="eastAsia"/>
            <w:color w:val="3B3A3C"/>
            <w:kern w:val="0"/>
            <w:sz w:val="26"/>
            <w:szCs w:val="26"/>
          </w:rPr>
          <w:delText>EIR3: In capture activity, user captures drawn image and decides whether to upload or not.  </w:delText>
        </w:r>
      </w:del>
    </w:p>
    <w:p w:rsidR="00802A0B" w:rsidRPr="00802A0B" w:rsidDel="00DE34D9" w:rsidRDefault="00802A0B" w:rsidP="00281A67">
      <w:pPr>
        <w:widowControl/>
        <w:numPr>
          <w:ilvl w:val="0"/>
          <w:numId w:val="8"/>
        </w:numPr>
        <w:spacing w:line="360" w:lineRule="atLeast"/>
        <w:ind w:left="360"/>
        <w:rPr>
          <w:del w:id="466" w:author="李唐" w:date="2014-11-30T21:55:00Z"/>
          <w:rFonts w:ascii="Arial" w:eastAsia="新細明體" w:hAnsi="Arial" w:cs="Arial"/>
          <w:color w:val="3B3A3C"/>
          <w:kern w:val="0"/>
          <w:sz w:val="26"/>
          <w:szCs w:val="26"/>
        </w:rPr>
      </w:pPr>
      <w:del w:id="467" w:author="李唐" w:date="2014-11-30T21:55:00Z">
        <w:r w:rsidRPr="00802A0B" w:rsidDel="00DE34D9">
          <w:rPr>
            <w:rFonts w:ascii="Arial" w:eastAsia="新細明體" w:hAnsi="Arial" w:cs="Arial" w:hint="eastAsia"/>
            <w:color w:val="3B3A3C"/>
            <w:kern w:val="0"/>
            <w:sz w:val="26"/>
            <w:szCs w:val="26"/>
          </w:rPr>
          <w:delText>EIR4: Capture image by camera.</w:delText>
        </w:r>
      </w:del>
    </w:p>
    <w:p w:rsidR="00802A0B" w:rsidRPr="00802A0B" w:rsidDel="00DE34D9" w:rsidRDefault="00802A0B" w:rsidP="00281A67">
      <w:pPr>
        <w:widowControl/>
        <w:numPr>
          <w:ilvl w:val="0"/>
          <w:numId w:val="9"/>
        </w:numPr>
        <w:spacing w:line="360" w:lineRule="atLeast"/>
        <w:ind w:left="360"/>
        <w:rPr>
          <w:del w:id="468" w:author="李唐" w:date="2014-11-30T21:55:00Z"/>
          <w:rFonts w:ascii="Arial" w:eastAsia="新細明體" w:hAnsi="Arial" w:cs="Arial"/>
          <w:color w:val="3B3A3C"/>
          <w:kern w:val="0"/>
          <w:sz w:val="26"/>
          <w:szCs w:val="26"/>
        </w:rPr>
      </w:pPr>
      <w:del w:id="469" w:author="李唐" w:date="2014-11-30T21:55:00Z">
        <w:r w:rsidRPr="00802A0B" w:rsidDel="00DE34D9">
          <w:rPr>
            <w:rFonts w:ascii="Arial" w:eastAsia="新細明體" w:hAnsi="Arial" w:cs="Arial" w:hint="eastAsia"/>
            <w:color w:val="3B3A3C"/>
            <w:kern w:val="0"/>
            <w:sz w:val="26"/>
            <w:szCs w:val="26"/>
          </w:rPr>
          <w:delText>EIR5: Need a place to store data, and you should be able to retrieve them. Image objects are sent between server and network module, and objects should contain key-value pair only. The account information is also sent.</w:delText>
        </w:r>
      </w:del>
    </w:p>
    <w:p w:rsidR="00802A0B" w:rsidRPr="00802A0B" w:rsidDel="00DE34D9" w:rsidRDefault="00802A0B" w:rsidP="00281A67">
      <w:pPr>
        <w:widowControl/>
        <w:numPr>
          <w:ilvl w:val="0"/>
          <w:numId w:val="10"/>
        </w:numPr>
        <w:spacing w:line="360" w:lineRule="atLeast"/>
        <w:ind w:left="360"/>
        <w:rPr>
          <w:del w:id="470" w:author="李唐" w:date="2014-11-30T21:55:00Z"/>
          <w:rFonts w:ascii="Arial" w:eastAsia="新細明體" w:hAnsi="Arial" w:cs="Arial"/>
          <w:color w:val="3B3A3C"/>
          <w:kern w:val="0"/>
          <w:sz w:val="26"/>
          <w:szCs w:val="26"/>
        </w:rPr>
      </w:pPr>
      <w:del w:id="471" w:author="李唐" w:date="2014-11-30T21:55:00Z">
        <w:r w:rsidRPr="00802A0B" w:rsidDel="00DE34D9">
          <w:rPr>
            <w:rFonts w:ascii="Arial" w:eastAsia="新細明體" w:hAnsi="Arial" w:cs="Arial" w:hint="eastAsia"/>
            <w:color w:val="3B3A3C"/>
            <w:kern w:val="0"/>
            <w:sz w:val="26"/>
            <w:szCs w:val="26"/>
          </w:rPr>
          <w:delText>EIR6: Store images and auxiliary data.</w:delText>
        </w:r>
      </w:del>
    </w:p>
    <w:p w:rsidR="00802A0B" w:rsidRPr="00802A0B" w:rsidDel="00DE34D9" w:rsidRDefault="00802A0B" w:rsidP="00281A67">
      <w:pPr>
        <w:widowControl/>
        <w:numPr>
          <w:ilvl w:val="0"/>
          <w:numId w:val="11"/>
        </w:numPr>
        <w:spacing w:line="360" w:lineRule="atLeast"/>
        <w:ind w:left="360"/>
        <w:rPr>
          <w:del w:id="472" w:author="李唐" w:date="2014-11-30T21:55:00Z"/>
          <w:rFonts w:ascii="Arial" w:eastAsia="新細明體" w:hAnsi="Arial" w:cs="Arial"/>
          <w:color w:val="3B3A3C"/>
          <w:kern w:val="0"/>
          <w:sz w:val="26"/>
          <w:szCs w:val="26"/>
        </w:rPr>
      </w:pPr>
      <w:del w:id="473" w:author="李唐" w:date="2014-11-30T21:55:00Z">
        <w:r w:rsidRPr="00802A0B" w:rsidDel="00DE34D9">
          <w:rPr>
            <w:rFonts w:ascii="Arial" w:eastAsia="新細明體" w:hAnsi="Arial" w:cs="Arial" w:hint="eastAsia"/>
            <w:color w:val="3B3A3C"/>
            <w:kern w:val="0"/>
            <w:sz w:val="26"/>
            <w:szCs w:val="26"/>
          </w:rPr>
          <w:delText>EIR7: get specific data from local storage.</w:delText>
        </w:r>
      </w:del>
    </w:p>
    <w:p w:rsidR="00802A0B" w:rsidRPr="00802A0B" w:rsidDel="00DE34D9" w:rsidRDefault="00802A0B" w:rsidP="00281A67">
      <w:pPr>
        <w:widowControl/>
        <w:numPr>
          <w:ilvl w:val="0"/>
          <w:numId w:val="12"/>
        </w:numPr>
        <w:spacing w:line="360" w:lineRule="atLeast"/>
        <w:ind w:left="360"/>
        <w:rPr>
          <w:del w:id="474" w:author="李唐" w:date="2014-11-30T21:55:00Z"/>
          <w:rFonts w:ascii="Arial" w:eastAsia="新細明體" w:hAnsi="Arial" w:cs="Arial"/>
          <w:color w:val="3B3A3C"/>
          <w:kern w:val="0"/>
          <w:sz w:val="26"/>
          <w:szCs w:val="26"/>
        </w:rPr>
      </w:pPr>
      <w:del w:id="475" w:author="李唐" w:date="2014-11-30T21:55:00Z">
        <w:r w:rsidRPr="00802A0B" w:rsidDel="00DE34D9">
          <w:rPr>
            <w:rFonts w:ascii="Arial" w:eastAsia="新細明體" w:hAnsi="Arial" w:cs="Arial" w:hint="eastAsia"/>
            <w:color w:val="3B3A3C"/>
            <w:kern w:val="0"/>
            <w:sz w:val="26"/>
            <w:szCs w:val="26"/>
          </w:rPr>
          <w:delText>IIR1: Painter can send the final painting file to the preview.</w:delText>
        </w:r>
      </w:del>
    </w:p>
    <w:p w:rsidR="00802A0B" w:rsidRPr="00802A0B" w:rsidDel="00DE34D9" w:rsidRDefault="00802A0B" w:rsidP="00281A67">
      <w:pPr>
        <w:widowControl/>
        <w:numPr>
          <w:ilvl w:val="0"/>
          <w:numId w:val="13"/>
        </w:numPr>
        <w:spacing w:line="360" w:lineRule="atLeast"/>
        <w:ind w:left="360"/>
        <w:rPr>
          <w:del w:id="476" w:author="李唐" w:date="2014-11-30T21:55:00Z"/>
          <w:rFonts w:ascii="Arial" w:eastAsia="新細明體" w:hAnsi="Arial" w:cs="Arial"/>
          <w:color w:val="3B3A3C"/>
          <w:kern w:val="0"/>
          <w:sz w:val="26"/>
          <w:szCs w:val="26"/>
        </w:rPr>
      </w:pPr>
      <w:del w:id="477" w:author="李唐" w:date="2014-11-30T21:55:00Z">
        <w:r w:rsidRPr="00802A0B" w:rsidDel="00DE34D9">
          <w:rPr>
            <w:rFonts w:ascii="Arial" w:eastAsia="新細明體" w:hAnsi="Arial" w:cs="Arial" w:hint="eastAsia"/>
            <w:color w:val="3B3A3C"/>
            <w:kern w:val="0"/>
            <w:sz w:val="26"/>
            <w:szCs w:val="26"/>
          </w:rPr>
          <w:delText>IIR3: The painting module transfer the painted image to the local data management module, in order to save it.</w:delText>
        </w:r>
      </w:del>
    </w:p>
    <w:p w:rsidR="00802A0B" w:rsidRPr="00802A0B" w:rsidDel="00DE34D9" w:rsidRDefault="00802A0B" w:rsidP="00281A67">
      <w:pPr>
        <w:widowControl/>
        <w:numPr>
          <w:ilvl w:val="0"/>
          <w:numId w:val="14"/>
        </w:numPr>
        <w:spacing w:line="360" w:lineRule="atLeast"/>
        <w:ind w:left="360"/>
        <w:rPr>
          <w:del w:id="478" w:author="李唐" w:date="2014-11-30T21:55:00Z"/>
          <w:rFonts w:ascii="Arial" w:eastAsia="新細明體" w:hAnsi="Arial" w:cs="Arial"/>
          <w:color w:val="3B3A3C"/>
          <w:kern w:val="0"/>
          <w:sz w:val="26"/>
          <w:szCs w:val="26"/>
        </w:rPr>
      </w:pPr>
      <w:del w:id="479" w:author="李唐" w:date="2014-11-30T21:55:00Z">
        <w:r w:rsidRPr="00802A0B" w:rsidDel="00DE34D9">
          <w:rPr>
            <w:rFonts w:ascii="Arial" w:eastAsia="新細明體" w:hAnsi="Arial" w:cs="Arial" w:hint="eastAsia"/>
            <w:color w:val="3B3A3C"/>
            <w:kern w:val="0"/>
            <w:sz w:val="26"/>
            <w:szCs w:val="26"/>
          </w:rPr>
          <w:delText>IIR4: Seletor can get elements from local storage services.</w:delText>
        </w:r>
      </w:del>
    </w:p>
    <w:p w:rsidR="00802A0B" w:rsidRPr="00802A0B" w:rsidDel="00DE34D9" w:rsidRDefault="00802A0B" w:rsidP="00281A67">
      <w:pPr>
        <w:widowControl/>
        <w:numPr>
          <w:ilvl w:val="0"/>
          <w:numId w:val="15"/>
        </w:numPr>
        <w:spacing w:line="360" w:lineRule="atLeast"/>
        <w:ind w:left="360"/>
        <w:rPr>
          <w:del w:id="480" w:author="李唐" w:date="2014-11-30T21:55:00Z"/>
          <w:rFonts w:ascii="Arial" w:eastAsia="新細明體" w:hAnsi="Arial" w:cs="Arial"/>
          <w:color w:val="3B3A3C"/>
          <w:kern w:val="0"/>
          <w:sz w:val="26"/>
          <w:szCs w:val="26"/>
        </w:rPr>
      </w:pPr>
      <w:del w:id="481" w:author="李唐" w:date="2014-11-30T21:55:00Z">
        <w:r w:rsidRPr="00802A0B" w:rsidDel="00DE34D9">
          <w:rPr>
            <w:rFonts w:ascii="Arial" w:eastAsia="新細明體" w:hAnsi="Arial" w:cs="Arial" w:hint="eastAsia"/>
            <w:color w:val="3B3A3C"/>
            <w:kern w:val="0"/>
            <w:sz w:val="26"/>
            <w:szCs w:val="26"/>
          </w:rPr>
          <w:delText>IIR6: Call appropriate login/logout function.</w:delText>
        </w:r>
      </w:del>
    </w:p>
    <w:p w:rsidR="00802A0B" w:rsidRPr="00802A0B" w:rsidDel="00DE34D9" w:rsidRDefault="00802A0B" w:rsidP="00281A67">
      <w:pPr>
        <w:widowControl/>
        <w:numPr>
          <w:ilvl w:val="0"/>
          <w:numId w:val="16"/>
        </w:numPr>
        <w:spacing w:line="360" w:lineRule="atLeast"/>
        <w:ind w:left="360"/>
        <w:rPr>
          <w:del w:id="482" w:author="李唐" w:date="2014-11-30T21:55:00Z"/>
          <w:rFonts w:ascii="Arial" w:eastAsia="新細明體" w:hAnsi="Arial" w:cs="Arial"/>
          <w:color w:val="3B3A3C"/>
          <w:kern w:val="0"/>
          <w:sz w:val="26"/>
          <w:szCs w:val="26"/>
        </w:rPr>
      </w:pPr>
      <w:del w:id="483" w:author="李唐" w:date="2014-11-30T21:55:00Z">
        <w:r w:rsidRPr="00802A0B" w:rsidDel="00DE34D9">
          <w:rPr>
            <w:rFonts w:ascii="Arial" w:eastAsia="新細明體" w:hAnsi="Arial" w:cs="Arial" w:hint="eastAsia"/>
            <w:color w:val="3B3A3C"/>
            <w:kern w:val="0"/>
            <w:sz w:val="26"/>
            <w:szCs w:val="26"/>
          </w:rPr>
          <w:delText>IIR7: </w:delText>
        </w:r>
        <w:r w:rsidRPr="00802A0B" w:rsidDel="00DE34D9">
          <w:rPr>
            <w:rFonts w:ascii="Arial" w:eastAsia="新細明體" w:hAnsi="Arial" w:cs="Arial" w:hint="eastAsia"/>
            <w:b/>
            <w:bCs/>
            <w:color w:val="3B3A3C"/>
            <w:kern w:val="0"/>
            <w:sz w:val="26"/>
            <w:szCs w:val="26"/>
          </w:rPr>
          <w:delText>Painter opens ItemSelector. </w:delText>
        </w:r>
        <w:r w:rsidRPr="00802A0B" w:rsidDel="00DE34D9">
          <w:rPr>
            <w:rFonts w:ascii="Arial" w:eastAsia="新細明體" w:hAnsi="Arial" w:cs="Arial" w:hint="eastAsia"/>
            <w:color w:val="3B3A3C"/>
            <w:kern w:val="0"/>
            <w:sz w:val="26"/>
            <w:szCs w:val="26"/>
          </w:rPr>
          <w:delText>Item selector returns picked element.</w:delText>
        </w:r>
      </w:del>
    </w:p>
    <w:p w:rsidR="00802A0B" w:rsidRPr="00802A0B" w:rsidDel="00DE34D9" w:rsidRDefault="00802A0B" w:rsidP="00281A67">
      <w:pPr>
        <w:widowControl/>
        <w:numPr>
          <w:ilvl w:val="0"/>
          <w:numId w:val="17"/>
        </w:numPr>
        <w:spacing w:line="360" w:lineRule="atLeast"/>
        <w:ind w:left="360"/>
        <w:rPr>
          <w:del w:id="484" w:author="李唐" w:date="2014-11-30T21:55:00Z"/>
          <w:rFonts w:ascii="Arial" w:eastAsia="新細明體" w:hAnsi="Arial" w:cs="Arial"/>
          <w:color w:val="3B3A3C"/>
          <w:kern w:val="0"/>
          <w:sz w:val="26"/>
          <w:szCs w:val="26"/>
        </w:rPr>
      </w:pPr>
      <w:del w:id="485" w:author="李唐" w:date="2014-11-30T21:55:00Z">
        <w:r w:rsidRPr="00802A0B" w:rsidDel="00DE34D9">
          <w:rPr>
            <w:rFonts w:ascii="Arial" w:eastAsia="新細明體" w:hAnsi="Arial" w:cs="Arial" w:hint="eastAsia"/>
            <w:color w:val="3B3A3C"/>
            <w:kern w:val="0"/>
            <w:sz w:val="26"/>
            <w:szCs w:val="26"/>
          </w:rPr>
          <w:delText>IIR8: A query from Gallery to LocalDataManagement includes filter. LDM returns images back to Gallery.  </w:delText>
        </w:r>
      </w:del>
    </w:p>
    <w:p w:rsidR="00802A0B" w:rsidRPr="00802A0B" w:rsidDel="00DE34D9" w:rsidRDefault="00802A0B" w:rsidP="00281A67">
      <w:pPr>
        <w:widowControl/>
        <w:numPr>
          <w:ilvl w:val="0"/>
          <w:numId w:val="18"/>
        </w:numPr>
        <w:spacing w:line="360" w:lineRule="atLeast"/>
        <w:ind w:left="360"/>
        <w:rPr>
          <w:del w:id="486" w:author="李唐" w:date="2014-11-30T21:55:00Z"/>
          <w:rFonts w:ascii="Arial" w:eastAsia="新細明體" w:hAnsi="Arial" w:cs="Arial"/>
          <w:color w:val="3B3A3C"/>
          <w:kern w:val="0"/>
          <w:sz w:val="26"/>
          <w:szCs w:val="26"/>
        </w:rPr>
      </w:pPr>
      <w:del w:id="487" w:author="李唐" w:date="2014-11-30T21:55:00Z">
        <w:r w:rsidRPr="00802A0B" w:rsidDel="00DE34D9">
          <w:rPr>
            <w:rFonts w:ascii="Arial" w:eastAsia="新細明體" w:hAnsi="Arial" w:cs="Arial" w:hint="eastAsia"/>
            <w:color w:val="3B3A3C"/>
            <w:kern w:val="0"/>
            <w:sz w:val="26"/>
            <w:szCs w:val="26"/>
          </w:rPr>
          <w:delText>IIR9: A query from Gallery to NetworkModule includes filter. NetworkModule returns images back to Gallery. Online gallery is only available with any Internet connection.</w:delText>
        </w:r>
      </w:del>
    </w:p>
    <w:p w:rsidR="00802A0B" w:rsidRPr="00802A0B" w:rsidDel="00DE34D9" w:rsidRDefault="00802A0B" w:rsidP="00281A67">
      <w:pPr>
        <w:widowControl/>
        <w:numPr>
          <w:ilvl w:val="0"/>
          <w:numId w:val="19"/>
        </w:numPr>
        <w:spacing w:line="360" w:lineRule="atLeast"/>
        <w:ind w:left="360"/>
        <w:rPr>
          <w:del w:id="488" w:author="李唐" w:date="2014-11-30T21:55:00Z"/>
          <w:rFonts w:ascii="Arial" w:eastAsia="新細明體" w:hAnsi="Arial" w:cs="Arial"/>
          <w:color w:val="3B3A3C"/>
          <w:kern w:val="0"/>
          <w:sz w:val="26"/>
          <w:szCs w:val="26"/>
        </w:rPr>
      </w:pPr>
      <w:del w:id="489" w:author="李唐" w:date="2014-11-30T21:55:00Z">
        <w:r w:rsidRPr="00802A0B" w:rsidDel="00DE34D9">
          <w:rPr>
            <w:rFonts w:ascii="Arial" w:eastAsia="新細明體" w:hAnsi="Arial" w:cs="Arial" w:hint="eastAsia"/>
            <w:color w:val="3B3A3C"/>
            <w:kern w:val="0"/>
            <w:sz w:val="26"/>
            <w:szCs w:val="26"/>
          </w:rPr>
          <w:delText>IIR10: Network module get user information from login module.</w:delText>
        </w:r>
      </w:del>
    </w:p>
    <w:p w:rsidR="00802A0B" w:rsidRPr="00802A0B" w:rsidDel="00DE34D9" w:rsidRDefault="00802A0B" w:rsidP="00281A67">
      <w:pPr>
        <w:widowControl/>
        <w:numPr>
          <w:ilvl w:val="0"/>
          <w:numId w:val="20"/>
        </w:numPr>
        <w:spacing w:line="360" w:lineRule="atLeast"/>
        <w:ind w:left="360"/>
        <w:rPr>
          <w:del w:id="490" w:author="李唐" w:date="2014-11-30T21:55:00Z"/>
          <w:rFonts w:ascii="Arial" w:eastAsia="新細明體" w:hAnsi="Arial" w:cs="Arial"/>
          <w:color w:val="3B3A3C"/>
          <w:kern w:val="0"/>
          <w:sz w:val="26"/>
          <w:szCs w:val="26"/>
        </w:rPr>
      </w:pPr>
      <w:del w:id="491" w:author="李唐" w:date="2014-11-30T21:55:00Z">
        <w:r w:rsidRPr="00802A0B" w:rsidDel="00DE34D9">
          <w:rPr>
            <w:rFonts w:ascii="Arial" w:eastAsia="新細明體" w:hAnsi="Arial" w:cs="Arial" w:hint="eastAsia"/>
            <w:color w:val="3B3A3C"/>
            <w:kern w:val="0"/>
            <w:sz w:val="26"/>
            <w:szCs w:val="26"/>
          </w:rPr>
          <w:delText>IIR11: An image to be upload should be provided and network module will then upload it to the server.</w:delText>
        </w:r>
      </w:del>
    </w:p>
    <w:p w:rsidR="00802A0B" w:rsidRPr="00802A0B" w:rsidDel="00DE34D9" w:rsidRDefault="00802A0B" w:rsidP="00281A67">
      <w:pPr>
        <w:widowControl/>
        <w:numPr>
          <w:ilvl w:val="0"/>
          <w:numId w:val="21"/>
        </w:numPr>
        <w:spacing w:line="360" w:lineRule="atLeast"/>
        <w:ind w:left="360"/>
        <w:rPr>
          <w:del w:id="492" w:author="李唐" w:date="2014-11-30T21:55:00Z"/>
          <w:rFonts w:ascii="Arial" w:eastAsia="新細明體" w:hAnsi="Arial" w:cs="Arial"/>
          <w:color w:val="3B3A3C"/>
          <w:kern w:val="0"/>
          <w:sz w:val="26"/>
          <w:szCs w:val="26"/>
        </w:rPr>
      </w:pPr>
      <w:del w:id="493" w:author="李唐" w:date="2014-11-30T21:55:00Z">
        <w:r w:rsidRPr="00802A0B" w:rsidDel="00DE34D9">
          <w:rPr>
            <w:rFonts w:ascii="Arial" w:eastAsia="新細明體" w:hAnsi="Arial" w:cs="Arial" w:hint="eastAsia"/>
            <w:color w:val="3B3A3C"/>
            <w:kern w:val="0"/>
            <w:sz w:val="26"/>
            <w:szCs w:val="26"/>
          </w:rPr>
          <w:delText>IIR12: Merged image can be uploaded to the server.  </w:delText>
        </w:r>
      </w:del>
    </w:p>
    <w:p w:rsidR="00802A0B" w:rsidRPr="00802A0B" w:rsidDel="00DE34D9" w:rsidRDefault="00802A0B" w:rsidP="00281A67">
      <w:pPr>
        <w:widowControl/>
        <w:numPr>
          <w:ilvl w:val="0"/>
          <w:numId w:val="22"/>
        </w:numPr>
        <w:spacing w:line="360" w:lineRule="atLeast"/>
        <w:ind w:left="360"/>
        <w:rPr>
          <w:del w:id="494" w:author="李唐" w:date="2014-11-30T21:55:00Z"/>
          <w:rFonts w:ascii="Arial" w:eastAsia="新細明體" w:hAnsi="Arial" w:cs="Arial"/>
          <w:color w:val="3B3A3C"/>
          <w:kern w:val="0"/>
          <w:sz w:val="26"/>
          <w:szCs w:val="26"/>
        </w:rPr>
      </w:pPr>
      <w:del w:id="495" w:author="李唐" w:date="2014-11-30T21:55:00Z">
        <w:r w:rsidRPr="00802A0B" w:rsidDel="00DE34D9">
          <w:rPr>
            <w:rFonts w:ascii="Arial" w:eastAsia="新細明體" w:hAnsi="Arial" w:cs="Arial" w:hint="eastAsia"/>
            <w:color w:val="3B3A3C"/>
            <w:kern w:val="0"/>
            <w:sz w:val="26"/>
            <w:szCs w:val="26"/>
          </w:rPr>
          <w:delText>FR1: The painter can add elements to the sketch. The painter can change the relative position and size of the elements. After finishing, the painter can produce a final image which is transformed from all the elements that the user want to paint. </w:delText>
        </w:r>
        <w:r w:rsidRPr="00802A0B" w:rsidDel="00DE34D9">
          <w:rPr>
            <w:rFonts w:ascii="Arial" w:eastAsia="新細明體" w:hAnsi="Arial" w:cs="Arial" w:hint="eastAsia"/>
            <w:b/>
            <w:bCs/>
            <w:color w:val="3B3A3C"/>
            <w:kern w:val="0"/>
            <w:sz w:val="26"/>
            <w:szCs w:val="26"/>
          </w:rPr>
          <w:delText>When a "OpenItemSelector" button is clicked, the item selector will be opened.</w:delText>
        </w:r>
      </w:del>
    </w:p>
    <w:p w:rsidR="00802A0B" w:rsidRPr="00802A0B" w:rsidDel="00DE34D9" w:rsidRDefault="00802A0B" w:rsidP="00281A67">
      <w:pPr>
        <w:widowControl/>
        <w:numPr>
          <w:ilvl w:val="0"/>
          <w:numId w:val="23"/>
        </w:numPr>
        <w:spacing w:line="360" w:lineRule="atLeast"/>
        <w:ind w:left="360"/>
        <w:rPr>
          <w:del w:id="496" w:author="李唐" w:date="2014-11-30T21:55:00Z"/>
          <w:rFonts w:ascii="Arial" w:eastAsia="新細明體" w:hAnsi="Arial" w:cs="Arial"/>
          <w:color w:val="3B3A3C"/>
          <w:kern w:val="0"/>
          <w:sz w:val="26"/>
          <w:szCs w:val="26"/>
        </w:rPr>
      </w:pPr>
      <w:del w:id="497" w:author="李唐" w:date="2014-11-30T21:55:00Z">
        <w:r w:rsidRPr="00802A0B" w:rsidDel="00DE34D9">
          <w:rPr>
            <w:rFonts w:ascii="Arial" w:eastAsia="新細明體" w:hAnsi="Arial" w:cs="Arial" w:hint="eastAsia"/>
            <w:color w:val="3B3A3C"/>
            <w:kern w:val="0"/>
            <w:sz w:val="26"/>
            <w:szCs w:val="26"/>
          </w:rPr>
          <w:delText>FR2: The item selector can show all elements available on local device. In item selector, user can choose which element he/she want to use.</w:delText>
        </w:r>
      </w:del>
    </w:p>
    <w:p w:rsidR="00802A0B" w:rsidRPr="00802A0B" w:rsidDel="00DE34D9" w:rsidRDefault="00802A0B" w:rsidP="00281A67">
      <w:pPr>
        <w:widowControl/>
        <w:numPr>
          <w:ilvl w:val="0"/>
          <w:numId w:val="24"/>
        </w:numPr>
        <w:spacing w:line="360" w:lineRule="atLeast"/>
        <w:ind w:left="360"/>
        <w:rPr>
          <w:del w:id="498" w:author="李唐" w:date="2014-11-30T21:55:00Z"/>
          <w:rFonts w:ascii="Arial" w:eastAsia="新細明體" w:hAnsi="Arial" w:cs="Arial"/>
          <w:color w:val="3B3A3C"/>
          <w:kern w:val="0"/>
          <w:sz w:val="26"/>
          <w:szCs w:val="26"/>
        </w:rPr>
      </w:pPr>
      <w:del w:id="499" w:author="李唐" w:date="2014-11-30T21:55:00Z">
        <w:r w:rsidRPr="00802A0B" w:rsidDel="00DE34D9">
          <w:rPr>
            <w:rFonts w:ascii="Arial" w:eastAsia="新細明體" w:hAnsi="Arial" w:cs="Arial" w:hint="eastAsia"/>
            <w:color w:val="3B3A3C"/>
            <w:kern w:val="0"/>
            <w:sz w:val="26"/>
            <w:szCs w:val="26"/>
          </w:rPr>
          <w:delText>FR3: System settings :</w:delText>
        </w:r>
        <w:r w:rsidRPr="00802A0B" w:rsidDel="00DE34D9">
          <w:rPr>
            <w:rFonts w:ascii="Arial" w:eastAsia="新細明體" w:hAnsi="Arial" w:cs="Arial" w:hint="eastAsia"/>
            <w:b/>
            <w:bCs/>
            <w:color w:val="3B3A3C"/>
            <w:kern w:val="0"/>
            <w:sz w:val="26"/>
            <w:szCs w:val="26"/>
          </w:rPr>
          <w:delText> </w:delText>
        </w:r>
        <w:r w:rsidRPr="00802A0B" w:rsidDel="00DE34D9">
          <w:rPr>
            <w:rFonts w:ascii="Arial" w:eastAsia="新細明體" w:hAnsi="Arial" w:cs="Arial" w:hint="eastAsia"/>
            <w:b/>
            <w:bCs/>
            <w:strike/>
            <w:color w:val="3B3A3C"/>
            <w:kern w:val="0"/>
            <w:sz w:val="26"/>
            <w:szCs w:val="26"/>
          </w:rPr>
          <w:delText>1.To setup the theme, background or background color. 2.Can set language, namely the switch in both Chinese and English.</w:delText>
        </w:r>
        <w:r w:rsidRPr="00802A0B" w:rsidDel="00DE34D9">
          <w:rPr>
            <w:rFonts w:ascii="Arial" w:eastAsia="新細明體" w:hAnsi="Arial" w:cs="Arial" w:hint="eastAsia"/>
            <w:b/>
            <w:bCs/>
            <w:color w:val="3B3A3C"/>
            <w:kern w:val="0"/>
            <w:sz w:val="26"/>
            <w:szCs w:val="26"/>
          </w:rPr>
          <w:delText> Set default activity. Display about. Display tutorial.</w:delText>
        </w:r>
      </w:del>
    </w:p>
    <w:p w:rsidR="00802A0B" w:rsidRPr="00802A0B" w:rsidDel="00DE34D9" w:rsidRDefault="00802A0B" w:rsidP="00281A67">
      <w:pPr>
        <w:widowControl/>
        <w:numPr>
          <w:ilvl w:val="0"/>
          <w:numId w:val="25"/>
        </w:numPr>
        <w:spacing w:line="360" w:lineRule="atLeast"/>
        <w:ind w:left="360"/>
        <w:rPr>
          <w:del w:id="500" w:author="李唐" w:date="2014-11-30T21:55:00Z"/>
          <w:rFonts w:ascii="Arial" w:eastAsia="新細明體" w:hAnsi="Arial" w:cs="Arial"/>
          <w:color w:val="3B3A3C"/>
          <w:kern w:val="0"/>
          <w:sz w:val="26"/>
          <w:szCs w:val="26"/>
        </w:rPr>
      </w:pPr>
      <w:del w:id="501" w:author="李唐" w:date="2014-11-30T21:55:00Z">
        <w:r w:rsidRPr="00802A0B" w:rsidDel="00DE34D9">
          <w:rPr>
            <w:rFonts w:ascii="Arial" w:eastAsia="新細明體" w:hAnsi="Arial" w:cs="Arial" w:hint="eastAsia"/>
            <w:color w:val="3B3A3C"/>
            <w:kern w:val="0"/>
            <w:sz w:val="26"/>
            <w:szCs w:val="26"/>
          </w:rPr>
          <w:delText>FR4: User settings: 1. Logging or logout.</w:delText>
        </w:r>
      </w:del>
    </w:p>
    <w:p w:rsidR="00802A0B" w:rsidRPr="00802A0B" w:rsidDel="00DE34D9" w:rsidRDefault="00802A0B" w:rsidP="00281A67">
      <w:pPr>
        <w:widowControl/>
        <w:numPr>
          <w:ilvl w:val="0"/>
          <w:numId w:val="26"/>
        </w:numPr>
        <w:spacing w:line="360" w:lineRule="atLeast"/>
        <w:ind w:left="360"/>
        <w:rPr>
          <w:del w:id="502" w:author="李唐" w:date="2014-11-30T21:55:00Z"/>
          <w:rFonts w:ascii="Arial" w:eastAsia="新細明體" w:hAnsi="Arial" w:cs="Arial"/>
          <w:color w:val="3B3A3C"/>
          <w:kern w:val="0"/>
          <w:sz w:val="26"/>
          <w:szCs w:val="26"/>
        </w:rPr>
      </w:pPr>
      <w:del w:id="503" w:author="李唐" w:date="2014-11-30T21:55:00Z">
        <w:r w:rsidRPr="00802A0B" w:rsidDel="00DE34D9">
          <w:rPr>
            <w:rFonts w:ascii="Arial" w:eastAsia="新細明體" w:hAnsi="Arial" w:cs="Arial" w:hint="eastAsia"/>
            <w:color w:val="3B3A3C"/>
            <w:kern w:val="0"/>
            <w:sz w:val="26"/>
            <w:szCs w:val="26"/>
          </w:rPr>
          <w:delText>FR5: User can capture a drawn image.</w:delText>
        </w:r>
      </w:del>
    </w:p>
    <w:p w:rsidR="00802A0B" w:rsidRPr="00802A0B" w:rsidDel="00DE34D9" w:rsidRDefault="00802A0B" w:rsidP="00281A67">
      <w:pPr>
        <w:widowControl/>
        <w:numPr>
          <w:ilvl w:val="0"/>
          <w:numId w:val="27"/>
        </w:numPr>
        <w:spacing w:line="360" w:lineRule="atLeast"/>
        <w:ind w:left="360"/>
        <w:rPr>
          <w:del w:id="504" w:author="李唐" w:date="2014-11-30T21:55:00Z"/>
          <w:rFonts w:ascii="Arial" w:eastAsia="新細明體" w:hAnsi="Arial" w:cs="Arial"/>
          <w:color w:val="3B3A3C"/>
          <w:kern w:val="0"/>
          <w:sz w:val="26"/>
          <w:szCs w:val="26"/>
        </w:rPr>
      </w:pPr>
      <w:del w:id="505" w:author="李唐" w:date="2014-11-30T21:55:00Z">
        <w:r w:rsidRPr="00802A0B" w:rsidDel="00DE34D9">
          <w:rPr>
            <w:rFonts w:ascii="Arial" w:eastAsia="新細明體" w:hAnsi="Arial" w:cs="Arial" w:hint="eastAsia"/>
            <w:color w:val="3B3A3C"/>
            <w:kern w:val="0"/>
            <w:sz w:val="26"/>
            <w:szCs w:val="26"/>
          </w:rPr>
          <w:delText>FR6: After user has captured an image, he/she can choose to retake another image or upload current captured image. </w:delText>
        </w:r>
        <w:r w:rsidRPr="00802A0B" w:rsidDel="00DE34D9">
          <w:rPr>
            <w:rFonts w:ascii="Arial" w:eastAsia="新細明體" w:hAnsi="Arial" w:cs="Arial" w:hint="eastAsia"/>
            <w:b/>
            <w:bCs/>
            <w:color w:val="3B3A3C"/>
            <w:kern w:val="0"/>
            <w:sz w:val="26"/>
            <w:szCs w:val="26"/>
          </w:rPr>
          <w:delText>After decided to upload, user should choose following info: Image Name, Category, Comment.</w:delText>
        </w:r>
      </w:del>
    </w:p>
    <w:p w:rsidR="00802A0B" w:rsidRPr="00802A0B" w:rsidDel="00DE34D9" w:rsidRDefault="00802A0B" w:rsidP="00281A67">
      <w:pPr>
        <w:widowControl/>
        <w:numPr>
          <w:ilvl w:val="0"/>
          <w:numId w:val="28"/>
        </w:numPr>
        <w:spacing w:line="360" w:lineRule="atLeast"/>
        <w:ind w:left="360"/>
        <w:rPr>
          <w:del w:id="506" w:author="李唐" w:date="2014-11-30T21:55:00Z"/>
          <w:rFonts w:ascii="Arial" w:eastAsia="新細明體" w:hAnsi="Arial" w:cs="Arial"/>
          <w:color w:val="3B3A3C"/>
          <w:kern w:val="0"/>
          <w:sz w:val="26"/>
          <w:szCs w:val="26"/>
        </w:rPr>
      </w:pPr>
      <w:del w:id="507" w:author="李唐" w:date="2014-11-30T21:55:00Z">
        <w:r w:rsidRPr="00802A0B" w:rsidDel="00DE34D9">
          <w:rPr>
            <w:rFonts w:ascii="Arial" w:eastAsia="新細明體" w:hAnsi="Arial" w:cs="Arial" w:hint="eastAsia"/>
            <w:color w:val="3B3A3C"/>
            <w:kern w:val="0"/>
            <w:sz w:val="26"/>
            <w:szCs w:val="26"/>
          </w:rPr>
          <w:delText>FR7: The camera preview is on the screen. If the paint region is detected on the preview, the image to draw is shown on the screen at the right position and orientation. If the user rotates or moves the device, the image should move consistently. The image can be zoomed in/out, rotated by the user on the screen. </w:delText>
        </w:r>
      </w:del>
    </w:p>
    <w:p w:rsidR="00802A0B" w:rsidRPr="00802A0B" w:rsidDel="00DE34D9" w:rsidRDefault="00802A0B" w:rsidP="00281A67">
      <w:pPr>
        <w:widowControl/>
        <w:numPr>
          <w:ilvl w:val="0"/>
          <w:numId w:val="29"/>
        </w:numPr>
        <w:spacing w:line="360" w:lineRule="atLeast"/>
        <w:ind w:left="360"/>
        <w:rPr>
          <w:del w:id="508" w:author="李唐" w:date="2014-11-30T21:55:00Z"/>
          <w:rFonts w:ascii="Arial" w:eastAsia="新細明體" w:hAnsi="Arial" w:cs="Arial"/>
          <w:color w:val="3B3A3C"/>
          <w:kern w:val="0"/>
          <w:sz w:val="26"/>
          <w:szCs w:val="26"/>
        </w:rPr>
      </w:pPr>
      <w:del w:id="509" w:author="李唐" w:date="2014-11-30T21:55:00Z">
        <w:r w:rsidRPr="00802A0B" w:rsidDel="00DE34D9">
          <w:rPr>
            <w:rFonts w:ascii="Arial" w:eastAsia="新細明體" w:hAnsi="Arial" w:cs="Arial" w:hint="eastAsia"/>
            <w:color w:val="3B3A3C"/>
            <w:kern w:val="0"/>
            <w:sz w:val="26"/>
            <w:szCs w:val="26"/>
          </w:rPr>
          <w:delText>FR8: Open the local photo albums, showing the local photo album for users to browse and select the picture  </w:delText>
        </w:r>
      </w:del>
    </w:p>
    <w:p w:rsidR="00802A0B" w:rsidRPr="00802A0B" w:rsidDel="00DE34D9" w:rsidRDefault="00802A0B" w:rsidP="00281A67">
      <w:pPr>
        <w:widowControl/>
        <w:numPr>
          <w:ilvl w:val="0"/>
          <w:numId w:val="30"/>
        </w:numPr>
        <w:spacing w:line="360" w:lineRule="atLeast"/>
        <w:ind w:left="360"/>
        <w:rPr>
          <w:del w:id="510" w:author="李唐" w:date="2014-11-30T21:55:00Z"/>
          <w:rFonts w:ascii="Arial" w:eastAsia="新細明體" w:hAnsi="Arial" w:cs="Arial"/>
          <w:color w:val="3B3A3C"/>
          <w:kern w:val="0"/>
          <w:sz w:val="26"/>
          <w:szCs w:val="26"/>
        </w:rPr>
      </w:pPr>
      <w:del w:id="511" w:author="李唐" w:date="2014-11-30T21:55:00Z">
        <w:r w:rsidRPr="00802A0B" w:rsidDel="00DE34D9">
          <w:rPr>
            <w:rFonts w:ascii="Arial" w:eastAsia="新細明體" w:hAnsi="Arial" w:cs="Arial" w:hint="eastAsia"/>
            <w:color w:val="3B3A3C"/>
            <w:kern w:val="0"/>
            <w:sz w:val="26"/>
            <w:szCs w:val="26"/>
          </w:rPr>
          <w:delText>FR9: In the case of a network connection, to download and display the cloud pictures online, for users to browse and choose</w:delText>
        </w:r>
      </w:del>
    </w:p>
    <w:p w:rsidR="00802A0B" w:rsidRPr="00802A0B" w:rsidDel="00DE34D9" w:rsidRDefault="00802A0B" w:rsidP="00281A67">
      <w:pPr>
        <w:widowControl/>
        <w:numPr>
          <w:ilvl w:val="0"/>
          <w:numId w:val="31"/>
        </w:numPr>
        <w:spacing w:line="360" w:lineRule="atLeast"/>
        <w:ind w:left="360"/>
        <w:rPr>
          <w:del w:id="512" w:author="李唐" w:date="2014-11-30T21:55:00Z"/>
          <w:rFonts w:ascii="Arial" w:eastAsia="新細明體" w:hAnsi="Arial" w:cs="Arial"/>
          <w:color w:val="3B3A3C"/>
          <w:kern w:val="0"/>
          <w:sz w:val="26"/>
          <w:szCs w:val="26"/>
        </w:rPr>
      </w:pPr>
      <w:del w:id="513" w:author="李唐" w:date="2014-11-30T21:55:00Z">
        <w:r w:rsidRPr="00802A0B" w:rsidDel="00DE34D9">
          <w:rPr>
            <w:rFonts w:ascii="Arial" w:eastAsia="新細明體" w:hAnsi="Arial" w:cs="Arial" w:hint="eastAsia"/>
            <w:color w:val="3B3A3C"/>
            <w:kern w:val="0"/>
            <w:sz w:val="26"/>
            <w:szCs w:val="26"/>
          </w:rPr>
          <w:delText>FR10: If not logged in, ask user to log in through Facebook. If logged in, return user info. Login module is implemented with facebook SDK and Parse library.</w:delText>
        </w:r>
      </w:del>
    </w:p>
    <w:p w:rsidR="00802A0B" w:rsidRPr="00802A0B" w:rsidDel="00DE34D9" w:rsidRDefault="00802A0B" w:rsidP="00281A67">
      <w:pPr>
        <w:widowControl/>
        <w:numPr>
          <w:ilvl w:val="0"/>
          <w:numId w:val="32"/>
        </w:numPr>
        <w:spacing w:line="360" w:lineRule="atLeast"/>
        <w:ind w:left="360"/>
        <w:rPr>
          <w:del w:id="514" w:author="李唐" w:date="2014-11-30T21:55:00Z"/>
          <w:rFonts w:ascii="Arial" w:eastAsia="新細明體" w:hAnsi="Arial" w:cs="Arial"/>
          <w:color w:val="3B3A3C"/>
          <w:kern w:val="0"/>
          <w:sz w:val="26"/>
          <w:szCs w:val="26"/>
        </w:rPr>
      </w:pPr>
      <w:del w:id="515" w:author="李唐" w:date="2014-11-30T21:55:00Z">
        <w:r w:rsidRPr="00802A0B" w:rsidDel="00DE34D9">
          <w:rPr>
            <w:rFonts w:ascii="Arial" w:eastAsia="新細明體" w:hAnsi="Arial" w:cs="Arial" w:hint="eastAsia"/>
            <w:color w:val="3B3A3C"/>
            <w:kern w:val="0"/>
            <w:sz w:val="26"/>
            <w:szCs w:val="26"/>
          </w:rPr>
          <w:delText>FR11: This function calculates the current relative orientation between the device and the paper.</w:delText>
        </w:r>
      </w:del>
    </w:p>
    <w:p w:rsidR="00802A0B" w:rsidRPr="00802A0B" w:rsidDel="00DE34D9" w:rsidRDefault="00802A0B" w:rsidP="00281A67">
      <w:pPr>
        <w:widowControl/>
        <w:numPr>
          <w:ilvl w:val="0"/>
          <w:numId w:val="33"/>
        </w:numPr>
        <w:spacing w:line="360" w:lineRule="atLeast"/>
        <w:ind w:left="360"/>
        <w:rPr>
          <w:del w:id="516" w:author="李唐" w:date="2014-11-30T21:55:00Z"/>
          <w:rFonts w:ascii="Arial" w:eastAsia="新細明體" w:hAnsi="Arial" w:cs="Arial"/>
          <w:color w:val="3B3A3C"/>
          <w:kern w:val="0"/>
          <w:sz w:val="26"/>
          <w:szCs w:val="26"/>
        </w:rPr>
      </w:pPr>
      <w:del w:id="517" w:author="李唐" w:date="2014-11-30T21:55:00Z">
        <w:r w:rsidRPr="00802A0B" w:rsidDel="00DE34D9">
          <w:rPr>
            <w:rFonts w:ascii="Arial" w:eastAsia="新細明體" w:hAnsi="Arial" w:cs="Arial" w:hint="eastAsia"/>
            <w:color w:val="3B3A3C"/>
            <w:kern w:val="0"/>
            <w:sz w:val="26"/>
            <w:szCs w:val="26"/>
          </w:rPr>
          <w:delText>FR12: This function fetches data from the local storage, according to some input constraints.</w:delText>
        </w:r>
      </w:del>
    </w:p>
    <w:p w:rsidR="00802A0B" w:rsidRPr="00802A0B" w:rsidDel="00DE34D9" w:rsidRDefault="00802A0B" w:rsidP="00281A67">
      <w:pPr>
        <w:widowControl/>
        <w:numPr>
          <w:ilvl w:val="0"/>
          <w:numId w:val="34"/>
        </w:numPr>
        <w:spacing w:line="360" w:lineRule="atLeast"/>
        <w:ind w:left="360"/>
        <w:rPr>
          <w:del w:id="518" w:author="李唐" w:date="2014-11-30T21:55:00Z"/>
          <w:rFonts w:ascii="Arial" w:eastAsia="新細明體" w:hAnsi="Arial" w:cs="Arial"/>
          <w:color w:val="3B3A3C"/>
          <w:kern w:val="0"/>
          <w:sz w:val="26"/>
          <w:szCs w:val="26"/>
        </w:rPr>
      </w:pPr>
      <w:del w:id="519" w:author="李唐" w:date="2014-11-30T21:55:00Z">
        <w:r w:rsidRPr="00802A0B" w:rsidDel="00DE34D9">
          <w:rPr>
            <w:rFonts w:ascii="Arial" w:eastAsia="新細明體" w:hAnsi="Arial" w:cs="Arial" w:hint="eastAsia"/>
            <w:color w:val="3B3A3C"/>
            <w:kern w:val="0"/>
            <w:sz w:val="26"/>
            <w:szCs w:val="26"/>
          </w:rPr>
          <w:delText>FR13: This function stores input data into the local storage.</w:delText>
        </w:r>
      </w:del>
    </w:p>
    <w:p w:rsidR="00802A0B" w:rsidRPr="00802A0B" w:rsidDel="00DE34D9" w:rsidRDefault="00802A0B" w:rsidP="00281A67">
      <w:pPr>
        <w:widowControl/>
        <w:numPr>
          <w:ilvl w:val="0"/>
          <w:numId w:val="35"/>
        </w:numPr>
        <w:spacing w:line="360" w:lineRule="atLeast"/>
        <w:ind w:left="360"/>
        <w:rPr>
          <w:del w:id="520" w:author="李唐" w:date="2014-11-30T21:55:00Z"/>
          <w:rFonts w:ascii="Arial" w:eastAsia="新細明體" w:hAnsi="Arial" w:cs="Arial"/>
          <w:color w:val="3B3A3C"/>
          <w:kern w:val="0"/>
          <w:sz w:val="26"/>
          <w:szCs w:val="26"/>
        </w:rPr>
      </w:pPr>
      <w:del w:id="521" w:author="李唐" w:date="2014-11-30T21:55:00Z">
        <w:r w:rsidRPr="00802A0B" w:rsidDel="00DE34D9">
          <w:rPr>
            <w:rFonts w:ascii="Arial" w:eastAsia="新細明體" w:hAnsi="Arial" w:cs="Arial" w:hint="eastAsia"/>
            <w:color w:val="3B3A3C"/>
            <w:kern w:val="0"/>
            <w:sz w:val="26"/>
            <w:szCs w:val="26"/>
          </w:rPr>
          <w:delText>FR14: When called, make query to the server and get images. Additional filter may be specified, such as category.</w:delText>
        </w:r>
      </w:del>
    </w:p>
    <w:p w:rsidR="00802A0B" w:rsidRPr="00802A0B" w:rsidDel="00DE34D9" w:rsidRDefault="00802A0B" w:rsidP="00281A67">
      <w:pPr>
        <w:widowControl/>
        <w:numPr>
          <w:ilvl w:val="0"/>
          <w:numId w:val="36"/>
        </w:numPr>
        <w:spacing w:line="360" w:lineRule="atLeast"/>
        <w:ind w:left="360"/>
        <w:rPr>
          <w:del w:id="522" w:author="李唐" w:date="2014-11-30T21:55:00Z"/>
          <w:rFonts w:ascii="Arial" w:eastAsia="新細明體" w:hAnsi="Arial" w:cs="Arial"/>
          <w:color w:val="3B3A3C"/>
          <w:kern w:val="0"/>
          <w:sz w:val="26"/>
          <w:szCs w:val="26"/>
        </w:rPr>
      </w:pPr>
      <w:del w:id="523" w:author="李唐" w:date="2014-11-30T21:55:00Z">
        <w:r w:rsidRPr="00802A0B" w:rsidDel="00DE34D9">
          <w:rPr>
            <w:rFonts w:ascii="Arial" w:eastAsia="新細明體" w:hAnsi="Arial" w:cs="Arial" w:hint="eastAsia"/>
            <w:color w:val="3B3A3C"/>
            <w:kern w:val="0"/>
            <w:sz w:val="26"/>
            <w:szCs w:val="26"/>
          </w:rPr>
          <w:delText>FR15: Given an image to be upload, create thumbnail for the image and upload both original image and thumbnail, with some information about the image( user, category,...etc) to the server. If the user hasn't logged in, he/she will be asked to log in first.</w:delText>
        </w:r>
      </w:del>
    </w:p>
    <w:p w:rsidR="00802A0B" w:rsidRPr="00802A0B" w:rsidDel="00DE34D9" w:rsidRDefault="00802A0B" w:rsidP="00802A0B">
      <w:pPr>
        <w:widowControl/>
        <w:spacing w:line="360" w:lineRule="atLeast"/>
        <w:rPr>
          <w:del w:id="524" w:author="李唐" w:date="2014-11-30T21:55:00Z"/>
          <w:rFonts w:ascii="Arial" w:eastAsia="新細明體" w:hAnsi="Arial" w:cs="Arial"/>
          <w:color w:val="3B3A3C"/>
          <w:kern w:val="0"/>
          <w:sz w:val="26"/>
          <w:szCs w:val="26"/>
        </w:rPr>
      </w:pPr>
    </w:p>
    <w:p w:rsidR="00802A0B" w:rsidRPr="00802A0B" w:rsidDel="00DE34D9" w:rsidRDefault="00802A0B" w:rsidP="00802A0B">
      <w:pPr>
        <w:widowControl/>
        <w:spacing w:line="360" w:lineRule="atLeast"/>
        <w:rPr>
          <w:del w:id="525" w:author="李唐" w:date="2014-11-30T21:55:00Z"/>
          <w:rFonts w:ascii="Arial" w:eastAsia="新細明體" w:hAnsi="Arial" w:cs="Arial"/>
          <w:color w:val="3B3A3C"/>
          <w:kern w:val="0"/>
          <w:sz w:val="26"/>
          <w:szCs w:val="26"/>
        </w:rPr>
      </w:pPr>
      <w:del w:id="526" w:author="李唐" w:date="2014-11-30T21:55:00Z">
        <w:r w:rsidRPr="00802A0B" w:rsidDel="00DE34D9">
          <w:rPr>
            <w:rFonts w:ascii="Arial" w:eastAsia="新細明體" w:hAnsi="Arial" w:cs="Arial" w:hint="eastAsia"/>
            <w:b/>
            <w:bCs/>
            <w:color w:val="3B3A3C"/>
            <w:kern w:val="0"/>
            <w:sz w:val="30"/>
            <w:szCs w:val="30"/>
          </w:rPr>
          <w:delText>Non-Functional Requirements:</w:delText>
        </w:r>
      </w:del>
    </w:p>
    <w:p w:rsidR="00802A0B" w:rsidRPr="00802A0B" w:rsidDel="00DE34D9" w:rsidRDefault="00802A0B" w:rsidP="00281A67">
      <w:pPr>
        <w:widowControl/>
        <w:numPr>
          <w:ilvl w:val="0"/>
          <w:numId w:val="37"/>
        </w:numPr>
        <w:spacing w:line="360" w:lineRule="atLeast"/>
        <w:ind w:left="360"/>
        <w:rPr>
          <w:del w:id="527" w:author="李唐" w:date="2014-11-30T21:55:00Z"/>
          <w:rFonts w:ascii="Arial" w:eastAsia="新細明體" w:hAnsi="Arial" w:cs="Arial"/>
          <w:color w:val="3B3A3C"/>
          <w:kern w:val="0"/>
          <w:sz w:val="26"/>
          <w:szCs w:val="26"/>
        </w:rPr>
      </w:pPr>
      <w:del w:id="528" w:author="李唐" w:date="2014-11-30T21:55:00Z">
        <w:r w:rsidRPr="00802A0B" w:rsidDel="00DE34D9">
          <w:rPr>
            <w:rFonts w:ascii="Arial" w:eastAsia="新細明體" w:hAnsi="Arial" w:cs="Arial" w:hint="eastAsia"/>
            <w:b/>
            <w:bCs/>
            <w:color w:val="3B3A3C"/>
            <w:kern w:val="0"/>
            <w:sz w:val="26"/>
            <w:szCs w:val="26"/>
          </w:rPr>
          <w:delText>NFR1: A item selector button. When clicked, open a gallery view to select a element. (wanted effect: a grid-like view, when item clicked first, pop it to preview view. Click preview to select item)</w:delText>
        </w:r>
      </w:del>
    </w:p>
    <w:p w:rsidR="00802A0B" w:rsidRPr="00802A0B" w:rsidDel="00DE34D9" w:rsidRDefault="00802A0B" w:rsidP="00281A67">
      <w:pPr>
        <w:widowControl/>
        <w:numPr>
          <w:ilvl w:val="0"/>
          <w:numId w:val="38"/>
        </w:numPr>
        <w:spacing w:line="360" w:lineRule="atLeast"/>
        <w:ind w:left="360"/>
        <w:rPr>
          <w:del w:id="529" w:author="李唐" w:date="2014-11-30T21:55:00Z"/>
          <w:rFonts w:ascii="Arial" w:eastAsia="新細明體" w:hAnsi="Arial" w:cs="Arial"/>
          <w:color w:val="3B3A3C"/>
          <w:kern w:val="0"/>
          <w:sz w:val="26"/>
          <w:szCs w:val="26"/>
        </w:rPr>
      </w:pPr>
      <w:del w:id="530" w:author="李唐" w:date="2014-11-30T21:55:00Z">
        <w:r w:rsidRPr="00802A0B" w:rsidDel="00DE34D9">
          <w:rPr>
            <w:rFonts w:ascii="Arial" w:eastAsia="新細明體" w:hAnsi="Arial" w:cs="Arial" w:hint="eastAsia"/>
            <w:b/>
            <w:bCs/>
            <w:color w:val="3B3A3C"/>
            <w:kern w:val="0"/>
            <w:sz w:val="26"/>
            <w:szCs w:val="26"/>
          </w:rPr>
          <w:delText>NFR2:  Gallery: can switch between online/local/both. Left side is thumbnails, right side is info. Info contains: name, author, comment, date, category, rating.</w:delText>
        </w:r>
      </w:del>
    </w:p>
    <w:p w:rsidR="00802A0B" w:rsidDel="00DE34D9" w:rsidRDefault="00802A0B">
      <w:pPr>
        <w:rPr>
          <w:del w:id="531" w:author="李唐" w:date="2014-11-30T21:55:00Z"/>
          <w:color w:val="0563C1" w:themeColor="hyperlink"/>
          <w:u w:val="single"/>
        </w:rPr>
      </w:pPr>
    </w:p>
    <w:p w:rsidR="00802A0B" w:rsidDel="00DE34D9" w:rsidRDefault="00802A0B">
      <w:pPr>
        <w:rPr>
          <w:del w:id="532" w:author="李唐" w:date="2014-11-30T21:55:00Z"/>
          <w:color w:val="0563C1" w:themeColor="hyperlink"/>
          <w:u w:val="single"/>
        </w:rPr>
      </w:pPr>
    </w:p>
    <w:tbl>
      <w:tblPr>
        <w:tblStyle w:val="aa"/>
        <w:tblW w:w="0" w:type="auto"/>
        <w:tblLook w:val="04A0" w:firstRow="1" w:lastRow="0" w:firstColumn="1" w:lastColumn="0" w:noHBand="0" w:noVBand="1"/>
      </w:tblPr>
      <w:tblGrid>
        <w:gridCol w:w="10456"/>
      </w:tblGrid>
      <w:tr w:rsidR="00802A0B" w:rsidDel="00DE34D9" w:rsidTr="00802A0B">
        <w:trPr>
          <w:del w:id="533" w:author="李唐" w:date="2014-11-30T21:55:00Z"/>
        </w:trPr>
        <w:tc>
          <w:tcPr>
            <w:tcW w:w="10456" w:type="dxa"/>
          </w:tcPr>
          <w:p w:rsidR="00802A0B" w:rsidRPr="00802A0B" w:rsidDel="00DE34D9" w:rsidRDefault="00802A0B" w:rsidP="00802A0B">
            <w:pPr>
              <w:widowControl/>
              <w:spacing w:line="360" w:lineRule="atLeast"/>
              <w:rPr>
                <w:del w:id="534" w:author="李唐" w:date="2014-11-30T21:55:00Z"/>
                <w:rFonts w:ascii="Arial" w:eastAsia="新細明體" w:hAnsi="Arial" w:cs="Arial"/>
                <w:color w:val="3B3A3C"/>
                <w:kern w:val="0"/>
                <w:sz w:val="26"/>
                <w:szCs w:val="26"/>
              </w:rPr>
            </w:pPr>
            <w:del w:id="535" w:author="李唐" w:date="2014-11-30T21:55:00Z">
              <w:r w:rsidRPr="00802A0B" w:rsidDel="00DE34D9">
                <w:rPr>
                  <w:rFonts w:ascii="Arial" w:eastAsia="新細明體" w:hAnsi="Arial" w:cs="Arial" w:hint="eastAsia"/>
                  <w:color w:val="3B3A3C"/>
                  <w:kern w:val="0"/>
                  <w:sz w:val="26"/>
                  <w:szCs w:val="26"/>
                </w:rPr>
                <w:br/>
                <w:delText>Requirements:</w:delText>
              </w:r>
            </w:del>
          </w:p>
          <w:p w:rsidR="00802A0B" w:rsidRPr="00802A0B" w:rsidDel="00DE34D9" w:rsidRDefault="00802A0B" w:rsidP="00281A67">
            <w:pPr>
              <w:widowControl/>
              <w:numPr>
                <w:ilvl w:val="0"/>
                <w:numId w:val="39"/>
              </w:numPr>
              <w:spacing w:line="360" w:lineRule="atLeast"/>
              <w:ind w:left="360"/>
              <w:rPr>
                <w:del w:id="536" w:author="李唐" w:date="2014-11-30T21:55:00Z"/>
                <w:rFonts w:ascii="Arial" w:eastAsia="新細明體" w:hAnsi="Arial" w:cs="Arial"/>
                <w:color w:val="3B3A3C"/>
                <w:kern w:val="0"/>
                <w:sz w:val="26"/>
                <w:szCs w:val="26"/>
              </w:rPr>
            </w:pPr>
            <w:del w:id="537" w:author="李唐" w:date="2014-11-30T21:55:00Z">
              <w:r w:rsidRPr="00802A0B" w:rsidDel="00DE34D9">
                <w:rPr>
                  <w:rFonts w:ascii="Arial" w:eastAsia="新細明體" w:hAnsi="Arial" w:cs="Arial" w:hint="eastAsia"/>
                  <w:color w:val="3B3A3C"/>
                  <w:kern w:val="0"/>
                  <w:sz w:val="26"/>
                  <w:szCs w:val="26"/>
                </w:rPr>
                <w:delText>EIR1: In painter, user can design what sketch to draw. User can pick elements from pre-defined pics or from gallery.</w:delText>
              </w:r>
            </w:del>
          </w:p>
          <w:p w:rsidR="00802A0B" w:rsidRPr="00802A0B" w:rsidDel="00DE34D9" w:rsidRDefault="00802A0B" w:rsidP="00281A67">
            <w:pPr>
              <w:widowControl/>
              <w:numPr>
                <w:ilvl w:val="0"/>
                <w:numId w:val="40"/>
              </w:numPr>
              <w:spacing w:line="360" w:lineRule="atLeast"/>
              <w:ind w:left="360"/>
              <w:rPr>
                <w:del w:id="538" w:author="李唐" w:date="2014-11-30T21:55:00Z"/>
                <w:rFonts w:ascii="Arial" w:eastAsia="新細明體" w:hAnsi="Arial" w:cs="Arial"/>
                <w:color w:val="3B3A3C"/>
                <w:kern w:val="0"/>
                <w:sz w:val="26"/>
                <w:szCs w:val="26"/>
              </w:rPr>
            </w:pPr>
            <w:del w:id="539" w:author="李唐" w:date="2014-11-30T21:55:00Z">
              <w:r w:rsidRPr="00802A0B" w:rsidDel="00DE34D9">
                <w:rPr>
                  <w:rFonts w:ascii="Arial" w:eastAsia="新細明體" w:hAnsi="Arial" w:cs="Arial" w:hint="eastAsia"/>
                  <w:color w:val="3B3A3C"/>
                  <w:kern w:val="0"/>
                  <w:sz w:val="26"/>
                  <w:szCs w:val="26"/>
                </w:rPr>
                <w:delText>EIR2: In setting, user can configure some parameters of the app.</w:delText>
              </w:r>
            </w:del>
          </w:p>
          <w:p w:rsidR="00802A0B" w:rsidRPr="00802A0B" w:rsidDel="00DE34D9" w:rsidRDefault="00802A0B" w:rsidP="00281A67">
            <w:pPr>
              <w:widowControl/>
              <w:numPr>
                <w:ilvl w:val="0"/>
                <w:numId w:val="41"/>
              </w:numPr>
              <w:spacing w:line="360" w:lineRule="atLeast"/>
              <w:ind w:left="360"/>
              <w:rPr>
                <w:del w:id="540" w:author="李唐" w:date="2014-11-30T21:55:00Z"/>
                <w:rFonts w:ascii="Arial" w:eastAsia="新細明體" w:hAnsi="Arial" w:cs="Arial"/>
                <w:color w:val="3B3A3C"/>
                <w:kern w:val="0"/>
                <w:sz w:val="26"/>
                <w:szCs w:val="26"/>
              </w:rPr>
            </w:pPr>
            <w:del w:id="541" w:author="李唐" w:date="2014-11-30T21:55:00Z">
              <w:r w:rsidRPr="00802A0B" w:rsidDel="00DE34D9">
                <w:rPr>
                  <w:rFonts w:ascii="Arial" w:eastAsia="新細明體" w:hAnsi="Arial" w:cs="Arial" w:hint="eastAsia"/>
                  <w:color w:val="3B3A3C"/>
                  <w:kern w:val="0"/>
                  <w:sz w:val="26"/>
                  <w:szCs w:val="26"/>
                </w:rPr>
                <w:delText>EIR3: In capture activity, user captures drawn image and decides whether to upload or not.  </w:delText>
              </w:r>
            </w:del>
          </w:p>
          <w:p w:rsidR="00802A0B" w:rsidRPr="00802A0B" w:rsidDel="00DE34D9" w:rsidRDefault="00802A0B" w:rsidP="00281A67">
            <w:pPr>
              <w:widowControl/>
              <w:numPr>
                <w:ilvl w:val="0"/>
                <w:numId w:val="42"/>
              </w:numPr>
              <w:spacing w:line="360" w:lineRule="atLeast"/>
              <w:ind w:left="360"/>
              <w:rPr>
                <w:del w:id="542" w:author="李唐" w:date="2014-11-30T21:55:00Z"/>
                <w:rFonts w:ascii="Arial" w:eastAsia="新細明體" w:hAnsi="Arial" w:cs="Arial"/>
                <w:color w:val="3B3A3C"/>
                <w:kern w:val="0"/>
                <w:sz w:val="26"/>
                <w:szCs w:val="26"/>
              </w:rPr>
            </w:pPr>
            <w:del w:id="543" w:author="李唐" w:date="2014-11-30T21:55:00Z">
              <w:r w:rsidRPr="00802A0B" w:rsidDel="00DE34D9">
                <w:rPr>
                  <w:rFonts w:ascii="Arial" w:eastAsia="新細明體" w:hAnsi="Arial" w:cs="Arial" w:hint="eastAsia"/>
                  <w:color w:val="3B3A3C"/>
                  <w:kern w:val="0"/>
                  <w:sz w:val="26"/>
                  <w:szCs w:val="26"/>
                </w:rPr>
                <w:delText>EIR4: Capture image by camera.</w:delText>
              </w:r>
            </w:del>
          </w:p>
          <w:p w:rsidR="00802A0B" w:rsidRPr="00802A0B" w:rsidDel="00DE34D9" w:rsidRDefault="00802A0B" w:rsidP="00281A67">
            <w:pPr>
              <w:widowControl/>
              <w:numPr>
                <w:ilvl w:val="0"/>
                <w:numId w:val="43"/>
              </w:numPr>
              <w:spacing w:line="360" w:lineRule="atLeast"/>
              <w:ind w:left="360"/>
              <w:rPr>
                <w:del w:id="544" w:author="李唐" w:date="2014-11-30T21:55:00Z"/>
                <w:rFonts w:ascii="Arial" w:eastAsia="新細明體" w:hAnsi="Arial" w:cs="Arial"/>
                <w:color w:val="3B3A3C"/>
                <w:kern w:val="0"/>
                <w:sz w:val="26"/>
                <w:szCs w:val="26"/>
              </w:rPr>
            </w:pPr>
            <w:del w:id="545" w:author="李唐" w:date="2014-11-30T21:55:00Z">
              <w:r w:rsidRPr="00802A0B" w:rsidDel="00DE34D9">
                <w:rPr>
                  <w:rFonts w:ascii="Arial" w:eastAsia="新細明體" w:hAnsi="Arial" w:cs="Arial" w:hint="eastAsia"/>
                  <w:color w:val="3B3A3C"/>
                  <w:kern w:val="0"/>
                  <w:sz w:val="26"/>
                  <w:szCs w:val="26"/>
                </w:rPr>
                <w:delText>EIR5: Need a place to store data, and you should be able to retrieve them. Image objects are sent between server and network module, and objects should contain key-value pair only. The account information is also sent.</w:delText>
              </w:r>
            </w:del>
          </w:p>
          <w:p w:rsidR="00802A0B" w:rsidRPr="00802A0B" w:rsidDel="00DE34D9" w:rsidRDefault="00802A0B" w:rsidP="00281A67">
            <w:pPr>
              <w:widowControl/>
              <w:numPr>
                <w:ilvl w:val="0"/>
                <w:numId w:val="44"/>
              </w:numPr>
              <w:spacing w:line="360" w:lineRule="atLeast"/>
              <w:ind w:left="360"/>
              <w:rPr>
                <w:del w:id="546" w:author="李唐" w:date="2014-11-30T21:55:00Z"/>
                <w:rFonts w:ascii="Arial" w:eastAsia="新細明體" w:hAnsi="Arial" w:cs="Arial"/>
                <w:color w:val="3B3A3C"/>
                <w:kern w:val="0"/>
                <w:sz w:val="26"/>
                <w:szCs w:val="26"/>
              </w:rPr>
            </w:pPr>
            <w:del w:id="547" w:author="李唐" w:date="2014-11-30T21:55:00Z">
              <w:r w:rsidRPr="00802A0B" w:rsidDel="00DE34D9">
                <w:rPr>
                  <w:rFonts w:ascii="Arial" w:eastAsia="新細明體" w:hAnsi="Arial" w:cs="Arial" w:hint="eastAsia"/>
                  <w:color w:val="3B3A3C"/>
                  <w:kern w:val="0"/>
                  <w:sz w:val="26"/>
                  <w:szCs w:val="26"/>
                </w:rPr>
                <w:delText>EIR6: Store images and auxiliary data.</w:delText>
              </w:r>
            </w:del>
          </w:p>
          <w:p w:rsidR="00802A0B" w:rsidRPr="00802A0B" w:rsidDel="00DE34D9" w:rsidRDefault="00802A0B" w:rsidP="00281A67">
            <w:pPr>
              <w:widowControl/>
              <w:numPr>
                <w:ilvl w:val="0"/>
                <w:numId w:val="45"/>
              </w:numPr>
              <w:spacing w:line="360" w:lineRule="atLeast"/>
              <w:ind w:left="360"/>
              <w:rPr>
                <w:del w:id="548" w:author="李唐" w:date="2014-11-30T21:55:00Z"/>
                <w:rFonts w:ascii="Arial" w:eastAsia="新細明體" w:hAnsi="Arial" w:cs="Arial"/>
                <w:color w:val="3B3A3C"/>
                <w:kern w:val="0"/>
                <w:sz w:val="26"/>
                <w:szCs w:val="26"/>
              </w:rPr>
            </w:pPr>
            <w:del w:id="549" w:author="李唐" w:date="2014-11-30T21:55:00Z">
              <w:r w:rsidRPr="00802A0B" w:rsidDel="00DE34D9">
                <w:rPr>
                  <w:rFonts w:ascii="Arial" w:eastAsia="新細明體" w:hAnsi="Arial" w:cs="Arial" w:hint="eastAsia"/>
                  <w:color w:val="3B3A3C"/>
                  <w:kern w:val="0"/>
                  <w:sz w:val="26"/>
                  <w:szCs w:val="26"/>
                </w:rPr>
                <w:delText>EIR7: get specific data from local storage.</w:delText>
              </w:r>
            </w:del>
          </w:p>
          <w:p w:rsidR="00802A0B" w:rsidRPr="00802A0B" w:rsidDel="00DE34D9" w:rsidRDefault="00802A0B" w:rsidP="00281A67">
            <w:pPr>
              <w:widowControl/>
              <w:numPr>
                <w:ilvl w:val="0"/>
                <w:numId w:val="46"/>
              </w:numPr>
              <w:spacing w:line="360" w:lineRule="atLeast"/>
              <w:ind w:left="360"/>
              <w:rPr>
                <w:del w:id="550" w:author="李唐" w:date="2014-11-30T21:55:00Z"/>
                <w:rFonts w:ascii="Arial" w:eastAsia="新細明體" w:hAnsi="Arial" w:cs="Arial"/>
                <w:color w:val="3B3A3C"/>
                <w:kern w:val="0"/>
                <w:sz w:val="26"/>
                <w:szCs w:val="26"/>
              </w:rPr>
            </w:pPr>
            <w:del w:id="551" w:author="李唐" w:date="2014-11-30T21:55:00Z">
              <w:r w:rsidRPr="00802A0B" w:rsidDel="00DE34D9">
                <w:rPr>
                  <w:rFonts w:ascii="Arial" w:eastAsia="新細明體" w:hAnsi="Arial" w:cs="Arial" w:hint="eastAsia"/>
                  <w:color w:val="3B3A3C"/>
                  <w:kern w:val="0"/>
                  <w:sz w:val="26"/>
                  <w:szCs w:val="26"/>
                </w:rPr>
                <w:delText>IIR1: Painter can send the final painting file to the preview.</w:delText>
              </w:r>
            </w:del>
          </w:p>
          <w:p w:rsidR="00802A0B" w:rsidRPr="00802A0B" w:rsidDel="00DE34D9" w:rsidRDefault="00802A0B" w:rsidP="00281A67">
            <w:pPr>
              <w:widowControl/>
              <w:numPr>
                <w:ilvl w:val="0"/>
                <w:numId w:val="47"/>
              </w:numPr>
              <w:spacing w:line="360" w:lineRule="atLeast"/>
              <w:ind w:left="360"/>
              <w:rPr>
                <w:del w:id="552" w:author="李唐" w:date="2014-11-30T21:55:00Z"/>
                <w:rFonts w:ascii="Arial" w:eastAsia="新細明體" w:hAnsi="Arial" w:cs="Arial"/>
                <w:color w:val="3B3A3C"/>
                <w:kern w:val="0"/>
                <w:sz w:val="26"/>
                <w:szCs w:val="26"/>
              </w:rPr>
            </w:pPr>
            <w:del w:id="553" w:author="李唐" w:date="2014-11-30T21:55:00Z">
              <w:r w:rsidRPr="00802A0B" w:rsidDel="00DE34D9">
                <w:rPr>
                  <w:rFonts w:ascii="Arial" w:eastAsia="新細明體" w:hAnsi="Arial" w:cs="Arial" w:hint="eastAsia"/>
                  <w:color w:val="3B3A3C"/>
                  <w:kern w:val="0"/>
                  <w:sz w:val="26"/>
                  <w:szCs w:val="26"/>
                </w:rPr>
                <w:delText>IIR3: The painting module transfer the painted image to the local data management module, in order to save it.</w:delText>
              </w:r>
            </w:del>
          </w:p>
          <w:p w:rsidR="00802A0B" w:rsidRPr="00802A0B" w:rsidDel="00DE34D9" w:rsidRDefault="00802A0B" w:rsidP="00281A67">
            <w:pPr>
              <w:widowControl/>
              <w:numPr>
                <w:ilvl w:val="0"/>
                <w:numId w:val="48"/>
              </w:numPr>
              <w:spacing w:line="360" w:lineRule="atLeast"/>
              <w:ind w:left="360"/>
              <w:rPr>
                <w:del w:id="554" w:author="李唐" w:date="2014-11-30T21:55:00Z"/>
                <w:rFonts w:ascii="Arial" w:eastAsia="新細明體" w:hAnsi="Arial" w:cs="Arial"/>
                <w:color w:val="3B3A3C"/>
                <w:kern w:val="0"/>
                <w:sz w:val="26"/>
                <w:szCs w:val="26"/>
              </w:rPr>
            </w:pPr>
            <w:del w:id="555" w:author="李唐" w:date="2014-11-30T21:55:00Z">
              <w:r w:rsidRPr="00802A0B" w:rsidDel="00DE34D9">
                <w:rPr>
                  <w:rFonts w:ascii="Arial" w:eastAsia="新細明體" w:hAnsi="Arial" w:cs="Arial" w:hint="eastAsia"/>
                  <w:color w:val="3B3A3C"/>
                  <w:kern w:val="0"/>
                  <w:sz w:val="26"/>
                  <w:szCs w:val="26"/>
                </w:rPr>
                <w:delText>IIR4: Seletor can get elements from local storage services.</w:delText>
              </w:r>
            </w:del>
          </w:p>
          <w:p w:rsidR="00802A0B" w:rsidRPr="00802A0B" w:rsidDel="00DE34D9" w:rsidRDefault="00802A0B" w:rsidP="00281A67">
            <w:pPr>
              <w:widowControl/>
              <w:numPr>
                <w:ilvl w:val="0"/>
                <w:numId w:val="49"/>
              </w:numPr>
              <w:spacing w:line="360" w:lineRule="atLeast"/>
              <w:ind w:left="360"/>
              <w:rPr>
                <w:del w:id="556" w:author="李唐" w:date="2014-11-30T21:55:00Z"/>
                <w:rFonts w:ascii="Arial" w:eastAsia="新細明體" w:hAnsi="Arial" w:cs="Arial"/>
                <w:color w:val="3B3A3C"/>
                <w:kern w:val="0"/>
                <w:sz w:val="26"/>
                <w:szCs w:val="26"/>
              </w:rPr>
            </w:pPr>
            <w:del w:id="557" w:author="李唐" w:date="2014-11-30T21:55:00Z">
              <w:r w:rsidRPr="00802A0B" w:rsidDel="00DE34D9">
                <w:rPr>
                  <w:rFonts w:ascii="Arial" w:eastAsia="新細明體" w:hAnsi="Arial" w:cs="Arial" w:hint="eastAsia"/>
                  <w:color w:val="3B3A3C"/>
                  <w:kern w:val="0"/>
                  <w:sz w:val="26"/>
                  <w:szCs w:val="26"/>
                </w:rPr>
                <w:delText>IIR6: Call appropriate login/logout function.</w:delText>
              </w:r>
            </w:del>
          </w:p>
          <w:p w:rsidR="00802A0B" w:rsidRPr="00802A0B" w:rsidDel="00DE34D9" w:rsidRDefault="00802A0B" w:rsidP="00281A67">
            <w:pPr>
              <w:widowControl/>
              <w:numPr>
                <w:ilvl w:val="0"/>
                <w:numId w:val="50"/>
              </w:numPr>
              <w:spacing w:line="360" w:lineRule="atLeast"/>
              <w:ind w:left="360"/>
              <w:rPr>
                <w:del w:id="558" w:author="李唐" w:date="2014-11-30T21:55:00Z"/>
                <w:rFonts w:ascii="Arial" w:eastAsia="新細明體" w:hAnsi="Arial" w:cs="Arial"/>
                <w:color w:val="3B3A3C"/>
                <w:kern w:val="0"/>
                <w:sz w:val="26"/>
                <w:szCs w:val="26"/>
              </w:rPr>
            </w:pPr>
            <w:del w:id="559" w:author="李唐" w:date="2014-11-30T21:55:00Z">
              <w:r w:rsidRPr="00802A0B" w:rsidDel="00DE34D9">
                <w:rPr>
                  <w:rFonts w:ascii="Arial" w:eastAsia="新細明體" w:hAnsi="Arial" w:cs="Arial" w:hint="eastAsia"/>
                  <w:color w:val="3B3A3C"/>
                  <w:kern w:val="0"/>
                  <w:sz w:val="26"/>
                  <w:szCs w:val="26"/>
                </w:rPr>
                <w:delText>IIR7: </w:delText>
              </w:r>
              <w:r w:rsidRPr="00802A0B" w:rsidDel="00DE34D9">
                <w:rPr>
                  <w:rFonts w:ascii="Arial" w:eastAsia="新細明體" w:hAnsi="Arial" w:cs="Arial" w:hint="eastAsia"/>
                  <w:b/>
                  <w:bCs/>
                  <w:color w:val="3B3A3C"/>
                  <w:kern w:val="0"/>
                  <w:sz w:val="26"/>
                  <w:szCs w:val="26"/>
                </w:rPr>
                <w:delText>Painter opens ItemSelector. </w:delText>
              </w:r>
              <w:r w:rsidRPr="00802A0B" w:rsidDel="00DE34D9">
                <w:rPr>
                  <w:rFonts w:ascii="Arial" w:eastAsia="新細明體" w:hAnsi="Arial" w:cs="Arial" w:hint="eastAsia"/>
                  <w:color w:val="3B3A3C"/>
                  <w:kern w:val="0"/>
                  <w:sz w:val="26"/>
                  <w:szCs w:val="26"/>
                </w:rPr>
                <w:delText>Item selector returns picked element.</w:delText>
              </w:r>
            </w:del>
          </w:p>
          <w:p w:rsidR="00802A0B" w:rsidRPr="00802A0B" w:rsidDel="00DE34D9" w:rsidRDefault="00802A0B" w:rsidP="00281A67">
            <w:pPr>
              <w:widowControl/>
              <w:numPr>
                <w:ilvl w:val="0"/>
                <w:numId w:val="51"/>
              </w:numPr>
              <w:spacing w:line="360" w:lineRule="atLeast"/>
              <w:ind w:left="360"/>
              <w:rPr>
                <w:del w:id="560" w:author="李唐" w:date="2014-11-30T21:55:00Z"/>
                <w:rFonts w:ascii="Arial" w:eastAsia="新細明體" w:hAnsi="Arial" w:cs="Arial"/>
                <w:color w:val="3B3A3C"/>
                <w:kern w:val="0"/>
                <w:sz w:val="26"/>
                <w:szCs w:val="26"/>
              </w:rPr>
            </w:pPr>
            <w:del w:id="561" w:author="李唐" w:date="2014-11-30T21:55:00Z">
              <w:r w:rsidRPr="00802A0B" w:rsidDel="00DE34D9">
                <w:rPr>
                  <w:rFonts w:ascii="Arial" w:eastAsia="新細明體" w:hAnsi="Arial" w:cs="Arial" w:hint="eastAsia"/>
                  <w:color w:val="3B3A3C"/>
                  <w:kern w:val="0"/>
                  <w:sz w:val="26"/>
                  <w:szCs w:val="26"/>
                </w:rPr>
                <w:delText>IIR8: A query from Gallery to LocalDataManagement includes filter. LDM returns images back to Gallery.  </w:delText>
              </w:r>
            </w:del>
          </w:p>
          <w:p w:rsidR="00802A0B" w:rsidRPr="00802A0B" w:rsidDel="00DE34D9" w:rsidRDefault="00802A0B" w:rsidP="00281A67">
            <w:pPr>
              <w:widowControl/>
              <w:numPr>
                <w:ilvl w:val="0"/>
                <w:numId w:val="52"/>
              </w:numPr>
              <w:spacing w:line="360" w:lineRule="atLeast"/>
              <w:ind w:left="360"/>
              <w:rPr>
                <w:del w:id="562" w:author="李唐" w:date="2014-11-30T21:55:00Z"/>
                <w:rFonts w:ascii="Arial" w:eastAsia="新細明體" w:hAnsi="Arial" w:cs="Arial"/>
                <w:color w:val="3B3A3C"/>
                <w:kern w:val="0"/>
                <w:sz w:val="26"/>
                <w:szCs w:val="26"/>
              </w:rPr>
            </w:pPr>
            <w:del w:id="563" w:author="李唐" w:date="2014-11-30T21:55:00Z">
              <w:r w:rsidRPr="00802A0B" w:rsidDel="00DE34D9">
                <w:rPr>
                  <w:rFonts w:ascii="Arial" w:eastAsia="新細明體" w:hAnsi="Arial" w:cs="Arial" w:hint="eastAsia"/>
                  <w:color w:val="3B3A3C"/>
                  <w:kern w:val="0"/>
                  <w:sz w:val="26"/>
                  <w:szCs w:val="26"/>
                </w:rPr>
                <w:delText>IIR9: A query from Gallery to NetworkModule includes filter. NetworkModule returns images back to Gallery. Online gallery is only available with any Internet connection.</w:delText>
              </w:r>
            </w:del>
          </w:p>
          <w:p w:rsidR="00802A0B" w:rsidRPr="00802A0B" w:rsidDel="00DE34D9" w:rsidRDefault="00802A0B" w:rsidP="00281A67">
            <w:pPr>
              <w:widowControl/>
              <w:numPr>
                <w:ilvl w:val="0"/>
                <w:numId w:val="53"/>
              </w:numPr>
              <w:spacing w:line="360" w:lineRule="atLeast"/>
              <w:ind w:left="360"/>
              <w:rPr>
                <w:del w:id="564" w:author="李唐" w:date="2014-11-30T21:55:00Z"/>
                <w:rFonts w:ascii="Arial" w:eastAsia="新細明體" w:hAnsi="Arial" w:cs="Arial"/>
                <w:color w:val="3B3A3C"/>
                <w:kern w:val="0"/>
                <w:sz w:val="26"/>
                <w:szCs w:val="26"/>
              </w:rPr>
            </w:pPr>
            <w:del w:id="565" w:author="李唐" w:date="2014-11-30T21:55:00Z">
              <w:r w:rsidRPr="00802A0B" w:rsidDel="00DE34D9">
                <w:rPr>
                  <w:rFonts w:ascii="Arial" w:eastAsia="新細明體" w:hAnsi="Arial" w:cs="Arial" w:hint="eastAsia"/>
                  <w:color w:val="3B3A3C"/>
                  <w:kern w:val="0"/>
                  <w:sz w:val="26"/>
                  <w:szCs w:val="26"/>
                </w:rPr>
                <w:delText>IIR10: Network module get user information from login module.</w:delText>
              </w:r>
            </w:del>
          </w:p>
          <w:p w:rsidR="00802A0B" w:rsidRPr="00802A0B" w:rsidDel="00DE34D9" w:rsidRDefault="00802A0B" w:rsidP="00281A67">
            <w:pPr>
              <w:widowControl/>
              <w:numPr>
                <w:ilvl w:val="0"/>
                <w:numId w:val="54"/>
              </w:numPr>
              <w:spacing w:line="360" w:lineRule="atLeast"/>
              <w:ind w:left="360"/>
              <w:rPr>
                <w:del w:id="566" w:author="李唐" w:date="2014-11-30T21:55:00Z"/>
                <w:rFonts w:ascii="Arial" w:eastAsia="新細明體" w:hAnsi="Arial" w:cs="Arial"/>
                <w:color w:val="3B3A3C"/>
                <w:kern w:val="0"/>
                <w:sz w:val="26"/>
                <w:szCs w:val="26"/>
              </w:rPr>
            </w:pPr>
            <w:del w:id="567" w:author="李唐" w:date="2014-11-30T21:55:00Z">
              <w:r w:rsidRPr="00802A0B" w:rsidDel="00DE34D9">
                <w:rPr>
                  <w:rFonts w:ascii="Arial" w:eastAsia="新細明體" w:hAnsi="Arial" w:cs="Arial" w:hint="eastAsia"/>
                  <w:color w:val="3B3A3C"/>
                  <w:kern w:val="0"/>
                  <w:sz w:val="26"/>
                  <w:szCs w:val="26"/>
                </w:rPr>
                <w:delText>IIR11: An image to be upload should be provided and network module will then upload it to the server.</w:delText>
              </w:r>
            </w:del>
          </w:p>
          <w:p w:rsidR="00802A0B" w:rsidRPr="00802A0B" w:rsidDel="00DE34D9" w:rsidRDefault="00802A0B" w:rsidP="00281A67">
            <w:pPr>
              <w:widowControl/>
              <w:numPr>
                <w:ilvl w:val="0"/>
                <w:numId w:val="55"/>
              </w:numPr>
              <w:spacing w:line="360" w:lineRule="atLeast"/>
              <w:ind w:left="360"/>
              <w:rPr>
                <w:del w:id="568" w:author="李唐" w:date="2014-11-30T21:55:00Z"/>
                <w:rFonts w:ascii="Arial" w:eastAsia="新細明體" w:hAnsi="Arial" w:cs="Arial"/>
                <w:color w:val="3B3A3C"/>
                <w:kern w:val="0"/>
                <w:sz w:val="26"/>
                <w:szCs w:val="26"/>
              </w:rPr>
            </w:pPr>
            <w:del w:id="569" w:author="李唐" w:date="2014-11-30T21:55:00Z">
              <w:r w:rsidRPr="00802A0B" w:rsidDel="00DE34D9">
                <w:rPr>
                  <w:rFonts w:ascii="Arial" w:eastAsia="新細明體" w:hAnsi="Arial" w:cs="Arial" w:hint="eastAsia"/>
                  <w:color w:val="3B3A3C"/>
                  <w:kern w:val="0"/>
                  <w:sz w:val="26"/>
                  <w:szCs w:val="26"/>
                </w:rPr>
                <w:delText>IIR12: Merged image can be uploaded to the server.  </w:delText>
              </w:r>
            </w:del>
          </w:p>
          <w:p w:rsidR="00802A0B" w:rsidRPr="00802A0B" w:rsidDel="00DE34D9" w:rsidRDefault="00802A0B" w:rsidP="00281A67">
            <w:pPr>
              <w:widowControl/>
              <w:numPr>
                <w:ilvl w:val="0"/>
                <w:numId w:val="56"/>
              </w:numPr>
              <w:spacing w:line="360" w:lineRule="atLeast"/>
              <w:ind w:left="360"/>
              <w:rPr>
                <w:del w:id="570" w:author="李唐" w:date="2014-11-30T21:55:00Z"/>
                <w:rFonts w:ascii="Arial" w:eastAsia="新細明體" w:hAnsi="Arial" w:cs="Arial"/>
                <w:color w:val="3B3A3C"/>
                <w:kern w:val="0"/>
                <w:sz w:val="26"/>
                <w:szCs w:val="26"/>
              </w:rPr>
            </w:pPr>
            <w:del w:id="571" w:author="李唐" w:date="2014-11-30T21:55:00Z">
              <w:r w:rsidRPr="00802A0B" w:rsidDel="00DE34D9">
                <w:rPr>
                  <w:rFonts w:ascii="Arial" w:eastAsia="新細明體" w:hAnsi="Arial" w:cs="Arial" w:hint="eastAsia"/>
                  <w:color w:val="3B3A3C"/>
                  <w:kern w:val="0"/>
                  <w:sz w:val="26"/>
                  <w:szCs w:val="26"/>
                </w:rPr>
                <w:delText>FR1: The painter can add elements to the sketch. The painter can change the relative position and size of the elements. After finishing, the painter can produce a final image which is transformed from all the elements that the user want to paint. </w:delText>
              </w:r>
              <w:r w:rsidRPr="00802A0B" w:rsidDel="00DE34D9">
                <w:rPr>
                  <w:rFonts w:ascii="Arial" w:eastAsia="新細明體" w:hAnsi="Arial" w:cs="Arial" w:hint="eastAsia"/>
                  <w:b/>
                  <w:bCs/>
                  <w:color w:val="3B3A3C"/>
                  <w:kern w:val="0"/>
                  <w:sz w:val="26"/>
                  <w:szCs w:val="26"/>
                </w:rPr>
                <w:delText>When a "OpenItemSelector" button is clicked, the item selector will be opened.</w:delText>
              </w:r>
            </w:del>
          </w:p>
          <w:p w:rsidR="00802A0B" w:rsidRPr="00802A0B" w:rsidDel="00DE34D9" w:rsidRDefault="00802A0B" w:rsidP="00281A67">
            <w:pPr>
              <w:widowControl/>
              <w:numPr>
                <w:ilvl w:val="0"/>
                <w:numId w:val="57"/>
              </w:numPr>
              <w:spacing w:line="360" w:lineRule="atLeast"/>
              <w:ind w:left="360"/>
              <w:rPr>
                <w:del w:id="572" w:author="李唐" w:date="2014-11-30T21:55:00Z"/>
                <w:rFonts w:ascii="Arial" w:eastAsia="新細明體" w:hAnsi="Arial" w:cs="Arial"/>
                <w:color w:val="3B3A3C"/>
                <w:kern w:val="0"/>
                <w:sz w:val="26"/>
                <w:szCs w:val="26"/>
              </w:rPr>
            </w:pPr>
            <w:del w:id="573" w:author="李唐" w:date="2014-11-30T21:55:00Z">
              <w:r w:rsidRPr="00802A0B" w:rsidDel="00DE34D9">
                <w:rPr>
                  <w:rFonts w:ascii="Arial" w:eastAsia="新細明體" w:hAnsi="Arial" w:cs="Arial" w:hint="eastAsia"/>
                  <w:color w:val="3B3A3C"/>
                  <w:kern w:val="0"/>
                  <w:sz w:val="26"/>
                  <w:szCs w:val="26"/>
                </w:rPr>
                <w:delText>FR2: The item selector can show all elements available on local device. In item selector, user can choose which element he/she want to use.</w:delText>
              </w:r>
            </w:del>
          </w:p>
          <w:p w:rsidR="00802A0B" w:rsidRPr="00802A0B" w:rsidDel="00DE34D9" w:rsidRDefault="00802A0B" w:rsidP="00281A67">
            <w:pPr>
              <w:widowControl/>
              <w:numPr>
                <w:ilvl w:val="0"/>
                <w:numId w:val="58"/>
              </w:numPr>
              <w:spacing w:line="360" w:lineRule="atLeast"/>
              <w:ind w:left="360"/>
              <w:rPr>
                <w:del w:id="574" w:author="李唐" w:date="2014-11-30T21:55:00Z"/>
                <w:rFonts w:ascii="Arial" w:eastAsia="新細明體" w:hAnsi="Arial" w:cs="Arial"/>
                <w:color w:val="3B3A3C"/>
                <w:kern w:val="0"/>
                <w:sz w:val="26"/>
                <w:szCs w:val="26"/>
              </w:rPr>
            </w:pPr>
            <w:del w:id="575" w:author="李唐" w:date="2014-11-30T21:55:00Z">
              <w:r w:rsidRPr="00802A0B" w:rsidDel="00DE34D9">
                <w:rPr>
                  <w:rFonts w:ascii="Arial" w:eastAsia="新細明體" w:hAnsi="Arial" w:cs="Arial" w:hint="eastAsia"/>
                  <w:color w:val="3B3A3C"/>
                  <w:kern w:val="0"/>
                  <w:sz w:val="26"/>
                  <w:szCs w:val="26"/>
                </w:rPr>
                <w:delText>FR3: System settings :</w:delText>
              </w:r>
              <w:r w:rsidRPr="00802A0B" w:rsidDel="00DE34D9">
                <w:rPr>
                  <w:rFonts w:ascii="Arial" w:eastAsia="新細明體" w:hAnsi="Arial" w:cs="Arial" w:hint="eastAsia"/>
                  <w:b/>
                  <w:bCs/>
                  <w:color w:val="3B3A3C"/>
                  <w:kern w:val="0"/>
                  <w:sz w:val="26"/>
                  <w:szCs w:val="26"/>
                </w:rPr>
                <w:delText> </w:delText>
              </w:r>
              <w:r w:rsidRPr="00802A0B" w:rsidDel="00DE34D9">
                <w:rPr>
                  <w:rFonts w:ascii="Arial" w:eastAsia="新細明體" w:hAnsi="Arial" w:cs="Arial" w:hint="eastAsia"/>
                  <w:b/>
                  <w:bCs/>
                  <w:strike/>
                  <w:color w:val="3B3A3C"/>
                  <w:kern w:val="0"/>
                  <w:sz w:val="26"/>
                  <w:szCs w:val="26"/>
                </w:rPr>
                <w:delText>1.To setup the theme, background or background color. 2.Can set language, namely the switch in both Chinese and English.</w:delText>
              </w:r>
              <w:r w:rsidRPr="00802A0B" w:rsidDel="00DE34D9">
                <w:rPr>
                  <w:rFonts w:ascii="Arial" w:eastAsia="新細明體" w:hAnsi="Arial" w:cs="Arial" w:hint="eastAsia"/>
                  <w:b/>
                  <w:bCs/>
                  <w:color w:val="3B3A3C"/>
                  <w:kern w:val="0"/>
                  <w:sz w:val="26"/>
                  <w:szCs w:val="26"/>
                </w:rPr>
                <w:delText> Set default activity. Display about. Display tutorial.</w:delText>
              </w:r>
            </w:del>
          </w:p>
          <w:p w:rsidR="00802A0B" w:rsidRPr="00802A0B" w:rsidDel="00DE34D9" w:rsidRDefault="00802A0B" w:rsidP="00281A67">
            <w:pPr>
              <w:widowControl/>
              <w:numPr>
                <w:ilvl w:val="0"/>
                <w:numId w:val="59"/>
              </w:numPr>
              <w:spacing w:line="360" w:lineRule="atLeast"/>
              <w:ind w:left="360"/>
              <w:rPr>
                <w:del w:id="576" w:author="李唐" w:date="2014-11-30T21:55:00Z"/>
                <w:rFonts w:ascii="Arial" w:eastAsia="新細明體" w:hAnsi="Arial" w:cs="Arial"/>
                <w:color w:val="3B3A3C"/>
                <w:kern w:val="0"/>
                <w:sz w:val="26"/>
                <w:szCs w:val="26"/>
              </w:rPr>
            </w:pPr>
            <w:del w:id="577" w:author="李唐" w:date="2014-11-30T21:55:00Z">
              <w:r w:rsidRPr="00802A0B" w:rsidDel="00DE34D9">
                <w:rPr>
                  <w:rFonts w:ascii="Arial" w:eastAsia="新細明體" w:hAnsi="Arial" w:cs="Arial" w:hint="eastAsia"/>
                  <w:color w:val="3B3A3C"/>
                  <w:kern w:val="0"/>
                  <w:sz w:val="26"/>
                  <w:szCs w:val="26"/>
                </w:rPr>
                <w:delText>FR4: User settings: 1. Logging or logout.</w:delText>
              </w:r>
            </w:del>
          </w:p>
          <w:p w:rsidR="00802A0B" w:rsidRPr="00802A0B" w:rsidDel="00DE34D9" w:rsidRDefault="00802A0B" w:rsidP="00281A67">
            <w:pPr>
              <w:widowControl/>
              <w:numPr>
                <w:ilvl w:val="0"/>
                <w:numId w:val="60"/>
              </w:numPr>
              <w:spacing w:line="360" w:lineRule="atLeast"/>
              <w:ind w:left="360"/>
              <w:rPr>
                <w:del w:id="578" w:author="李唐" w:date="2014-11-30T21:55:00Z"/>
                <w:rFonts w:ascii="Arial" w:eastAsia="新細明體" w:hAnsi="Arial" w:cs="Arial"/>
                <w:color w:val="3B3A3C"/>
                <w:kern w:val="0"/>
                <w:sz w:val="26"/>
                <w:szCs w:val="26"/>
              </w:rPr>
            </w:pPr>
            <w:del w:id="579" w:author="李唐" w:date="2014-11-30T21:55:00Z">
              <w:r w:rsidRPr="00802A0B" w:rsidDel="00DE34D9">
                <w:rPr>
                  <w:rFonts w:ascii="Arial" w:eastAsia="新細明體" w:hAnsi="Arial" w:cs="Arial" w:hint="eastAsia"/>
                  <w:color w:val="3B3A3C"/>
                  <w:kern w:val="0"/>
                  <w:sz w:val="26"/>
                  <w:szCs w:val="26"/>
                </w:rPr>
                <w:delText>FR5: User can capture a drawn image.</w:delText>
              </w:r>
            </w:del>
          </w:p>
          <w:p w:rsidR="00802A0B" w:rsidRPr="00802A0B" w:rsidDel="00DE34D9" w:rsidRDefault="00802A0B" w:rsidP="00281A67">
            <w:pPr>
              <w:widowControl/>
              <w:numPr>
                <w:ilvl w:val="0"/>
                <w:numId w:val="61"/>
              </w:numPr>
              <w:spacing w:line="360" w:lineRule="atLeast"/>
              <w:ind w:left="360"/>
              <w:rPr>
                <w:del w:id="580" w:author="李唐" w:date="2014-11-30T21:55:00Z"/>
                <w:rFonts w:ascii="Arial" w:eastAsia="新細明體" w:hAnsi="Arial" w:cs="Arial"/>
                <w:color w:val="3B3A3C"/>
                <w:kern w:val="0"/>
                <w:sz w:val="26"/>
                <w:szCs w:val="26"/>
              </w:rPr>
            </w:pPr>
            <w:del w:id="581" w:author="李唐" w:date="2014-11-30T21:55:00Z">
              <w:r w:rsidRPr="00802A0B" w:rsidDel="00DE34D9">
                <w:rPr>
                  <w:rFonts w:ascii="Arial" w:eastAsia="新細明體" w:hAnsi="Arial" w:cs="Arial" w:hint="eastAsia"/>
                  <w:color w:val="3B3A3C"/>
                  <w:kern w:val="0"/>
                  <w:sz w:val="26"/>
                  <w:szCs w:val="26"/>
                </w:rPr>
                <w:delText>FR6: After user has captured an image, he/she can choose to retake another image or upload current captured image. </w:delText>
              </w:r>
              <w:r w:rsidRPr="00802A0B" w:rsidDel="00DE34D9">
                <w:rPr>
                  <w:rFonts w:ascii="Arial" w:eastAsia="新細明體" w:hAnsi="Arial" w:cs="Arial" w:hint="eastAsia"/>
                  <w:b/>
                  <w:bCs/>
                  <w:color w:val="3B3A3C"/>
                  <w:kern w:val="0"/>
                  <w:sz w:val="26"/>
                  <w:szCs w:val="26"/>
                </w:rPr>
                <w:delText>After decided to upload, user should choose following info: Image Name, Category, Comment.</w:delText>
              </w:r>
            </w:del>
          </w:p>
          <w:p w:rsidR="00802A0B" w:rsidRPr="00802A0B" w:rsidDel="00DE34D9" w:rsidRDefault="00802A0B" w:rsidP="00281A67">
            <w:pPr>
              <w:widowControl/>
              <w:numPr>
                <w:ilvl w:val="0"/>
                <w:numId w:val="62"/>
              </w:numPr>
              <w:spacing w:line="360" w:lineRule="atLeast"/>
              <w:ind w:left="360"/>
              <w:rPr>
                <w:del w:id="582" w:author="李唐" w:date="2014-11-30T21:55:00Z"/>
                <w:rFonts w:ascii="Arial" w:eastAsia="新細明體" w:hAnsi="Arial" w:cs="Arial"/>
                <w:color w:val="3B3A3C"/>
                <w:kern w:val="0"/>
                <w:sz w:val="26"/>
                <w:szCs w:val="26"/>
              </w:rPr>
            </w:pPr>
            <w:del w:id="583" w:author="李唐" w:date="2014-11-30T21:55:00Z">
              <w:r w:rsidRPr="00802A0B" w:rsidDel="00DE34D9">
                <w:rPr>
                  <w:rFonts w:ascii="Arial" w:eastAsia="新細明體" w:hAnsi="Arial" w:cs="Arial" w:hint="eastAsia"/>
                  <w:color w:val="3B3A3C"/>
                  <w:kern w:val="0"/>
                  <w:sz w:val="26"/>
                  <w:szCs w:val="26"/>
                </w:rPr>
                <w:delText>FR7: The camera preview is on the screen. If the paint region is detected on the preview, the image to draw is shown on the screen at the right position and orientation. If the user rotates or moves the device, the image should move consistently. The image can be zoomed in/out, rotated by the user on the screen. </w:delText>
              </w:r>
            </w:del>
          </w:p>
          <w:p w:rsidR="00802A0B" w:rsidRPr="00802A0B" w:rsidDel="00DE34D9" w:rsidRDefault="00802A0B" w:rsidP="00281A67">
            <w:pPr>
              <w:widowControl/>
              <w:numPr>
                <w:ilvl w:val="0"/>
                <w:numId w:val="63"/>
              </w:numPr>
              <w:spacing w:line="360" w:lineRule="atLeast"/>
              <w:ind w:left="360"/>
              <w:rPr>
                <w:del w:id="584" w:author="李唐" w:date="2014-11-30T21:55:00Z"/>
                <w:rFonts w:ascii="Arial" w:eastAsia="新細明體" w:hAnsi="Arial" w:cs="Arial"/>
                <w:color w:val="3B3A3C"/>
                <w:kern w:val="0"/>
                <w:sz w:val="26"/>
                <w:szCs w:val="26"/>
              </w:rPr>
            </w:pPr>
            <w:del w:id="585" w:author="李唐" w:date="2014-11-30T21:55:00Z">
              <w:r w:rsidRPr="00802A0B" w:rsidDel="00DE34D9">
                <w:rPr>
                  <w:rFonts w:ascii="Arial" w:eastAsia="新細明體" w:hAnsi="Arial" w:cs="Arial" w:hint="eastAsia"/>
                  <w:color w:val="3B3A3C"/>
                  <w:kern w:val="0"/>
                  <w:sz w:val="26"/>
                  <w:szCs w:val="26"/>
                </w:rPr>
                <w:delText>FR8: Open the local photo albums, showing the local photo album for users to browse and select the picture  </w:delText>
              </w:r>
            </w:del>
          </w:p>
          <w:p w:rsidR="00802A0B" w:rsidRPr="00802A0B" w:rsidDel="00DE34D9" w:rsidRDefault="00802A0B" w:rsidP="00281A67">
            <w:pPr>
              <w:widowControl/>
              <w:numPr>
                <w:ilvl w:val="0"/>
                <w:numId w:val="64"/>
              </w:numPr>
              <w:spacing w:line="360" w:lineRule="atLeast"/>
              <w:ind w:left="360"/>
              <w:rPr>
                <w:del w:id="586" w:author="李唐" w:date="2014-11-30T21:55:00Z"/>
                <w:rFonts w:ascii="Arial" w:eastAsia="新細明體" w:hAnsi="Arial" w:cs="Arial"/>
                <w:color w:val="3B3A3C"/>
                <w:kern w:val="0"/>
                <w:sz w:val="26"/>
                <w:szCs w:val="26"/>
              </w:rPr>
            </w:pPr>
            <w:del w:id="587" w:author="李唐" w:date="2014-11-30T21:55:00Z">
              <w:r w:rsidRPr="00802A0B" w:rsidDel="00DE34D9">
                <w:rPr>
                  <w:rFonts w:ascii="Arial" w:eastAsia="新細明體" w:hAnsi="Arial" w:cs="Arial" w:hint="eastAsia"/>
                  <w:color w:val="3B3A3C"/>
                  <w:kern w:val="0"/>
                  <w:sz w:val="26"/>
                  <w:szCs w:val="26"/>
                </w:rPr>
                <w:delText>FR9: In the case of a network connection, to download and display the cloud pictures online, for users to browse and choose</w:delText>
              </w:r>
            </w:del>
          </w:p>
          <w:p w:rsidR="00802A0B" w:rsidRPr="00802A0B" w:rsidDel="00DE34D9" w:rsidRDefault="00802A0B" w:rsidP="00281A67">
            <w:pPr>
              <w:widowControl/>
              <w:numPr>
                <w:ilvl w:val="0"/>
                <w:numId w:val="65"/>
              </w:numPr>
              <w:spacing w:line="360" w:lineRule="atLeast"/>
              <w:ind w:left="360"/>
              <w:rPr>
                <w:del w:id="588" w:author="李唐" w:date="2014-11-30T21:55:00Z"/>
                <w:rFonts w:ascii="Arial" w:eastAsia="新細明體" w:hAnsi="Arial" w:cs="Arial"/>
                <w:color w:val="3B3A3C"/>
                <w:kern w:val="0"/>
                <w:sz w:val="26"/>
                <w:szCs w:val="26"/>
              </w:rPr>
            </w:pPr>
            <w:del w:id="589" w:author="李唐" w:date="2014-11-30T21:55:00Z">
              <w:r w:rsidRPr="00802A0B" w:rsidDel="00DE34D9">
                <w:rPr>
                  <w:rFonts w:ascii="Arial" w:eastAsia="新細明體" w:hAnsi="Arial" w:cs="Arial" w:hint="eastAsia"/>
                  <w:color w:val="3B3A3C"/>
                  <w:kern w:val="0"/>
                  <w:sz w:val="26"/>
                  <w:szCs w:val="26"/>
                </w:rPr>
                <w:delText>FR10: If not logged in, ask user to log in through Facebook. If logged in, return user info. Login module is implemented with facebook SDK and Parse library.</w:delText>
              </w:r>
            </w:del>
          </w:p>
          <w:p w:rsidR="00802A0B" w:rsidRPr="00802A0B" w:rsidDel="00DE34D9" w:rsidRDefault="00802A0B" w:rsidP="00281A67">
            <w:pPr>
              <w:widowControl/>
              <w:numPr>
                <w:ilvl w:val="0"/>
                <w:numId w:val="66"/>
              </w:numPr>
              <w:spacing w:line="360" w:lineRule="atLeast"/>
              <w:ind w:left="360"/>
              <w:rPr>
                <w:del w:id="590" w:author="李唐" w:date="2014-11-30T21:55:00Z"/>
                <w:rFonts w:ascii="Arial" w:eastAsia="新細明體" w:hAnsi="Arial" w:cs="Arial"/>
                <w:color w:val="3B3A3C"/>
                <w:kern w:val="0"/>
                <w:sz w:val="26"/>
                <w:szCs w:val="26"/>
              </w:rPr>
            </w:pPr>
            <w:del w:id="591" w:author="李唐" w:date="2014-11-30T21:55:00Z">
              <w:r w:rsidRPr="00802A0B" w:rsidDel="00DE34D9">
                <w:rPr>
                  <w:rFonts w:ascii="Arial" w:eastAsia="新細明體" w:hAnsi="Arial" w:cs="Arial" w:hint="eastAsia"/>
                  <w:color w:val="3B3A3C"/>
                  <w:kern w:val="0"/>
                  <w:sz w:val="26"/>
                  <w:szCs w:val="26"/>
                </w:rPr>
                <w:delText>FR11: This function calculates the current relative orientation between the device and the paper.</w:delText>
              </w:r>
            </w:del>
          </w:p>
          <w:p w:rsidR="00802A0B" w:rsidRPr="00802A0B" w:rsidDel="00DE34D9" w:rsidRDefault="00802A0B" w:rsidP="00281A67">
            <w:pPr>
              <w:widowControl/>
              <w:numPr>
                <w:ilvl w:val="0"/>
                <w:numId w:val="67"/>
              </w:numPr>
              <w:spacing w:line="360" w:lineRule="atLeast"/>
              <w:ind w:left="360"/>
              <w:rPr>
                <w:del w:id="592" w:author="李唐" w:date="2014-11-30T21:55:00Z"/>
                <w:rFonts w:ascii="Arial" w:eastAsia="新細明體" w:hAnsi="Arial" w:cs="Arial"/>
                <w:color w:val="3B3A3C"/>
                <w:kern w:val="0"/>
                <w:sz w:val="26"/>
                <w:szCs w:val="26"/>
              </w:rPr>
            </w:pPr>
            <w:del w:id="593" w:author="李唐" w:date="2014-11-30T21:55:00Z">
              <w:r w:rsidRPr="00802A0B" w:rsidDel="00DE34D9">
                <w:rPr>
                  <w:rFonts w:ascii="Arial" w:eastAsia="新細明體" w:hAnsi="Arial" w:cs="Arial" w:hint="eastAsia"/>
                  <w:color w:val="3B3A3C"/>
                  <w:kern w:val="0"/>
                  <w:sz w:val="26"/>
                  <w:szCs w:val="26"/>
                </w:rPr>
                <w:delText>FR12: This function fetches data from the local storage, according to some input constraints.</w:delText>
              </w:r>
            </w:del>
          </w:p>
          <w:p w:rsidR="00802A0B" w:rsidRPr="00802A0B" w:rsidDel="00DE34D9" w:rsidRDefault="00802A0B" w:rsidP="00281A67">
            <w:pPr>
              <w:widowControl/>
              <w:numPr>
                <w:ilvl w:val="0"/>
                <w:numId w:val="68"/>
              </w:numPr>
              <w:spacing w:line="360" w:lineRule="atLeast"/>
              <w:ind w:left="360"/>
              <w:rPr>
                <w:del w:id="594" w:author="李唐" w:date="2014-11-30T21:55:00Z"/>
                <w:rFonts w:ascii="Arial" w:eastAsia="新細明體" w:hAnsi="Arial" w:cs="Arial"/>
                <w:color w:val="3B3A3C"/>
                <w:kern w:val="0"/>
                <w:sz w:val="26"/>
                <w:szCs w:val="26"/>
              </w:rPr>
            </w:pPr>
            <w:del w:id="595" w:author="李唐" w:date="2014-11-30T21:55:00Z">
              <w:r w:rsidRPr="00802A0B" w:rsidDel="00DE34D9">
                <w:rPr>
                  <w:rFonts w:ascii="Arial" w:eastAsia="新細明體" w:hAnsi="Arial" w:cs="Arial" w:hint="eastAsia"/>
                  <w:color w:val="3B3A3C"/>
                  <w:kern w:val="0"/>
                  <w:sz w:val="26"/>
                  <w:szCs w:val="26"/>
                </w:rPr>
                <w:delText>FR13: This function stores input data into the local storage.</w:delText>
              </w:r>
            </w:del>
          </w:p>
          <w:p w:rsidR="00802A0B" w:rsidRPr="00802A0B" w:rsidDel="00DE34D9" w:rsidRDefault="00802A0B" w:rsidP="00281A67">
            <w:pPr>
              <w:widowControl/>
              <w:numPr>
                <w:ilvl w:val="0"/>
                <w:numId w:val="69"/>
              </w:numPr>
              <w:spacing w:line="360" w:lineRule="atLeast"/>
              <w:ind w:left="360"/>
              <w:rPr>
                <w:del w:id="596" w:author="李唐" w:date="2014-11-30T21:55:00Z"/>
                <w:rFonts w:ascii="Arial" w:eastAsia="新細明體" w:hAnsi="Arial" w:cs="Arial"/>
                <w:color w:val="3B3A3C"/>
                <w:kern w:val="0"/>
                <w:sz w:val="26"/>
                <w:szCs w:val="26"/>
              </w:rPr>
            </w:pPr>
            <w:del w:id="597" w:author="李唐" w:date="2014-11-30T21:55:00Z">
              <w:r w:rsidRPr="00802A0B" w:rsidDel="00DE34D9">
                <w:rPr>
                  <w:rFonts w:ascii="Arial" w:eastAsia="新細明體" w:hAnsi="Arial" w:cs="Arial" w:hint="eastAsia"/>
                  <w:color w:val="3B3A3C"/>
                  <w:kern w:val="0"/>
                  <w:sz w:val="26"/>
                  <w:szCs w:val="26"/>
                </w:rPr>
                <w:delText>FR14: When called, make query to the server and get images. Additional filter may be specified, such as category.</w:delText>
              </w:r>
            </w:del>
          </w:p>
          <w:p w:rsidR="00802A0B" w:rsidRPr="00802A0B" w:rsidDel="00DE34D9" w:rsidRDefault="00802A0B" w:rsidP="00281A67">
            <w:pPr>
              <w:widowControl/>
              <w:numPr>
                <w:ilvl w:val="0"/>
                <w:numId w:val="70"/>
              </w:numPr>
              <w:spacing w:line="360" w:lineRule="atLeast"/>
              <w:ind w:left="360"/>
              <w:rPr>
                <w:del w:id="598" w:author="李唐" w:date="2014-11-30T21:55:00Z"/>
                <w:rFonts w:ascii="Arial" w:eastAsia="新細明體" w:hAnsi="Arial" w:cs="Arial"/>
                <w:color w:val="3B3A3C"/>
                <w:kern w:val="0"/>
                <w:sz w:val="26"/>
                <w:szCs w:val="26"/>
              </w:rPr>
            </w:pPr>
            <w:del w:id="599" w:author="李唐" w:date="2014-11-30T21:55:00Z">
              <w:r w:rsidRPr="00802A0B" w:rsidDel="00DE34D9">
                <w:rPr>
                  <w:rFonts w:ascii="Arial" w:eastAsia="新細明體" w:hAnsi="Arial" w:cs="Arial" w:hint="eastAsia"/>
                  <w:color w:val="3B3A3C"/>
                  <w:kern w:val="0"/>
                  <w:sz w:val="26"/>
                  <w:szCs w:val="26"/>
                </w:rPr>
                <w:delText>FR15: Given an image to be upload, create thumbnail for the image and upload both original image and thumbnail, with some information about the image( user, category,...etc) to the server. If the user hasn't logged in, he/she will be asked to log in first.</w:delText>
              </w:r>
            </w:del>
          </w:p>
          <w:p w:rsidR="00802A0B" w:rsidRPr="00802A0B" w:rsidDel="00DE34D9" w:rsidRDefault="00802A0B" w:rsidP="00802A0B">
            <w:pPr>
              <w:widowControl/>
              <w:spacing w:line="360" w:lineRule="atLeast"/>
              <w:rPr>
                <w:del w:id="600" w:author="李唐" w:date="2014-11-30T21:55:00Z"/>
                <w:rFonts w:ascii="Arial" w:eastAsia="新細明體" w:hAnsi="Arial" w:cs="Arial"/>
                <w:color w:val="3B3A3C"/>
                <w:kern w:val="0"/>
                <w:sz w:val="26"/>
                <w:szCs w:val="26"/>
              </w:rPr>
            </w:pPr>
          </w:p>
          <w:p w:rsidR="00802A0B" w:rsidRPr="00802A0B" w:rsidDel="00DE34D9" w:rsidRDefault="00802A0B" w:rsidP="00802A0B">
            <w:pPr>
              <w:widowControl/>
              <w:spacing w:line="360" w:lineRule="atLeast"/>
              <w:rPr>
                <w:del w:id="601" w:author="李唐" w:date="2014-11-30T21:55:00Z"/>
                <w:rFonts w:ascii="Arial" w:eastAsia="新細明體" w:hAnsi="Arial" w:cs="Arial"/>
                <w:color w:val="3B3A3C"/>
                <w:kern w:val="0"/>
                <w:sz w:val="26"/>
                <w:szCs w:val="26"/>
              </w:rPr>
            </w:pPr>
            <w:del w:id="602" w:author="李唐" w:date="2014-11-30T21:55:00Z">
              <w:r w:rsidRPr="00802A0B" w:rsidDel="00DE34D9">
                <w:rPr>
                  <w:rFonts w:ascii="Arial" w:eastAsia="新細明體" w:hAnsi="Arial" w:cs="Arial" w:hint="eastAsia"/>
                  <w:b/>
                  <w:bCs/>
                  <w:color w:val="3B3A3C"/>
                  <w:kern w:val="0"/>
                  <w:sz w:val="30"/>
                  <w:szCs w:val="30"/>
                </w:rPr>
                <w:delText>Non-Functional Requirements:</w:delText>
              </w:r>
            </w:del>
          </w:p>
          <w:p w:rsidR="00802A0B" w:rsidRPr="00802A0B" w:rsidDel="00DE34D9" w:rsidRDefault="00802A0B" w:rsidP="00281A67">
            <w:pPr>
              <w:widowControl/>
              <w:numPr>
                <w:ilvl w:val="0"/>
                <w:numId w:val="71"/>
              </w:numPr>
              <w:spacing w:line="360" w:lineRule="atLeast"/>
              <w:ind w:left="360"/>
              <w:rPr>
                <w:del w:id="603" w:author="李唐" w:date="2014-11-30T21:55:00Z"/>
                <w:rFonts w:ascii="Arial" w:eastAsia="新細明體" w:hAnsi="Arial" w:cs="Arial"/>
                <w:color w:val="3B3A3C"/>
                <w:kern w:val="0"/>
                <w:sz w:val="26"/>
                <w:szCs w:val="26"/>
              </w:rPr>
            </w:pPr>
            <w:del w:id="604" w:author="李唐" w:date="2014-11-30T21:55:00Z">
              <w:r w:rsidRPr="00802A0B" w:rsidDel="00DE34D9">
                <w:rPr>
                  <w:rFonts w:ascii="Arial" w:eastAsia="新細明體" w:hAnsi="Arial" w:cs="Arial" w:hint="eastAsia"/>
                  <w:b/>
                  <w:bCs/>
                  <w:color w:val="3B3A3C"/>
                  <w:kern w:val="0"/>
                  <w:sz w:val="26"/>
                  <w:szCs w:val="26"/>
                </w:rPr>
                <w:delText>NFR1: A item selector button. When clicked, open a gallery view to select a element. (wanted effect: a grid-like view, when item clicked first, pop it to preview view. Click preview to select item)</w:delText>
              </w:r>
            </w:del>
          </w:p>
          <w:p w:rsidR="00802A0B" w:rsidRPr="00802A0B" w:rsidDel="00DE34D9" w:rsidRDefault="00802A0B" w:rsidP="00281A67">
            <w:pPr>
              <w:widowControl/>
              <w:numPr>
                <w:ilvl w:val="0"/>
                <w:numId w:val="72"/>
              </w:numPr>
              <w:spacing w:line="360" w:lineRule="atLeast"/>
              <w:ind w:left="360"/>
              <w:rPr>
                <w:del w:id="605" w:author="李唐" w:date="2014-11-30T21:55:00Z"/>
                <w:rFonts w:ascii="Arial" w:eastAsia="新細明體" w:hAnsi="Arial" w:cs="Arial"/>
                <w:color w:val="3B3A3C"/>
                <w:kern w:val="0"/>
                <w:sz w:val="26"/>
                <w:szCs w:val="26"/>
              </w:rPr>
            </w:pPr>
            <w:del w:id="606" w:author="李唐" w:date="2014-11-30T21:55:00Z">
              <w:r w:rsidRPr="00802A0B" w:rsidDel="00DE34D9">
                <w:rPr>
                  <w:rFonts w:ascii="Arial" w:eastAsia="新細明體" w:hAnsi="Arial" w:cs="Arial" w:hint="eastAsia"/>
                  <w:b/>
                  <w:bCs/>
                  <w:color w:val="3B3A3C"/>
                  <w:kern w:val="0"/>
                  <w:sz w:val="26"/>
                  <w:szCs w:val="26"/>
                </w:rPr>
                <w:delText>NFR2:  Gallery: can switch between online/local/both. Left side is thumbnails, right side is info. Info contains: name, author, comment, date, category, rating.</w:delText>
              </w:r>
            </w:del>
          </w:p>
          <w:p w:rsidR="00802A0B" w:rsidDel="00DE34D9" w:rsidRDefault="00802A0B">
            <w:pPr>
              <w:rPr>
                <w:del w:id="607" w:author="李唐" w:date="2014-11-30T21:55:00Z"/>
                <w:color w:val="0563C1" w:themeColor="hyperlink"/>
                <w:u w:val="single"/>
              </w:rPr>
            </w:pPr>
          </w:p>
        </w:tc>
      </w:tr>
    </w:tbl>
    <w:p w:rsidR="00802A0B" w:rsidRPr="00BF01FC" w:rsidRDefault="00802A0B">
      <w:pPr>
        <w:rPr>
          <w:color w:val="0563C1" w:themeColor="hyperlink"/>
          <w:u w:val="single"/>
        </w:rPr>
      </w:pPr>
    </w:p>
    <w:sectPr w:rsidR="00802A0B" w:rsidRPr="00BF01FC" w:rsidSect="00D94A24">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22A1" w:rsidRDefault="00AC22A1" w:rsidP="0011664B">
      <w:r>
        <w:separator/>
      </w:r>
    </w:p>
  </w:endnote>
  <w:endnote w:type="continuationSeparator" w:id="0">
    <w:p w:rsidR="00AC22A1" w:rsidRDefault="00AC22A1" w:rsidP="00116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22A1" w:rsidRDefault="00AC22A1" w:rsidP="0011664B">
      <w:r>
        <w:separator/>
      </w:r>
    </w:p>
  </w:footnote>
  <w:footnote w:type="continuationSeparator" w:id="0">
    <w:p w:rsidR="00AC22A1" w:rsidRDefault="00AC22A1" w:rsidP="001166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62771"/>
    <w:multiLevelType w:val="multilevel"/>
    <w:tmpl w:val="A1304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9F13B6"/>
    <w:multiLevelType w:val="multilevel"/>
    <w:tmpl w:val="E3CA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1F24B00"/>
    <w:multiLevelType w:val="multilevel"/>
    <w:tmpl w:val="F9E20A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EC437E"/>
    <w:multiLevelType w:val="multilevel"/>
    <w:tmpl w:val="133C2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33E0254"/>
    <w:multiLevelType w:val="multilevel"/>
    <w:tmpl w:val="DCA2C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4061ADA"/>
    <w:multiLevelType w:val="multilevel"/>
    <w:tmpl w:val="980C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4F72F81"/>
    <w:multiLevelType w:val="multilevel"/>
    <w:tmpl w:val="3D54506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nsid w:val="07BB390F"/>
    <w:multiLevelType w:val="multilevel"/>
    <w:tmpl w:val="4B3810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94F5239"/>
    <w:multiLevelType w:val="multilevel"/>
    <w:tmpl w:val="21345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09A77F2A"/>
    <w:multiLevelType w:val="multilevel"/>
    <w:tmpl w:val="9EB63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0A2C58CB"/>
    <w:multiLevelType w:val="multilevel"/>
    <w:tmpl w:val="6C42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B1960FF"/>
    <w:multiLevelType w:val="multilevel"/>
    <w:tmpl w:val="BB94C21A"/>
    <w:lvl w:ilvl="0">
      <w:start w:val="6"/>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nsid w:val="0BEE4F25"/>
    <w:multiLevelType w:val="multilevel"/>
    <w:tmpl w:val="F09C18A6"/>
    <w:lvl w:ilvl="0">
      <w:start w:val="7"/>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nsid w:val="0C1B2A3E"/>
    <w:multiLevelType w:val="multilevel"/>
    <w:tmpl w:val="9B34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0C44502C"/>
    <w:multiLevelType w:val="multilevel"/>
    <w:tmpl w:val="C1C6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0D2A4716"/>
    <w:multiLevelType w:val="multilevel"/>
    <w:tmpl w:val="D5665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0D3F54D1"/>
    <w:multiLevelType w:val="multilevel"/>
    <w:tmpl w:val="2C72658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
    <w:nsid w:val="0D4122D1"/>
    <w:multiLevelType w:val="multilevel"/>
    <w:tmpl w:val="B3C64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0D7212BA"/>
    <w:multiLevelType w:val="multilevel"/>
    <w:tmpl w:val="339E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0D867DF8"/>
    <w:multiLevelType w:val="multilevel"/>
    <w:tmpl w:val="C01E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0EDA6463"/>
    <w:multiLevelType w:val="multilevel"/>
    <w:tmpl w:val="F6F8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0EE87A96"/>
    <w:multiLevelType w:val="multilevel"/>
    <w:tmpl w:val="41F48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0FF727F7"/>
    <w:multiLevelType w:val="multilevel"/>
    <w:tmpl w:val="BB4A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089175C"/>
    <w:multiLevelType w:val="multilevel"/>
    <w:tmpl w:val="B22E417A"/>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
    <w:nsid w:val="117028F3"/>
    <w:multiLevelType w:val="multilevel"/>
    <w:tmpl w:val="47E48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11E12939"/>
    <w:multiLevelType w:val="multilevel"/>
    <w:tmpl w:val="5A9A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13A66945"/>
    <w:multiLevelType w:val="hybridMultilevel"/>
    <w:tmpl w:val="B246B44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nsid w:val="155815C5"/>
    <w:multiLevelType w:val="multilevel"/>
    <w:tmpl w:val="ABEE775C"/>
    <w:lvl w:ilvl="0">
      <w:start w:val="1"/>
      <w:numFmt w:val="decimal"/>
      <w:lvlText w:val="%1."/>
      <w:lvlJc w:val="left"/>
      <w:pPr>
        <w:tabs>
          <w:tab w:val="num" w:pos="720"/>
        </w:tabs>
        <w:ind w:left="397" w:hanging="340"/>
      </w:pPr>
      <w:rPr>
        <w:rFonts w:hint="eastAsia"/>
      </w:rPr>
    </w:lvl>
    <w:lvl w:ilvl="1">
      <w:start w:val="1"/>
      <w:numFmt w:val="decimal"/>
      <w:lvlText w:val="(%2)"/>
      <w:lvlJc w:val="left"/>
      <w:pPr>
        <w:tabs>
          <w:tab w:val="num" w:pos="1440"/>
        </w:tabs>
        <w:ind w:left="794" w:hanging="397"/>
      </w:pPr>
      <w:rPr>
        <w:rFonts w:hint="eastAsia"/>
      </w:rPr>
    </w:lvl>
    <w:lvl w:ilvl="2">
      <w:start w:val="1"/>
      <w:numFmt w:val="bullet"/>
      <w:lvlText w:val=""/>
      <w:lvlJc w:val="left"/>
      <w:pPr>
        <w:tabs>
          <w:tab w:val="num" w:pos="2160"/>
        </w:tabs>
        <w:ind w:left="1191" w:hanging="397"/>
      </w:pPr>
      <w:rPr>
        <w:rFonts w:ascii="Wingdings" w:hAnsi="Wingdings" w:hint="default"/>
      </w:rPr>
    </w:lvl>
    <w:lvl w:ilvl="3">
      <w:start w:val="1"/>
      <w:numFmt w:val="bullet"/>
      <w:lvlText w:val=""/>
      <w:lvlJc w:val="left"/>
      <w:pPr>
        <w:tabs>
          <w:tab w:val="num" w:pos="2880"/>
        </w:tabs>
        <w:ind w:left="1588" w:hanging="397"/>
      </w:pPr>
      <w:rPr>
        <w:rFonts w:ascii="Wingdings" w:hAnsi="Wingdings" w:hint="default"/>
      </w:rPr>
    </w:lvl>
    <w:lvl w:ilvl="4">
      <w:start w:val="1"/>
      <w:numFmt w:val="lowerRoman"/>
      <w:lvlText w:val="%5."/>
      <w:lvlJc w:val="left"/>
      <w:pPr>
        <w:tabs>
          <w:tab w:val="num" w:pos="3600"/>
        </w:tabs>
        <w:ind w:left="1985" w:hanging="397"/>
      </w:pPr>
      <w:rPr>
        <w:rFonts w:hint="eastAsia"/>
      </w:rPr>
    </w:lvl>
    <w:lvl w:ilvl="5">
      <w:start w:val="1"/>
      <w:numFmt w:val="decimal"/>
      <w:lvlText w:val="%6."/>
      <w:lvlJc w:val="left"/>
      <w:pPr>
        <w:tabs>
          <w:tab w:val="num" w:pos="4320"/>
        </w:tabs>
        <w:ind w:left="4321" w:hanging="361"/>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28">
    <w:nsid w:val="16252FE5"/>
    <w:multiLevelType w:val="multilevel"/>
    <w:tmpl w:val="54E6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16A26AB7"/>
    <w:multiLevelType w:val="hybridMultilevel"/>
    <w:tmpl w:val="92CAB47A"/>
    <w:lvl w:ilvl="0" w:tplc="2A5C59A4">
      <w:start w:val="1"/>
      <w:numFmt w:val="decimal"/>
      <w:lvlText w:val="%1"/>
      <w:lvlJc w:val="center"/>
      <w:pPr>
        <w:ind w:left="764" w:hanging="480"/>
      </w:pPr>
      <w:rPr>
        <w:rFonts w:hint="eastAsia"/>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30">
    <w:nsid w:val="1789277D"/>
    <w:multiLevelType w:val="multilevel"/>
    <w:tmpl w:val="359E6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17AA028B"/>
    <w:multiLevelType w:val="multilevel"/>
    <w:tmpl w:val="9CCCD0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A59785E"/>
    <w:multiLevelType w:val="multilevel"/>
    <w:tmpl w:val="2278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1AED2F0C"/>
    <w:multiLevelType w:val="multilevel"/>
    <w:tmpl w:val="2C52A9A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4">
    <w:nsid w:val="1B066F2B"/>
    <w:multiLevelType w:val="multilevel"/>
    <w:tmpl w:val="12280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B0C5832"/>
    <w:multiLevelType w:val="multilevel"/>
    <w:tmpl w:val="7A86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1BAF3278"/>
    <w:multiLevelType w:val="multilevel"/>
    <w:tmpl w:val="BDFC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1C37204D"/>
    <w:multiLevelType w:val="multilevel"/>
    <w:tmpl w:val="D508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1CA2381B"/>
    <w:multiLevelType w:val="multilevel"/>
    <w:tmpl w:val="5394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1CA93FF2"/>
    <w:multiLevelType w:val="multilevel"/>
    <w:tmpl w:val="D8D62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1D9B0AA6"/>
    <w:multiLevelType w:val="multilevel"/>
    <w:tmpl w:val="7E68FBC0"/>
    <w:lvl w:ilvl="0">
      <w:start w:val="6"/>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1">
    <w:nsid w:val="1E05569D"/>
    <w:multiLevelType w:val="multilevel"/>
    <w:tmpl w:val="0C381F94"/>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2">
    <w:nsid w:val="1F762619"/>
    <w:multiLevelType w:val="multilevel"/>
    <w:tmpl w:val="988A8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1F776019"/>
    <w:multiLevelType w:val="multilevel"/>
    <w:tmpl w:val="E5E8A27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4">
    <w:nsid w:val="21015125"/>
    <w:multiLevelType w:val="multilevel"/>
    <w:tmpl w:val="5CF6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22321757"/>
    <w:multiLevelType w:val="multilevel"/>
    <w:tmpl w:val="20B8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22426766"/>
    <w:multiLevelType w:val="multilevel"/>
    <w:tmpl w:val="FE56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22683B59"/>
    <w:multiLevelType w:val="multilevel"/>
    <w:tmpl w:val="F1784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22CC1C88"/>
    <w:multiLevelType w:val="multilevel"/>
    <w:tmpl w:val="6E2C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23D26535"/>
    <w:multiLevelType w:val="multilevel"/>
    <w:tmpl w:val="EC0A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24FB78E0"/>
    <w:multiLevelType w:val="multilevel"/>
    <w:tmpl w:val="ED9A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nsid w:val="252F2B9B"/>
    <w:multiLevelType w:val="multilevel"/>
    <w:tmpl w:val="1DA0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259D29F6"/>
    <w:multiLevelType w:val="multilevel"/>
    <w:tmpl w:val="ED0A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nsid w:val="26734C51"/>
    <w:multiLevelType w:val="multilevel"/>
    <w:tmpl w:val="14C2A906"/>
    <w:styleLink w:val="1"/>
    <w:lvl w:ilvl="0">
      <w:start w:val="1"/>
      <w:numFmt w:val="taiwaneseCountingThousand"/>
      <w:lvlText w:val="%1、"/>
      <w:lvlJc w:val="left"/>
      <w:pPr>
        <w:ind w:left="624" w:hanging="624"/>
      </w:pPr>
      <w:rPr>
        <w:rFonts w:hint="eastAsia"/>
      </w:rPr>
    </w:lvl>
    <w:lvl w:ilvl="1">
      <w:start w:val="1"/>
      <w:numFmt w:val="taiwaneseCountingThousand"/>
      <w:lvlText w:val="(%2)"/>
      <w:lvlJc w:val="left"/>
      <w:pPr>
        <w:ind w:left="907" w:hanging="567"/>
      </w:pPr>
      <w:rPr>
        <w:rFonts w:hint="eastAsia"/>
      </w:rPr>
    </w:lvl>
    <w:lvl w:ilvl="2">
      <w:start w:val="1"/>
      <w:numFmt w:val="decimal"/>
      <w:lvlText w:val="%3."/>
      <w:lvlJc w:val="left"/>
      <w:pPr>
        <w:ind w:left="964" w:hanging="227"/>
      </w:pPr>
      <w:rPr>
        <w:rFonts w:hint="eastAsia"/>
      </w:rPr>
    </w:lvl>
    <w:lvl w:ilvl="3">
      <w:start w:val="1"/>
      <w:numFmt w:val="lowerRoman"/>
      <w:lvlText w:val="(%4)"/>
      <w:lvlJc w:val="left"/>
      <w:pPr>
        <w:ind w:left="1701" w:hanging="425"/>
      </w:pPr>
      <w:rPr>
        <w:rFonts w:hint="eastAsia"/>
      </w:rPr>
    </w:lvl>
    <w:lvl w:ilvl="4">
      <w:start w:val="1"/>
      <w:numFmt w:val="lowerLetter"/>
      <w:lvlText w:val="%5."/>
      <w:lvlJc w:val="left"/>
      <w:pPr>
        <w:ind w:left="2098" w:hanging="397"/>
      </w:pPr>
      <w:rPr>
        <w:rFonts w:hint="eastAsia"/>
      </w:rPr>
    </w:lvl>
    <w:lvl w:ilvl="5">
      <w:start w:val="1"/>
      <w:numFmt w:val="lowerRoman"/>
      <w:lvlText w:val="%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4">
    <w:nsid w:val="27A05086"/>
    <w:multiLevelType w:val="multilevel"/>
    <w:tmpl w:val="E1AE820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5">
    <w:nsid w:val="27AC194C"/>
    <w:multiLevelType w:val="multilevel"/>
    <w:tmpl w:val="7A36D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27DE1E37"/>
    <w:multiLevelType w:val="multilevel"/>
    <w:tmpl w:val="D9760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28311514"/>
    <w:multiLevelType w:val="multilevel"/>
    <w:tmpl w:val="5ADAE550"/>
    <w:lvl w:ilvl="0">
      <w:start w:val="1"/>
      <w:numFmt w:val="decimal"/>
      <w:lvlText w:val="%1."/>
      <w:lvlJc w:val="left"/>
      <w:pPr>
        <w:tabs>
          <w:tab w:val="num" w:pos="1143"/>
        </w:tabs>
        <w:ind w:left="820" w:hanging="340"/>
      </w:pPr>
      <w:rPr>
        <w:rFonts w:hint="eastAsia"/>
      </w:rPr>
    </w:lvl>
    <w:lvl w:ilvl="1">
      <w:start w:val="1"/>
      <w:numFmt w:val="decimal"/>
      <w:lvlText w:val="(%2)"/>
      <w:lvlJc w:val="left"/>
      <w:pPr>
        <w:tabs>
          <w:tab w:val="num" w:pos="1863"/>
        </w:tabs>
        <w:ind w:left="1217" w:hanging="397"/>
      </w:pPr>
      <w:rPr>
        <w:rFonts w:hint="eastAsia"/>
      </w:rPr>
    </w:lvl>
    <w:lvl w:ilvl="2">
      <w:start w:val="1"/>
      <w:numFmt w:val="bullet"/>
      <w:lvlText w:val=""/>
      <w:lvlJc w:val="left"/>
      <w:pPr>
        <w:tabs>
          <w:tab w:val="num" w:pos="2583"/>
        </w:tabs>
        <w:ind w:left="1614" w:hanging="397"/>
      </w:pPr>
      <w:rPr>
        <w:rFonts w:ascii="Wingdings" w:hAnsi="Wingdings" w:hint="default"/>
      </w:rPr>
    </w:lvl>
    <w:lvl w:ilvl="3">
      <w:start w:val="1"/>
      <w:numFmt w:val="bullet"/>
      <w:lvlText w:val=""/>
      <w:lvlJc w:val="left"/>
      <w:pPr>
        <w:tabs>
          <w:tab w:val="num" w:pos="3303"/>
        </w:tabs>
        <w:ind w:left="2011" w:hanging="397"/>
      </w:pPr>
      <w:rPr>
        <w:rFonts w:ascii="Wingdings" w:hAnsi="Wingdings" w:hint="default"/>
      </w:rPr>
    </w:lvl>
    <w:lvl w:ilvl="4">
      <w:start w:val="1"/>
      <w:numFmt w:val="lowerRoman"/>
      <w:lvlText w:val="%5."/>
      <w:lvlJc w:val="left"/>
      <w:pPr>
        <w:tabs>
          <w:tab w:val="num" w:pos="4023"/>
        </w:tabs>
        <w:ind w:left="2408" w:hanging="397"/>
      </w:pPr>
      <w:rPr>
        <w:rFonts w:hint="eastAsia"/>
      </w:rPr>
    </w:lvl>
    <w:lvl w:ilvl="5">
      <w:start w:val="1"/>
      <w:numFmt w:val="decimal"/>
      <w:lvlText w:val="%6."/>
      <w:lvlJc w:val="left"/>
      <w:pPr>
        <w:tabs>
          <w:tab w:val="num" w:pos="4743"/>
        </w:tabs>
        <w:ind w:left="4744" w:hanging="361"/>
      </w:pPr>
      <w:rPr>
        <w:rFonts w:hint="eastAsia"/>
      </w:rPr>
    </w:lvl>
    <w:lvl w:ilvl="6">
      <w:start w:val="1"/>
      <w:numFmt w:val="decimal"/>
      <w:lvlText w:val="%7."/>
      <w:lvlJc w:val="left"/>
      <w:pPr>
        <w:tabs>
          <w:tab w:val="num" w:pos="5463"/>
        </w:tabs>
        <w:ind w:left="5463" w:hanging="360"/>
      </w:pPr>
      <w:rPr>
        <w:rFonts w:hint="eastAsia"/>
      </w:rPr>
    </w:lvl>
    <w:lvl w:ilvl="7">
      <w:start w:val="1"/>
      <w:numFmt w:val="decimal"/>
      <w:lvlText w:val="%8."/>
      <w:lvlJc w:val="left"/>
      <w:pPr>
        <w:tabs>
          <w:tab w:val="num" w:pos="6183"/>
        </w:tabs>
        <w:ind w:left="6183" w:hanging="360"/>
      </w:pPr>
      <w:rPr>
        <w:rFonts w:hint="eastAsia"/>
      </w:rPr>
    </w:lvl>
    <w:lvl w:ilvl="8">
      <w:start w:val="1"/>
      <w:numFmt w:val="decimal"/>
      <w:lvlText w:val="%9."/>
      <w:lvlJc w:val="left"/>
      <w:pPr>
        <w:tabs>
          <w:tab w:val="num" w:pos="6903"/>
        </w:tabs>
        <w:ind w:left="6903" w:hanging="360"/>
      </w:pPr>
      <w:rPr>
        <w:rFonts w:hint="eastAsia"/>
      </w:rPr>
    </w:lvl>
  </w:abstractNum>
  <w:abstractNum w:abstractNumId="58">
    <w:nsid w:val="283778C6"/>
    <w:multiLevelType w:val="multilevel"/>
    <w:tmpl w:val="41AE3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28B842AC"/>
    <w:multiLevelType w:val="multilevel"/>
    <w:tmpl w:val="02EC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29665F48"/>
    <w:multiLevelType w:val="multilevel"/>
    <w:tmpl w:val="27CC4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2AC04F5C"/>
    <w:multiLevelType w:val="multilevel"/>
    <w:tmpl w:val="ABEE775C"/>
    <w:lvl w:ilvl="0">
      <w:start w:val="1"/>
      <w:numFmt w:val="decimal"/>
      <w:lvlText w:val="%1."/>
      <w:lvlJc w:val="left"/>
      <w:pPr>
        <w:tabs>
          <w:tab w:val="num" w:pos="720"/>
        </w:tabs>
        <w:ind w:left="397" w:hanging="340"/>
      </w:pPr>
      <w:rPr>
        <w:rFonts w:hint="eastAsia"/>
      </w:rPr>
    </w:lvl>
    <w:lvl w:ilvl="1">
      <w:start w:val="1"/>
      <w:numFmt w:val="decimal"/>
      <w:lvlText w:val="(%2)"/>
      <w:lvlJc w:val="left"/>
      <w:pPr>
        <w:tabs>
          <w:tab w:val="num" w:pos="1440"/>
        </w:tabs>
        <w:ind w:left="794" w:hanging="397"/>
      </w:pPr>
      <w:rPr>
        <w:rFonts w:hint="eastAsia"/>
      </w:rPr>
    </w:lvl>
    <w:lvl w:ilvl="2">
      <w:start w:val="1"/>
      <w:numFmt w:val="bullet"/>
      <w:lvlText w:val=""/>
      <w:lvlJc w:val="left"/>
      <w:pPr>
        <w:tabs>
          <w:tab w:val="num" w:pos="2160"/>
        </w:tabs>
        <w:ind w:left="1191" w:hanging="397"/>
      </w:pPr>
      <w:rPr>
        <w:rFonts w:ascii="Wingdings" w:hAnsi="Wingdings" w:hint="default"/>
      </w:rPr>
    </w:lvl>
    <w:lvl w:ilvl="3">
      <w:start w:val="1"/>
      <w:numFmt w:val="bullet"/>
      <w:lvlText w:val=""/>
      <w:lvlJc w:val="left"/>
      <w:pPr>
        <w:tabs>
          <w:tab w:val="num" w:pos="2880"/>
        </w:tabs>
        <w:ind w:left="1588" w:hanging="397"/>
      </w:pPr>
      <w:rPr>
        <w:rFonts w:ascii="Wingdings" w:hAnsi="Wingdings" w:hint="default"/>
      </w:rPr>
    </w:lvl>
    <w:lvl w:ilvl="4">
      <w:start w:val="1"/>
      <w:numFmt w:val="lowerRoman"/>
      <w:lvlText w:val="%5."/>
      <w:lvlJc w:val="left"/>
      <w:pPr>
        <w:tabs>
          <w:tab w:val="num" w:pos="3600"/>
        </w:tabs>
        <w:ind w:left="1985" w:hanging="397"/>
      </w:pPr>
      <w:rPr>
        <w:rFonts w:hint="eastAsia"/>
      </w:rPr>
    </w:lvl>
    <w:lvl w:ilvl="5">
      <w:start w:val="1"/>
      <w:numFmt w:val="decimal"/>
      <w:lvlText w:val="%6."/>
      <w:lvlJc w:val="left"/>
      <w:pPr>
        <w:tabs>
          <w:tab w:val="num" w:pos="4320"/>
        </w:tabs>
        <w:ind w:left="4321" w:hanging="361"/>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62">
    <w:nsid w:val="2B6E5437"/>
    <w:multiLevelType w:val="multilevel"/>
    <w:tmpl w:val="348E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2BFD52F8"/>
    <w:multiLevelType w:val="multilevel"/>
    <w:tmpl w:val="571A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2D747DC4"/>
    <w:multiLevelType w:val="multilevel"/>
    <w:tmpl w:val="5A3C3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2DCB7C61"/>
    <w:multiLevelType w:val="multilevel"/>
    <w:tmpl w:val="D6B6AB30"/>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6">
    <w:nsid w:val="2DD638D4"/>
    <w:multiLevelType w:val="multilevel"/>
    <w:tmpl w:val="9814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nsid w:val="2E327004"/>
    <w:multiLevelType w:val="multilevel"/>
    <w:tmpl w:val="31200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2E4A15F9"/>
    <w:multiLevelType w:val="multilevel"/>
    <w:tmpl w:val="6F3E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nsid w:val="2ED55343"/>
    <w:multiLevelType w:val="multilevel"/>
    <w:tmpl w:val="06CE8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2ED55E6E"/>
    <w:multiLevelType w:val="multilevel"/>
    <w:tmpl w:val="E4F635A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1">
    <w:nsid w:val="2F3B18D4"/>
    <w:multiLevelType w:val="multilevel"/>
    <w:tmpl w:val="5236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2FD250BC"/>
    <w:multiLevelType w:val="multilevel"/>
    <w:tmpl w:val="E810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3067256F"/>
    <w:multiLevelType w:val="hybridMultilevel"/>
    <w:tmpl w:val="B63EF51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4">
    <w:nsid w:val="309D2B41"/>
    <w:multiLevelType w:val="multilevel"/>
    <w:tmpl w:val="4D74CD46"/>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5">
    <w:nsid w:val="32260EE6"/>
    <w:multiLevelType w:val="multilevel"/>
    <w:tmpl w:val="A448F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32785B7A"/>
    <w:multiLevelType w:val="multilevel"/>
    <w:tmpl w:val="3E28FC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3293703C"/>
    <w:multiLevelType w:val="multilevel"/>
    <w:tmpl w:val="1BD0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3349432A"/>
    <w:multiLevelType w:val="multilevel"/>
    <w:tmpl w:val="C6A8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35BD4944"/>
    <w:multiLevelType w:val="multilevel"/>
    <w:tmpl w:val="F84E6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36202091"/>
    <w:multiLevelType w:val="multilevel"/>
    <w:tmpl w:val="03D2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36395EB7"/>
    <w:multiLevelType w:val="multilevel"/>
    <w:tmpl w:val="DFA2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36715D38"/>
    <w:multiLevelType w:val="multilevel"/>
    <w:tmpl w:val="E5C8C896"/>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3">
    <w:nsid w:val="3763045F"/>
    <w:multiLevelType w:val="multilevel"/>
    <w:tmpl w:val="D20EE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377A10C0"/>
    <w:multiLevelType w:val="multilevel"/>
    <w:tmpl w:val="AC385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38B11574"/>
    <w:multiLevelType w:val="multilevel"/>
    <w:tmpl w:val="838E8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38B2383B"/>
    <w:multiLevelType w:val="multilevel"/>
    <w:tmpl w:val="F700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39401B18"/>
    <w:multiLevelType w:val="multilevel"/>
    <w:tmpl w:val="45762B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3A34271B"/>
    <w:multiLevelType w:val="multilevel"/>
    <w:tmpl w:val="D7849806"/>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9">
    <w:nsid w:val="3AA10007"/>
    <w:multiLevelType w:val="multilevel"/>
    <w:tmpl w:val="955C83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3B003B11"/>
    <w:multiLevelType w:val="multilevel"/>
    <w:tmpl w:val="66707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3B2952C7"/>
    <w:multiLevelType w:val="multilevel"/>
    <w:tmpl w:val="A9827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3B904C2C"/>
    <w:multiLevelType w:val="multilevel"/>
    <w:tmpl w:val="D870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nsid w:val="3BF30B21"/>
    <w:multiLevelType w:val="multilevel"/>
    <w:tmpl w:val="5ADE77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3C0F507E"/>
    <w:multiLevelType w:val="multilevel"/>
    <w:tmpl w:val="4F782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3C346775"/>
    <w:multiLevelType w:val="multilevel"/>
    <w:tmpl w:val="8FEC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nsid w:val="3C73445C"/>
    <w:multiLevelType w:val="multilevel"/>
    <w:tmpl w:val="9C16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3D150470"/>
    <w:multiLevelType w:val="multilevel"/>
    <w:tmpl w:val="F4981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3D290653"/>
    <w:multiLevelType w:val="multilevel"/>
    <w:tmpl w:val="ABEE775C"/>
    <w:lvl w:ilvl="0">
      <w:start w:val="1"/>
      <w:numFmt w:val="decimal"/>
      <w:lvlText w:val="%1."/>
      <w:lvlJc w:val="left"/>
      <w:pPr>
        <w:tabs>
          <w:tab w:val="num" w:pos="720"/>
        </w:tabs>
        <w:ind w:left="397" w:hanging="340"/>
      </w:pPr>
      <w:rPr>
        <w:rFonts w:hint="eastAsia"/>
      </w:rPr>
    </w:lvl>
    <w:lvl w:ilvl="1">
      <w:start w:val="1"/>
      <w:numFmt w:val="decimal"/>
      <w:lvlText w:val="(%2)"/>
      <w:lvlJc w:val="left"/>
      <w:pPr>
        <w:tabs>
          <w:tab w:val="num" w:pos="1440"/>
        </w:tabs>
        <w:ind w:left="794" w:hanging="397"/>
      </w:pPr>
      <w:rPr>
        <w:rFonts w:hint="eastAsia"/>
      </w:rPr>
    </w:lvl>
    <w:lvl w:ilvl="2">
      <w:start w:val="1"/>
      <w:numFmt w:val="bullet"/>
      <w:lvlText w:val=""/>
      <w:lvlJc w:val="left"/>
      <w:pPr>
        <w:tabs>
          <w:tab w:val="num" w:pos="2160"/>
        </w:tabs>
        <w:ind w:left="1191" w:hanging="397"/>
      </w:pPr>
      <w:rPr>
        <w:rFonts w:ascii="Wingdings" w:hAnsi="Wingdings" w:hint="default"/>
      </w:rPr>
    </w:lvl>
    <w:lvl w:ilvl="3">
      <w:start w:val="1"/>
      <w:numFmt w:val="bullet"/>
      <w:lvlText w:val=""/>
      <w:lvlJc w:val="left"/>
      <w:pPr>
        <w:tabs>
          <w:tab w:val="num" w:pos="2880"/>
        </w:tabs>
        <w:ind w:left="1588" w:hanging="397"/>
      </w:pPr>
      <w:rPr>
        <w:rFonts w:ascii="Wingdings" w:hAnsi="Wingdings" w:hint="default"/>
      </w:rPr>
    </w:lvl>
    <w:lvl w:ilvl="4">
      <w:start w:val="1"/>
      <w:numFmt w:val="lowerRoman"/>
      <w:lvlText w:val="%5."/>
      <w:lvlJc w:val="left"/>
      <w:pPr>
        <w:tabs>
          <w:tab w:val="num" w:pos="3600"/>
        </w:tabs>
        <w:ind w:left="1985" w:hanging="397"/>
      </w:pPr>
      <w:rPr>
        <w:rFonts w:hint="eastAsia"/>
      </w:rPr>
    </w:lvl>
    <w:lvl w:ilvl="5">
      <w:start w:val="1"/>
      <w:numFmt w:val="decimal"/>
      <w:lvlText w:val="%6."/>
      <w:lvlJc w:val="left"/>
      <w:pPr>
        <w:tabs>
          <w:tab w:val="num" w:pos="4320"/>
        </w:tabs>
        <w:ind w:left="4321" w:hanging="361"/>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99">
    <w:nsid w:val="3D3144F2"/>
    <w:multiLevelType w:val="multilevel"/>
    <w:tmpl w:val="6164A38E"/>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0">
    <w:nsid w:val="3DAC264C"/>
    <w:multiLevelType w:val="multilevel"/>
    <w:tmpl w:val="EA1CD56A"/>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1">
    <w:nsid w:val="3DC2749B"/>
    <w:multiLevelType w:val="multilevel"/>
    <w:tmpl w:val="6744FE12"/>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2">
    <w:nsid w:val="3ED11BF5"/>
    <w:multiLevelType w:val="hybridMultilevel"/>
    <w:tmpl w:val="FE6401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3">
    <w:nsid w:val="3F2A771F"/>
    <w:multiLevelType w:val="multilevel"/>
    <w:tmpl w:val="7B3E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3FBB3A74"/>
    <w:multiLevelType w:val="multilevel"/>
    <w:tmpl w:val="8B24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40967E72"/>
    <w:multiLevelType w:val="multilevel"/>
    <w:tmpl w:val="7B78115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6">
    <w:nsid w:val="41285237"/>
    <w:multiLevelType w:val="multilevel"/>
    <w:tmpl w:val="ABEE775C"/>
    <w:lvl w:ilvl="0">
      <w:start w:val="1"/>
      <w:numFmt w:val="decimal"/>
      <w:lvlText w:val="%1."/>
      <w:lvlJc w:val="left"/>
      <w:pPr>
        <w:tabs>
          <w:tab w:val="num" w:pos="720"/>
        </w:tabs>
        <w:ind w:left="397" w:hanging="340"/>
      </w:pPr>
      <w:rPr>
        <w:rFonts w:hint="eastAsia"/>
      </w:rPr>
    </w:lvl>
    <w:lvl w:ilvl="1">
      <w:start w:val="1"/>
      <w:numFmt w:val="decimal"/>
      <w:lvlText w:val="(%2)"/>
      <w:lvlJc w:val="left"/>
      <w:pPr>
        <w:tabs>
          <w:tab w:val="num" w:pos="1440"/>
        </w:tabs>
        <w:ind w:left="794" w:hanging="397"/>
      </w:pPr>
      <w:rPr>
        <w:rFonts w:hint="eastAsia"/>
      </w:rPr>
    </w:lvl>
    <w:lvl w:ilvl="2">
      <w:start w:val="1"/>
      <w:numFmt w:val="bullet"/>
      <w:lvlText w:val=""/>
      <w:lvlJc w:val="left"/>
      <w:pPr>
        <w:tabs>
          <w:tab w:val="num" w:pos="2160"/>
        </w:tabs>
        <w:ind w:left="1191" w:hanging="397"/>
      </w:pPr>
      <w:rPr>
        <w:rFonts w:ascii="Wingdings" w:hAnsi="Wingdings" w:hint="default"/>
      </w:rPr>
    </w:lvl>
    <w:lvl w:ilvl="3">
      <w:start w:val="1"/>
      <w:numFmt w:val="bullet"/>
      <w:lvlText w:val=""/>
      <w:lvlJc w:val="left"/>
      <w:pPr>
        <w:tabs>
          <w:tab w:val="num" w:pos="2880"/>
        </w:tabs>
        <w:ind w:left="1588" w:hanging="397"/>
      </w:pPr>
      <w:rPr>
        <w:rFonts w:ascii="Wingdings" w:hAnsi="Wingdings" w:hint="default"/>
      </w:rPr>
    </w:lvl>
    <w:lvl w:ilvl="4">
      <w:start w:val="1"/>
      <w:numFmt w:val="lowerRoman"/>
      <w:lvlText w:val="%5."/>
      <w:lvlJc w:val="left"/>
      <w:pPr>
        <w:tabs>
          <w:tab w:val="num" w:pos="3600"/>
        </w:tabs>
        <w:ind w:left="1985" w:hanging="397"/>
      </w:pPr>
      <w:rPr>
        <w:rFonts w:hint="eastAsia"/>
      </w:rPr>
    </w:lvl>
    <w:lvl w:ilvl="5">
      <w:start w:val="1"/>
      <w:numFmt w:val="decimal"/>
      <w:lvlText w:val="%6."/>
      <w:lvlJc w:val="left"/>
      <w:pPr>
        <w:tabs>
          <w:tab w:val="num" w:pos="4320"/>
        </w:tabs>
        <w:ind w:left="4321" w:hanging="361"/>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07">
    <w:nsid w:val="416636DC"/>
    <w:multiLevelType w:val="multilevel"/>
    <w:tmpl w:val="ABEE775C"/>
    <w:lvl w:ilvl="0">
      <w:start w:val="1"/>
      <w:numFmt w:val="decimal"/>
      <w:lvlText w:val="%1."/>
      <w:lvlJc w:val="left"/>
      <w:pPr>
        <w:tabs>
          <w:tab w:val="num" w:pos="720"/>
        </w:tabs>
        <w:ind w:left="397" w:hanging="340"/>
      </w:pPr>
      <w:rPr>
        <w:rFonts w:hint="eastAsia"/>
      </w:rPr>
    </w:lvl>
    <w:lvl w:ilvl="1">
      <w:start w:val="1"/>
      <w:numFmt w:val="decimal"/>
      <w:lvlText w:val="(%2)"/>
      <w:lvlJc w:val="left"/>
      <w:pPr>
        <w:tabs>
          <w:tab w:val="num" w:pos="1440"/>
        </w:tabs>
        <w:ind w:left="794" w:hanging="397"/>
      </w:pPr>
      <w:rPr>
        <w:rFonts w:hint="eastAsia"/>
      </w:rPr>
    </w:lvl>
    <w:lvl w:ilvl="2">
      <w:start w:val="1"/>
      <w:numFmt w:val="bullet"/>
      <w:lvlText w:val=""/>
      <w:lvlJc w:val="left"/>
      <w:pPr>
        <w:tabs>
          <w:tab w:val="num" w:pos="2160"/>
        </w:tabs>
        <w:ind w:left="1191" w:hanging="397"/>
      </w:pPr>
      <w:rPr>
        <w:rFonts w:ascii="Wingdings" w:hAnsi="Wingdings" w:hint="default"/>
      </w:rPr>
    </w:lvl>
    <w:lvl w:ilvl="3">
      <w:start w:val="1"/>
      <w:numFmt w:val="bullet"/>
      <w:lvlText w:val=""/>
      <w:lvlJc w:val="left"/>
      <w:pPr>
        <w:tabs>
          <w:tab w:val="num" w:pos="2880"/>
        </w:tabs>
        <w:ind w:left="1588" w:hanging="397"/>
      </w:pPr>
      <w:rPr>
        <w:rFonts w:ascii="Wingdings" w:hAnsi="Wingdings" w:hint="default"/>
      </w:rPr>
    </w:lvl>
    <w:lvl w:ilvl="4">
      <w:start w:val="1"/>
      <w:numFmt w:val="lowerRoman"/>
      <w:lvlText w:val="%5."/>
      <w:lvlJc w:val="left"/>
      <w:pPr>
        <w:tabs>
          <w:tab w:val="num" w:pos="3600"/>
        </w:tabs>
        <w:ind w:left="1985" w:hanging="397"/>
      </w:pPr>
      <w:rPr>
        <w:rFonts w:hint="eastAsia"/>
      </w:rPr>
    </w:lvl>
    <w:lvl w:ilvl="5">
      <w:start w:val="1"/>
      <w:numFmt w:val="decimal"/>
      <w:lvlText w:val="%6."/>
      <w:lvlJc w:val="left"/>
      <w:pPr>
        <w:tabs>
          <w:tab w:val="num" w:pos="4320"/>
        </w:tabs>
        <w:ind w:left="4321" w:hanging="361"/>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08">
    <w:nsid w:val="41C9763B"/>
    <w:multiLevelType w:val="multilevel"/>
    <w:tmpl w:val="14BA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41E707BD"/>
    <w:multiLevelType w:val="multilevel"/>
    <w:tmpl w:val="22DC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425749EC"/>
    <w:multiLevelType w:val="multilevel"/>
    <w:tmpl w:val="0D3AD5CC"/>
    <w:lvl w:ilvl="0">
      <w:start w:val="1"/>
      <w:numFmt w:val="decimal"/>
      <w:lvlText w:val="%1."/>
      <w:lvlJc w:val="left"/>
      <w:pPr>
        <w:tabs>
          <w:tab w:val="num" w:pos="720"/>
        </w:tabs>
        <w:ind w:left="397" w:hanging="340"/>
      </w:pPr>
      <w:rPr>
        <w:rFonts w:hint="eastAsia"/>
      </w:rPr>
    </w:lvl>
    <w:lvl w:ilvl="1">
      <w:start w:val="1"/>
      <w:numFmt w:val="decimal"/>
      <w:lvlText w:val="(%2)"/>
      <w:lvlJc w:val="left"/>
      <w:pPr>
        <w:tabs>
          <w:tab w:val="num" w:pos="1440"/>
        </w:tabs>
        <w:ind w:left="794" w:hanging="397"/>
      </w:pPr>
      <w:rPr>
        <w:rFonts w:hint="eastAsia"/>
      </w:rPr>
    </w:lvl>
    <w:lvl w:ilvl="2">
      <w:start w:val="1"/>
      <w:numFmt w:val="decimalEnclosedCircle"/>
      <w:lvlText w:val="%3."/>
      <w:lvlJc w:val="left"/>
      <w:pPr>
        <w:tabs>
          <w:tab w:val="num" w:pos="2160"/>
        </w:tabs>
        <w:ind w:left="1191" w:hanging="397"/>
      </w:pPr>
      <w:rPr>
        <w:rFonts w:hint="eastAsia"/>
      </w:rPr>
    </w:lvl>
    <w:lvl w:ilvl="3">
      <w:start w:val="1"/>
      <w:numFmt w:val="lowerLetter"/>
      <w:lvlText w:val="%4."/>
      <w:lvlJc w:val="left"/>
      <w:pPr>
        <w:tabs>
          <w:tab w:val="num" w:pos="2880"/>
        </w:tabs>
        <w:ind w:left="1588" w:hanging="397"/>
      </w:pPr>
      <w:rPr>
        <w:rFonts w:hint="eastAsia"/>
      </w:rPr>
    </w:lvl>
    <w:lvl w:ilvl="4">
      <w:start w:val="1"/>
      <w:numFmt w:val="lowerRoman"/>
      <w:lvlText w:val="%5."/>
      <w:lvlJc w:val="left"/>
      <w:pPr>
        <w:tabs>
          <w:tab w:val="num" w:pos="3600"/>
        </w:tabs>
        <w:ind w:left="1985" w:hanging="397"/>
      </w:pPr>
      <w:rPr>
        <w:rFonts w:hint="eastAsia"/>
      </w:rPr>
    </w:lvl>
    <w:lvl w:ilvl="5">
      <w:start w:val="1"/>
      <w:numFmt w:val="decimal"/>
      <w:lvlText w:val="%6."/>
      <w:lvlJc w:val="left"/>
      <w:pPr>
        <w:tabs>
          <w:tab w:val="num" w:pos="4320"/>
        </w:tabs>
        <w:ind w:left="4321" w:hanging="361"/>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11">
    <w:nsid w:val="432E7319"/>
    <w:multiLevelType w:val="multilevel"/>
    <w:tmpl w:val="A42A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43891F7A"/>
    <w:multiLevelType w:val="multilevel"/>
    <w:tmpl w:val="878E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nsid w:val="441D56C6"/>
    <w:multiLevelType w:val="multilevel"/>
    <w:tmpl w:val="56E2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4582449B"/>
    <w:multiLevelType w:val="multilevel"/>
    <w:tmpl w:val="81CAA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45D711A4"/>
    <w:multiLevelType w:val="multilevel"/>
    <w:tmpl w:val="F6DA9AC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6">
    <w:nsid w:val="461A0D3C"/>
    <w:multiLevelType w:val="multilevel"/>
    <w:tmpl w:val="AF04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46AA2DA6"/>
    <w:multiLevelType w:val="multilevel"/>
    <w:tmpl w:val="D9FC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470E23BD"/>
    <w:multiLevelType w:val="multilevel"/>
    <w:tmpl w:val="65E0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nsid w:val="471C423A"/>
    <w:multiLevelType w:val="multilevel"/>
    <w:tmpl w:val="C2C8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nsid w:val="48244C01"/>
    <w:multiLevelType w:val="multilevel"/>
    <w:tmpl w:val="09289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nsid w:val="486F176C"/>
    <w:multiLevelType w:val="multilevel"/>
    <w:tmpl w:val="5FE66E7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2">
    <w:nsid w:val="489F4B08"/>
    <w:multiLevelType w:val="multilevel"/>
    <w:tmpl w:val="ABEE775C"/>
    <w:lvl w:ilvl="0">
      <w:start w:val="1"/>
      <w:numFmt w:val="decimal"/>
      <w:lvlText w:val="%1."/>
      <w:lvlJc w:val="left"/>
      <w:pPr>
        <w:tabs>
          <w:tab w:val="num" w:pos="720"/>
        </w:tabs>
        <w:ind w:left="397" w:hanging="340"/>
      </w:pPr>
      <w:rPr>
        <w:rFonts w:hint="eastAsia"/>
      </w:rPr>
    </w:lvl>
    <w:lvl w:ilvl="1">
      <w:start w:val="1"/>
      <w:numFmt w:val="decimal"/>
      <w:lvlText w:val="(%2)"/>
      <w:lvlJc w:val="left"/>
      <w:pPr>
        <w:tabs>
          <w:tab w:val="num" w:pos="1440"/>
        </w:tabs>
        <w:ind w:left="794" w:hanging="397"/>
      </w:pPr>
      <w:rPr>
        <w:rFonts w:hint="eastAsia"/>
      </w:rPr>
    </w:lvl>
    <w:lvl w:ilvl="2">
      <w:start w:val="1"/>
      <w:numFmt w:val="bullet"/>
      <w:lvlText w:val=""/>
      <w:lvlJc w:val="left"/>
      <w:pPr>
        <w:tabs>
          <w:tab w:val="num" w:pos="2160"/>
        </w:tabs>
        <w:ind w:left="1191" w:hanging="397"/>
      </w:pPr>
      <w:rPr>
        <w:rFonts w:ascii="Wingdings" w:hAnsi="Wingdings" w:hint="default"/>
      </w:rPr>
    </w:lvl>
    <w:lvl w:ilvl="3">
      <w:start w:val="1"/>
      <w:numFmt w:val="bullet"/>
      <w:lvlText w:val=""/>
      <w:lvlJc w:val="left"/>
      <w:pPr>
        <w:tabs>
          <w:tab w:val="num" w:pos="2880"/>
        </w:tabs>
        <w:ind w:left="1588" w:hanging="397"/>
      </w:pPr>
      <w:rPr>
        <w:rFonts w:ascii="Wingdings" w:hAnsi="Wingdings" w:hint="default"/>
      </w:rPr>
    </w:lvl>
    <w:lvl w:ilvl="4">
      <w:start w:val="1"/>
      <w:numFmt w:val="lowerRoman"/>
      <w:lvlText w:val="%5."/>
      <w:lvlJc w:val="left"/>
      <w:pPr>
        <w:tabs>
          <w:tab w:val="num" w:pos="3600"/>
        </w:tabs>
        <w:ind w:left="1985" w:hanging="397"/>
      </w:pPr>
      <w:rPr>
        <w:rFonts w:hint="eastAsia"/>
      </w:rPr>
    </w:lvl>
    <w:lvl w:ilvl="5">
      <w:start w:val="1"/>
      <w:numFmt w:val="decimal"/>
      <w:lvlText w:val="%6."/>
      <w:lvlJc w:val="left"/>
      <w:pPr>
        <w:tabs>
          <w:tab w:val="num" w:pos="4320"/>
        </w:tabs>
        <w:ind w:left="4321" w:hanging="361"/>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23">
    <w:nsid w:val="4B147970"/>
    <w:multiLevelType w:val="multilevel"/>
    <w:tmpl w:val="03F6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nsid w:val="4B2C1741"/>
    <w:multiLevelType w:val="multilevel"/>
    <w:tmpl w:val="8978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nsid w:val="4B374B0E"/>
    <w:multiLevelType w:val="multilevel"/>
    <w:tmpl w:val="59B8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nsid w:val="4B401173"/>
    <w:multiLevelType w:val="multilevel"/>
    <w:tmpl w:val="12F21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4C0104F9"/>
    <w:multiLevelType w:val="multilevel"/>
    <w:tmpl w:val="FB80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nsid w:val="4C86048A"/>
    <w:multiLevelType w:val="multilevel"/>
    <w:tmpl w:val="BAB8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nsid w:val="4D190769"/>
    <w:multiLevelType w:val="multilevel"/>
    <w:tmpl w:val="FE0E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nsid w:val="4DA45998"/>
    <w:multiLevelType w:val="multilevel"/>
    <w:tmpl w:val="AA86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nsid w:val="4E014E91"/>
    <w:multiLevelType w:val="multilevel"/>
    <w:tmpl w:val="910E5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nsid w:val="4E741035"/>
    <w:multiLevelType w:val="multilevel"/>
    <w:tmpl w:val="CEAE8488"/>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3">
    <w:nsid w:val="4EBB1430"/>
    <w:multiLevelType w:val="multilevel"/>
    <w:tmpl w:val="5D587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4EC10820"/>
    <w:multiLevelType w:val="multilevel"/>
    <w:tmpl w:val="C17A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nsid w:val="516E378F"/>
    <w:multiLevelType w:val="multilevel"/>
    <w:tmpl w:val="485EA87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6">
    <w:nsid w:val="51920984"/>
    <w:multiLevelType w:val="multilevel"/>
    <w:tmpl w:val="83860F3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7">
    <w:nsid w:val="51F02FB3"/>
    <w:multiLevelType w:val="multilevel"/>
    <w:tmpl w:val="4744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nsid w:val="52821C87"/>
    <w:multiLevelType w:val="multilevel"/>
    <w:tmpl w:val="2F9CF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53412A51"/>
    <w:multiLevelType w:val="multilevel"/>
    <w:tmpl w:val="3ABEE15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0">
    <w:nsid w:val="54463EE2"/>
    <w:multiLevelType w:val="multilevel"/>
    <w:tmpl w:val="4C7A7B5A"/>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1">
    <w:nsid w:val="54B57E58"/>
    <w:multiLevelType w:val="multilevel"/>
    <w:tmpl w:val="987A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nsid w:val="54C854DA"/>
    <w:multiLevelType w:val="multilevel"/>
    <w:tmpl w:val="D5A482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54CC5167"/>
    <w:multiLevelType w:val="multilevel"/>
    <w:tmpl w:val="32ECCE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552C4269"/>
    <w:multiLevelType w:val="multilevel"/>
    <w:tmpl w:val="E73EC5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55317E1D"/>
    <w:multiLevelType w:val="multilevel"/>
    <w:tmpl w:val="949CCA50"/>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EnclosedCircle"/>
      <w:lvlText w:val="%3."/>
      <w:lvlJc w:val="left"/>
      <w:pPr>
        <w:tabs>
          <w:tab w:val="num" w:pos="2160"/>
        </w:tabs>
        <w:ind w:left="2160" w:hanging="360"/>
      </w:pPr>
      <w:rPr>
        <w:rFonts w:hint="eastAsia"/>
      </w:rPr>
    </w:lvl>
    <w:lvl w:ilvl="3">
      <w:start w:val="1"/>
      <w:numFmt w:val="lowerLetter"/>
      <w:lvlText w:val="%4."/>
      <w:lvlJc w:val="left"/>
      <w:pPr>
        <w:tabs>
          <w:tab w:val="num" w:pos="2880"/>
        </w:tabs>
        <w:ind w:left="2880" w:hanging="360"/>
      </w:pPr>
      <w:rPr>
        <w:rFonts w:hint="eastAsia"/>
      </w:rPr>
    </w:lvl>
    <w:lvl w:ilvl="4">
      <w:start w:val="1"/>
      <w:numFmt w:val="lowerRoman"/>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46">
    <w:nsid w:val="5564214E"/>
    <w:multiLevelType w:val="multilevel"/>
    <w:tmpl w:val="CA34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nsid w:val="558A69F2"/>
    <w:multiLevelType w:val="multilevel"/>
    <w:tmpl w:val="5442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nsid w:val="565F4527"/>
    <w:multiLevelType w:val="multilevel"/>
    <w:tmpl w:val="62D03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56913E6C"/>
    <w:multiLevelType w:val="multilevel"/>
    <w:tmpl w:val="BC489DEE"/>
    <w:lvl w:ilvl="0">
      <w:start w:val="1"/>
      <w:numFmt w:val="decimal"/>
      <w:lvlText w:val="%1."/>
      <w:lvlJc w:val="left"/>
      <w:pPr>
        <w:tabs>
          <w:tab w:val="num" w:pos="720"/>
        </w:tabs>
        <w:ind w:left="397" w:hanging="340"/>
      </w:pPr>
      <w:rPr>
        <w:rFonts w:hint="eastAsia"/>
      </w:rPr>
    </w:lvl>
    <w:lvl w:ilvl="1">
      <w:start w:val="1"/>
      <w:numFmt w:val="decimal"/>
      <w:lvlText w:val="(%2)"/>
      <w:lvlJc w:val="left"/>
      <w:pPr>
        <w:tabs>
          <w:tab w:val="num" w:pos="1440"/>
        </w:tabs>
        <w:ind w:left="794" w:hanging="397"/>
      </w:pPr>
      <w:rPr>
        <w:rFonts w:hint="eastAsia"/>
      </w:rPr>
    </w:lvl>
    <w:lvl w:ilvl="2">
      <w:start w:val="1"/>
      <w:numFmt w:val="decimalEnclosedCircle"/>
      <w:lvlText w:val="%3."/>
      <w:lvlJc w:val="left"/>
      <w:pPr>
        <w:tabs>
          <w:tab w:val="num" w:pos="2160"/>
        </w:tabs>
        <w:ind w:left="1191" w:hanging="397"/>
      </w:pPr>
      <w:rPr>
        <w:rFonts w:hint="eastAsia"/>
      </w:rPr>
    </w:lvl>
    <w:lvl w:ilvl="3">
      <w:start w:val="1"/>
      <w:numFmt w:val="bullet"/>
      <w:lvlText w:val=""/>
      <w:lvlJc w:val="left"/>
      <w:pPr>
        <w:tabs>
          <w:tab w:val="num" w:pos="2880"/>
        </w:tabs>
        <w:ind w:left="1588" w:hanging="397"/>
      </w:pPr>
      <w:rPr>
        <w:rFonts w:ascii="Wingdings" w:hAnsi="Wingdings" w:hint="default"/>
      </w:rPr>
    </w:lvl>
    <w:lvl w:ilvl="4">
      <w:start w:val="1"/>
      <w:numFmt w:val="lowerRoman"/>
      <w:lvlText w:val="%5."/>
      <w:lvlJc w:val="left"/>
      <w:pPr>
        <w:tabs>
          <w:tab w:val="num" w:pos="3600"/>
        </w:tabs>
        <w:ind w:left="1985" w:hanging="397"/>
      </w:pPr>
      <w:rPr>
        <w:rFonts w:hint="eastAsia"/>
      </w:rPr>
    </w:lvl>
    <w:lvl w:ilvl="5">
      <w:start w:val="1"/>
      <w:numFmt w:val="decimal"/>
      <w:lvlText w:val="%6."/>
      <w:lvlJc w:val="left"/>
      <w:pPr>
        <w:tabs>
          <w:tab w:val="num" w:pos="4320"/>
        </w:tabs>
        <w:ind w:left="4321" w:hanging="361"/>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50">
    <w:nsid w:val="58F90A3B"/>
    <w:multiLevelType w:val="multilevel"/>
    <w:tmpl w:val="6D48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nsid w:val="59305BEB"/>
    <w:multiLevelType w:val="multilevel"/>
    <w:tmpl w:val="31E8D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nsid w:val="595976BA"/>
    <w:multiLevelType w:val="multilevel"/>
    <w:tmpl w:val="1C7C3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nsid w:val="59A964A3"/>
    <w:multiLevelType w:val="multilevel"/>
    <w:tmpl w:val="31AC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nsid w:val="59F30DFF"/>
    <w:multiLevelType w:val="multilevel"/>
    <w:tmpl w:val="3DCAD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nsid w:val="5A7172C5"/>
    <w:multiLevelType w:val="multilevel"/>
    <w:tmpl w:val="5F7EB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nsid w:val="5A7D497A"/>
    <w:multiLevelType w:val="multilevel"/>
    <w:tmpl w:val="3D98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nsid w:val="5A9B3352"/>
    <w:multiLevelType w:val="multilevel"/>
    <w:tmpl w:val="00169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nsid w:val="5B163319"/>
    <w:multiLevelType w:val="multilevel"/>
    <w:tmpl w:val="2B0C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nsid w:val="5C934F1A"/>
    <w:multiLevelType w:val="multilevel"/>
    <w:tmpl w:val="D60AEC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nsid w:val="5D1C551B"/>
    <w:multiLevelType w:val="multilevel"/>
    <w:tmpl w:val="739C8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nsid w:val="5D8175FF"/>
    <w:multiLevelType w:val="multilevel"/>
    <w:tmpl w:val="34F6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nsid w:val="5E1B7FB7"/>
    <w:multiLevelType w:val="multilevel"/>
    <w:tmpl w:val="ABEE775C"/>
    <w:lvl w:ilvl="0">
      <w:start w:val="1"/>
      <w:numFmt w:val="decimal"/>
      <w:lvlText w:val="%1."/>
      <w:lvlJc w:val="left"/>
      <w:pPr>
        <w:tabs>
          <w:tab w:val="num" w:pos="720"/>
        </w:tabs>
        <w:ind w:left="397" w:hanging="340"/>
      </w:pPr>
      <w:rPr>
        <w:rFonts w:hint="eastAsia"/>
      </w:rPr>
    </w:lvl>
    <w:lvl w:ilvl="1">
      <w:start w:val="1"/>
      <w:numFmt w:val="decimal"/>
      <w:lvlText w:val="(%2)"/>
      <w:lvlJc w:val="left"/>
      <w:pPr>
        <w:tabs>
          <w:tab w:val="num" w:pos="1440"/>
        </w:tabs>
        <w:ind w:left="794" w:hanging="397"/>
      </w:pPr>
      <w:rPr>
        <w:rFonts w:hint="eastAsia"/>
      </w:rPr>
    </w:lvl>
    <w:lvl w:ilvl="2">
      <w:start w:val="1"/>
      <w:numFmt w:val="bullet"/>
      <w:lvlText w:val=""/>
      <w:lvlJc w:val="left"/>
      <w:pPr>
        <w:tabs>
          <w:tab w:val="num" w:pos="2160"/>
        </w:tabs>
        <w:ind w:left="1191" w:hanging="397"/>
      </w:pPr>
      <w:rPr>
        <w:rFonts w:ascii="Wingdings" w:hAnsi="Wingdings" w:hint="default"/>
      </w:rPr>
    </w:lvl>
    <w:lvl w:ilvl="3">
      <w:start w:val="1"/>
      <w:numFmt w:val="bullet"/>
      <w:lvlText w:val=""/>
      <w:lvlJc w:val="left"/>
      <w:pPr>
        <w:tabs>
          <w:tab w:val="num" w:pos="2880"/>
        </w:tabs>
        <w:ind w:left="1588" w:hanging="397"/>
      </w:pPr>
      <w:rPr>
        <w:rFonts w:ascii="Wingdings" w:hAnsi="Wingdings" w:hint="default"/>
      </w:rPr>
    </w:lvl>
    <w:lvl w:ilvl="4">
      <w:start w:val="1"/>
      <w:numFmt w:val="lowerRoman"/>
      <w:lvlText w:val="%5."/>
      <w:lvlJc w:val="left"/>
      <w:pPr>
        <w:tabs>
          <w:tab w:val="num" w:pos="3600"/>
        </w:tabs>
        <w:ind w:left="1985" w:hanging="397"/>
      </w:pPr>
      <w:rPr>
        <w:rFonts w:hint="eastAsia"/>
      </w:rPr>
    </w:lvl>
    <w:lvl w:ilvl="5">
      <w:start w:val="1"/>
      <w:numFmt w:val="decimal"/>
      <w:lvlText w:val="%6."/>
      <w:lvlJc w:val="left"/>
      <w:pPr>
        <w:tabs>
          <w:tab w:val="num" w:pos="4320"/>
        </w:tabs>
        <w:ind w:left="4321" w:hanging="361"/>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63">
    <w:nsid w:val="5EC200A6"/>
    <w:multiLevelType w:val="multilevel"/>
    <w:tmpl w:val="1682C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nsid w:val="5FB02028"/>
    <w:multiLevelType w:val="multilevel"/>
    <w:tmpl w:val="956A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nsid w:val="615B3614"/>
    <w:multiLevelType w:val="multilevel"/>
    <w:tmpl w:val="D72E9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nsid w:val="616A6A56"/>
    <w:multiLevelType w:val="multilevel"/>
    <w:tmpl w:val="750A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nsid w:val="62663ABB"/>
    <w:multiLevelType w:val="multilevel"/>
    <w:tmpl w:val="A4AA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nsid w:val="630F7F97"/>
    <w:multiLevelType w:val="multilevel"/>
    <w:tmpl w:val="1E0AC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nsid w:val="632A0B8E"/>
    <w:multiLevelType w:val="multilevel"/>
    <w:tmpl w:val="135ADD2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0">
    <w:nsid w:val="64461F28"/>
    <w:multiLevelType w:val="multilevel"/>
    <w:tmpl w:val="ABEE775C"/>
    <w:lvl w:ilvl="0">
      <w:start w:val="1"/>
      <w:numFmt w:val="decimal"/>
      <w:lvlText w:val="%1."/>
      <w:lvlJc w:val="left"/>
      <w:pPr>
        <w:tabs>
          <w:tab w:val="num" w:pos="720"/>
        </w:tabs>
        <w:ind w:left="397" w:hanging="340"/>
      </w:pPr>
      <w:rPr>
        <w:rFonts w:hint="eastAsia"/>
      </w:rPr>
    </w:lvl>
    <w:lvl w:ilvl="1">
      <w:start w:val="1"/>
      <w:numFmt w:val="decimal"/>
      <w:lvlText w:val="(%2)"/>
      <w:lvlJc w:val="left"/>
      <w:pPr>
        <w:tabs>
          <w:tab w:val="num" w:pos="1440"/>
        </w:tabs>
        <w:ind w:left="794" w:hanging="397"/>
      </w:pPr>
      <w:rPr>
        <w:rFonts w:hint="eastAsia"/>
      </w:rPr>
    </w:lvl>
    <w:lvl w:ilvl="2">
      <w:start w:val="1"/>
      <w:numFmt w:val="bullet"/>
      <w:lvlText w:val=""/>
      <w:lvlJc w:val="left"/>
      <w:pPr>
        <w:tabs>
          <w:tab w:val="num" w:pos="2160"/>
        </w:tabs>
        <w:ind w:left="1191" w:hanging="397"/>
      </w:pPr>
      <w:rPr>
        <w:rFonts w:ascii="Wingdings" w:hAnsi="Wingdings" w:hint="default"/>
      </w:rPr>
    </w:lvl>
    <w:lvl w:ilvl="3">
      <w:start w:val="1"/>
      <w:numFmt w:val="bullet"/>
      <w:lvlText w:val=""/>
      <w:lvlJc w:val="left"/>
      <w:pPr>
        <w:tabs>
          <w:tab w:val="num" w:pos="2880"/>
        </w:tabs>
        <w:ind w:left="1588" w:hanging="397"/>
      </w:pPr>
      <w:rPr>
        <w:rFonts w:ascii="Wingdings" w:hAnsi="Wingdings" w:hint="default"/>
      </w:rPr>
    </w:lvl>
    <w:lvl w:ilvl="4">
      <w:start w:val="1"/>
      <w:numFmt w:val="lowerRoman"/>
      <w:lvlText w:val="%5."/>
      <w:lvlJc w:val="left"/>
      <w:pPr>
        <w:tabs>
          <w:tab w:val="num" w:pos="3600"/>
        </w:tabs>
        <w:ind w:left="1985" w:hanging="397"/>
      </w:pPr>
      <w:rPr>
        <w:rFonts w:hint="eastAsia"/>
      </w:rPr>
    </w:lvl>
    <w:lvl w:ilvl="5">
      <w:start w:val="1"/>
      <w:numFmt w:val="decimal"/>
      <w:lvlText w:val="%6."/>
      <w:lvlJc w:val="left"/>
      <w:pPr>
        <w:tabs>
          <w:tab w:val="num" w:pos="4320"/>
        </w:tabs>
        <w:ind w:left="4321" w:hanging="361"/>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71">
    <w:nsid w:val="66EC2A8E"/>
    <w:multiLevelType w:val="multilevel"/>
    <w:tmpl w:val="8F74B8E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72">
    <w:nsid w:val="66F21721"/>
    <w:multiLevelType w:val="multilevel"/>
    <w:tmpl w:val="E188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nsid w:val="66FA4EC6"/>
    <w:multiLevelType w:val="multilevel"/>
    <w:tmpl w:val="94F4ED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nsid w:val="67446DCB"/>
    <w:multiLevelType w:val="multilevel"/>
    <w:tmpl w:val="8C7A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nsid w:val="67724882"/>
    <w:multiLevelType w:val="multilevel"/>
    <w:tmpl w:val="ABEE775C"/>
    <w:lvl w:ilvl="0">
      <w:start w:val="1"/>
      <w:numFmt w:val="decimal"/>
      <w:lvlText w:val="%1."/>
      <w:lvlJc w:val="left"/>
      <w:pPr>
        <w:tabs>
          <w:tab w:val="num" w:pos="720"/>
        </w:tabs>
        <w:ind w:left="397" w:hanging="340"/>
      </w:pPr>
      <w:rPr>
        <w:rFonts w:hint="eastAsia"/>
      </w:rPr>
    </w:lvl>
    <w:lvl w:ilvl="1">
      <w:start w:val="1"/>
      <w:numFmt w:val="decimal"/>
      <w:lvlText w:val="(%2)"/>
      <w:lvlJc w:val="left"/>
      <w:pPr>
        <w:tabs>
          <w:tab w:val="num" w:pos="1440"/>
        </w:tabs>
        <w:ind w:left="794" w:hanging="397"/>
      </w:pPr>
      <w:rPr>
        <w:rFonts w:hint="eastAsia"/>
      </w:rPr>
    </w:lvl>
    <w:lvl w:ilvl="2">
      <w:start w:val="1"/>
      <w:numFmt w:val="bullet"/>
      <w:lvlText w:val=""/>
      <w:lvlJc w:val="left"/>
      <w:pPr>
        <w:tabs>
          <w:tab w:val="num" w:pos="2160"/>
        </w:tabs>
        <w:ind w:left="1191" w:hanging="397"/>
      </w:pPr>
      <w:rPr>
        <w:rFonts w:ascii="Wingdings" w:hAnsi="Wingdings" w:hint="default"/>
      </w:rPr>
    </w:lvl>
    <w:lvl w:ilvl="3">
      <w:start w:val="1"/>
      <w:numFmt w:val="bullet"/>
      <w:lvlText w:val=""/>
      <w:lvlJc w:val="left"/>
      <w:pPr>
        <w:tabs>
          <w:tab w:val="num" w:pos="2880"/>
        </w:tabs>
        <w:ind w:left="1588" w:hanging="397"/>
      </w:pPr>
      <w:rPr>
        <w:rFonts w:ascii="Wingdings" w:hAnsi="Wingdings" w:hint="default"/>
      </w:rPr>
    </w:lvl>
    <w:lvl w:ilvl="4">
      <w:start w:val="1"/>
      <w:numFmt w:val="lowerRoman"/>
      <w:lvlText w:val="%5."/>
      <w:lvlJc w:val="left"/>
      <w:pPr>
        <w:tabs>
          <w:tab w:val="num" w:pos="3600"/>
        </w:tabs>
        <w:ind w:left="1985" w:hanging="397"/>
      </w:pPr>
      <w:rPr>
        <w:rFonts w:hint="eastAsia"/>
      </w:rPr>
    </w:lvl>
    <w:lvl w:ilvl="5">
      <w:start w:val="1"/>
      <w:numFmt w:val="decimal"/>
      <w:lvlText w:val="%6."/>
      <w:lvlJc w:val="left"/>
      <w:pPr>
        <w:tabs>
          <w:tab w:val="num" w:pos="4320"/>
        </w:tabs>
        <w:ind w:left="4321" w:hanging="361"/>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76">
    <w:nsid w:val="67A31CF6"/>
    <w:multiLevelType w:val="multilevel"/>
    <w:tmpl w:val="77EAA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nsid w:val="682054F4"/>
    <w:multiLevelType w:val="multilevel"/>
    <w:tmpl w:val="BC0C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nsid w:val="68DE6B0F"/>
    <w:multiLevelType w:val="multilevel"/>
    <w:tmpl w:val="CD061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nsid w:val="69506D94"/>
    <w:multiLevelType w:val="multilevel"/>
    <w:tmpl w:val="1ACA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nsid w:val="69651286"/>
    <w:multiLevelType w:val="hybridMultilevel"/>
    <w:tmpl w:val="998046E2"/>
    <w:lvl w:ilvl="0" w:tplc="04090001">
      <w:start w:val="1"/>
      <w:numFmt w:val="bullet"/>
      <w:lvlText w:val=""/>
      <w:lvlJc w:val="left"/>
      <w:pPr>
        <w:ind w:left="1560" w:hanging="480"/>
      </w:pPr>
      <w:rPr>
        <w:rFonts w:ascii="Wingdings" w:hAnsi="Wingdings" w:hint="default"/>
      </w:rPr>
    </w:lvl>
    <w:lvl w:ilvl="1" w:tplc="04090003" w:tentative="1">
      <w:start w:val="1"/>
      <w:numFmt w:val="bullet"/>
      <w:lvlText w:val=""/>
      <w:lvlJc w:val="left"/>
      <w:pPr>
        <w:ind w:left="2040" w:hanging="480"/>
      </w:pPr>
      <w:rPr>
        <w:rFonts w:ascii="Wingdings" w:hAnsi="Wingdings" w:hint="default"/>
      </w:rPr>
    </w:lvl>
    <w:lvl w:ilvl="2" w:tplc="04090005" w:tentative="1">
      <w:start w:val="1"/>
      <w:numFmt w:val="bullet"/>
      <w:lvlText w:val=""/>
      <w:lvlJc w:val="left"/>
      <w:pPr>
        <w:ind w:left="2520" w:hanging="480"/>
      </w:pPr>
      <w:rPr>
        <w:rFonts w:ascii="Wingdings" w:hAnsi="Wingdings" w:hint="default"/>
      </w:rPr>
    </w:lvl>
    <w:lvl w:ilvl="3" w:tplc="04090001" w:tentative="1">
      <w:start w:val="1"/>
      <w:numFmt w:val="bullet"/>
      <w:lvlText w:val=""/>
      <w:lvlJc w:val="left"/>
      <w:pPr>
        <w:ind w:left="3000" w:hanging="480"/>
      </w:pPr>
      <w:rPr>
        <w:rFonts w:ascii="Wingdings" w:hAnsi="Wingdings" w:hint="default"/>
      </w:rPr>
    </w:lvl>
    <w:lvl w:ilvl="4" w:tplc="04090003" w:tentative="1">
      <w:start w:val="1"/>
      <w:numFmt w:val="bullet"/>
      <w:lvlText w:val=""/>
      <w:lvlJc w:val="left"/>
      <w:pPr>
        <w:ind w:left="3480" w:hanging="480"/>
      </w:pPr>
      <w:rPr>
        <w:rFonts w:ascii="Wingdings" w:hAnsi="Wingdings" w:hint="default"/>
      </w:rPr>
    </w:lvl>
    <w:lvl w:ilvl="5" w:tplc="04090005" w:tentative="1">
      <w:start w:val="1"/>
      <w:numFmt w:val="bullet"/>
      <w:lvlText w:val=""/>
      <w:lvlJc w:val="left"/>
      <w:pPr>
        <w:ind w:left="3960" w:hanging="480"/>
      </w:pPr>
      <w:rPr>
        <w:rFonts w:ascii="Wingdings" w:hAnsi="Wingdings" w:hint="default"/>
      </w:rPr>
    </w:lvl>
    <w:lvl w:ilvl="6" w:tplc="04090001" w:tentative="1">
      <w:start w:val="1"/>
      <w:numFmt w:val="bullet"/>
      <w:lvlText w:val=""/>
      <w:lvlJc w:val="left"/>
      <w:pPr>
        <w:ind w:left="4440" w:hanging="480"/>
      </w:pPr>
      <w:rPr>
        <w:rFonts w:ascii="Wingdings" w:hAnsi="Wingdings" w:hint="default"/>
      </w:rPr>
    </w:lvl>
    <w:lvl w:ilvl="7" w:tplc="04090003" w:tentative="1">
      <w:start w:val="1"/>
      <w:numFmt w:val="bullet"/>
      <w:lvlText w:val=""/>
      <w:lvlJc w:val="left"/>
      <w:pPr>
        <w:ind w:left="4920" w:hanging="480"/>
      </w:pPr>
      <w:rPr>
        <w:rFonts w:ascii="Wingdings" w:hAnsi="Wingdings" w:hint="default"/>
      </w:rPr>
    </w:lvl>
    <w:lvl w:ilvl="8" w:tplc="04090005" w:tentative="1">
      <w:start w:val="1"/>
      <w:numFmt w:val="bullet"/>
      <w:lvlText w:val=""/>
      <w:lvlJc w:val="left"/>
      <w:pPr>
        <w:ind w:left="5400" w:hanging="480"/>
      </w:pPr>
      <w:rPr>
        <w:rFonts w:ascii="Wingdings" w:hAnsi="Wingdings" w:hint="default"/>
      </w:rPr>
    </w:lvl>
  </w:abstractNum>
  <w:abstractNum w:abstractNumId="181">
    <w:nsid w:val="69C201A0"/>
    <w:multiLevelType w:val="multilevel"/>
    <w:tmpl w:val="28B63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nsid w:val="6A657FE7"/>
    <w:multiLevelType w:val="multilevel"/>
    <w:tmpl w:val="14FE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nsid w:val="6ADD72B9"/>
    <w:multiLevelType w:val="hybridMultilevel"/>
    <w:tmpl w:val="C18839A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4">
    <w:nsid w:val="6C647738"/>
    <w:multiLevelType w:val="multilevel"/>
    <w:tmpl w:val="ECA4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nsid w:val="6CAF5789"/>
    <w:multiLevelType w:val="multilevel"/>
    <w:tmpl w:val="E056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nsid w:val="6CC16BAC"/>
    <w:multiLevelType w:val="multilevel"/>
    <w:tmpl w:val="E66EC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nsid w:val="6D05338E"/>
    <w:multiLevelType w:val="multilevel"/>
    <w:tmpl w:val="FC0E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nsid w:val="6D287135"/>
    <w:multiLevelType w:val="multilevel"/>
    <w:tmpl w:val="A138880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9">
    <w:nsid w:val="6DFE67B8"/>
    <w:multiLevelType w:val="multilevel"/>
    <w:tmpl w:val="B4A2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nsid w:val="6EE35C37"/>
    <w:multiLevelType w:val="multilevel"/>
    <w:tmpl w:val="FDCC0538"/>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1">
    <w:nsid w:val="6EFF0156"/>
    <w:multiLevelType w:val="multilevel"/>
    <w:tmpl w:val="CA6C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nsid w:val="6F776FC7"/>
    <w:multiLevelType w:val="multilevel"/>
    <w:tmpl w:val="949CCA50"/>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193">
    <w:nsid w:val="6FAD118D"/>
    <w:multiLevelType w:val="multilevel"/>
    <w:tmpl w:val="F02425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nsid w:val="714A7007"/>
    <w:multiLevelType w:val="multilevel"/>
    <w:tmpl w:val="01AE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nsid w:val="71B508BC"/>
    <w:multiLevelType w:val="multilevel"/>
    <w:tmpl w:val="77627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nsid w:val="71C84EED"/>
    <w:multiLevelType w:val="multilevel"/>
    <w:tmpl w:val="3E28D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nsid w:val="71D24A43"/>
    <w:multiLevelType w:val="multilevel"/>
    <w:tmpl w:val="4C52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nsid w:val="732232EC"/>
    <w:multiLevelType w:val="multilevel"/>
    <w:tmpl w:val="A33C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nsid w:val="735C4EA9"/>
    <w:multiLevelType w:val="multilevel"/>
    <w:tmpl w:val="D96ED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nsid w:val="73DF7858"/>
    <w:multiLevelType w:val="hybridMultilevel"/>
    <w:tmpl w:val="213A204C"/>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1">
    <w:nsid w:val="74C324CB"/>
    <w:multiLevelType w:val="multilevel"/>
    <w:tmpl w:val="5EAE8BE6"/>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2">
    <w:nsid w:val="74DF5056"/>
    <w:multiLevelType w:val="multilevel"/>
    <w:tmpl w:val="87BA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nsid w:val="75871C57"/>
    <w:multiLevelType w:val="multilevel"/>
    <w:tmpl w:val="C35A06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nsid w:val="75F745DD"/>
    <w:multiLevelType w:val="multilevel"/>
    <w:tmpl w:val="045E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nsid w:val="778E5D58"/>
    <w:multiLevelType w:val="multilevel"/>
    <w:tmpl w:val="78F6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nsid w:val="77A4196A"/>
    <w:multiLevelType w:val="multilevel"/>
    <w:tmpl w:val="4AE6C2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nsid w:val="789F3F24"/>
    <w:multiLevelType w:val="multilevel"/>
    <w:tmpl w:val="22EC3E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nsid w:val="79B26A9B"/>
    <w:multiLevelType w:val="multilevel"/>
    <w:tmpl w:val="1C2A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nsid w:val="7B9713A1"/>
    <w:multiLevelType w:val="multilevel"/>
    <w:tmpl w:val="7704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nsid w:val="7BA12965"/>
    <w:multiLevelType w:val="multilevel"/>
    <w:tmpl w:val="76C274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nsid w:val="7BFF38FA"/>
    <w:multiLevelType w:val="multilevel"/>
    <w:tmpl w:val="40788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nsid w:val="7CB80463"/>
    <w:multiLevelType w:val="multilevel"/>
    <w:tmpl w:val="06B4A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nsid w:val="7CCD1014"/>
    <w:multiLevelType w:val="multilevel"/>
    <w:tmpl w:val="1E96C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nsid w:val="7E3D4854"/>
    <w:multiLevelType w:val="multilevel"/>
    <w:tmpl w:val="0C3A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nsid w:val="7F6D51C1"/>
    <w:multiLevelType w:val="multilevel"/>
    <w:tmpl w:val="53D2F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nsid w:val="7F745CF2"/>
    <w:multiLevelType w:val="multilevel"/>
    <w:tmpl w:val="D9FA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nsid w:val="7FAE11FC"/>
    <w:multiLevelType w:val="multilevel"/>
    <w:tmpl w:val="5D50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3"/>
  </w:num>
  <w:num w:numId="2">
    <w:abstractNumId w:val="29"/>
  </w:num>
  <w:num w:numId="3">
    <w:abstractNumId w:val="192"/>
  </w:num>
  <w:num w:numId="4">
    <w:abstractNumId w:val="192"/>
    <w:lvlOverride w:ilvl="0">
      <w:lvl w:ilvl="0">
        <w:start w:val="1"/>
        <w:numFmt w:val="decimal"/>
        <w:lvlText w:val="%1."/>
        <w:lvlJc w:val="left"/>
        <w:pPr>
          <w:tabs>
            <w:tab w:val="num" w:pos="720"/>
          </w:tabs>
          <w:ind w:left="720" w:hanging="360"/>
        </w:pPr>
        <w:rPr>
          <w:rFonts w:hint="eastAsia"/>
        </w:rPr>
      </w:lvl>
    </w:lvlOverride>
    <w:lvlOverride w:ilvl="1">
      <w:lvl w:ilvl="1">
        <w:start w:val="1"/>
        <w:numFmt w:val="decimal"/>
        <w:lvlText w:val="(%2)"/>
        <w:lvlJc w:val="left"/>
        <w:pPr>
          <w:tabs>
            <w:tab w:val="num" w:pos="1440"/>
          </w:tabs>
          <w:ind w:left="1440" w:hanging="360"/>
        </w:pPr>
        <w:rPr>
          <w:rFonts w:hint="eastAsia"/>
        </w:rPr>
      </w:lvl>
    </w:lvlOverride>
    <w:lvlOverride w:ilvl="2">
      <w:lvl w:ilvl="2">
        <w:start w:val="1"/>
        <w:numFmt w:val="decimalEnclosedCircle"/>
        <w:lvlText w:val="%3."/>
        <w:lvlJc w:val="left"/>
        <w:pPr>
          <w:tabs>
            <w:tab w:val="num" w:pos="2160"/>
          </w:tabs>
          <w:ind w:left="2160" w:hanging="360"/>
        </w:pPr>
        <w:rPr>
          <w:rFonts w:hint="eastAsia"/>
        </w:rPr>
      </w:lvl>
    </w:lvlOverride>
    <w:lvlOverride w:ilvl="3">
      <w:lvl w:ilvl="3">
        <w:start w:val="1"/>
        <w:numFmt w:val="lowerLetter"/>
        <w:lvlText w:val="%4."/>
        <w:lvlJc w:val="left"/>
        <w:pPr>
          <w:tabs>
            <w:tab w:val="num" w:pos="2880"/>
          </w:tabs>
          <w:ind w:left="2880" w:hanging="360"/>
        </w:pPr>
        <w:rPr>
          <w:rFonts w:hint="eastAsia"/>
        </w:rPr>
      </w:lvl>
    </w:lvlOverride>
    <w:lvlOverride w:ilvl="4">
      <w:lvl w:ilvl="4">
        <w:start w:val="1"/>
        <w:numFmt w:val="lowerRoman"/>
        <w:lvlText w:val="%5."/>
        <w:lvlJc w:val="left"/>
        <w:pPr>
          <w:tabs>
            <w:tab w:val="num" w:pos="3600"/>
          </w:tabs>
          <w:ind w:left="3600" w:hanging="360"/>
        </w:pPr>
        <w:rPr>
          <w:rFonts w:hint="eastAsia"/>
        </w:rPr>
      </w:lvl>
    </w:lvlOverride>
    <w:lvlOverride w:ilvl="5">
      <w:lvl w:ilvl="5">
        <w:start w:val="1"/>
        <w:numFmt w:val="decimal"/>
        <w:lvlText w:val="%6."/>
        <w:lvlJc w:val="left"/>
        <w:pPr>
          <w:tabs>
            <w:tab w:val="num" w:pos="4320"/>
          </w:tabs>
          <w:ind w:left="4320" w:hanging="360"/>
        </w:pPr>
        <w:rPr>
          <w:rFonts w:hint="eastAsia"/>
        </w:rPr>
      </w:lvl>
    </w:lvlOverride>
    <w:lvlOverride w:ilvl="6">
      <w:lvl w:ilvl="6">
        <w:start w:val="1"/>
        <w:numFmt w:val="decimal"/>
        <w:lvlText w:val="%7."/>
        <w:lvlJc w:val="left"/>
        <w:pPr>
          <w:tabs>
            <w:tab w:val="num" w:pos="5040"/>
          </w:tabs>
          <w:ind w:left="5040" w:hanging="360"/>
        </w:pPr>
        <w:rPr>
          <w:rFonts w:hint="eastAsia"/>
        </w:rPr>
      </w:lvl>
    </w:lvlOverride>
    <w:lvlOverride w:ilvl="7">
      <w:lvl w:ilvl="7">
        <w:start w:val="1"/>
        <w:numFmt w:val="decimal"/>
        <w:lvlText w:val="%8."/>
        <w:lvlJc w:val="left"/>
        <w:pPr>
          <w:tabs>
            <w:tab w:val="num" w:pos="5760"/>
          </w:tabs>
          <w:ind w:left="5760" w:hanging="360"/>
        </w:pPr>
        <w:rPr>
          <w:rFonts w:hint="eastAsia"/>
        </w:rPr>
      </w:lvl>
    </w:lvlOverride>
    <w:lvlOverride w:ilvl="8">
      <w:lvl w:ilvl="8">
        <w:start w:val="1"/>
        <w:numFmt w:val="decimal"/>
        <w:lvlText w:val="%9."/>
        <w:lvlJc w:val="left"/>
        <w:pPr>
          <w:tabs>
            <w:tab w:val="num" w:pos="6480"/>
          </w:tabs>
          <w:ind w:left="6480" w:hanging="360"/>
        </w:pPr>
        <w:rPr>
          <w:rFonts w:hint="eastAsia"/>
        </w:rPr>
      </w:lvl>
    </w:lvlOverride>
  </w:num>
  <w:num w:numId="5">
    <w:abstractNumId w:val="154"/>
  </w:num>
  <w:num w:numId="6">
    <w:abstractNumId w:val="128"/>
  </w:num>
  <w:num w:numId="7">
    <w:abstractNumId w:val="204"/>
  </w:num>
  <w:num w:numId="8">
    <w:abstractNumId w:val="113"/>
  </w:num>
  <w:num w:numId="9">
    <w:abstractNumId w:val="80"/>
  </w:num>
  <w:num w:numId="10">
    <w:abstractNumId w:val="55"/>
  </w:num>
  <w:num w:numId="11">
    <w:abstractNumId w:val="17"/>
  </w:num>
  <w:num w:numId="12">
    <w:abstractNumId w:val="20"/>
  </w:num>
  <w:num w:numId="13">
    <w:abstractNumId w:val="95"/>
  </w:num>
  <w:num w:numId="14">
    <w:abstractNumId w:val="197"/>
  </w:num>
  <w:num w:numId="15">
    <w:abstractNumId w:val="216"/>
  </w:num>
  <w:num w:numId="16">
    <w:abstractNumId w:val="124"/>
  </w:num>
  <w:num w:numId="17">
    <w:abstractNumId w:val="81"/>
  </w:num>
  <w:num w:numId="18">
    <w:abstractNumId w:val="150"/>
  </w:num>
  <w:num w:numId="19">
    <w:abstractNumId w:val="125"/>
  </w:num>
  <w:num w:numId="20">
    <w:abstractNumId w:val="96"/>
  </w:num>
  <w:num w:numId="21">
    <w:abstractNumId w:val="103"/>
  </w:num>
  <w:num w:numId="22">
    <w:abstractNumId w:val="108"/>
  </w:num>
  <w:num w:numId="23">
    <w:abstractNumId w:val="130"/>
  </w:num>
  <w:num w:numId="24">
    <w:abstractNumId w:val="185"/>
  </w:num>
  <w:num w:numId="25">
    <w:abstractNumId w:val="134"/>
  </w:num>
  <w:num w:numId="26">
    <w:abstractNumId w:val="94"/>
  </w:num>
  <w:num w:numId="27">
    <w:abstractNumId w:val="30"/>
  </w:num>
  <w:num w:numId="28">
    <w:abstractNumId w:val="8"/>
  </w:num>
  <w:num w:numId="29">
    <w:abstractNumId w:val="47"/>
  </w:num>
  <w:num w:numId="30">
    <w:abstractNumId w:val="45"/>
  </w:num>
  <w:num w:numId="31">
    <w:abstractNumId w:val="112"/>
  </w:num>
  <w:num w:numId="32">
    <w:abstractNumId w:val="117"/>
  </w:num>
  <w:num w:numId="33">
    <w:abstractNumId w:val="19"/>
  </w:num>
  <w:num w:numId="34">
    <w:abstractNumId w:val="25"/>
  </w:num>
  <w:num w:numId="35">
    <w:abstractNumId w:val="36"/>
  </w:num>
  <w:num w:numId="36">
    <w:abstractNumId w:val="72"/>
  </w:num>
  <w:num w:numId="37">
    <w:abstractNumId w:val="78"/>
  </w:num>
  <w:num w:numId="38">
    <w:abstractNumId w:val="116"/>
  </w:num>
  <w:num w:numId="39">
    <w:abstractNumId w:val="147"/>
  </w:num>
  <w:num w:numId="40">
    <w:abstractNumId w:val="10"/>
  </w:num>
  <w:num w:numId="41">
    <w:abstractNumId w:val="24"/>
  </w:num>
  <w:num w:numId="42">
    <w:abstractNumId w:val="167"/>
  </w:num>
  <w:num w:numId="43">
    <w:abstractNumId w:val="35"/>
  </w:num>
  <w:num w:numId="44">
    <w:abstractNumId w:val="85"/>
  </w:num>
  <w:num w:numId="45">
    <w:abstractNumId w:val="104"/>
  </w:num>
  <w:num w:numId="46">
    <w:abstractNumId w:val="118"/>
  </w:num>
  <w:num w:numId="47">
    <w:abstractNumId w:val="146"/>
  </w:num>
  <w:num w:numId="48">
    <w:abstractNumId w:val="161"/>
  </w:num>
  <w:num w:numId="49">
    <w:abstractNumId w:val="198"/>
  </w:num>
  <w:num w:numId="50">
    <w:abstractNumId w:val="84"/>
  </w:num>
  <w:num w:numId="51">
    <w:abstractNumId w:val="156"/>
  </w:num>
  <w:num w:numId="52">
    <w:abstractNumId w:val="137"/>
  </w:num>
  <w:num w:numId="53">
    <w:abstractNumId w:val="68"/>
  </w:num>
  <w:num w:numId="54">
    <w:abstractNumId w:val="37"/>
  </w:num>
  <w:num w:numId="55">
    <w:abstractNumId w:val="42"/>
  </w:num>
  <w:num w:numId="56">
    <w:abstractNumId w:val="66"/>
  </w:num>
  <w:num w:numId="57">
    <w:abstractNumId w:val="18"/>
  </w:num>
  <w:num w:numId="58">
    <w:abstractNumId w:val="21"/>
  </w:num>
  <w:num w:numId="59">
    <w:abstractNumId w:val="209"/>
  </w:num>
  <w:num w:numId="60">
    <w:abstractNumId w:val="59"/>
  </w:num>
  <w:num w:numId="61">
    <w:abstractNumId w:val="119"/>
  </w:num>
  <w:num w:numId="62">
    <w:abstractNumId w:val="15"/>
  </w:num>
  <w:num w:numId="63">
    <w:abstractNumId w:val="195"/>
  </w:num>
  <w:num w:numId="64">
    <w:abstractNumId w:val="77"/>
  </w:num>
  <w:num w:numId="65">
    <w:abstractNumId w:val="166"/>
  </w:num>
  <w:num w:numId="66">
    <w:abstractNumId w:val="97"/>
  </w:num>
  <w:num w:numId="67">
    <w:abstractNumId w:val="205"/>
  </w:num>
  <w:num w:numId="68">
    <w:abstractNumId w:val="196"/>
  </w:num>
  <w:num w:numId="69">
    <w:abstractNumId w:val="1"/>
  </w:num>
  <w:num w:numId="70">
    <w:abstractNumId w:val="184"/>
  </w:num>
  <w:num w:numId="71">
    <w:abstractNumId w:val="28"/>
  </w:num>
  <w:num w:numId="72">
    <w:abstractNumId w:val="3"/>
  </w:num>
  <w:num w:numId="73">
    <w:abstractNumId w:val="133"/>
  </w:num>
  <w:num w:numId="74">
    <w:abstractNumId w:val="188"/>
  </w:num>
  <w:num w:numId="75">
    <w:abstractNumId w:val="34"/>
  </w:num>
  <w:num w:numId="76">
    <w:abstractNumId w:val="6"/>
  </w:num>
  <w:num w:numId="77">
    <w:abstractNumId w:val="56"/>
  </w:num>
  <w:num w:numId="78">
    <w:abstractNumId w:val="90"/>
  </w:num>
  <w:num w:numId="79">
    <w:abstractNumId w:val="169"/>
  </w:num>
  <w:num w:numId="80">
    <w:abstractNumId w:val="140"/>
  </w:num>
  <w:num w:numId="81">
    <w:abstractNumId w:val="210"/>
  </w:num>
  <w:num w:numId="82">
    <w:abstractNumId w:val="105"/>
  </w:num>
  <w:num w:numId="83">
    <w:abstractNumId w:val="79"/>
  </w:num>
  <w:num w:numId="84">
    <w:abstractNumId w:val="165"/>
  </w:num>
  <w:num w:numId="85">
    <w:abstractNumId w:val="173"/>
  </w:num>
  <w:num w:numId="86">
    <w:abstractNumId w:val="76"/>
  </w:num>
  <w:num w:numId="87">
    <w:abstractNumId w:val="162"/>
  </w:num>
  <w:num w:numId="88">
    <w:abstractNumId w:val="145"/>
  </w:num>
  <w:num w:numId="89">
    <w:abstractNumId w:val="58"/>
  </w:num>
  <w:num w:numId="90">
    <w:abstractNumId w:val="189"/>
  </w:num>
  <w:num w:numId="91">
    <w:abstractNumId w:val="163"/>
  </w:num>
  <w:num w:numId="92">
    <w:abstractNumId w:val="191"/>
  </w:num>
  <w:num w:numId="93">
    <w:abstractNumId w:val="109"/>
  </w:num>
  <w:num w:numId="94">
    <w:abstractNumId w:val="127"/>
  </w:num>
  <w:num w:numId="95">
    <w:abstractNumId w:val="213"/>
  </w:num>
  <w:num w:numId="96">
    <w:abstractNumId w:val="172"/>
  </w:num>
  <w:num w:numId="97">
    <w:abstractNumId w:val="92"/>
  </w:num>
  <w:num w:numId="98">
    <w:abstractNumId w:val="120"/>
  </w:num>
  <w:num w:numId="99">
    <w:abstractNumId w:val="141"/>
  </w:num>
  <w:num w:numId="100">
    <w:abstractNumId w:val="212"/>
  </w:num>
  <w:num w:numId="101">
    <w:abstractNumId w:val="4"/>
  </w:num>
  <w:num w:numId="102">
    <w:abstractNumId w:val="158"/>
  </w:num>
  <w:num w:numId="103">
    <w:abstractNumId w:val="164"/>
  </w:num>
  <w:num w:numId="104">
    <w:abstractNumId w:val="14"/>
  </w:num>
  <w:num w:numId="105">
    <w:abstractNumId w:val="123"/>
  </w:num>
  <w:num w:numId="106">
    <w:abstractNumId w:val="49"/>
  </w:num>
  <w:num w:numId="107">
    <w:abstractNumId w:val="32"/>
  </w:num>
  <w:num w:numId="108">
    <w:abstractNumId w:val="48"/>
  </w:num>
  <w:num w:numId="109">
    <w:abstractNumId w:val="131"/>
  </w:num>
  <w:num w:numId="110">
    <w:abstractNumId w:val="13"/>
  </w:num>
  <w:num w:numId="111">
    <w:abstractNumId w:val="38"/>
  </w:num>
  <w:num w:numId="112">
    <w:abstractNumId w:val="182"/>
  </w:num>
  <w:num w:numId="113">
    <w:abstractNumId w:val="52"/>
  </w:num>
  <w:num w:numId="114">
    <w:abstractNumId w:val="153"/>
  </w:num>
  <w:num w:numId="115">
    <w:abstractNumId w:val="208"/>
  </w:num>
  <w:num w:numId="116">
    <w:abstractNumId w:val="39"/>
  </w:num>
  <w:num w:numId="117">
    <w:abstractNumId w:val="9"/>
  </w:num>
  <w:num w:numId="118">
    <w:abstractNumId w:val="181"/>
  </w:num>
  <w:num w:numId="119">
    <w:abstractNumId w:val="5"/>
  </w:num>
  <w:num w:numId="120">
    <w:abstractNumId w:val="151"/>
  </w:num>
  <w:num w:numId="121">
    <w:abstractNumId w:val="75"/>
  </w:num>
  <w:num w:numId="122">
    <w:abstractNumId w:val="71"/>
  </w:num>
  <w:num w:numId="123">
    <w:abstractNumId w:val="110"/>
  </w:num>
  <w:num w:numId="124">
    <w:abstractNumId w:val="33"/>
  </w:num>
  <w:num w:numId="125">
    <w:abstractNumId w:val="63"/>
  </w:num>
  <w:num w:numId="126">
    <w:abstractNumId w:val="44"/>
  </w:num>
  <w:num w:numId="127">
    <w:abstractNumId w:val="73"/>
  </w:num>
  <w:num w:numId="128">
    <w:abstractNumId w:val="70"/>
  </w:num>
  <w:num w:numId="129">
    <w:abstractNumId w:val="155"/>
  </w:num>
  <w:num w:numId="130">
    <w:abstractNumId w:val="194"/>
  </w:num>
  <w:num w:numId="131">
    <w:abstractNumId w:val="176"/>
  </w:num>
  <w:num w:numId="132">
    <w:abstractNumId w:val="50"/>
  </w:num>
  <w:num w:numId="133">
    <w:abstractNumId w:val="26"/>
  </w:num>
  <w:num w:numId="134">
    <w:abstractNumId w:val="200"/>
  </w:num>
  <w:num w:numId="135">
    <w:abstractNumId w:val="149"/>
  </w:num>
  <w:num w:numId="136">
    <w:abstractNumId w:val="111"/>
  </w:num>
  <w:num w:numId="137">
    <w:abstractNumId w:val="174"/>
  </w:num>
  <w:num w:numId="138">
    <w:abstractNumId w:val="214"/>
  </w:num>
  <w:num w:numId="139">
    <w:abstractNumId w:val="217"/>
  </w:num>
  <w:num w:numId="140">
    <w:abstractNumId w:val="86"/>
  </w:num>
  <w:num w:numId="141">
    <w:abstractNumId w:val="180"/>
  </w:num>
  <w:num w:numId="142">
    <w:abstractNumId w:val="199"/>
  </w:num>
  <w:num w:numId="143">
    <w:abstractNumId w:val="142"/>
  </w:num>
  <w:num w:numId="144">
    <w:abstractNumId w:val="203"/>
  </w:num>
  <w:num w:numId="145">
    <w:abstractNumId w:val="144"/>
  </w:num>
  <w:num w:numId="146">
    <w:abstractNumId w:val="148"/>
  </w:num>
  <w:num w:numId="147">
    <w:abstractNumId w:val="139"/>
  </w:num>
  <w:num w:numId="148">
    <w:abstractNumId w:val="62"/>
  </w:num>
  <w:num w:numId="149">
    <w:abstractNumId w:val="115"/>
  </w:num>
  <w:num w:numId="150">
    <w:abstractNumId w:val="46"/>
  </w:num>
  <w:num w:numId="151">
    <w:abstractNumId w:val="69"/>
  </w:num>
  <w:num w:numId="152">
    <w:abstractNumId w:val="190"/>
  </w:num>
  <w:num w:numId="153">
    <w:abstractNumId w:val="22"/>
  </w:num>
  <w:num w:numId="154">
    <w:abstractNumId w:val="100"/>
  </w:num>
  <w:num w:numId="155">
    <w:abstractNumId w:val="202"/>
  </w:num>
  <w:num w:numId="156">
    <w:abstractNumId w:val="65"/>
  </w:num>
  <w:num w:numId="157">
    <w:abstractNumId w:val="179"/>
  </w:num>
  <w:num w:numId="158">
    <w:abstractNumId w:val="193"/>
  </w:num>
  <w:num w:numId="159">
    <w:abstractNumId w:val="121"/>
  </w:num>
  <w:num w:numId="160">
    <w:abstractNumId w:val="83"/>
  </w:num>
  <w:num w:numId="161">
    <w:abstractNumId w:val="93"/>
  </w:num>
  <w:num w:numId="162">
    <w:abstractNumId w:val="43"/>
  </w:num>
  <w:num w:numId="163">
    <w:abstractNumId w:val="126"/>
  </w:num>
  <w:num w:numId="164">
    <w:abstractNumId w:val="23"/>
  </w:num>
  <w:num w:numId="165">
    <w:abstractNumId w:val="168"/>
  </w:num>
  <w:num w:numId="166">
    <w:abstractNumId w:val="87"/>
  </w:num>
  <w:num w:numId="167">
    <w:abstractNumId w:val="82"/>
  </w:num>
  <w:num w:numId="168">
    <w:abstractNumId w:val="160"/>
  </w:num>
  <w:num w:numId="169">
    <w:abstractNumId w:val="143"/>
  </w:num>
  <w:num w:numId="170">
    <w:abstractNumId w:val="89"/>
  </w:num>
  <w:num w:numId="171">
    <w:abstractNumId w:val="132"/>
  </w:num>
  <w:num w:numId="172">
    <w:abstractNumId w:val="186"/>
  </w:num>
  <w:num w:numId="173">
    <w:abstractNumId w:val="40"/>
  </w:num>
  <w:num w:numId="174">
    <w:abstractNumId w:val="64"/>
  </w:num>
  <w:num w:numId="175">
    <w:abstractNumId w:val="12"/>
  </w:num>
  <w:num w:numId="176">
    <w:abstractNumId w:val="152"/>
  </w:num>
  <w:num w:numId="177">
    <w:abstractNumId w:val="170"/>
  </w:num>
  <w:num w:numId="178">
    <w:abstractNumId w:val="106"/>
  </w:num>
  <w:num w:numId="179">
    <w:abstractNumId w:val="102"/>
  </w:num>
  <w:num w:numId="180">
    <w:abstractNumId w:val="183"/>
  </w:num>
  <w:num w:numId="181">
    <w:abstractNumId w:val="107"/>
  </w:num>
  <w:num w:numId="182">
    <w:abstractNumId w:val="175"/>
  </w:num>
  <w:num w:numId="183">
    <w:abstractNumId w:val="57"/>
  </w:num>
  <w:num w:numId="184">
    <w:abstractNumId w:val="0"/>
  </w:num>
  <w:num w:numId="185">
    <w:abstractNumId w:val="135"/>
  </w:num>
  <w:num w:numId="186">
    <w:abstractNumId w:val="129"/>
  </w:num>
  <w:num w:numId="187">
    <w:abstractNumId w:val="54"/>
  </w:num>
  <w:num w:numId="188">
    <w:abstractNumId w:val="177"/>
  </w:num>
  <w:num w:numId="189">
    <w:abstractNumId w:val="51"/>
  </w:num>
  <w:num w:numId="190">
    <w:abstractNumId w:val="88"/>
  </w:num>
  <w:num w:numId="191">
    <w:abstractNumId w:val="215"/>
  </w:num>
  <w:num w:numId="192">
    <w:abstractNumId w:val="201"/>
  </w:num>
  <w:num w:numId="193">
    <w:abstractNumId w:val="114"/>
  </w:num>
  <w:num w:numId="194">
    <w:abstractNumId w:val="101"/>
  </w:num>
  <w:num w:numId="195">
    <w:abstractNumId w:val="187"/>
  </w:num>
  <w:num w:numId="196">
    <w:abstractNumId w:val="207"/>
  </w:num>
  <w:num w:numId="197">
    <w:abstractNumId w:val="171"/>
  </w:num>
  <w:num w:numId="198">
    <w:abstractNumId w:val="211"/>
  </w:num>
  <w:num w:numId="199">
    <w:abstractNumId w:val="206"/>
  </w:num>
  <w:num w:numId="200">
    <w:abstractNumId w:val="136"/>
  </w:num>
  <w:num w:numId="201">
    <w:abstractNumId w:val="67"/>
  </w:num>
  <w:num w:numId="202">
    <w:abstractNumId w:val="74"/>
  </w:num>
  <w:num w:numId="203">
    <w:abstractNumId w:val="178"/>
  </w:num>
  <w:num w:numId="204">
    <w:abstractNumId w:val="7"/>
  </w:num>
  <w:num w:numId="205">
    <w:abstractNumId w:val="41"/>
  </w:num>
  <w:num w:numId="206">
    <w:abstractNumId w:val="157"/>
  </w:num>
  <w:num w:numId="207">
    <w:abstractNumId w:val="159"/>
  </w:num>
  <w:num w:numId="208">
    <w:abstractNumId w:val="2"/>
  </w:num>
  <w:num w:numId="209">
    <w:abstractNumId w:val="99"/>
  </w:num>
  <w:num w:numId="210">
    <w:abstractNumId w:val="138"/>
  </w:num>
  <w:num w:numId="211">
    <w:abstractNumId w:val="11"/>
  </w:num>
  <w:num w:numId="212">
    <w:abstractNumId w:val="91"/>
  </w:num>
  <w:num w:numId="213">
    <w:abstractNumId w:val="122"/>
  </w:num>
  <w:num w:numId="214">
    <w:abstractNumId w:val="27"/>
  </w:num>
  <w:num w:numId="215">
    <w:abstractNumId w:val="61"/>
  </w:num>
  <w:num w:numId="216">
    <w:abstractNumId w:val="98"/>
  </w:num>
  <w:num w:numId="217">
    <w:abstractNumId w:val="16"/>
  </w:num>
  <w:num w:numId="218">
    <w:abstractNumId w:val="60"/>
  </w:num>
  <w:num w:numId="219">
    <w:abstractNumId w:val="31"/>
  </w:num>
  <w:numIdMacAtCleanup w:val="21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李唐">
    <w15:presenceInfo w15:providerId="Windows Live" w15:userId="6b3d82b6d7993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425"/>
    <w:rsid w:val="0001717A"/>
    <w:rsid w:val="000D0E47"/>
    <w:rsid w:val="000E7197"/>
    <w:rsid w:val="000E7779"/>
    <w:rsid w:val="00100183"/>
    <w:rsid w:val="00112D90"/>
    <w:rsid w:val="0011664B"/>
    <w:rsid w:val="00131819"/>
    <w:rsid w:val="00133D52"/>
    <w:rsid w:val="0014691F"/>
    <w:rsid w:val="001615B4"/>
    <w:rsid w:val="0020085C"/>
    <w:rsid w:val="00210EDC"/>
    <w:rsid w:val="00276D1B"/>
    <w:rsid w:val="00281A67"/>
    <w:rsid w:val="003143B5"/>
    <w:rsid w:val="00315204"/>
    <w:rsid w:val="00346A93"/>
    <w:rsid w:val="00353028"/>
    <w:rsid w:val="003601E4"/>
    <w:rsid w:val="003C6398"/>
    <w:rsid w:val="004155E5"/>
    <w:rsid w:val="00416425"/>
    <w:rsid w:val="004861CC"/>
    <w:rsid w:val="004C7B6F"/>
    <w:rsid w:val="00536E5C"/>
    <w:rsid w:val="00542BBF"/>
    <w:rsid w:val="00596739"/>
    <w:rsid w:val="005D2B1B"/>
    <w:rsid w:val="00634EE6"/>
    <w:rsid w:val="006655FA"/>
    <w:rsid w:val="00692EC0"/>
    <w:rsid w:val="006B177E"/>
    <w:rsid w:val="006E0779"/>
    <w:rsid w:val="0071289A"/>
    <w:rsid w:val="00723773"/>
    <w:rsid w:val="00740841"/>
    <w:rsid w:val="007E0A68"/>
    <w:rsid w:val="00802A0B"/>
    <w:rsid w:val="0081130E"/>
    <w:rsid w:val="008238BF"/>
    <w:rsid w:val="00857D70"/>
    <w:rsid w:val="00863869"/>
    <w:rsid w:val="0089136B"/>
    <w:rsid w:val="008E2902"/>
    <w:rsid w:val="00911D66"/>
    <w:rsid w:val="00913E6A"/>
    <w:rsid w:val="00943F5C"/>
    <w:rsid w:val="00953447"/>
    <w:rsid w:val="00963E51"/>
    <w:rsid w:val="0097047E"/>
    <w:rsid w:val="0098443F"/>
    <w:rsid w:val="009F0917"/>
    <w:rsid w:val="00A97B1F"/>
    <w:rsid w:val="00AC22A1"/>
    <w:rsid w:val="00AC2C85"/>
    <w:rsid w:val="00AE1A4B"/>
    <w:rsid w:val="00B16C72"/>
    <w:rsid w:val="00B251E9"/>
    <w:rsid w:val="00B347D0"/>
    <w:rsid w:val="00B5113C"/>
    <w:rsid w:val="00B57405"/>
    <w:rsid w:val="00B73892"/>
    <w:rsid w:val="00B74284"/>
    <w:rsid w:val="00B90835"/>
    <w:rsid w:val="00BF01FC"/>
    <w:rsid w:val="00C22437"/>
    <w:rsid w:val="00C50BEF"/>
    <w:rsid w:val="00CC3284"/>
    <w:rsid w:val="00CE7B99"/>
    <w:rsid w:val="00CF54DE"/>
    <w:rsid w:val="00D14982"/>
    <w:rsid w:val="00D14C12"/>
    <w:rsid w:val="00D25D88"/>
    <w:rsid w:val="00D94A24"/>
    <w:rsid w:val="00DE34D9"/>
    <w:rsid w:val="00DF79E1"/>
    <w:rsid w:val="00E44C5F"/>
    <w:rsid w:val="00E915FD"/>
    <w:rsid w:val="00F349C7"/>
    <w:rsid w:val="00F66FD1"/>
    <w:rsid w:val="00FB0AAD"/>
    <w:rsid w:val="00FB3BA2"/>
    <w:rsid w:val="00FC59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49207D5-0EAF-464A-9C03-CA67E80A3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6425"/>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樣式1"/>
    <w:uiPriority w:val="99"/>
    <w:rsid w:val="00911D66"/>
    <w:pPr>
      <w:numPr>
        <w:numId w:val="1"/>
      </w:numPr>
    </w:pPr>
  </w:style>
  <w:style w:type="paragraph" w:styleId="a3">
    <w:name w:val="List Paragraph"/>
    <w:basedOn w:val="a"/>
    <w:uiPriority w:val="34"/>
    <w:qFormat/>
    <w:rsid w:val="00416425"/>
    <w:pPr>
      <w:ind w:leftChars="200" w:left="480"/>
    </w:pPr>
    <w:rPr>
      <w:rFonts w:ascii="Calibri" w:eastAsia="新細明體" w:hAnsi="Calibri" w:cs="Times New Roman"/>
    </w:rPr>
  </w:style>
  <w:style w:type="table" w:styleId="-4">
    <w:name w:val="Light Grid Accent 4"/>
    <w:basedOn w:val="a1"/>
    <w:uiPriority w:val="62"/>
    <w:rsid w:val="0089136B"/>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character" w:styleId="a4">
    <w:name w:val="Hyperlink"/>
    <w:basedOn w:val="a0"/>
    <w:uiPriority w:val="99"/>
    <w:unhideWhenUsed/>
    <w:rsid w:val="00416425"/>
    <w:rPr>
      <w:color w:val="0563C1" w:themeColor="hyperlink"/>
      <w:u w:val="single"/>
    </w:rPr>
  </w:style>
  <w:style w:type="character" w:customStyle="1" w:styleId="author-p-258253">
    <w:name w:val="author-p-258253"/>
    <w:basedOn w:val="a0"/>
    <w:rsid w:val="00DF79E1"/>
  </w:style>
  <w:style w:type="character" w:customStyle="1" w:styleId="author-p-258256">
    <w:name w:val="author-p-258256"/>
    <w:basedOn w:val="a0"/>
    <w:rsid w:val="00DF79E1"/>
  </w:style>
  <w:style w:type="character" w:customStyle="1" w:styleId="author-p-258254">
    <w:name w:val="author-p-258254"/>
    <w:basedOn w:val="a0"/>
    <w:rsid w:val="00DF79E1"/>
  </w:style>
  <w:style w:type="character" w:customStyle="1" w:styleId="author-p-261421">
    <w:name w:val="author-p-261421"/>
    <w:basedOn w:val="a0"/>
    <w:rsid w:val="00DF79E1"/>
  </w:style>
  <w:style w:type="paragraph" w:styleId="a5">
    <w:name w:val="header"/>
    <w:basedOn w:val="a"/>
    <w:link w:val="a6"/>
    <w:uiPriority w:val="99"/>
    <w:unhideWhenUsed/>
    <w:rsid w:val="0011664B"/>
    <w:pPr>
      <w:tabs>
        <w:tab w:val="center" w:pos="4153"/>
        <w:tab w:val="right" w:pos="8306"/>
      </w:tabs>
      <w:snapToGrid w:val="0"/>
    </w:pPr>
    <w:rPr>
      <w:sz w:val="20"/>
      <w:szCs w:val="20"/>
    </w:rPr>
  </w:style>
  <w:style w:type="character" w:customStyle="1" w:styleId="a6">
    <w:name w:val="頁首 字元"/>
    <w:basedOn w:val="a0"/>
    <w:link w:val="a5"/>
    <w:uiPriority w:val="99"/>
    <w:rsid w:val="0011664B"/>
    <w:rPr>
      <w:sz w:val="20"/>
      <w:szCs w:val="20"/>
    </w:rPr>
  </w:style>
  <w:style w:type="paragraph" w:styleId="a7">
    <w:name w:val="footer"/>
    <w:basedOn w:val="a"/>
    <w:link w:val="a8"/>
    <w:uiPriority w:val="99"/>
    <w:unhideWhenUsed/>
    <w:rsid w:val="0011664B"/>
    <w:pPr>
      <w:tabs>
        <w:tab w:val="center" w:pos="4153"/>
        <w:tab w:val="right" w:pos="8306"/>
      </w:tabs>
      <w:snapToGrid w:val="0"/>
    </w:pPr>
    <w:rPr>
      <w:sz w:val="20"/>
      <w:szCs w:val="20"/>
    </w:rPr>
  </w:style>
  <w:style w:type="character" w:customStyle="1" w:styleId="a8">
    <w:name w:val="頁尾 字元"/>
    <w:basedOn w:val="a0"/>
    <w:link w:val="a7"/>
    <w:uiPriority w:val="99"/>
    <w:rsid w:val="0011664B"/>
    <w:rPr>
      <w:sz w:val="20"/>
      <w:szCs w:val="20"/>
    </w:rPr>
  </w:style>
  <w:style w:type="character" w:customStyle="1" w:styleId="apple-converted-space">
    <w:name w:val="apple-converted-space"/>
    <w:basedOn w:val="a0"/>
    <w:rsid w:val="0071289A"/>
  </w:style>
  <w:style w:type="character" w:customStyle="1" w:styleId="author-p-258257">
    <w:name w:val="author-p-258257"/>
    <w:basedOn w:val="a0"/>
    <w:rsid w:val="0071289A"/>
  </w:style>
  <w:style w:type="character" w:styleId="a9">
    <w:name w:val="FollowedHyperlink"/>
    <w:basedOn w:val="a0"/>
    <w:uiPriority w:val="99"/>
    <w:semiHidden/>
    <w:unhideWhenUsed/>
    <w:rsid w:val="00D14C12"/>
    <w:rPr>
      <w:color w:val="954F72" w:themeColor="followedHyperlink"/>
      <w:u w:val="single"/>
    </w:rPr>
  </w:style>
  <w:style w:type="table" w:styleId="aa">
    <w:name w:val="Table Grid"/>
    <w:basedOn w:val="a1"/>
    <w:uiPriority w:val="39"/>
    <w:rsid w:val="00802A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4">
    <w:name w:val="Grid Table 4 Accent 4"/>
    <w:basedOn w:val="a1"/>
    <w:uiPriority w:val="49"/>
    <w:rsid w:val="0089136B"/>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val="0"/>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val="0"/>
        <w:bCs/>
      </w:rPr>
      <w:tblPr/>
      <w:tcPr>
        <w:tcBorders>
          <w:top w:val="double" w:sz="4" w:space="0" w:color="FFC000" w:themeColor="accent4"/>
        </w:tcBorders>
      </w:tcPr>
    </w:tblStylePr>
    <w:tblStylePr w:type="firstCol">
      <w:rPr>
        <w:b w:val="0"/>
        <w:bCs/>
      </w:rPr>
    </w:tblStylePr>
    <w:tblStylePr w:type="lastCol">
      <w:rPr>
        <w:b w:val="0"/>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ab">
    <w:name w:val="Balloon Text"/>
    <w:basedOn w:val="a"/>
    <w:link w:val="ac"/>
    <w:uiPriority w:val="99"/>
    <w:semiHidden/>
    <w:unhideWhenUsed/>
    <w:rsid w:val="00F349C7"/>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F349C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55625">
      <w:bodyDiv w:val="1"/>
      <w:marLeft w:val="0"/>
      <w:marRight w:val="0"/>
      <w:marTop w:val="0"/>
      <w:marBottom w:val="0"/>
      <w:divBdr>
        <w:top w:val="none" w:sz="0" w:space="0" w:color="auto"/>
        <w:left w:val="none" w:sz="0" w:space="0" w:color="auto"/>
        <w:bottom w:val="none" w:sz="0" w:space="0" w:color="auto"/>
        <w:right w:val="none" w:sz="0" w:space="0" w:color="auto"/>
      </w:divBdr>
      <w:divsChild>
        <w:div w:id="1018240429">
          <w:marLeft w:val="0"/>
          <w:marRight w:val="0"/>
          <w:marTop w:val="0"/>
          <w:marBottom w:val="0"/>
          <w:divBdr>
            <w:top w:val="none" w:sz="0" w:space="0" w:color="auto"/>
            <w:left w:val="single" w:sz="24" w:space="31" w:color="7FC0DB"/>
            <w:bottom w:val="none" w:sz="0" w:space="0" w:color="auto"/>
            <w:right w:val="none" w:sz="0" w:space="0" w:color="auto"/>
          </w:divBdr>
        </w:div>
        <w:div w:id="954562171">
          <w:marLeft w:val="0"/>
          <w:marRight w:val="0"/>
          <w:marTop w:val="0"/>
          <w:marBottom w:val="0"/>
          <w:divBdr>
            <w:top w:val="none" w:sz="0" w:space="0" w:color="auto"/>
            <w:left w:val="single" w:sz="24" w:space="31" w:color="7FC0DB"/>
            <w:bottom w:val="none" w:sz="0" w:space="0" w:color="auto"/>
            <w:right w:val="none" w:sz="0" w:space="0" w:color="auto"/>
          </w:divBdr>
        </w:div>
      </w:divsChild>
    </w:div>
    <w:div w:id="217016672">
      <w:bodyDiv w:val="1"/>
      <w:marLeft w:val="0"/>
      <w:marRight w:val="0"/>
      <w:marTop w:val="0"/>
      <w:marBottom w:val="0"/>
      <w:divBdr>
        <w:top w:val="none" w:sz="0" w:space="0" w:color="auto"/>
        <w:left w:val="none" w:sz="0" w:space="0" w:color="auto"/>
        <w:bottom w:val="none" w:sz="0" w:space="0" w:color="auto"/>
        <w:right w:val="none" w:sz="0" w:space="0" w:color="auto"/>
      </w:divBdr>
      <w:divsChild>
        <w:div w:id="1997296283">
          <w:marLeft w:val="0"/>
          <w:marRight w:val="0"/>
          <w:marTop w:val="0"/>
          <w:marBottom w:val="0"/>
          <w:divBdr>
            <w:top w:val="none" w:sz="0" w:space="0" w:color="auto"/>
            <w:left w:val="single" w:sz="24" w:space="31" w:color="7FC0DB"/>
            <w:bottom w:val="none" w:sz="0" w:space="0" w:color="auto"/>
            <w:right w:val="none" w:sz="0" w:space="0" w:color="auto"/>
          </w:divBdr>
        </w:div>
        <w:div w:id="1777023297">
          <w:marLeft w:val="0"/>
          <w:marRight w:val="0"/>
          <w:marTop w:val="0"/>
          <w:marBottom w:val="0"/>
          <w:divBdr>
            <w:top w:val="none" w:sz="0" w:space="0" w:color="auto"/>
            <w:left w:val="single" w:sz="24" w:space="31" w:color="7FC0DB"/>
            <w:bottom w:val="none" w:sz="0" w:space="0" w:color="auto"/>
            <w:right w:val="none" w:sz="0" w:space="0" w:color="auto"/>
          </w:divBdr>
        </w:div>
        <w:div w:id="1559904114">
          <w:marLeft w:val="0"/>
          <w:marRight w:val="0"/>
          <w:marTop w:val="0"/>
          <w:marBottom w:val="0"/>
          <w:divBdr>
            <w:top w:val="none" w:sz="0" w:space="0" w:color="auto"/>
            <w:left w:val="single" w:sz="24" w:space="31" w:color="98CFC1"/>
            <w:bottom w:val="none" w:sz="0" w:space="0" w:color="auto"/>
            <w:right w:val="none" w:sz="0" w:space="0" w:color="auto"/>
          </w:divBdr>
        </w:div>
      </w:divsChild>
    </w:div>
    <w:div w:id="251669183">
      <w:bodyDiv w:val="1"/>
      <w:marLeft w:val="0"/>
      <w:marRight w:val="0"/>
      <w:marTop w:val="0"/>
      <w:marBottom w:val="0"/>
      <w:divBdr>
        <w:top w:val="none" w:sz="0" w:space="0" w:color="auto"/>
        <w:left w:val="none" w:sz="0" w:space="0" w:color="auto"/>
        <w:bottom w:val="none" w:sz="0" w:space="0" w:color="auto"/>
        <w:right w:val="none" w:sz="0" w:space="0" w:color="auto"/>
      </w:divBdr>
      <w:divsChild>
        <w:div w:id="766461991">
          <w:marLeft w:val="0"/>
          <w:marRight w:val="0"/>
          <w:marTop w:val="0"/>
          <w:marBottom w:val="0"/>
          <w:divBdr>
            <w:top w:val="none" w:sz="0" w:space="0" w:color="auto"/>
            <w:left w:val="single" w:sz="24" w:space="31" w:color="7FC0DB"/>
            <w:bottom w:val="none" w:sz="0" w:space="0" w:color="auto"/>
            <w:right w:val="none" w:sz="0" w:space="0" w:color="auto"/>
          </w:divBdr>
        </w:div>
        <w:div w:id="1008606260">
          <w:marLeft w:val="0"/>
          <w:marRight w:val="0"/>
          <w:marTop w:val="0"/>
          <w:marBottom w:val="0"/>
          <w:divBdr>
            <w:top w:val="none" w:sz="0" w:space="0" w:color="auto"/>
            <w:left w:val="single" w:sz="24" w:space="31" w:color="7FC0DB"/>
            <w:bottom w:val="none" w:sz="0" w:space="0" w:color="auto"/>
            <w:right w:val="none" w:sz="0" w:space="0" w:color="auto"/>
          </w:divBdr>
        </w:div>
        <w:div w:id="472480373">
          <w:marLeft w:val="0"/>
          <w:marRight w:val="0"/>
          <w:marTop w:val="0"/>
          <w:marBottom w:val="0"/>
          <w:divBdr>
            <w:top w:val="none" w:sz="0" w:space="0" w:color="auto"/>
            <w:left w:val="single" w:sz="24" w:space="31" w:color="98CFC1"/>
            <w:bottom w:val="none" w:sz="0" w:space="0" w:color="auto"/>
            <w:right w:val="none" w:sz="0" w:space="0" w:color="auto"/>
          </w:divBdr>
        </w:div>
        <w:div w:id="840462477">
          <w:marLeft w:val="0"/>
          <w:marRight w:val="0"/>
          <w:marTop w:val="0"/>
          <w:marBottom w:val="0"/>
          <w:divBdr>
            <w:top w:val="none" w:sz="0" w:space="0" w:color="auto"/>
            <w:left w:val="single" w:sz="24" w:space="31" w:color="7FC0DB"/>
            <w:bottom w:val="none" w:sz="0" w:space="0" w:color="auto"/>
            <w:right w:val="none" w:sz="0" w:space="0" w:color="auto"/>
          </w:divBdr>
        </w:div>
        <w:div w:id="1613636270">
          <w:marLeft w:val="0"/>
          <w:marRight w:val="0"/>
          <w:marTop w:val="0"/>
          <w:marBottom w:val="0"/>
          <w:divBdr>
            <w:top w:val="none" w:sz="0" w:space="0" w:color="auto"/>
            <w:left w:val="single" w:sz="24" w:space="31" w:color="7FC0DB"/>
            <w:bottom w:val="none" w:sz="0" w:space="0" w:color="auto"/>
            <w:right w:val="none" w:sz="0" w:space="0" w:color="auto"/>
          </w:divBdr>
        </w:div>
        <w:div w:id="183906560">
          <w:marLeft w:val="0"/>
          <w:marRight w:val="0"/>
          <w:marTop w:val="0"/>
          <w:marBottom w:val="0"/>
          <w:divBdr>
            <w:top w:val="none" w:sz="0" w:space="0" w:color="auto"/>
            <w:left w:val="single" w:sz="24" w:space="31" w:color="7FC0DB"/>
            <w:bottom w:val="none" w:sz="0" w:space="0" w:color="auto"/>
            <w:right w:val="none" w:sz="0" w:space="0" w:color="auto"/>
          </w:divBdr>
        </w:div>
        <w:div w:id="97877440">
          <w:marLeft w:val="0"/>
          <w:marRight w:val="0"/>
          <w:marTop w:val="0"/>
          <w:marBottom w:val="0"/>
          <w:divBdr>
            <w:top w:val="none" w:sz="0" w:space="0" w:color="auto"/>
            <w:left w:val="single" w:sz="24" w:space="31" w:color="7FC0DB"/>
            <w:bottom w:val="none" w:sz="0" w:space="0" w:color="auto"/>
            <w:right w:val="none" w:sz="0" w:space="0" w:color="auto"/>
          </w:divBdr>
        </w:div>
        <w:div w:id="934705079">
          <w:marLeft w:val="0"/>
          <w:marRight w:val="0"/>
          <w:marTop w:val="0"/>
          <w:marBottom w:val="0"/>
          <w:divBdr>
            <w:top w:val="none" w:sz="0" w:space="0" w:color="auto"/>
            <w:left w:val="single" w:sz="24" w:space="31" w:color="DDA7AE"/>
            <w:bottom w:val="none" w:sz="0" w:space="0" w:color="auto"/>
            <w:right w:val="none" w:sz="0" w:space="0" w:color="auto"/>
          </w:divBdr>
        </w:div>
        <w:div w:id="297489878">
          <w:marLeft w:val="0"/>
          <w:marRight w:val="0"/>
          <w:marTop w:val="0"/>
          <w:marBottom w:val="0"/>
          <w:divBdr>
            <w:top w:val="none" w:sz="0" w:space="0" w:color="auto"/>
            <w:left w:val="single" w:sz="24" w:space="31" w:color="7FC0DB"/>
            <w:bottom w:val="none" w:sz="0" w:space="0" w:color="auto"/>
            <w:right w:val="none" w:sz="0" w:space="0" w:color="auto"/>
          </w:divBdr>
        </w:div>
        <w:div w:id="888415118">
          <w:marLeft w:val="0"/>
          <w:marRight w:val="0"/>
          <w:marTop w:val="0"/>
          <w:marBottom w:val="0"/>
          <w:divBdr>
            <w:top w:val="none" w:sz="0" w:space="0" w:color="auto"/>
            <w:left w:val="single" w:sz="24" w:space="31" w:color="7FC0DB"/>
            <w:bottom w:val="none" w:sz="0" w:space="0" w:color="auto"/>
            <w:right w:val="none" w:sz="0" w:space="0" w:color="auto"/>
          </w:divBdr>
        </w:div>
        <w:div w:id="1629781667">
          <w:marLeft w:val="0"/>
          <w:marRight w:val="0"/>
          <w:marTop w:val="0"/>
          <w:marBottom w:val="0"/>
          <w:divBdr>
            <w:top w:val="none" w:sz="0" w:space="0" w:color="auto"/>
            <w:left w:val="single" w:sz="24" w:space="31" w:color="7FC0DB"/>
            <w:bottom w:val="none" w:sz="0" w:space="0" w:color="auto"/>
            <w:right w:val="none" w:sz="0" w:space="0" w:color="auto"/>
          </w:divBdr>
        </w:div>
        <w:div w:id="1128595623">
          <w:marLeft w:val="0"/>
          <w:marRight w:val="0"/>
          <w:marTop w:val="0"/>
          <w:marBottom w:val="0"/>
          <w:divBdr>
            <w:top w:val="none" w:sz="0" w:space="0" w:color="auto"/>
            <w:left w:val="single" w:sz="24" w:space="31" w:color="E9C89B"/>
            <w:bottom w:val="none" w:sz="0" w:space="0" w:color="auto"/>
            <w:right w:val="none" w:sz="0" w:space="0" w:color="auto"/>
          </w:divBdr>
        </w:div>
        <w:div w:id="1705787740">
          <w:marLeft w:val="0"/>
          <w:marRight w:val="0"/>
          <w:marTop w:val="0"/>
          <w:marBottom w:val="0"/>
          <w:divBdr>
            <w:top w:val="none" w:sz="0" w:space="0" w:color="auto"/>
            <w:left w:val="single" w:sz="24" w:space="31" w:color="DDA7AE"/>
            <w:bottom w:val="none" w:sz="0" w:space="0" w:color="auto"/>
            <w:right w:val="none" w:sz="0" w:space="0" w:color="auto"/>
          </w:divBdr>
        </w:div>
        <w:div w:id="1135610264">
          <w:marLeft w:val="0"/>
          <w:marRight w:val="0"/>
          <w:marTop w:val="0"/>
          <w:marBottom w:val="0"/>
          <w:divBdr>
            <w:top w:val="none" w:sz="0" w:space="0" w:color="auto"/>
            <w:left w:val="single" w:sz="24" w:space="31" w:color="DDA7AE"/>
            <w:bottom w:val="none" w:sz="0" w:space="0" w:color="auto"/>
            <w:right w:val="none" w:sz="0" w:space="0" w:color="auto"/>
          </w:divBdr>
        </w:div>
        <w:div w:id="305013521">
          <w:marLeft w:val="0"/>
          <w:marRight w:val="0"/>
          <w:marTop w:val="0"/>
          <w:marBottom w:val="0"/>
          <w:divBdr>
            <w:top w:val="none" w:sz="0" w:space="0" w:color="auto"/>
            <w:left w:val="single" w:sz="24" w:space="31" w:color="7FC0DB"/>
            <w:bottom w:val="none" w:sz="0" w:space="0" w:color="auto"/>
            <w:right w:val="none" w:sz="0" w:space="0" w:color="auto"/>
          </w:divBdr>
        </w:div>
        <w:div w:id="1130979885">
          <w:marLeft w:val="0"/>
          <w:marRight w:val="0"/>
          <w:marTop w:val="0"/>
          <w:marBottom w:val="0"/>
          <w:divBdr>
            <w:top w:val="none" w:sz="0" w:space="0" w:color="auto"/>
            <w:left w:val="single" w:sz="24" w:space="31" w:color="E9C89B"/>
            <w:bottom w:val="none" w:sz="0" w:space="0" w:color="auto"/>
            <w:right w:val="none" w:sz="0" w:space="0" w:color="auto"/>
          </w:divBdr>
        </w:div>
        <w:div w:id="771439833">
          <w:marLeft w:val="0"/>
          <w:marRight w:val="0"/>
          <w:marTop w:val="0"/>
          <w:marBottom w:val="0"/>
          <w:divBdr>
            <w:top w:val="none" w:sz="0" w:space="0" w:color="auto"/>
            <w:left w:val="single" w:sz="24" w:space="31" w:color="98CFC1"/>
            <w:bottom w:val="none" w:sz="0" w:space="0" w:color="auto"/>
            <w:right w:val="none" w:sz="0" w:space="0" w:color="auto"/>
          </w:divBdr>
        </w:div>
        <w:div w:id="936257148">
          <w:marLeft w:val="0"/>
          <w:marRight w:val="0"/>
          <w:marTop w:val="0"/>
          <w:marBottom w:val="0"/>
          <w:divBdr>
            <w:top w:val="none" w:sz="0" w:space="0" w:color="auto"/>
            <w:left w:val="single" w:sz="24" w:space="31" w:color="98CFC1"/>
            <w:bottom w:val="none" w:sz="0" w:space="0" w:color="auto"/>
            <w:right w:val="none" w:sz="0" w:space="0" w:color="auto"/>
          </w:divBdr>
        </w:div>
        <w:div w:id="2024698051">
          <w:marLeft w:val="0"/>
          <w:marRight w:val="0"/>
          <w:marTop w:val="0"/>
          <w:marBottom w:val="0"/>
          <w:divBdr>
            <w:top w:val="none" w:sz="0" w:space="0" w:color="auto"/>
            <w:left w:val="single" w:sz="24" w:space="31" w:color="98CFC1"/>
            <w:bottom w:val="none" w:sz="0" w:space="0" w:color="auto"/>
            <w:right w:val="none" w:sz="0" w:space="0" w:color="auto"/>
          </w:divBdr>
        </w:div>
        <w:div w:id="1139762814">
          <w:marLeft w:val="0"/>
          <w:marRight w:val="0"/>
          <w:marTop w:val="0"/>
          <w:marBottom w:val="0"/>
          <w:divBdr>
            <w:top w:val="none" w:sz="0" w:space="0" w:color="auto"/>
            <w:left w:val="single" w:sz="24" w:space="31" w:color="DDA7AE"/>
            <w:bottom w:val="none" w:sz="0" w:space="0" w:color="auto"/>
            <w:right w:val="none" w:sz="0" w:space="0" w:color="auto"/>
          </w:divBdr>
        </w:div>
        <w:div w:id="1315375415">
          <w:marLeft w:val="0"/>
          <w:marRight w:val="0"/>
          <w:marTop w:val="0"/>
          <w:marBottom w:val="0"/>
          <w:divBdr>
            <w:top w:val="none" w:sz="0" w:space="0" w:color="auto"/>
            <w:left w:val="single" w:sz="24" w:space="31" w:color="DDA7AE"/>
            <w:bottom w:val="none" w:sz="0" w:space="0" w:color="auto"/>
            <w:right w:val="none" w:sz="0" w:space="0" w:color="auto"/>
          </w:divBdr>
        </w:div>
        <w:div w:id="1330210913">
          <w:marLeft w:val="0"/>
          <w:marRight w:val="0"/>
          <w:marTop w:val="0"/>
          <w:marBottom w:val="0"/>
          <w:divBdr>
            <w:top w:val="none" w:sz="0" w:space="0" w:color="auto"/>
            <w:left w:val="single" w:sz="24" w:space="31" w:color="E9C89B"/>
            <w:bottom w:val="none" w:sz="0" w:space="0" w:color="auto"/>
            <w:right w:val="none" w:sz="0" w:space="0" w:color="auto"/>
          </w:divBdr>
        </w:div>
        <w:div w:id="2087652814">
          <w:marLeft w:val="0"/>
          <w:marRight w:val="0"/>
          <w:marTop w:val="0"/>
          <w:marBottom w:val="0"/>
          <w:divBdr>
            <w:top w:val="none" w:sz="0" w:space="0" w:color="auto"/>
            <w:left w:val="single" w:sz="24" w:space="31" w:color="98CFC1"/>
            <w:bottom w:val="none" w:sz="0" w:space="0" w:color="auto"/>
            <w:right w:val="none" w:sz="0" w:space="0" w:color="auto"/>
          </w:divBdr>
        </w:div>
        <w:div w:id="1684622821">
          <w:marLeft w:val="0"/>
          <w:marRight w:val="0"/>
          <w:marTop w:val="0"/>
          <w:marBottom w:val="0"/>
          <w:divBdr>
            <w:top w:val="none" w:sz="0" w:space="0" w:color="auto"/>
            <w:left w:val="single" w:sz="24" w:space="31" w:color="98CFC1"/>
            <w:bottom w:val="none" w:sz="0" w:space="0" w:color="auto"/>
            <w:right w:val="none" w:sz="0" w:space="0" w:color="auto"/>
          </w:divBdr>
        </w:div>
        <w:div w:id="1741714020">
          <w:marLeft w:val="0"/>
          <w:marRight w:val="0"/>
          <w:marTop w:val="0"/>
          <w:marBottom w:val="0"/>
          <w:divBdr>
            <w:top w:val="none" w:sz="0" w:space="0" w:color="auto"/>
            <w:left w:val="single" w:sz="24" w:space="31" w:color="98CFC1"/>
            <w:bottom w:val="none" w:sz="0" w:space="0" w:color="auto"/>
            <w:right w:val="none" w:sz="0" w:space="0" w:color="auto"/>
          </w:divBdr>
        </w:div>
        <w:div w:id="1708722543">
          <w:marLeft w:val="0"/>
          <w:marRight w:val="0"/>
          <w:marTop w:val="0"/>
          <w:marBottom w:val="0"/>
          <w:divBdr>
            <w:top w:val="none" w:sz="0" w:space="0" w:color="auto"/>
            <w:left w:val="single" w:sz="24" w:space="31" w:color="7FC0DB"/>
            <w:bottom w:val="none" w:sz="0" w:space="0" w:color="auto"/>
            <w:right w:val="none" w:sz="0" w:space="0" w:color="auto"/>
          </w:divBdr>
        </w:div>
        <w:div w:id="1040083319">
          <w:marLeft w:val="0"/>
          <w:marRight w:val="0"/>
          <w:marTop w:val="0"/>
          <w:marBottom w:val="0"/>
          <w:divBdr>
            <w:top w:val="none" w:sz="0" w:space="0" w:color="auto"/>
            <w:left w:val="single" w:sz="24" w:space="31" w:color="E9C89B"/>
            <w:bottom w:val="none" w:sz="0" w:space="0" w:color="auto"/>
            <w:right w:val="none" w:sz="0" w:space="0" w:color="auto"/>
          </w:divBdr>
        </w:div>
        <w:div w:id="2048335320">
          <w:marLeft w:val="0"/>
          <w:marRight w:val="0"/>
          <w:marTop w:val="0"/>
          <w:marBottom w:val="0"/>
          <w:divBdr>
            <w:top w:val="none" w:sz="0" w:space="0" w:color="auto"/>
            <w:left w:val="single" w:sz="24" w:space="31" w:color="E9C89B"/>
            <w:bottom w:val="none" w:sz="0" w:space="0" w:color="auto"/>
            <w:right w:val="none" w:sz="0" w:space="0" w:color="auto"/>
          </w:divBdr>
        </w:div>
        <w:div w:id="140004592">
          <w:marLeft w:val="0"/>
          <w:marRight w:val="0"/>
          <w:marTop w:val="0"/>
          <w:marBottom w:val="0"/>
          <w:divBdr>
            <w:top w:val="none" w:sz="0" w:space="0" w:color="auto"/>
            <w:left w:val="single" w:sz="24" w:space="31" w:color="98CFC1"/>
            <w:bottom w:val="none" w:sz="0" w:space="0" w:color="auto"/>
            <w:right w:val="none" w:sz="0" w:space="0" w:color="auto"/>
          </w:divBdr>
        </w:div>
        <w:div w:id="350879760">
          <w:marLeft w:val="0"/>
          <w:marRight w:val="0"/>
          <w:marTop w:val="0"/>
          <w:marBottom w:val="0"/>
          <w:divBdr>
            <w:top w:val="none" w:sz="0" w:space="0" w:color="auto"/>
            <w:left w:val="single" w:sz="24" w:space="31" w:color="7FC0DB"/>
            <w:bottom w:val="none" w:sz="0" w:space="0" w:color="auto"/>
            <w:right w:val="none" w:sz="0" w:space="0" w:color="auto"/>
          </w:divBdr>
        </w:div>
        <w:div w:id="874193793">
          <w:marLeft w:val="0"/>
          <w:marRight w:val="0"/>
          <w:marTop w:val="0"/>
          <w:marBottom w:val="0"/>
          <w:divBdr>
            <w:top w:val="none" w:sz="0" w:space="0" w:color="auto"/>
            <w:left w:val="single" w:sz="24" w:space="31" w:color="7FC0DB"/>
            <w:bottom w:val="none" w:sz="0" w:space="0" w:color="auto"/>
            <w:right w:val="none" w:sz="0" w:space="0" w:color="auto"/>
          </w:divBdr>
        </w:div>
        <w:div w:id="1577744266">
          <w:marLeft w:val="0"/>
          <w:marRight w:val="0"/>
          <w:marTop w:val="0"/>
          <w:marBottom w:val="0"/>
          <w:divBdr>
            <w:top w:val="none" w:sz="0" w:space="0" w:color="auto"/>
            <w:left w:val="single" w:sz="24" w:space="31" w:color="7FC0DB"/>
            <w:bottom w:val="none" w:sz="0" w:space="0" w:color="auto"/>
            <w:right w:val="none" w:sz="0" w:space="0" w:color="auto"/>
          </w:divBdr>
        </w:div>
        <w:div w:id="2034725298">
          <w:marLeft w:val="0"/>
          <w:marRight w:val="0"/>
          <w:marTop w:val="0"/>
          <w:marBottom w:val="0"/>
          <w:divBdr>
            <w:top w:val="none" w:sz="0" w:space="0" w:color="auto"/>
            <w:left w:val="single" w:sz="24" w:space="31" w:color="98CFC1"/>
            <w:bottom w:val="none" w:sz="0" w:space="0" w:color="auto"/>
            <w:right w:val="none" w:sz="0" w:space="0" w:color="auto"/>
          </w:divBdr>
        </w:div>
        <w:div w:id="1776748495">
          <w:marLeft w:val="0"/>
          <w:marRight w:val="0"/>
          <w:marTop w:val="0"/>
          <w:marBottom w:val="0"/>
          <w:divBdr>
            <w:top w:val="none" w:sz="0" w:space="0" w:color="auto"/>
            <w:left w:val="single" w:sz="24" w:space="31" w:color="98CFC1"/>
            <w:bottom w:val="none" w:sz="0" w:space="0" w:color="auto"/>
            <w:right w:val="none" w:sz="0" w:space="0" w:color="auto"/>
          </w:divBdr>
        </w:div>
      </w:divsChild>
    </w:div>
    <w:div w:id="308555225">
      <w:bodyDiv w:val="1"/>
      <w:marLeft w:val="0"/>
      <w:marRight w:val="0"/>
      <w:marTop w:val="0"/>
      <w:marBottom w:val="0"/>
      <w:divBdr>
        <w:top w:val="none" w:sz="0" w:space="0" w:color="auto"/>
        <w:left w:val="none" w:sz="0" w:space="0" w:color="auto"/>
        <w:bottom w:val="none" w:sz="0" w:space="0" w:color="auto"/>
        <w:right w:val="none" w:sz="0" w:space="0" w:color="auto"/>
      </w:divBdr>
      <w:divsChild>
        <w:div w:id="140970889">
          <w:marLeft w:val="0"/>
          <w:marRight w:val="0"/>
          <w:marTop w:val="0"/>
          <w:marBottom w:val="0"/>
          <w:divBdr>
            <w:top w:val="none" w:sz="0" w:space="0" w:color="auto"/>
            <w:left w:val="single" w:sz="24" w:space="31" w:color="7FC0DB"/>
            <w:bottom w:val="none" w:sz="0" w:space="0" w:color="auto"/>
            <w:right w:val="none" w:sz="0" w:space="0" w:color="auto"/>
          </w:divBdr>
        </w:div>
        <w:div w:id="52196690">
          <w:marLeft w:val="0"/>
          <w:marRight w:val="0"/>
          <w:marTop w:val="0"/>
          <w:marBottom w:val="0"/>
          <w:divBdr>
            <w:top w:val="none" w:sz="0" w:space="0" w:color="auto"/>
            <w:left w:val="single" w:sz="24" w:space="31" w:color="7FC0DB"/>
            <w:bottom w:val="none" w:sz="0" w:space="0" w:color="auto"/>
            <w:right w:val="none" w:sz="0" w:space="0" w:color="auto"/>
          </w:divBdr>
        </w:div>
        <w:div w:id="1303996320">
          <w:marLeft w:val="0"/>
          <w:marRight w:val="0"/>
          <w:marTop w:val="0"/>
          <w:marBottom w:val="0"/>
          <w:divBdr>
            <w:top w:val="none" w:sz="0" w:space="0" w:color="auto"/>
            <w:left w:val="single" w:sz="24" w:space="31" w:color="7FC0DB"/>
            <w:bottom w:val="none" w:sz="0" w:space="0" w:color="auto"/>
            <w:right w:val="none" w:sz="0" w:space="0" w:color="auto"/>
          </w:divBdr>
        </w:div>
      </w:divsChild>
    </w:div>
    <w:div w:id="353384508">
      <w:bodyDiv w:val="1"/>
      <w:marLeft w:val="0"/>
      <w:marRight w:val="0"/>
      <w:marTop w:val="0"/>
      <w:marBottom w:val="0"/>
      <w:divBdr>
        <w:top w:val="none" w:sz="0" w:space="0" w:color="auto"/>
        <w:left w:val="none" w:sz="0" w:space="0" w:color="auto"/>
        <w:bottom w:val="none" w:sz="0" w:space="0" w:color="auto"/>
        <w:right w:val="none" w:sz="0" w:space="0" w:color="auto"/>
      </w:divBdr>
    </w:div>
    <w:div w:id="393504121">
      <w:bodyDiv w:val="1"/>
      <w:marLeft w:val="0"/>
      <w:marRight w:val="0"/>
      <w:marTop w:val="0"/>
      <w:marBottom w:val="0"/>
      <w:divBdr>
        <w:top w:val="none" w:sz="0" w:space="0" w:color="auto"/>
        <w:left w:val="none" w:sz="0" w:space="0" w:color="auto"/>
        <w:bottom w:val="none" w:sz="0" w:space="0" w:color="auto"/>
        <w:right w:val="none" w:sz="0" w:space="0" w:color="auto"/>
      </w:divBdr>
      <w:divsChild>
        <w:div w:id="1382168826">
          <w:marLeft w:val="0"/>
          <w:marRight w:val="0"/>
          <w:marTop w:val="0"/>
          <w:marBottom w:val="0"/>
          <w:divBdr>
            <w:top w:val="none" w:sz="0" w:space="0" w:color="auto"/>
            <w:left w:val="single" w:sz="24" w:space="31" w:color="7FC0DB"/>
            <w:bottom w:val="none" w:sz="0" w:space="0" w:color="auto"/>
            <w:right w:val="none" w:sz="0" w:space="0" w:color="auto"/>
          </w:divBdr>
        </w:div>
        <w:div w:id="181818400">
          <w:marLeft w:val="0"/>
          <w:marRight w:val="0"/>
          <w:marTop w:val="0"/>
          <w:marBottom w:val="0"/>
          <w:divBdr>
            <w:top w:val="none" w:sz="0" w:space="0" w:color="auto"/>
            <w:left w:val="single" w:sz="24" w:space="31" w:color="DDA7AE"/>
            <w:bottom w:val="none" w:sz="0" w:space="0" w:color="auto"/>
            <w:right w:val="none" w:sz="0" w:space="0" w:color="auto"/>
          </w:divBdr>
        </w:div>
        <w:div w:id="1745252687">
          <w:marLeft w:val="0"/>
          <w:marRight w:val="0"/>
          <w:marTop w:val="0"/>
          <w:marBottom w:val="0"/>
          <w:divBdr>
            <w:top w:val="none" w:sz="0" w:space="0" w:color="auto"/>
            <w:left w:val="single" w:sz="24" w:space="31" w:color="7FC0DB"/>
            <w:bottom w:val="none" w:sz="0" w:space="0" w:color="auto"/>
            <w:right w:val="none" w:sz="0" w:space="0" w:color="auto"/>
          </w:divBdr>
        </w:div>
        <w:div w:id="1543057866">
          <w:marLeft w:val="0"/>
          <w:marRight w:val="0"/>
          <w:marTop w:val="0"/>
          <w:marBottom w:val="0"/>
          <w:divBdr>
            <w:top w:val="none" w:sz="0" w:space="0" w:color="auto"/>
            <w:left w:val="single" w:sz="24" w:space="31" w:color="DDA7AE"/>
            <w:bottom w:val="none" w:sz="0" w:space="0" w:color="auto"/>
            <w:right w:val="none" w:sz="0" w:space="0" w:color="auto"/>
          </w:divBdr>
        </w:div>
        <w:div w:id="1993099552">
          <w:marLeft w:val="0"/>
          <w:marRight w:val="0"/>
          <w:marTop w:val="0"/>
          <w:marBottom w:val="0"/>
          <w:divBdr>
            <w:top w:val="none" w:sz="0" w:space="0" w:color="auto"/>
            <w:left w:val="single" w:sz="24" w:space="31" w:color="7FC0DB"/>
            <w:bottom w:val="none" w:sz="0" w:space="0" w:color="auto"/>
            <w:right w:val="none" w:sz="0" w:space="0" w:color="auto"/>
          </w:divBdr>
        </w:div>
        <w:div w:id="68819108">
          <w:marLeft w:val="0"/>
          <w:marRight w:val="0"/>
          <w:marTop w:val="0"/>
          <w:marBottom w:val="0"/>
          <w:divBdr>
            <w:top w:val="none" w:sz="0" w:space="0" w:color="auto"/>
            <w:left w:val="single" w:sz="24" w:space="31" w:color="7FC0DB"/>
            <w:bottom w:val="none" w:sz="0" w:space="0" w:color="auto"/>
            <w:right w:val="none" w:sz="0" w:space="0" w:color="auto"/>
          </w:divBdr>
        </w:div>
        <w:div w:id="819686400">
          <w:marLeft w:val="0"/>
          <w:marRight w:val="0"/>
          <w:marTop w:val="0"/>
          <w:marBottom w:val="0"/>
          <w:divBdr>
            <w:top w:val="none" w:sz="0" w:space="0" w:color="auto"/>
            <w:left w:val="single" w:sz="24" w:space="31" w:color="DDA7AE"/>
            <w:bottom w:val="none" w:sz="0" w:space="0" w:color="auto"/>
            <w:right w:val="none" w:sz="0" w:space="0" w:color="auto"/>
          </w:divBdr>
        </w:div>
        <w:div w:id="1969309872">
          <w:marLeft w:val="0"/>
          <w:marRight w:val="0"/>
          <w:marTop w:val="0"/>
          <w:marBottom w:val="0"/>
          <w:divBdr>
            <w:top w:val="none" w:sz="0" w:space="0" w:color="auto"/>
            <w:left w:val="single" w:sz="24" w:space="31" w:color="7FC0DB"/>
            <w:bottom w:val="none" w:sz="0" w:space="0" w:color="auto"/>
            <w:right w:val="none" w:sz="0" w:space="0" w:color="auto"/>
          </w:divBdr>
        </w:div>
        <w:div w:id="1091393919">
          <w:marLeft w:val="0"/>
          <w:marRight w:val="0"/>
          <w:marTop w:val="0"/>
          <w:marBottom w:val="0"/>
          <w:divBdr>
            <w:top w:val="none" w:sz="0" w:space="0" w:color="auto"/>
            <w:left w:val="single" w:sz="24" w:space="31" w:color="DDA7AE"/>
            <w:bottom w:val="none" w:sz="0" w:space="0" w:color="auto"/>
            <w:right w:val="none" w:sz="0" w:space="0" w:color="auto"/>
          </w:divBdr>
        </w:div>
        <w:div w:id="641466715">
          <w:marLeft w:val="0"/>
          <w:marRight w:val="0"/>
          <w:marTop w:val="0"/>
          <w:marBottom w:val="0"/>
          <w:divBdr>
            <w:top w:val="none" w:sz="0" w:space="0" w:color="auto"/>
            <w:left w:val="single" w:sz="24" w:space="31" w:color="7FC0DB"/>
            <w:bottom w:val="none" w:sz="0" w:space="0" w:color="auto"/>
            <w:right w:val="none" w:sz="0" w:space="0" w:color="auto"/>
          </w:divBdr>
        </w:div>
        <w:div w:id="1440564409">
          <w:marLeft w:val="0"/>
          <w:marRight w:val="0"/>
          <w:marTop w:val="0"/>
          <w:marBottom w:val="0"/>
          <w:divBdr>
            <w:top w:val="none" w:sz="0" w:space="0" w:color="auto"/>
            <w:left w:val="single" w:sz="24" w:space="31" w:color="DDA7AE"/>
            <w:bottom w:val="none" w:sz="0" w:space="0" w:color="auto"/>
            <w:right w:val="none" w:sz="0" w:space="0" w:color="auto"/>
          </w:divBdr>
        </w:div>
        <w:div w:id="1638755443">
          <w:marLeft w:val="0"/>
          <w:marRight w:val="0"/>
          <w:marTop w:val="0"/>
          <w:marBottom w:val="0"/>
          <w:divBdr>
            <w:top w:val="none" w:sz="0" w:space="0" w:color="auto"/>
            <w:left w:val="single" w:sz="24" w:space="31" w:color="7FC0DB"/>
            <w:bottom w:val="none" w:sz="0" w:space="0" w:color="auto"/>
            <w:right w:val="none" w:sz="0" w:space="0" w:color="auto"/>
          </w:divBdr>
        </w:div>
        <w:div w:id="1490831582">
          <w:marLeft w:val="0"/>
          <w:marRight w:val="0"/>
          <w:marTop w:val="0"/>
          <w:marBottom w:val="0"/>
          <w:divBdr>
            <w:top w:val="none" w:sz="0" w:space="0" w:color="auto"/>
            <w:left w:val="single" w:sz="24" w:space="31" w:color="7FC0DB"/>
            <w:bottom w:val="none" w:sz="0" w:space="0" w:color="auto"/>
            <w:right w:val="none" w:sz="0" w:space="0" w:color="auto"/>
          </w:divBdr>
        </w:div>
        <w:div w:id="2115518170">
          <w:marLeft w:val="0"/>
          <w:marRight w:val="0"/>
          <w:marTop w:val="0"/>
          <w:marBottom w:val="0"/>
          <w:divBdr>
            <w:top w:val="none" w:sz="0" w:space="0" w:color="auto"/>
            <w:left w:val="single" w:sz="24" w:space="31" w:color="7FC0DB"/>
            <w:bottom w:val="none" w:sz="0" w:space="0" w:color="auto"/>
            <w:right w:val="none" w:sz="0" w:space="0" w:color="auto"/>
          </w:divBdr>
        </w:div>
        <w:div w:id="496846934">
          <w:marLeft w:val="0"/>
          <w:marRight w:val="0"/>
          <w:marTop w:val="0"/>
          <w:marBottom w:val="0"/>
          <w:divBdr>
            <w:top w:val="none" w:sz="0" w:space="0" w:color="auto"/>
            <w:left w:val="single" w:sz="24" w:space="31" w:color="7FC0DB"/>
            <w:bottom w:val="none" w:sz="0" w:space="0" w:color="auto"/>
            <w:right w:val="none" w:sz="0" w:space="0" w:color="auto"/>
          </w:divBdr>
        </w:div>
        <w:div w:id="735662834">
          <w:marLeft w:val="0"/>
          <w:marRight w:val="0"/>
          <w:marTop w:val="0"/>
          <w:marBottom w:val="0"/>
          <w:divBdr>
            <w:top w:val="none" w:sz="0" w:space="0" w:color="auto"/>
            <w:left w:val="single" w:sz="24" w:space="31" w:color="7FC0DB"/>
            <w:bottom w:val="none" w:sz="0" w:space="0" w:color="auto"/>
            <w:right w:val="none" w:sz="0" w:space="0" w:color="auto"/>
          </w:divBdr>
        </w:div>
        <w:div w:id="1973241442">
          <w:marLeft w:val="0"/>
          <w:marRight w:val="0"/>
          <w:marTop w:val="0"/>
          <w:marBottom w:val="0"/>
          <w:divBdr>
            <w:top w:val="none" w:sz="0" w:space="0" w:color="auto"/>
            <w:left w:val="single" w:sz="24" w:space="31" w:color="7FC0DB"/>
            <w:bottom w:val="none" w:sz="0" w:space="0" w:color="auto"/>
            <w:right w:val="none" w:sz="0" w:space="0" w:color="auto"/>
          </w:divBdr>
        </w:div>
        <w:div w:id="21517055">
          <w:marLeft w:val="0"/>
          <w:marRight w:val="0"/>
          <w:marTop w:val="0"/>
          <w:marBottom w:val="0"/>
          <w:divBdr>
            <w:top w:val="none" w:sz="0" w:space="0" w:color="auto"/>
            <w:left w:val="single" w:sz="24" w:space="31" w:color="7FC0DB"/>
            <w:bottom w:val="none" w:sz="0" w:space="0" w:color="auto"/>
            <w:right w:val="none" w:sz="0" w:space="0" w:color="auto"/>
          </w:divBdr>
        </w:div>
        <w:div w:id="554435571">
          <w:marLeft w:val="0"/>
          <w:marRight w:val="0"/>
          <w:marTop w:val="0"/>
          <w:marBottom w:val="0"/>
          <w:divBdr>
            <w:top w:val="none" w:sz="0" w:space="0" w:color="auto"/>
            <w:left w:val="single" w:sz="24" w:space="31" w:color="7FC0DB"/>
            <w:bottom w:val="none" w:sz="0" w:space="0" w:color="auto"/>
            <w:right w:val="none" w:sz="0" w:space="0" w:color="auto"/>
          </w:divBdr>
        </w:div>
        <w:div w:id="217521596">
          <w:marLeft w:val="0"/>
          <w:marRight w:val="0"/>
          <w:marTop w:val="0"/>
          <w:marBottom w:val="0"/>
          <w:divBdr>
            <w:top w:val="none" w:sz="0" w:space="0" w:color="auto"/>
            <w:left w:val="single" w:sz="24" w:space="31" w:color="7FC0DB"/>
            <w:bottom w:val="none" w:sz="0" w:space="0" w:color="auto"/>
            <w:right w:val="none" w:sz="0" w:space="0" w:color="auto"/>
          </w:divBdr>
        </w:div>
        <w:div w:id="687945349">
          <w:marLeft w:val="0"/>
          <w:marRight w:val="0"/>
          <w:marTop w:val="0"/>
          <w:marBottom w:val="0"/>
          <w:divBdr>
            <w:top w:val="none" w:sz="0" w:space="0" w:color="auto"/>
            <w:left w:val="single" w:sz="24" w:space="31" w:color="7FC0DB"/>
            <w:bottom w:val="none" w:sz="0" w:space="0" w:color="auto"/>
            <w:right w:val="none" w:sz="0" w:space="0" w:color="auto"/>
          </w:divBdr>
        </w:div>
        <w:div w:id="814566566">
          <w:marLeft w:val="0"/>
          <w:marRight w:val="0"/>
          <w:marTop w:val="0"/>
          <w:marBottom w:val="0"/>
          <w:divBdr>
            <w:top w:val="none" w:sz="0" w:space="0" w:color="auto"/>
            <w:left w:val="single" w:sz="24" w:space="31" w:color="7FC0DB"/>
            <w:bottom w:val="none" w:sz="0" w:space="0" w:color="auto"/>
            <w:right w:val="none" w:sz="0" w:space="0" w:color="auto"/>
          </w:divBdr>
        </w:div>
        <w:div w:id="133644926">
          <w:marLeft w:val="0"/>
          <w:marRight w:val="0"/>
          <w:marTop w:val="0"/>
          <w:marBottom w:val="0"/>
          <w:divBdr>
            <w:top w:val="none" w:sz="0" w:space="0" w:color="auto"/>
            <w:left w:val="single" w:sz="24" w:space="31" w:color="7FC0DB"/>
            <w:bottom w:val="none" w:sz="0" w:space="0" w:color="auto"/>
            <w:right w:val="none" w:sz="0" w:space="0" w:color="auto"/>
          </w:divBdr>
        </w:div>
        <w:div w:id="1236356415">
          <w:marLeft w:val="0"/>
          <w:marRight w:val="0"/>
          <w:marTop w:val="0"/>
          <w:marBottom w:val="0"/>
          <w:divBdr>
            <w:top w:val="none" w:sz="0" w:space="0" w:color="auto"/>
            <w:left w:val="single" w:sz="24" w:space="31" w:color="7FC0DB"/>
            <w:bottom w:val="none" w:sz="0" w:space="0" w:color="auto"/>
            <w:right w:val="none" w:sz="0" w:space="0" w:color="auto"/>
          </w:divBdr>
        </w:div>
        <w:div w:id="346493380">
          <w:marLeft w:val="0"/>
          <w:marRight w:val="0"/>
          <w:marTop w:val="0"/>
          <w:marBottom w:val="0"/>
          <w:divBdr>
            <w:top w:val="none" w:sz="0" w:space="0" w:color="auto"/>
            <w:left w:val="single" w:sz="24" w:space="31" w:color="7FC0DB"/>
            <w:bottom w:val="none" w:sz="0" w:space="0" w:color="auto"/>
            <w:right w:val="none" w:sz="0" w:space="0" w:color="auto"/>
          </w:divBdr>
        </w:div>
        <w:div w:id="79907631">
          <w:marLeft w:val="0"/>
          <w:marRight w:val="0"/>
          <w:marTop w:val="0"/>
          <w:marBottom w:val="0"/>
          <w:divBdr>
            <w:top w:val="none" w:sz="0" w:space="0" w:color="auto"/>
            <w:left w:val="single" w:sz="24" w:space="31" w:color="7FC0DB"/>
            <w:bottom w:val="none" w:sz="0" w:space="0" w:color="auto"/>
            <w:right w:val="none" w:sz="0" w:space="0" w:color="auto"/>
          </w:divBdr>
        </w:div>
        <w:div w:id="125706192">
          <w:marLeft w:val="0"/>
          <w:marRight w:val="0"/>
          <w:marTop w:val="0"/>
          <w:marBottom w:val="0"/>
          <w:divBdr>
            <w:top w:val="none" w:sz="0" w:space="0" w:color="auto"/>
            <w:left w:val="single" w:sz="24" w:space="31" w:color="7FC0DB"/>
            <w:bottom w:val="none" w:sz="0" w:space="0" w:color="auto"/>
            <w:right w:val="none" w:sz="0" w:space="0" w:color="auto"/>
          </w:divBdr>
        </w:div>
        <w:div w:id="1785534666">
          <w:marLeft w:val="0"/>
          <w:marRight w:val="0"/>
          <w:marTop w:val="0"/>
          <w:marBottom w:val="0"/>
          <w:divBdr>
            <w:top w:val="none" w:sz="0" w:space="0" w:color="auto"/>
            <w:left w:val="single" w:sz="24" w:space="31" w:color="7FC0DB"/>
            <w:bottom w:val="none" w:sz="0" w:space="0" w:color="auto"/>
            <w:right w:val="none" w:sz="0" w:space="0" w:color="auto"/>
          </w:divBdr>
        </w:div>
        <w:div w:id="948119102">
          <w:marLeft w:val="0"/>
          <w:marRight w:val="0"/>
          <w:marTop w:val="0"/>
          <w:marBottom w:val="0"/>
          <w:divBdr>
            <w:top w:val="none" w:sz="0" w:space="0" w:color="auto"/>
            <w:left w:val="single" w:sz="24" w:space="31" w:color="7FC0DB"/>
            <w:bottom w:val="none" w:sz="0" w:space="0" w:color="auto"/>
            <w:right w:val="none" w:sz="0" w:space="0" w:color="auto"/>
          </w:divBdr>
        </w:div>
        <w:div w:id="1824731905">
          <w:marLeft w:val="0"/>
          <w:marRight w:val="0"/>
          <w:marTop w:val="0"/>
          <w:marBottom w:val="0"/>
          <w:divBdr>
            <w:top w:val="none" w:sz="0" w:space="0" w:color="auto"/>
            <w:left w:val="single" w:sz="24" w:space="31" w:color="7FC0DB"/>
            <w:bottom w:val="none" w:sz="0" w:space="0" w:color="auto"/>
            <w:right w:val="none" w:sz="0" w:space="0" w:color="auto"/>
          </w:divBdr>
        </w:div>
        <w:div w:id="410127335">
          <w:marLeft w:val="0"/>
          <w:marRight w:val="0"/>
          <w:marTop w:val="0"/>
          <w:marBottom w:val="0"/>
          <w:divBdr>
            <w:top w:val="none" w:sz="0" w:space="0" w:color="auto"/>
            <w:left w:val="single" w:sz="24" w:space="31" w:color="7FC0DB"/>
            <w:bottom w:val="none" w:sz="0" w:space="0" w:color="auto"/>
            <w:right w:val="none" w:sz="0" w:space="0" w:color="auto"/>
          </w:divBdr>
        </w:div>
      </w:divsChild>
    </w:div>
    <w:div w:id="403527695">
      <w:bodyDiv w:val="1"/>
      <w:marLeft w:val="0"/>
      <w:marRight w:val="0"/>
      <w:marTop w:val="0"/>
      <w:marBottom w:val="0"/>
      <w:divBdr>
        <w:top w:val="none" w:sz="0" w:space="0" w:color="auto"/>
        <w:left w:val="none" w:sz="0" w:space="0" w:color="auto"/>
        <w:bottom w:val="none" w:sz="0" w:space="0" w:color="auto"/>
        <w:right w:val="none" w:sz="0" w:space="0" w:color="auto"/>
      </w:divBdr>
      <w:divsChild>
        <w:div w:id="2147241295">
          <w:marLeft w:val="0"/>
          <w:marRight w:val="0"/>
          <w:marTop w:val="0"/>
          <w:marBottom w:val="0"/>
          <w:divBdr>
            <w:top w:val="none" w:sz="0" w:space="0" w:color="auto"/>
            <w:left w:val="single" w:sz="24" w:space="31" w:color="7FC0DB"/>
            <w:bottom w:val="none" w:sz="0" w:space="0" w:color="auto"/>
            <w:right w:val="none" w:sz="0" w:space="0" w:color="auto"/>
          </w:divBdr>
        </w:div>
        <w:div w:id="500511807">
          <w:marLeft w:val="0"/>
          <w:marRight w:val="0"/>
          <w:marTop w:val="0"/>
          <w:marBottom w:val="0"/>
          <w:divBdr>
            <w:top w:val="none" w:sz="0" w:space="0" w:color="auto"/>
            <w:left w:val="single" w:sz="24" w:space="31" w:color="7FC0DB"/>
            <w:bottom w:val="none" w:sz="0" w:space="0" w:color="auto"/>
            <w:right w:val="none" w:sz="0" w:space="0" w:color="auto"/>
          </w:divBdr>
        </w:div>
        <w:div w:id="81679882">
          <w:marLeft w:val="0"/>
          <w:marRight w:val="0"/>
          <w:marTop w:val="0"/>
          <w:marBottom w:val="0"/>
          <w:divBdr>
            <w:top w:val="none" w:sz="0" w:space="0" w:color="auto"/>
            <w:left w:val="single" w:sz="24" w:space="31" w:color="7FC0DB"/>
            <w:bottom w:val="none" w:sz="0" w:space="0" w:color="auto"/>
            <w:right w:val="none" w:sz="0" w:space="0" w:color="auto"/>
          </w:divBdr>
        </w:div>
        <w:div w:id="1102065405">
          <w:marLeft w:val="0"/>
          <w:marRight w:val="0"/>
          <w:marTop w:val="0"/>
          <w:marBottom w:val="0"/>
          <w:divBdr>
            <w:top w:val="none" w:sz="0" w:space="0" w:color="auto"/>
            <w:left w:val="single" w:sz="24" w:space="31" w:color="7FC0DB"/>
            <w:bottom w:val="none" w:sz="0" w:space="0" w:color="auto"/>
            <w:right w:val="none" w:sz="0" w:space="0" w:color="auto"/>
          </w:divBdr>
        </w:div>
        <w:div w:id="1269040679">
          <w:marLeft w:val="0"/>
          <w:marRight w:val="0"/>
          <w:marTop w:val="0"/>
          <w:marBottom w:val="0"/>
          <w:divBdr>
            <w:top w:val="none" w:sz="0" w:space="0" w:color="auto"/>
            <w:left w:val="single" w:sz="24" w:space="31" w:color="7FC0DB"/>
            <w:bottom w:val="none" w:sz="0" w:space="0" w:color="auto"/>
            <w:right w:val="none" w:sz="0" w:space="0" w:color="auto"/>
          </w:divBdr>
        </w:div>
      </w:divsChild>
    </w:div>
    <w:div w:id="428892737">
      <w:bodyDiv w:val="1"/>
      <w:marLeft w:val="0"/>
      <w:marRight w:val="0"/>
      <w:marTop w:val="0"/>
      <w:marBottom w:val="0"/>
      <w:divBdr>
        <w:top w:val="none" w:sz="0" w:space="0" w:color="auto"/>
        <w:left w:val="none" w:sz="0" w:space="0" w:color="auto"/>
        <w:bottom w:val="none" w:sz="0" w:space="0" w:color="auto"/>
        <w:right w:val="none" w:sz="0" w:space="0" w:color="auto"/>
      </w:divBdr>
      <w:divsChild>
        <w:div w:id="1123768123">
          <w:marLeft w:val="0"/>
          <w:marRight w:val="0"/>
          <w:marTop w:val="0"/>
          <w:marBottom w:val="0"/>
          <w:divBdr>
            <w:top w:val="none" w:sz="0" w:space="0" w:color="auto"/>
            <w:left w:val="single" w:sz="24" w:space="31" w:color="7FC0DB"/>
            <w:bottom w:val="none" w:sz="0" w:space="0" w:color="auto"/>
            <w:right w:val="none" w:sz="0" w:space="0" w:color="auto"/>
          </w:divBdr>
        </w:div>
        <w:div w:id="1374118426">
          <w:marLeft w:val="0"/>
          <w:marRight w:val="0"/>
          <w:marTop w:val="0"/>
          <w:marBottom w:val="0"/>
          <w:divBdr>
            <w:top w:val="none" w:sz="0" w:space="0" w:color="auto"/>
            <w:left w:val="single" w:sz="24" w:space="31" w:color="98CFC1"/>
            <w:bottom w:val="none" w:sz="0" w:space="0" w:color="auto"/>
            <w:right w:val="none" w:sz="0" w:space="0" w:color="auto"/>
          </w:divBdr>
        </w:div>
        <w:div w:id="1862695473">
          <w:marLeft w:val="0"/>
          <w:marRight w:val="0"/>
          <w:marTop w:val="0"/>
          <w:marBottom w:val="0"/>
          <w:divBdr>
            <w:top w:val="none" w:sz="0" w:space="0" w:color="auto"/>
            <w:left w:val="single" w:sz="24" w:space="31" w:color="7FC0DB"/>
            <w:bottom w:val="none" w:sz="0" w:space="0" w:color="auto"/>
            <w:right w:val="none" w:sz="0" w:space="0" w:color="auto"/>
          </w:divBdr>
        </w:div>
        <w:div w:id="684283640">
          <w:marLeft w:val="0"/>
          <w:marRight w:val="0"/>
          <w:marTop w:val="0"/>
          <w:marBottom w:val="0"/>
          <w:divBdr>
            <w:top w:val="none" w:sz="0" w:space="0" w:color="auto"/>
            <w:left w:val="single" w:sz="24" w:space="31" w:color="7FC0DB"/>
            <w:bottom w:val="none" w:sz="0" w:space="0" w:color="auto"/>
            <w:right w:val="none" w:sz="0" w:space="0" w:color="auto"/>
          </w:divBdr>
        </w:div>
      </w:divsChild>
    </w:div>
    <w:div w:id="481238901">
      <w:bodyDiv w:val="1"/>
      <w:marLeft w:val="0"/>
      <w:marRight w:val="0"/>
      <w:marTop w:val="0"/>
      <w:marBottom w:val="0"/>
      <w:divBdr>
        <w:top w:val="none" w:sz="0" w:space="0" w:color="auto"/>
        <w:left w:val="none" w:sz="0" w:space="0" w:color="auto"/>
        <w:bottom w:val="none" w:sz="0" w:space="0" w:color="auto"/>
        <w:right w:val="none" w:sz="0" w:space="0" w:color="auto"/>
      </w:divBdr>
      <w:divsChild>
        <w:div w:id="1588080196">
          <w:marLeft w:val="0"/>
          <w:marRight w:val="0"/>
          <w:marTop w:val="0"/>
          <w:marBottom w:val="0"/>
          <w:divBdr>
            <w:top w:val="none" w:sz="0" w:space="0" w:color="auto"/>
            <w:left w:val="single" w:sz="24" w:space="31" w:color="7FC0DB"/>
            <w:bottom w:val="none" w:sz="0" w:space="0" w:color="auto"/>
            <w:right w:val="none" w:sz="0" w:space="0" w:color="auto"/>
          </w:divBdr>
        </w:div>
        <w:div w:id="1156411099">
          <w:marLeft w:val="0"/>
          <w:marRight w:val="0"/>
          <w:marTop w:val="0"/>
          <w:marBottom w:val="0"/>
          <w:divBdr>
            <w:top w:val="none" w:sz="0" w:space="0" w:color="auto"/>
            <w:left w:val="single" w:sz="24" w:space="31" w:color="7FC0DB"/>
            <w:bottom w:val="none" w:sz="0" w:space="0" w:color="auto"/>
            <w:right w:val="none" w:sz="0" w:space="0" w:color="auto"/>
          </w:divBdr>
        </w:div>
        <w:div w:id="504711459">
          <w:marLeft w:val="0"/>
          <w:marRight w:val="0"/>
          <w:marTop w:val="0"/>
          <w:marBottom w:val="0"/>
          <w:divBdr>
            <w:top w:val="none" w:sz="0" w:space="0" w:color="auto"/>
            <w:left w:val="single" w:sz="24" w:space="31" w:color="7FC0DB"/>
            <w:bottom w:val="none" w:sz="0" w:space="0" w:color="auto"/>
            <w:right w:val="none" w:sz="0" w:space="0" w:color="auto"/>
          </w:divBdr>
        </w:div>
        <w:div w:id="1054351684">
          <w:marLeft w:val="0"/>
          <w:marRight w:val="0"/>
          <w:marTop w:val="0"/>
          <w:marBottom w:val="0"/>
          <w:divBdr>
            <w:top w:val="none" w:sz="0" w:space="0" w:color="auto"/>
            <w:left w:val="single" w:sz="24" w:space="31" w:color="7FC0DB"/>
            <w:bottom w:val="none" w:sz="0" w:space="0" w:color="auto"/>
            <w:right w:val="none" w:sz="0" w:space="0" w:color="auto"/>
          </w:divBdr>
        </w:div>
        <w:div w:id="2096630763">
          <w:marLeft w:val="0"/>
          <w:marRight w:val="0"/>
          <w:marTop w:val="0"/>
          <w:marBottom w:val="0"/>
          <w:divBdr>
            <w:top w:val="none" w:sz="0" w:space="0" w:color="auto"/>
            <w:left w:val="single" w:sz="24" w:space="31" w:color="7FC0DB"/>
            <w:bottom w:val="none" w:sz="0" w:space="0" w:color="auto"/>
            <w:right w:val="none" w:sz="0" w:space="0" w:color="auto"/>
          </w:divBdr>
        </w:div>
        <w:div w:id="1201094867">
          <w:marLeft w:val="0"/>
          <w:marRight w:val="0"/>
          <w:marTop w:val="0"/>
          <w:marBottom w:val="0"/>
          <w:divBdr>
            <w:top w:val="none" w:sz="0" w:space="0" w:color="auto"/>
            <w:left w:val="single" w:sz="24" w:space="31" w:color="7FC0DB"/>
            <w:bottom w:val="none" w:sz="0" w:space="0" w:color="auto"/>
            <w:right w:val="none" w:sz="0" w:space="0" w:color="auto"/>
          </w:divBdr>
        </w:div>
        <w:div w:id="2021926193">
          <w:marLeft w:val="0"/>
          <w:marRight w:val="0"/>
          <w:marTop w:val="0"/>
          <w:marBottom w:val="0"/>
          <w:divBdr>
            <w:top w:val="none" w:sz="0" w:space="0" w:color="auto"/>
            <w:left w:val="single" w:sz="24" w:space="31" w:color="7FC0DB"/>
            <w:bottom w:val="none" w:sz="0" w:space="0" w:color="auto"/>
            <w:right w:val="none" w:sz="0" w:space="0" w:color="auto"/>
          </w:divBdr>
        </w:div>
        <w:div w:id="925960738">
          <w:marLeft w:val="0"/>
          <w:marRight w:val="0"/>
          <w:marTop w:val="0"/>
          <w:marBottom w:val="0"/>
          <w:divBdr>
            <w:top w:val="none" w:sz="0" w:space="0" w:color="auto"/>
            <w:left w:val="single" w:sz="24" w:space="31" w:color="7FC0DB"/>
            <w:bottom w:val="none" w:sz="0" w:space="0" w:color="auto"/>
            <w:right w:val="none" w:sz="0" w:space="0" w:color="auto"/>
          </w:divBdr>
        </w:div>
        <w:div w:id="1967546820">
          <w:marLeft w:val="0"/>
          <w:marRight w:val="0"/>
          <w:marTop w:val="0"/>
          <w:marBottom w:val="0"/>
          <w:divBdr>
            <w:top w:val="none" w:sz="0" w:space="0" w:color="auto"/>
            <w:left w:val="single" w:sz="24" w:space="31" w:color="7FC0DB"/>
            <w:bottom w:val="none" w:sz="0" w:space="0" w:color="auto"/>
            <w:right w:val="none" w:sz="0" w:space="0" w:color="auto"/>
          </w:divBdr>
        </w:div>
        <w:div w:id="655230325">
          <w:marLeft w:val="0"/>
          <w:marRight w:val="0"/>
          <w:marTop w:val="0"/>
          <w:marBottom w:val="0"/>
          <w:divBdr>
            <w:top w:val="none" w:sz="0" w:space="0" w:color="auto"/>
            <w:left w:val="single" w:sz="24" w:space="31" w:color="7FC0DB"/>
            <w:bottom w:val="none" w:sz="0" w:space="0" w:color="auto"/>
            <w:right w:val="none" w:sz="0" w:space="0" w:color="auto"/>
          </w:divBdr>
        </w:div>
        <w:div w:id="1373264735">
          <w:marLeft w:val="0"/>
          <w:marRight w:val="0"/>
          <w:marTop w:val="0"/>
          <w:marBottom w:val="0"/>
          <w:divBdr>
            <w:top w:val="none" w:sz="0" w:space="0" w:color="auto"/>
            <w:left w:val="single" w:sz="24" w:space="31" w:color="7FC0DB"/>
            <w:bottom w:val="none" w:sz="0" w:space="0" w:color="auto"/>
            <w:right w:val="none" w:sz="0" w:space="0" w:color="auto"/>
          </w:divBdr>
        </w:div>
        <w:div w:id="1814449164">
          <w:marLeft w:val="0"/>
          <w:marRight w:val="0"/>
          <w:marTop w:val="0"/>
          <w:marBottom w:val="0"/>
          <w:divBdr>
            <w:top w:val="none" w:sz="0" w:space="0" w:color="auto"/>
            <w:left w:val="single" w:sz="24" w:space="31" w:color="7FC0DB"/>
            <w:bottom w:val="none" w:sz="0" w:space="0" w:color="auto"/>
            <w:right w:val="none" w:sz="0" w:space="0" w:color="auto"/>
          </w:divBdr>
        </w:div>
        <w:div w:id="74784335">
          <w:marLeft w:val="0"/>
          <w:marRight w:val="0"/>
          <w:marTop w:val="0"/>
          <w:marBottom w:val="0"/>
          <w:divBdr>
            <w:top w:val="none" w:sz="0" w:space="0" w:color="auto"/>
            <w:left w:val="single" w:sz="24" w:space="31" w:color="7FC0DB"/>
            <w:bottom w:val="none" w:sz="0" w:space="0" w:color="auto"/>
            <w:right w:val="none" w:sz="0" w:space="0" w:color="auto"/>
          </w:divBdr>
        </w:div>
        <w:div w:id="312485690">
          <w:marLeft w:val="0"/>
          <w:marRight w:val="0"/>
          <w:marTop w:val="0"/>
          <w:marBottom w:val="0"/>
          <w:divBdr>
            <w:top w:val="none" w:sz="0" w:space="0" w:color="auto"/>
            <w:left w:val="single" w:sz="24" w:space="31" w:color="7FC0DB"/>
            <w:bottom w:val="none" w:sz="0" w:space="0" w:color="auto"/>
            <w:right w:val="none" w:sz="0" w:space="0" w:color="auto"/>
          </w:divBdr>
        </w:div>
        <w:div w:id="445974889">
          <w:marLeft w:val="0"/>
          <w:marRight w:val="0"/>
          <w:marTop w:val="0"/>
          <w:marBottom w:val="0"/>
          <w:divBdr>
            <w:top w:val="none" w:sz="0" w:space="0" w:color="auto"/>
            <w:left w:val="single" w:sz="24" w:space="31" w:color="7FC0DB"/>
            <w:bottom w:val="none" w:sz="0" w:space="0" w:color="auto"/>
            <w:right w:val="none" w:sz="0" w:space="0" w:color="auto"/>
          </w:divBdr>
        </w:div>
        <w:div w:id="1852448639">
          <w:marLeft w:val="0"/>
          <w:marRight w:val="0"/>
          <w:marTop w:val="0"/>
          <w:marBottom w:val="0"/>
          <w:divBdr>
            <w:top w:val="none" w:sz="0" w:space="0" w:color="auto"/>
            <w:left w:val="single" w:sz="24" w:space="31" w:color="7FC0DB"/>
            <w:bottom w:val="none" w:sz="0" w:space="0" w:color="auto"/>
            <w:right w:val="none" w:sz="0" w:space="0" w:color="auto"/>
          </w:divBdr>
        </w:div>
        <w:div w:id="1754430090">
          <w:marLeft w:val="0"/>
          <w:marRight w:val="0"/>
          <w:marTop w:val="0"/>
          <w:marBottom w:val="0"/>
          <w:divBdr>
            <w:top w:val="none" w:sz="0" w:space="0" w:color="auto"/>
            <w:left w:val="single" w:sz="24" w:space="31" w:color="7FC0DB"/>
            <w:bottom w:val="none" w:sz="0" w:space="0" w:color="auto"/>
            <w:right w:val="none" w:sz="0" w:space="0" w:color="auto"/>
          </w:divBdr>
        </w:div>
        <w:div w:id="201483031">
          <w:marLeft w:val="0"/>
          <w:marRight w:val="0"/>
          <w:marTop w:val="0"/>
          <w:marBottom w:val="0"/>
          <w:divBdr>
            <w:top w:val="none" w:sz="0" w:space="0" w:color="auto"/>
            <w:left w:val="single" w:sz="24" w:space="31" w:color="7FC0DB"/>
            <w:bottom w:val="none" w:sz="0" w:space="0" w:color="auto"/>
            <w:right w:val="none" w:sz="0" w:space="0" w:color="auto"/>
          </w:divBdr>
        </w:div>
        <w:div w:id="2118595295">
          <w:marLeft w:val="0"/>
          <w:marRight w:val="0"/>
          <w:marTop w:val="0"/>
          <w:marBottom w:val="0"/>
          <w:divBdr>
            <w:top w:val="none" w:sz="0" w:space="0" w:color="auto"/>
            <w:left w:val="single" w:sz="24" w:space="31" w:color="7FC0DB"/>
            <w:bottom w:val="none" w:sz="0" w:space="0" w:color="auto"/>
            <w:right w:val="none" w:sz="0" w:space="0" w:color="auto"/>
          </w:divBdr>
        </w:div>
        <w:div w:id="1948078328">
          <w:marLeft w:val="0"/>
          <w:marRight w:val="0"/>
          <w:marTop w:val="0"/>
          <w:marBottom w:val="0"/>
          <w:divBdr>
            <w:top w:val="none" w:sz="0" w:space="0" w:color="auto"/>
            <w:left w:val="single" w:sz="24" w:space="31" w:color="7FC0DB"/>
            <w:bottom w:val="none" w:sz="0" w:space="0" w:color="auto"/>
            <w:right w:val="none" w:sz="0" w:space="0" w:color="auto"/>
          </w:divBdr>
        </w:div>
        <w:div w:id="355666321">
          <w:marLeft w:val="0"/>
          <w:marRight w:val="0"/>
          <w:marTop w:val="0"/>
          <w:marBottom w:val="0"/>
          <w:divBdr>
            <w:top w:val="none" w:sz="0" w:space="0" w:color="auto"/>
            <w:left w:val="single" w:sz="24" w:space="31" w:color="7FC0DB"/>
            <w:bottom w:val="none" w:sz="0" w:space="0" w:color="auto"/>
            <w:right w:val="none" w:sz="0" w:space="0" w:color="auto"/>
          </w:divBdr>
        </w:div>
        <w:div w:id="1067146027">
          <w:marLeft w:val="0"/>
          <w:marRight w:val="0"/>
          <w:marTop w:val="0"/>
          <w:marBottom w:val="0"/>
          <w:divBdr>
            <w:top w:val="none" w:sz="0" w:space="0" w:color="auto"/>
            <w:left w:val="single" w:sz="24" w:space="31" w:color="7FC0DB"/>
            <w:bottom w:val="none" w:sz="0" w:space="0" w:color="auto"/>
            <w:right w:val="none" w:sz="0" w:space="0" w:color="auto"/>
          </w:divBdr>
        </w:div>
        <w:div w:id="1153137115">
          <w:marLeft w:val="0"/>
          <w:marRight w:val="0"/>
          <w:marTop w:val="0"/>
          <w:marBottom w:val="0"/>
          <w:divBdr>
            <w:top w:val="none" w:sz="0" w:space="0" w:color="auto"/>
            <w:left w:val="single" w:sz="24" w:space="31" w:color="7FC0DB"/>
            <w:bottom w:val="none" w:sz="0" w:space="0" w:color="auto"/>
            <w:right w:val="none" w:sz="0" w:space="0" w:color="auto"/>
          </w:divBdr>
        </w:div>
        <w:div w:id="1871799981">
          <w:marLeft w:val="0"/>
          <w:marRight w:val="0"/>
          <w:marTop w:val="0"/>
          <w:marBottom w:val="0"/>
          <w:divBdr>
            <w:top w:val="none" w:sz="0" w:space="0" w:color="auto"/>
            <w:left w:val="single" w:sz="24" w:space="31" w:color="7FC0DB"/>
            <w:bottom w:val="none" w:sz="0" w:space="0" w:color="auto"/>
            <w:right w:val="none" w:sz="0" w:space="0" w:color="auto"/>
          </w:divBdr>
        </w:div>
        <w:div w:id="1314411718">
          <w:marLeft w:val="0"/>
          <w:marRight w:val="0"/>
          <w:marTop w:val="0"/>
          <w:marBottom w:val="0"/>
          <w:divBdr>
            <w:top w:val="none" w:sz="0" w:space="0" w:color="auto"/>
            <w:left w:val="single" w:sz="24" w:space="31" w:color="7FC0DB"/>
            <w:bottom w:val="none" w:sz="0" w:space="0" w:color="auto"/>
            <w:right w:val="none" w:sz="0" w:space="0" w:color="auto"/>
          </w:divBdr>
        </w:div>
        <w:div w:id="119541517">
          <w:marLeft w:val="0"/>
          <w:marRight w:val="0"/>
          <w:marTop w:val="0"/>
          <w:marBottom w:val="0"/>
          <w:divBdr>
            <w:top w:val="none" w:sz="0" w:space="0" w:color="auto"/>
            <w:left w:val="single" w:sz="24" w:space="31" w:color="7FC0DB"/>
            <w:bottom w:val="none" w:sz="0" w:space="0" w:color="auto"/>
            <w:right w:val="none" w:sz="0" w:space="0" w:color="auto"/>
          </w:divBdr>
        </w:div>
        <w:div w:id="1920628775">
          <w:marLeft w:val="0"/>
          <w:marRight w:val="0"/>
          <w:marTop w:val="0"/>
          <w:marBottom w:val="0"/>
          <w:divBdr>
            <w:top w:val="none" w:sz="0" w:space="0" w:color="auto"/>
            <w:left w:val="single" w:sz="24" w:space="31" w:color="7FC0DB"/>
            <w:bottom w:val="none" w:sz="0" w:space="0" w:color="auto"/>
            <w:right w:val="none" w:sz="0" w:space="0" w:color="auto"/>
          </w:divBdr>
        </w:div>
        <w:div w:id="1754668474">
          <w:marLeft w:val="0"/>
          <w:marRight w:val="0"/>
          <w:marTop w:val="0"/>
          <w:marBottom w:val="0"/>
          <w:divBdr>
            <w:top w:val="none" w:sz="0" w:space="0" w:color="auto"/>
            <w:left w:val="single" w:sz="24" w:space="31" w:color="7FC0DB"/>
            <w:bottom w:val="none" w:sz="0" w:space="0" w:color="auto"/>
            <w:right w:val="none" w:sz="0" w:space="0" w:color="auto"/>
          </w:divBdr>
        </w:div>
        <w:div w:id="1282767243">
          <w:marLeft w:val="0"/>
          <w:marRight w:val="0"/>
          <w:marTop w:val="0"/>
          <w:marBottom w:val="0"/>
          <w:divBdr>
            <w:top w:val="none" w:sz="0" w:space="0" w:color="auto"/>
            <w:left w:val="single" w:sz="24" w:space="31" w:color="7FC0DB"/>
            <w:bottom w:val="none" w:sz="0" w:space="0" w:color="auto"/>
            <w:right w:val="none" w:sz="0" w:space="0" w:color="auto"/>
          </w:divBdr>
        </w:div>
        <w:div w:id="194462795">
          <w:marLeft w:val="0"/>
          <w:marRight w:val="0"/>
          <w:marTop w:val="0"/>
          <w:marBottom w:val="0"/>
          <w:divBdr>
            <w:top w:val="none" w:sz="0" w:space="0" w:color="auto"/>
            <w:left w:val="single" w:sz="24" w:space="31" w:color="7FC0DB"/>
            <w:bottom w:val="none" w:sz="0" w:space="0" w:color="auto"/>
            <w:right w:val="none" w:sz="0" w:space="0" w:color="auto"/>
          </w:divBdr>
        </w:div>
        <w:div w:id="914170014">
          <w:marLeft w:val="0"/>
          <w:marRight w:val="0"/>
          <w:marTop w:val="0"/>
          <w:marBottom w:val="0"/>
          <w:divBdr>
            <w:top w:val="none" w:sz="0" w:space="0" w:color="auto"/>
            <w:left w:val="single" w:sz="24" w:space="31" w:color="7FC0DB"/>
            <w:bottom w:val="none" w:sz="0" w:space="0" w:color="auto"/>
            <w:right w:val="none" w:sz="0" w:space="0" w:color="auto"/>
          </w:divBdr>
        </w:div>
        <w:div w:id="1436053397">
          <w:marLeft w:val="0"/>
          <w:marRight w:val="0"/>
          <w:marTop w:val="0"/>
          <w:marBottom w:val="0"/>
          <w:divBdr>
            <w:top w:val="none" w:sz="0" w:space="0" w:color="auto"/>
            <w:left w:val="single" w:sz="24" w:space="31" w:color="7FC0DB"/>
            <w:bottom w:val="none" w:sz="0" w:space="0" w:color="auto"/>
            <w:right w:val="none" w:sz="0" w:space="0" w:color="auto"/>
          </w:divBdr>
        </w:div>
        <w:div w:id="1294141845">
          <w:marLeft w:val="0"/>
          <w:marRight w:val="0"/>
          <w:marTop w:val="0"/>
          <w:marBottom w:val="0"/>
          <w:divBdr>
            <w:top w:val="none" w:sz="0" w:space="0" w:color="auto"/>
            <w:left w:val="single" w:sz="24" w:space="31" w:color="FFFFFF"/>
            <w:bottom w:val="none" w:sz="0" w:space="0" w:color="auto"/>
            <w:right w:val="none" w:sz="0" w:space="0" w:color="auto"/>
          </w:divBdr>
        </w:div>
        <w:div w:id="460609784">
          <w:marLeft w:val="0"/>
          <w:marRight w:val="0"/>
          <w:marTop w:val="0"/>
          <w:marBottom w:val="0"/>
          <w:divBdr>
            <w:top w:val="none" w:sz="0" w:space="0" w:color="auto"/>
            <w:left w:val="single" w:sz="24" w:space="31" w:color="7FC0DB"/>
            <w:bottom w:val="none" w:sz="0" w:space="0" w:color="auto"/>
            <w:right w:val="none" w:sz="0" w:space="0" w:color="auto"/>
          </w:divBdr>
        </w:div>
        <w:div w:id="89161575">
          <w:marLeft w:val="0"/>
          <w:marRight w:val="0"/>
          <w:marTop w:val="0"/>
          <w:marBottom w:val="0"/>
          <w:divBdr>
            <w:top w:val="none" w:sz="0" w:space="0" w:color="auto"/>
            <w:left w:val="single" w:sz="24" w:space="31" w:color="7FC0DB"/>
            <w:bottom w:val="none" w:sz="0" w:space="0" w:color="auto"/>
            <w:right w:val="none" w:sz="0" w:space="0" w:color="auto"/>
          </w:divBdr>
        </w:div>
        <w:div w:id="1464156555">
          <w:marLeft w:val="0"/>
          <w:marRight w:val="0"/>
          <w:marTop w:val="0"/>
          <w:marBottom w:val="0"/>
          <w:divBdr>
            <w:top w:val="none" w:sz="0" w:space="0" w:color="auto"/>
            <w:left w:val="single" w:sz="24" w:space="31" w:color="7FC0DB"/>
            <w:bottom w:val="none" w:sz="0" w:space="0" w:color="auto"/>
            <w:right w:val="none" w:sz="0" w:space="0" w:color="auto"/>
          </w:divBdr>
        </w:div>
      </w:divsChild>
    </w:div>
    <w:div w:id="552425990">
      <w:bodyDiv w:val="1"/>
      <w:marLeft w:val="0"/>
      <w:marRight w:val="0"/>
      <w:marTop w:val="0"/>
      <w:marBottom w:val="0"/>
      <w:divBdr>
        <w:top w:val="none" w:sz="0" w:space="0" w:color="auto"/>
        <w:left w:val="none" w:sz="0" w:space="0" w:color="auto"/>
        <w:bottom w:val="none" w:sz="0" w:space="0" w:color="auto"/>
        <w:right w:val="none" w:sz="0" w:space="0" w:color="auto"/>
      </w:divBdr>
      <w:divsChild>
        <w:div w:id="182597084">
          <w:marLeft w:val="0"/>
          <w:marRight w:val="0"/>
          <w:marTop w:val="0"/>
          <w:marBottom w:val="0"/>
          <w:divBdr>
            <w:top w:val="none" w:sz="0" w:space="0" w:color="auto"/>
            <w:left w:val="single" w:sz="24" w:space="31" w:color="7FC0DB"/>
            <w:bottom w:val="none" w:sz="0" w:space="0" w:color="auto"/>
            <w:right w:val="none" w:sz="0" w:space="0" w:color="auto"/>
          </w:divBdr>
        </w:div>
        <w:div w:id="2119787133">
          <w:marLeft w:val="0"/>
          <w:marRight w:val="0"/>
          <w:marTop w:val="0"/>
          <w:marBottom w:val="0"/>
          <w:divBdr>
            <w:top w:val="none" w:sz="0" w:space="0" w:color="auto"/>
            <w:left w:val="single" w:sz="24" w:space="31" w:color="7FC0DB"/>
            <w:bottom w:val="none" w:sz="0" w:space="0" w:color="auto"/>
            <w:right w:val="none" w:sz="0" w:space="0" w:color="auto"/>
          </w:divBdr>
        </w:div>
        <w:div w:id="833643784">
          <w:marLeft w:val="0"/>
          <w:marRight w:val="0"/>
          <w:marTop w:val="0"/>
          <w:marBottom w:val="0"/>
          <w:divBdr>
            <w:top w:val="none" w:sz="0" w:space="0" w:color="auto"/>
            <w:left w:val="single" w:sz="24" w:space="31" w:color="7FC0DB"/>
            <w:bottom w:val="none" w:sz="0" w:space="0" w:color="auto"/>
            <w:right w:val="none" w:sz="0" w:space="0" w:color="auto"/>
          </w:divBdr>
        </w:div>
        <w:div w:id="441535052">
          <w:marLeft w:val="0"/>
          <w:marRight w:val="0"/>
          <w:marTop w:val="0"/>
          <w:marBottom w:val="0"/>
          <w:divBdr>
            <w:top w:val="none" w:sz="0" w:space="0" w:color="auto"/>
            <w:left w:val="single" w:sz="24" w:space="31" w:color="7FC0DB"/>
            <w:bottom w:val="none" w:sz="0" w:space="0" w:color="auto"/>
            <w:right w:val="none" w:sz="0" w:space="0" w:color="auto"/>
          </w:divBdr>
        </w:div>
        <w:div w:id="1057315984">
          <w:marLeft w:val="0"/>
          <w:marRight w:val="0"/>
          <w:marTop w:val="0"/>
          <w:marBottom w:val="0"/>
          <w:divBdr>
            <w:top w:val="none" w:sz="0" w:space="0" w:color="auto"/>
            <w:left w:val="single" w:sz="24" w:space="31" w:color="7FC0DB"/>
            <w:bottom w:val="none" w:sz="0" w:space="0" w:color="auto"/>
            <w:right w:val="none" w:sz="0" w:space="0" w:color="auto"/>
          </w:divBdr>
        </w:div>
        <w:div w:id="1426219777">
          <w:marLeft w:val="0"/>
          <w:marRight w:val="0"/>
          <w:marTop w:val="0"/>
          <w:marBottom w:val="0"/>
          <w:divBdr>
            <w:top w:val="none" w:sz="0" w:space="0" w:color="auto"/>
            <w:left w:val="single" w:sz="24" w:space="31" w:color="7FC0DB"/>
            <w:bottom w:val="none" w:sz="0" w:space="0" w:color="auto"/>
            <w:right w:val="none" w:sz="0" w:space="0" w:color="auto"/>
          </w:divBdr>
        </w:div>
        <w:div w:id="1530407387">
          <w:marLeft w:val="0"/>
          <w:marRight w:val="0"/>
          <w:marTop w:val="0"/>
          <w:marBottom w:val="0"/>
          <w:divBdr>
            <w:top w:val="none" w:sz="0" w:space="0" w:color="auto"/>
            <w:left w:val="single" w:sz="24" w:space="31" w:color="7FC0DB"/>
            <w:bottom w:val="none" w:sz="0" w:space="0" w:color="auto"/>
            <w:right w:val="none" w:sz="0" w:space="0" w:color="auto"/>
          </w:divBdr>
        </w:div>
        <w:div w:id="794564735">
          <w:marLeft w:val="0"/>
          <w:marRight w:val="0"/>
          <w:marTop w:val="0"/>
          <w:marBottom w:val="0"/>
          <w:divBdr>
            <w:top w:val="none" w:sz="0" w:space="0" w:color="auto"/>
            <w:left w:val="single" w:sz="24" w:space="31" w:color="7FC0DB"/>
            <w:bottom w:val="none" w:sz="0" w:space="0" w:color="auto"/>
            <w:right w:val="none" w:sz="0" w:space="0" w:color="auto"/>
          </w:divBdr>
        </w:div>
        <w:div w:id="1798913804">
          <w:marLeft w:val="0"/>
          <w:marRight w:val="0"/>
          <w:marTop w:val="0"/>
          <w:marBottom w:val="0"/>
          <w:divBdr>
            <w:top w:val="none" w:sz="0" w:space="0" w:color="auto"/>
            <w:left w:val="single" w:sz="24" w:space="31" w:color="7FC0DB"/>
            <w:bottom w:val="none" w:sz="0" w:space="0" w:color="auto"/>
            <w:right w:val="none" w:sz="0" w:space="0" w:color="auto"/>
          </w:divBdr>
        </w:div>
        <w:div w:id="1634024201">
          <w:marLeft w:val="0"/>
          <w:marRight w:val="0"/>
          <w:marTop w:val="0"/>
          <w:marBottom w:val="0"/>
          <w:divBdr>
            <w:top w:val="none" w:sz="0" w:space="0" w:color="auto"/>
            <w:left w:val="single" w:sz="24" w:space="31" w:color="7FC0DB"/>
            <w:bottom w:val="none" w:sz="0" w:space="0" w:color="auto"/>
            <w:right w:val="none" w:sz="0" w:space="0" w:color="auto"/>
          </w:divBdr>
        </w:div>
        <w:div w:id="2037341780">
          <w:marLeft w:val="0"/>
          <w:marRight w:val="0"/>
          <w:marTop w:val="0"/>
          <w:marBottom w:val="0"/>
          <w:divBdr>
            <w:top w:val="none" w:sz="0" w:space="0" w:color="auto"/>
            <w:left w:val="single" w:sz="24" w:space="31" w:color="7FC0DB"/>
            <w:bottom w:val="none" w:sz="0" w:space="0" w:color="auto"/>
            <w:right w:val="none" w:sz="0" w:space="0" w:color="auto"/>
          </w:divBdr>
        </w:div>
        <w:div w:id="351689662">
          <w:marLeft w:val="0"/>
          <w:marRight w:val="0"/>
          <w:marTop w:val="0"/>
          <w:marBottom w:val="0"/>
          <w:divBdr>
            <w:top w:val="none" w:sz="0" w:space="0" w:color="auto"/>
            <w:left w:val="single" w:sz="24" w:space="31" w:color="7FC0DB"/>
            <w:bottom w:val="none" w:sz="0" w:space="0" w:color="auto"/>
            <w:right w:val="none" w:sz="0" w:space="0" w:color="auto"/>
          </w:divBdr>
        </w:div>
        <w:div w:id="768895389">
          <w:marLeft w:val="0"/>
          <w:marRight w:val="0"/>
          <w:marTop w:val="0"/>
          <w:marBottom w:val="0"/>
          <w:divBdr>
            <w:top w:val="none" w:sz="0" w:space="0" w:color="auto"/>
            <w:left w:val="single" w:sz="24" w:space="31" w:color="7FC0DB"/>
            <w:bottom w:val="none" w:sz="0" w:space="0" w:color="auto"/>
            <w:right w:val="none" w:sz="0" w:space="0" w:color="auto"/>
          </w:divBdr>
        </w:div>
        <w:div w:id="1442456317">
          <w:marLeft w:val="0"/>
          <w:marRight w:val="0"/>
          <w:marTop w:val="0"/>
          <w:marBottom w:val="0"/>
          <w:divBdr>
            <w:top w:val="none" w:sz="0" w:space="0" w:color="auto"/>
            <w:left w:val="single" w:sz="24" w:space="31" w:color="7FC0DB"/>
            <w:bottom w:val="none" w:sz="0" w:space="0" w:color="auto"/>
            <w:right w:val="none" w:sz="0" w:space="0" w:color="auto"/>
          </w:divBdr>
        </w:div>
        <w:div w:id="1630666923">
          <w:marLeft w:val="0"/>
          <w:marRight w:val="0"/>
          <w:marTop w:val="0"/>
          <w:marBottom w:val="0"/>
          <w:divBdr>
            <w:top w:val="none" w:sz="0" w:space="0" w:color="auto"/>
            <w:left w:val="single" w:sz="24" w:space="31" w:color="7FC0DB"/>
            <w:bottom w:val="none" w:sz="0" w:space="0" w:color="auto"/>
            <w:right w:val="none" w:sz="0" w:space="0" w:color="auto"/>
          </w:divBdr>
        </w:div>
        <w:div w:id="213927735">
          <w:marLeft w:val="0"/>
          <w:marRight w:val="0"/>
          <w:marTop w:val="0"/>
          <w:marBottom w:val="0"/>
          <w:divBdr>
            <w:top w:val="none" w:sz="0" w:space="0" w:color="auto"/>
            <w:left w:val="single" w:sz="24" w:space="31" w:color="7FC0DB"/>
            <w:bottom w:val="none" w:sz="0" w:space="0" w:color="auto"/>
            <w:right w:val="none" w:sz="0" w:space="0" w:color="auto"/>
          </w:divBdr>
        </w:div>
        <w:div w:id="621887790">
          <w:marLeft w:val="0"/>
          <w:marRight w:val="0"/>
          <w:marTop w:val="0"/>
          <w:marBottom w:val="0"/>
          <w:divBdr>
            <w:top w:val="none" w:sz="0" w:space="0" w:color="auto"/>
            <w:left w:val="single" w:sz="24" w:space="31" w:color="7FC0DB"/>
            <w:bottom w:val="none" w:sz="0" w:space="0" w:color="auto"/>
            <w:right w:val="none" w:sz="0" w:space="0" w:color="auto"/>
          </w:divBdr>
        </w:div>
        <w:div w:id="558783986">
          <w:marLeft w:val="0"/>
          <w:marRight w:val="0"/>
          <w:marTop w:val="0"/>
          <w:marBottom w:val="0"/>
          <w:divBdr>
            <w:top w:val="none" w:sz="0" w:space="0" w:color="auto"/>
            <w:left w:val="single" w:sz="24" w:space="31" w:color="7FC0DB"/>
            <w:bottom w:val="none" w:sz="0" w:space="0" w:color="auto"/>
            <w:right w:val="none" w:sz="0" w:space="0" w:color="auto"/>
          </w:divBdr>
        </w:div>
        <w:div w:id="1058743839">
          <w:marLeft w:val="0"/>
          <w:marRight w:val="0"/>
          <w:marTop w:val="0"/>
          <w:marBottom w:val="0"/>
          <w:divBdr>
            <w:top w:val="none" w:sz="0" w:space="0" w:color="auto"/>
            <w:left w:val="single" w:sz="24" w:space="31" w:color="7FC0DB"/>
            <w:bottom w:val="none" w:sz="0" w:space="0" w:color="auto"/>
            <w:right w:val="none" w:sz="0" w:space="0" w:color="auto"/>
          </w:divBdr>
        </w:div>
        <w:div w:id="328482947">
          <w:marLeft w:val="0"/>
          <w:marRight w:val="0"/>
          <w:marTop w:val="0"/>
          <w:marBottom w:val="0"/>
          <w:divBdr>
            <w:top w:val="none" w:sz="0" w:space="0" w:color="auto"/>
            <w:left w:val="single" w:sz="24" w:space="31" w:color="7FC0DB"/>
            <w:bottom w:val="none" w:sz="0" w:space="0" w:color="auto"/>
            <w:right w:val="none" w:sz="0" w:space="0" w:color="auto"/>
          </w:divBdr>
        </w:div>
        <w:div w:id="92365861">
          <w:marLeft w:val="0"/>
          <w:marRight w:val="0"/>
          <w:marTop w:val="0"/>
          <w:marBottom w:val="0"/>
          <w:divBdr>
            <w:top w:val="none" w:sz="0" w:space="0" w:color="auto"/>
            <w:left w:val="single" w:sz="24" w:space="31" w:color="7FC0DB"/>
            <w:bottom w:val="none" w:sz="0" w:space="0" w:color="auto"/>
            <w:right w:val="none" w:sz="0" w:space="0" w:color="auto"/>
          </w:divBdr>
        </w:div>
        <w:div w:id="1486776442">
          <w:marLeft w:val="0"/>
          <w:marRight w:val="0"/>
          <w:marTop w:val="0"/>
          <w:marBottom w:val="0"/>
          <w:divBdr>
            <w:top w:val="none" w:sz="0" w:space="0" w:color="auto"/>
            <w:left w:val="single" w:sz="24" w:space="31" w:color="7FC0DB"/>
            <w:bottom w:val="none" w:sz="0" w:space="0" w:color="auto"/>
            <w:right w:val="none" w:sz="0" w:space="0" w:color="auto"/>
          </w:divBdr>
        </w:div>
        <w:div w:id="611909941">
          <w:marLeft w:val="0"/>
          <w:marRight w:val="0"/>
          <w:marTop w:val="0"/>
          <w:marBottom w:val="0"/>
          <w:divBdr>
            <w:top w:val="none" w:sz="0" w:space="0" w:color="auto"/>
            <w:left w:val="single" w:sz="24" w:space="31" w:color="7FC0DB"/>
            <w:bottom w:val="none" w:sz="0" w:space="0" w:color="auto"/>
            <w:right w:val="none" w:sz="0" w:space="0" w:color="auto"/>
          </w:divBdr>
        </w:div>
        <w:div w:id="520894101">
          <w:marLeft w:val="0"/>
          <w:marRight w:val="0"/>
          <w:marTop w:val="0"/>
          <w:marBottom w:val="0"/>
          <w:divBdr>
            <w:top w:val="none" w:sz="0" w:space="0" w:color="auto"/>
            <w:left w:val="single" w:sz="24" w:space="31" w:color="7FC0DB"/>
            <w:bottom w:val="none" w:sz="0" w:space="0" w:color="auto"/>
            <w:right w:val="none" w:sz="0" w:space="0" w:color="auto"/>
          </w:divBdr>
        </w:div>
        <w:div w:id="930116485">
          <w:marLeft w:val="0"/>
          <w:marRight w:val="0"/>
          <w:marTop w:val="0"/>
          <w:marBottom w:val="0"/>
          <w:divBdr>
            <w:top w:val="none" w:sz="0" w:space="0" w:color="auto"/>
            <w:left w:val="single" w:sz="24" w:space="31" w:color="7FC0DB"/>
            <w:bottom w:val="none" w:sz="0" w:space="0" w:color="auto"/>
            <w:right w:val="none" w:sz="0" w:space="0" w:color="auto"/>
          </w:divBdr>
        </w:div>
        <w:div w:id="437916461">
          <w:marLeft w:val="0"/>
          <w:marRight w:val="0"/>
          <w:marTop w:val="0"/>
          <w:marBottom w:val="0"/>
          <w:divBdr>
            <w:top w:val="none" w:sz="0" w:space="0" w:color="auto"/>
            <w:left w:val="single" w:sz="24" w:space="31" w:color="7FC0DB"/>
            <w:bottom w:val="none" w:sz="0" w:space="0" w:color="auto"/>
            <w:right w:val="none" w:sz="0" w:space="0" w:color="auto"/>
          </w:divBdr>
        </w:div>
        <w:div w:id="448355013">
          <w:marLeft w:val="0"/>
          <w:marRight w:val="0"/>
          <w:marTop w:val="0"/>
          <w:marBottom w:val="0"/>
          <w:divBdr>
            <w:top w:val="none" w:sz="0" w:space="0" w:color="auto"/>
            <w:left w:val="single" w:sz="24" w:space="31" w:color="7FC0DB"/>
            <w:bottom w:val="none" w:sz="0" w:space="0" w:color="auto"/>
            <w:right w:val="none" w:sz="0" w:space="0" w:color="auto"/>
          </w:divBdr>
        </w:div>
        <w:div w:id="1416442762">
          <w:marLeft w:val="0"/>
          <w:marRight w:val="0"/>
          <w:marTop w:val="0"/>
          <w:marBottom w:val="0"/>
          <w:divBdr>
            <w:top w:val="none" w:sz="0" w:space="0" w:color="auto"/>
            <w:left w:val="single" w:sz="24" w:space="31" w:color="7FC0DB"/>
            <w:bottom w:val="none" w:sz="0" w:space="0" w:color="auto"/>
            <w:right w:val="none" w:sz="0" w:space="0" w:color="auto"/>
          </w:divBdr>
        </w:div>
        <w:div w:id="1022391681">
          <w:marLeft w:val="0"/>
          <w:marRight w:val="0"/>
          <w:marTop w:val="0"/>
          <w:marBottom w:val="0"/>
          <w:divBdr>
            <w:top w:val="none" w:sz="0" w:space="0" w:color="auto"/>
            <w:left w:val="single" w:sz="24" w:space="31" w:color="7FC0DB"/>
            <w:bottom w:val="none" w:sz="0" w:space="0" w:color="auto"/>
            <w:right w:val="none" w:sz="0" w:space="0" w:color="auto"/>
          </w:divBdr>
        </w:div>
        <w:div w:id="873080697">
          <w:marLeft w:val="0"/>
          <w:marRight w:val="0"/>
          <w:marTop w:val="0"/>
          <w:marBottom w:val="0"/>
          <w:divBdr>
            <w:top w:val="none" w:sz="0" w:space="0" w:color="auto"/>
            <w:left w:val="single" w:sz="24" w:space="31" w:color="7FC0DB"/>
            <w:bottom w:val="none" w:sz="0" w:space="0" w:color="auto"/>
            <w:right w:val="none" w:sz="0" w:space="0" w:color="auto"/>
          </w:divBdr>
        </w:div>
        <w:div w:id="2126387352">
          <w:marLeft w:val="0"/>
          <w:marRight w:val="0"/>
          <w:marTop w:val="0"/>
          <w:marBottom w:val="0"/>
          <w:divBdr>
            <w:top w:val="none" w:sz="0" w:space="0" w:color="auto"/>
            <w:left w:val="single" w:sz="24" w:space="31" w:color="7FC0DB"/>
            <w:bottom w:val="none" w:sz="0" w:space="0" w:color="auto"/>
            <w:right w:val="none" w:sz="0" w:space="0" w:color="auto"/>
          </w:divBdr>
        </w:div>
        <w:div w:id="390932545">
          <w:marLeft w:val="0"/>
          <w:marRight w:val="0"/>
          <w:marTop w:val="0"/>
          <w:marBottom w:val="0"/>
          <w:divBdr>
            <w:top w:val="none" w:sz="0" w:space="0" w:color="auto"/>
            <w:left w:val="single" w:sz="24" w:space="31" w:color="7FC0DB"/>
            <w:bottom w:val="none" w:sz="0" w:space="0" w:color="auto"/>
            <w:right w:val="none" w:sz="0" w:space="0" w:color="auto"/>
          </w:divBdr>
        </w:div>
        <w:div w:id="147866653">
          <w:marLeft w:val="0"/>
          <w:marRight w:val="0"/>
          <w:marTop w:val="0"/>
          <w:marBottom w:val="0"/>
          <w:divBdr>
            <w:top w:val="none" w:sz="0" w:space="0" w:color="auto"/>
            <w:left w:val="single" w:sz="24" w:space="31" w:color="7FC0DB"/>
            <w:bottom w:val="none" w:sz="0" w:space="0" w:color="auto"/>
            <w:right w:val="none" w:sz="0" w:space="0" w:color="auto"/>
          </w:divBdr>
        </w:div>
        <w:div w:id="628362766">
          <w:marLeft w:val="0"/>
          <w:marRight w:val="0"/>
          <w:marTop w:val="0"/>
          <w:marBottom w:val="0"/>
          <w:divBdr>
            <w:top w:val="none" w:sz="0" w:space="0" w:color="auto"/>
            <w:left w:val="single" w:sz="24" w:space="31" w:color="FFFFFF"/>
            <w:bottom w:val="none" w:sz="0" w:space="0" w:color="auto"/>
            <w:right w:val="none" w:sz="0" w:space="0" w:color="auto"/>
          </w:divBdr>
        </w:div>
        <w:div w:id="727533737">
          <w:marLeft w:val="0"/>
          <w:marRight w:val="0"/>
          <w:marTop w:val="0"/>
          <w:marBottom w:val="0"/>
          <w:divBdr>
            <w:top w:val="none" w:sz="0" w:space="0" w:color="auto"/>
            <w:left w:val="single" w:sz="24" w:space="31" w:color="7FC0DB"/>
            <w:bottom w:val="none" w:sz="0" w:space="0" w:color="auto"/>
            <w:right w:val="none" w:sz="0" w:space="0" w:color="auto"/>
          </w:divBdr>
        </w:div>
        <w:div w:id="2359379">
          <w:marLeft w:val="0"/>
          <w:marRight w:val="0"/>
          <w:marTop w:val="0"/>
          <w:marBottom w:val="0"/>
          <w:divBdr>
            <w:top w:val="none" w:sz="0" w:space="0" w:color="auto"/>
            <w:left w:val="single" w:sz="24" w:space="31" w:color="7FC0DB"/>
            <w:bottom w:val="none" w:sz="0" w:space="0" w:color="auto"/>
            <w:right w:val="none" w:sz="0" w:space="0" w:color="auto"/>
          </w:divBdr>
        </w:div>
        <w:div w:id="860439501">
          <w:marLeft w:val="0"/>
          <w:marRight w:val="0"/>
          <w:marTop w:val="0"/>
          <w:marBottom w:val="0"/>
          <w:divBdr>
            <w:top w:val="none" w:sz="0" w:space="0" w:color="auto"/>
            <w:left w:val="single" w:sz="24" w:space="31" w:color="7FC0DB"/>
            <w:bottom w:val="none" w:sz="0" w:space="0" w:color="auto"/>
            <w:right w:val="none" w:sz="0" w:space="0" w:color="auto"/>
          </w:divBdr>
        </w:div>
      </w:divsChild>
    </w:div>
    <w:div w:id="567108271">
      <w:bodyDiv w:val="1"/>
      <w:marLeft w:val="0"/>
      <w:marRight w:val="0"/>
      <w:marTop w:val="0"/>
      <w:marBottom w:val="0"/>
      <w:divBdr>
        <w:top w:val="none" w:sz="0" w:space="0" w:color="auto"/>
        <w:left w:val="none" w:sz="0" w:space="0" w:color="auto"/>
        <w:bottom w:val="none" w:sz="0" w:space="0" w:color="auto"/>
        <w:right w:val="none" w:sz="0" w:space="0" w:color="auto"/>
      </w:divBdr>
      <w:divsChild>
        <w:div w:id="2114401653">
          <w:marLeft w:val="0"/>
          <w:marRight w:val="0"/>
          <w:marTop w:val="0"/>
          <w:marBottom w:val="0"/>
          <w:divBdr>
            <w:top w:val="none" w:sz="0" w:space="0" w:color="auto"/>
            <w:left w:val="single" w:sz="24" w:space="31" w:color="7FC0DB"/>
            <w:bottom w:val="none" w:sz="0" w:space="0" w:color="auto"/>
            <w:right w:val="none" w:sz="0" w:space="0" w:color="auto"/>
          </w:divBdr>
        </w:div>
        <w:div w:id="26760790">
          <w:marLeft w:val="0"/>
          <w:marRight w:val="0"/>
          <w:marTop w:val="0"/>
          <w:marBottom w:val="0"/>
          <w:divBdr>
            <w:top w:val="none" w:sz="0" w:space="0" w:color="auto"/>
            <w:left w:val="single" w:sz="24" w:space="31" w:color="7FC0DB"/>
            <w:bottom w:val="none" w:sz="0" w:space="0" w:color="auto"/>
            <w:right w:val="none" w:sz="0" w:space="0" w:color="auto"/>
          </w:divBdr>
        </w:div>
        <w:div w:id="1181050006">
          <w:marLeft w:val="0"/>
          <w:marRight w:val="0"/>
          <w:marTop w:val="0"/>
          <w:marBottom w:val="0"/>
          <w:divBdr>
            <w:top w:val="none" w:sz="0" w:space="0" w:color="auto"/>
            <w:left w:val="single" w:sz="24" w:space="31" w:color="7FC0DB"/>
            <w:bottom w:val="none" w:sz="0" w:space="0" w:color="auto"/>
            <w:right w:val="none" w:sz="0" w:space="0" w:color="auto"/>
          </w:divBdr>
        </w:div>
        <w:div w:id="1185439754">
          <w:marLeft w:val="0"/>
          <w:marRight w:val="0"/>
          <w:marTop w:val="0"/>
          <w:marBottom w:val="0"/>
          <w:divBdr>
            <w:top w:val="none" w:sz="0" w:space="0" w:color="auto"/>
            <w:left w:val="single" w:sz="24" w:space="31" w:color="7FC0DB"/>
            <w:bottom w:val="none" w:sz="0" w:space="0" w:color="auto"/>
            <w:right w:val="none" w:sz="0" w:space="0" w:color="auto"/>
          </w:divBdr>
        </w:div>
        <w:div w:id="1209874809">
          <w:marLeft w:val="0"/>
          <w:marRight w:val="0"/>
          <w:marTop w:val="0"/>
          <w:marBottom w:val="0"/>
          <w:divBdr>
            <w:top w:val="none" w:sz="0" w:space="0" w:color="auto"/>
            <w:left w:val="single" w:sz="24" w:space="31" w:color="7FC0DB"/>
            <w:bottom w:val="none" w:sz="0" w:space="0" w:color="auto"/>
            <w:right w:val="none" w:sz="0" w:space="0" w:color="auto"/>
          </w:divBdr>
        </w:div>
        <w:div w:id="1190098457">
          <w:marLeft w:val="0"/>
          <w:marRight w:val="0"/>
          <w:marTop w:val="0"/>
          <w:marBottom w:val="0"/>
          <w:divBdr>
            <w:top w:val="none" w:sz="0" w:space="0" w:color="auto"/>
            <w:left w:val="single" w:sz="24" w:space="31" w:color="7FC0DB"/>
            <w:bottom w:val="none" w:sz="0" w:space="0" w:color="auto"/>
            <w:right w:val="none" w:sz="0" w:space="0" w:color="auto"/>
          </w:divBdr>
        </w:div>
        <w:div w:id="1981037836">
          <w:marLeft w:val="0"/>
          <w:marRight w:val="0"/>
          <w:marTop w:val="0"/>
          <w:marBottom w:val="0"/>
          <w:divBdr>
            <w:top w:val="none" w:sz="0" w:space="0" w:color="auto"/>
            <w:left w:val="single" w:sz="24" w:space="31" w:color="7FC0DB"/>
            <w:bottom w:val="none" w:sz="0" w:space="0" w:color="auto"/>
            <w:right w:val="none" w:sz="0" w:space="0" w:color="auto"/>
          </w:divBdr>
        </w:div>
        <w:div w:id="1028261073">
          <w:marLeft w:val="0"/>
          <w:marRight w:val="0"/>
          <w:marTop w:val="0"/>
          <w:marBottom w:val="0"/>
          <w:divBdr>
            <w:top w:val="none" w:sz="0" w:space="0" w:color="auto"/>
            <w:left w:val="single" w:sz="24" w:space="31" w:color="7FC0DB"/>
            <w:bottom w:val="none" w:sz="0" w:space="0" w:color="auto"/>
            <w:right w:val="none" w:sz="0" w:space="0" w:color="auto"/>
          </w:divBdr>
        </w:div>
        <w:div w:id="1763062008">
          <w:marLeft w:val="0"/>
          <w:marRight w:val="0"/>
          <w:marTop w:val="0"/>
          <w:marBottom w:val="0"/>
          <w:divBdr>
            <w:top w:val="none" w:sz="0" w:space="0" w:color="auto"/>
            <w:left w:val="single" w:sz="24" w:space="31" w:color="7FC0DB"/>
            <w:bottom w:val="none" w:sz="0" w:space="0" w:color="auto"/>
            <w:right w:val="none" w:sz="0" w:space="0" w:color="auto"/>
          </w:divBdr>
        </w:div>
        <w:div w:id="1422335237">
          <w:marLeft w:val="0"/>
          <w:marRight w:val="0"/>
          <w:marTop w:val="0"/>
          <w:marBottom w:val="0"/>
          <w:divBdr>
            <w:top w:val="none" w:sz="0" w:space="0" w:color="auto"/>
            <w:left w:val="single" w:sz="24" w:space="31" w:color="7FC0DB"/>
            <w:bottom w:val="none" w:sz="0" w:space="0" w:color="auto"/>
            <w:right w:val="none" w:sz="0" w:space="0" w:color="auto"/>
          </w:divBdr>
        </w:div>
        <w:div w:id="80567566">
          <w:marLeft w:val="0"/>
          <w:marRight w:val="0"/>
          <w:marTop w:val="0"/>
          <w:marBottom w:val="0"/>
          <w:divBdr>
            <w:top w:val="none" w:sz="0" w:space="0" w:color="auto"/>
            <w:left w:val="single" w:sz="24" w:space="31" w:color="7FC0DB"/>
            <w:bottom w:val="none" w:sz="0" w:space="0" w:color="auto"/>
            <w:right w:val="none" w:sz="0" w:space="0" w:color="auto"/>
          </w:divBdr>
        </w:div>
        <w:div w:id="741681132">
          <w:marLeft w:val="0"/>
          <w:marRight w:val="0"/>
          <w:marTop w:val="0"/>
          <w:marBottom w:val="0"/>
          <w:divBdr>
            <w:top w:val="none" w:sz="0" w:space="0" w:color="auto"/>
            <w:left w:val="single" w:sz="24" w:space="31" w:color="7FC0DB"/>
            <w:bottom w:val="none" w:sz="0" w:space="0" w:color="auto"/>
            <w:right w:val="none" w:sz="0" w:space="0" w:color="auto"/>
          </w:divBdr>
        </w:div>
        <w:div w:id="1043333773">
          <w:marLeft w:val="0"/>
          <w:marRight w:val="0"/>
          <w:marTop w:val="0"/>
          <w:marBottom w:val="0"/>
          <w:divBdr>
            <w:top w:val="none" w:sz="0" w:space="0" w:color="auto"/>
            <w:left w:val="single" w:sz="24" w:space="31" w:color="7FC0DB"/>
            <w:bottom w:val="none" w:sz="0" w:space="0" w:color="auto"/>
            <w:right w:val="none" w:sz="0" w:space="0" w:color="auto"/>
          </w:divBdr>
        </w:div>
        <w:div w:id="1547139390">
          <w:marLeft w:val="0"/>
          <w:marRight w:val="0"/>
          <w:marTop w:val="0"/>
          <w:marBottom w:val="0"/>
          <w:divBdr>
            <w:top w:val="none" w:sz="0" w:space="0" w:color="auto"/>
            <w:left w:val="single" w:sz="24" w:space="31" w:color="7FC0DB"/>
            <w:bottom w:val="none" w:sz="0" w:space="0" w:color="auto"/>
            <w:right w:val="none" w:sz="0" w:space="0" w:color="auto"/>
          </w:divBdr>
        </w:div>
        <w:div w:id="1947496936">
          <w:marLeft w:val="0"/>
          <w:marRight w:val="0"/>
          <w:marTop w:val="0"/>
          <w:marBottom w:val="0"/>
          <w:divBdr>
            <w:top w:val="none" w:sz="0" w:space="0" w:color="auto"/>
            <w:left w:val="single" w:sz="24" w:space="31" w:color="7FC0DB"/>
            <w:bottom w:val="none" w:sz="0" w:space="0" w:color="auto"/>
            <w:right w:val="none" w:sz="0" w:space="0" w:color="auto"/>
          </w:divBdr>
        </w:div>
        <w:div w:id="2082867712">
          <w:marLeft w:val="0"/>
          <w:marRight w:val="0"/>
          <w:marTop w:val="0"/>
          <w:marBottom w:val="0"/>
          <w:divBdr>
            <w:top w:val="none" w:sz="0" w:space="0" w:color="auto"/>
            <w:left w:val="single" w:sz="24" w:space="31" w:color="7FC0DB"/>
            <w:bottom w:val="none" w:sz="0" w:space="0" w:color="auto"/>
            <w:right w:val="none" w:sz="0" w:space="0" w:color="auto"/>
          </w:divBdr>
        </w:div>
        <w:div w:id="654064606">
          <w:marLeft w:val="0"/>
          <w:marRight w:val="0"/>
          <w:marTop w:val="0"/>
          <w:marBottom w:val="0"/>
          <w:divBdr>
            <w:top w:val="none" w:sz="0" w:space="0" w:color="auto"/>
            <w:left w:val="single" w:sz="24" w:space="31" w:color="7FC0DB"/>
            <w:bottom w:val="none" w:sz="0" w:space="0" w:color="auto"/>
            <w:right w:val="none" w:sz="0" w:space="0" w:color="auto"/>
          </w:divBdr>
        </w:div>
        <w:div w:id="1613708443">
          <w:marLeft w:val="0"/>
          <w:marRight w:val="0"/>
          <w:marTop w:val="0"/>
          <w:marBottom w:val="0"/>
          <w:divBdr>
            <w:top w:val="none" w:sz="0" w:space="0" w:color="auto"/>
            <w:left w:val="single" w:sz="24" w:space="31" w:color="7FC0DB"/>
            <w:bottom w:val="none" w:sz="0" w:space="0" w:color="auto"/>
            <w:right w:val="none" w:sz="0" w:space="0" w:color="auto"/>
          </w:divBdr>
        </w:div>
        <w:div w:id="1665083273">
          <w:marLeft w:val="0"/>
          <w:marRight w:val="0"/>
          <w:marTop w:val="0"/>
          <w:marBottom w:val="0"/>
          <w:divBdr>
            <w:top w:val="none" w:sz="0" w:space="0" w:color="auto"/>
            <w:left w:val="single" w:sz="24" w:space="31" w:color="7FC0DB"/>
            <w:bottom w:val="none" w:sz="0" w:space="0" w:color="auto"/>
            <w:right w:val="none" w:sz="0" w:space="0" w:color="auto"/>
          </w:divBdr>
        </w:div>
        <w:div w:id="1448501053">
          <w:marLeft w:val="0"/>
          <w:marRight w:val="0"/>
          <w:marTop w:val="0"/>
          <w:marBottom w:val="0"/>
          <w:divBdr>
            <w:top w:val="none" w:sz="0" w:space="0" w:color="auto"/>
            <w:left w:val="single" w:sz="24" w:space="31" w:color="7FC0DB"/>
            <w:bottom w:val="none" w:sz="0" w:space="0" w:color="auto"/>
            <w:right w:val="none" w:sz="0" w:space="0" w:color="auto"/>
          </w:divBdr>
        </w:div>
        <w:div w:id="75637773">
          <w:marLeft w:val="0"/>
          <w:marRight w:val="0"/>
          <w:marTop w:val="0"/>
          <w:marBottom w:val="0"/>
          <w:divBdr>
            <w:top w:val="none" w:sz="0" w:space="0" w:color="auto"/>
            <w:left w:val="single" w:sz="24" w:space="31" w:color="7FC0DB"/>
            <w:bottom w:val="none" w:sz="0" w:space="0" w:color="auto"/>
            <w:right w:val="none" w:sz="0" w:space="0" w:color="auto"/>
          </w:divBdr>
        </w:div>
        <w:div w:id="747656320">
          <w:marLeft w:val="0"/>
          <w:marRight w:val="0"/>
          <w:marTop w:val="0"/>
          <w:marBottom w:val="0"/>
          <w:divBdr>
            <w:top w:val="none" w:sz="0" w:space="0" w:color="auto"/>
            <w:left w:val="single" w:sz="24" w:space="31" w:color="7FC0DB"/>
            <w:bottom w:val="none" w:sz="0" w:space="0" w:color="auto"/>
            <w:right w:val="none" w:sz="0" w:space="0" w:color="auto"/>
          </w:divBdr>
        </w:div>
        <w:div w:id="2044280732">
          <w:marLeft w:val="0"/>
          <w:marRight w:val="0"/>
          <w:marTop w:val="0"/>
          <w:marBottom w:val="0"/>
          <w:divBdr>
            <w:top w:val="none" w:sz="0" w:space="0" w:color="auto"/>
            <w:left w:val="single" w:sz="24" w:space="31" w:color="7FC0DB"/>
            <w:bottom w:val="none" w:sz="0" w:space="0" w:color="auto"/>
            <w:right w:val="none" w:sz="0" w:space="0" w:color="auto"/>
          </w:divBdr>
        </w:div>
        <w:div w:id="897133091">
          <w:marLeft w:val="0"/>
          <w:marRight w:val="0"/>
          <w:marTop w:val="0"/>
          <w:marBottom w:val="0"/>
          <w:divBdr>
            <w:top w:val="none" w:sz="0" w:space="0" w:color="auto"/>
            <w:left w:val="single" w:sz="24" w:space="31" w:color="7FC0DB"/>
            <w:bottom w:val="none" w:sz="0" w:space="0" w:color="auto"/>
            <w:right w:val="none" w:sz="0" w:space="0" w:color="auto"/>
          </w:divBdr>
        </w:div>
        <w:div w:id="1475835314">
          <w:marLeft w:val="0"/>
          <w:marRight w:val="0"/>
          <w:marTop w:val="0"/>
          <w:marBottom w:val="0"/>
          <w:divBdr>
            <w:top w:val="none" w:sz="0" w:space="0" w:color="auto"/>
            <w:left w:val="single" w:sz="24" w:space="31" w:color="7FC0DB"/>
            <w:bottom w:val="none" w:sz="0" w:space="0" w:color="auto"/>
            <w:right w:val="none" w:sz="0" w:space="0" w:color="auto"/>
          </w:divBdr>
        </w:div>
        <w:div w:id="1561205620">
          <w:marLeft w:val="0"/>
          <w:marRight w:val="0"/>
          <w:marTop w:val="0"/>
          <w:marBottom w:val="0"/>
          <w:divBdr>
            <w:top w:val="none" w:sz="0" w:space="0" w:color="auto"/>
            <w:left w:val="single" w:sz="24" w:space="31" w:color="7FC0DB"/>
            <w:bottom w:val="none" w:sz="0" w:space="0" w:color="auto"/>
            <w:right w:val="none" w:sz="0" w:space="0" w:color="auto"/>
          </w:divBdr>
        </w:div>
        <w:div w:id="352269973">
          <w:marLeft w:val="0"/>
          <w:marRight w:val="0"/>
          <w:marTop w:val="0"/>
          <w:marBottom w:val="0"/>
          <w:divBdr>
            <w:top w:val="none" w:sz="0" w:space="0" w:color="auto"/>
            <w:left w:val="single" w:sz="24" w:space="31" w:color="7FC0DB"/>
            <w:bottom w:val="none" w:sz="0" w:space="0" w:color="auto"/>
            <w:right w:val="none" w:sz="0" w:space="0" w:color="auto"/>
          </w:divBdr>
        </w:div>
        <w:div w:id="1200975192">
          <w:marLeft w:val="0"/>
          <w:marRight w:val="0"/>
          <w:marTop w:val="0"/>
          <w:marBottom w:val="0"/>
          <w:divBdr>
            <w:top w:val="none" w:sz="0" w:space="0" w:color="auto"/>
            <w:left w:val="single" w:sz="24" w:space="31" w:color="7FC0DB"/>
            <w:bottom w:val="none" w:sz="0" w:space="0" w:color="auto"/>
            <w:right w:val="none" w:sz="0" w:space="0" w:color="auto"/>
          </w:divBdr>
        </w:div>
        <w:div w:id="226232598">
          <w:marLeft w:val="0"/>
          <w:marRight w:val="0"/>
          <w:marTop w:val="0"/>
          <w:marBottom w:val="0"/>
          <w:divBdr>
            <w:top w:val="none" w:sz="0" w:space="0" w:color="auto"/>
            <w:left w:val="single" w:sz="24" w:space="31" w:color="7FC0DB"/>
            <w:bottom w:val="none" w:sz="0" w:space="0" w:color="auto"/>
            <w:right w:val="none" w:sz="0" w:space="0" w:color="auto"/>
          </w:divBdr>
        </w:div>
        <w:div w:id="1629622096">
          <w:marLeft w:val="0"/>
          <w:marRight w:val="0"/>
          <w:marTop w:val="0"/>
          <w:marBottom w:val="0"/>
          <w:divBdr>
            <w:top w:val="none" w:sz="0" w:space="0" w:color="auto"/>
            <w:left w:val="single" w:sz="24" w:space="31" w:color="7FC0DB"/>
            <w:bottom w:val="none" w:sz="0" w:space="0" w:color="auto"/>
            <w:right w:val="none" w:sz="0" w:space="0" w:color="auto"/>
          </w:divBdr>
        </w:div>
        <w:div w:id="1840804856">
          <w:marLeft w:val="0"/>
          <w:marRight w:val="0"/>
          <w:marTop w:val="0"/>
          <w:marBottom w:val="0"/>
          <w:divBdr>
            <w:top w:val="none" w:sz="0" w:space="0" w:color="auto"/>
            <w:left w:val="single" w:sz="24" w:space="31" w:color="7FC0DB"/>
            <w:bottom w:val="none" w:sz="0" w:space="0" w:color="auto"/>
            <w:right w:val="none" w:sz="0" w:space="0" w:color="auto"/>
          </w:divBdr>
        </w:div>
        <w:div w:id="1208563595">
          <w:marLeft w:val="0"/>
          <w:marRight w:val="0"/>
          <w:marTop w:val="0"/>
          <w:marBottom w:val="0"/>
          <w:divBdr>
            <w:top w:val="none" w:sz="0" w:space="0" w:color="auto"/>
            <w:left w:val="single" w:sz="24" w:space="31" w:color="7FC0DB"/>
            <w:bottom w:val="none" w:sz="0" w:space="0" w:color="auto"/>
            <w:right w:val="none" w:sz="0" w:space="0" w:color="auto"/>
          </w:divBdr>
        </w:div>
        <w:div w:id="400838165">
          <w:marLeft w:val="0"/>
          <w:marRight w:val="0"/>
          <w:marTop w:val="0"/>
          <w:marBottom w:val="0"/>
          <w:divBdr>
            <w:top w:val="none" w:sz="0" w:space="0" w:color="auto"/>
            <w:left w:val="single" w:sz="24" w:space="31" w:color="7FC0DB"/>
            <w:bottom w:val="none" w:sz="0" w:space="0" w:color="auto"/>
            <w:right w:val="none" w:sz="0" w:space="0" w:color="auto"/>
          </w:divBdr>
        </w:div>
        <w:div w:id="493765122">
          <w:marLeft w:val="0"/>
          <w:marRight w:val="0"/>
          <w:marTop w:val="0"/>
          <w:marBottom w:val="0"/>
          <w:divBdr>
            <w:top w:val="none" w:sz="0" w:space="0" w:color="auto"/>
            <w:left w:val="single" w:sz="24" w:space="31" w:color="FFFFFF"/>
            <w:bottom w:val="none" w:sz="0" w:space="0" w:color="auto"/>
            <w:right w:val="none" w:sz="0" w:space="0" w:color="auto"/>
          </w:divBdr>
        </w:div>
        <w:div w:id="1801798111">
          <w:marLeft w:val="0"/>
          <w:marRight w:val="0"/>
          <w:marTop w:val="0"/>
          <w:marBottom w:val="0"/>
          <w:divBdr>
            <w:top w:val="none" w:sz="0" w:space="0" w:color="auto"/>
            <w:left w:val="single" w:sz="24" w:space="31" w:color="7FC0DB"/>
            <w:bottom w:val="none" w:sz="0" w:space="0" w:color="auto"/>
            <w:right w:val="none" w:sz="0" w:space="0" w:color="auto"/>
          </w:divBdr>
        </w:div>
        <w:div w:id="1784374511">
          <w:marLeft w:val="0"/>
          <w:marRight w:val="0"/>
          <w:marTop w:val="0"/>
          <w:marBottom w:val="0"/>
          <w:divBdr>
            <w:top w:val="none" w:sz="0" w:space="0" w:color="auto"/>
            <w:left w:val="single" w:sz="24" w:space="31" w:color="7FC0DB"/>
            <w:bottom w:val="none" w:sz="0" w:space="0" w:color="auto"/>
            <w:right w:val="none" w:sz="0" w:space="0" w:color="auto"/>
          </w:divBdr>
        </w:div>
        <w:div w:id="1381056574">
          <w:marLeft w:val="0"/>
          <w:marRight w:val="0"/>
          <w:marTop w:val="0"/>
          <w:marBottom w:val="0"/>
          <w:divBdr>
            <w:top w:val="none" w:sz="0" w:space="0" w:color="auto"/>
            <w:left w:val="single" w:sz="24" w:space="31" w:color="7FC0DB"/>
            <w:bottom w:val="none" w:sz="0" w:space="0" w:color="auto"/>
            <w:right w:val="none" w:sz="0" w:space="0" w:color="auto"/>
          </w:divBdr>
        </w:div>
      </w:divsChild>
    </w:div>
    <w:div w:id="578295922">
      <w:bodyDiv w:val="1"/>
      <w:marLeft w:val="0"/>
      <w:marRight w:val="0"/>
      <w:marTop w:val="0"/>
      <w:marBottom w:val="0"/>
      <w:divBdr>
        <w:top w:val="none" w:sz="0" w:space="0" w:color="auto"/>
        <w:left w:val="none" w:sz="0" w:space="0" w:color="auto"/>
        <w:bottom w:val="none" w:sz="0" w:space="0" w:color="auto"/>
        <w:right w:val="none" w:sz="0" w:space="0" w:color="auto"/>
      </w:divBdr>
      <w:divsChild>
        <w:div w:id="366636646">
          <w:marLeft w:val="0"/>
          <w:marRight w:val="0"/>
          <w:marTop w:val="0"/>
          <w:marBottom w:val="0"/>
          <w:divBdr>
            <w:top w:val="none" w:sz="0" w:space="0" w:color="auto"/>
            <w:left w:val="single" w:sz="24" w:space="31" w:color="7FC0DB"/>
            <w:bottom w:val="none" w:sz="0" w:space="0" w:color="auto"/>
            <w:right w:val="none" w:sz="0" w:space="0" w:color="auto"/>
          </w:divBdr>
        </w:div>
        <w:div w:id="1184251471">
          <w:marLeft w:val="0"/>
          <w:marRight w:val="0"/>
          <w:marTop w:val="0"/>
          <w:marBottom w:val="0"/>
          <w:divBdr>
            <w:top w:val="none" w:sz="0" w:space="0" w:color="auto"/>
            <w:left w:val="single" w:sz="24" w:space="31" w:color="7FC0DB"/>
            <w:bottom w:val="none" w:sz="0" w:space="0" w:color="auto"/>
            <w:right w:val="none" w:sz="0" w:space="0" w:color="auto"/>
          </w:divBdr>
        </w:div>
        <w:div w:id="17320591">
          <w:marLeft w:val="0"/>
          <w:marRight w:val="0"/>
          <w:marTop w:val="0"/>
          <w:marBottom w:val="0"/>
          <w:divBdr>
            <w:top w:val="none" w:sz="0" w:space="0" w:color="auto"/>
            <w:left w:val="single" w:sz="24" w:space="31" w:color="7FC0DB"/>
            <w:bottom w:val="none" w:sz="0" w:space="0" w:color="auto"/>
            <w:right w:val="none" w:sz="0" w:space="0" w:color="auto"/>
          </w:divBdr>
        </w:div>
        <w:div w:id="2059626587">
          <w:marLeft w:val="0"/>
          <w:marRight w:val="0"/>
          <w:marTop w:val="0"/>
          <w:marBottom w:val="0"/>
          <w:divBdr>
            <w:top w:val="none" w:sz="0" w:space="0" w:color="auto"/>
            <w:left w:val="single" w:sz="24" w:space="31" w:color="7FC0DB"/>
            <w:bottom w:val="none" w:sz="0" w:space="0" w:color="auto"/>
            <w:right w:val="none" w:sz="0" w:space="0" w:color="auto"/>
          </w:divBdr>
        </w:div>
        <w:div w:id="1651788713">
          <w:marLeft w:val="0"/>
          <w:marRight w:val="0"/>
          <w:marTop w:val="0"/>
          <w:marBottom w:val="0"/>
          <w:divBdr>
            <w:top w:val="none" w:sz="0" w:space="0" w:color="auto"/>
            <w:left w:val="single" w:sz="24" w:space="31" w:color="7FC0DB"/>
            <w:bottom w:val="none" w:sz="0" w:space="0" w:color="auto"/>
            <w:right w:val="none" w:sz="0" w:space="0" w:color="auto"/>
          </w:divBdr>
        </w:div>
      </w:divsChild>
    </w:div>
    <w:div w:id="672025241">
      <w:bodyDiv w:val="1"/>
      <w:marLeft w:val="0"/>
      <w:marRight w:val="0"/>
      <w:marTop w:val="0"/>
      <w:marBottom w:val="0"/>
      <w:divBdr>
        <w:top w:val="none" w:sz="0" w:space="0" w:color="auto"/>
        <w:left w:val="none" w:sz="0" w:space="0" w:color="auto"/>
        <w:bottom w:val="none" w:sz="0" w:space="0" w:color="auto"/>
        <w:right w:val="none" w:sz="0" w:space="0" w:color="auto"/>
      </w:divBdr>
      <w:divsChild>
        <w:div w:id="1135102830">
          <w:marLeft w:val="0"/>
          <w:marRight w:val="0"/>
          <w:marTop w:val="0"/>
          <w:marBottom w:val="0"/>
          <w:divBdr>
            <w:top w:val="none" w:sz="0" w:space="0" w:color="auto"/>
            <w:left w:val="single" w:sz="24" w:space="31" w:color="7FC0DB"/>
            <w:bottom w:val="none" w:sz="0" w:space="0" w:color="auto"/>
            <w:right w:val="none" w:sz="0" w:space="0" w:color="auto"/>
          </w:divBdr>
        </w:div>
        <w:div w:id="1616866742">
          <w:marLeft w:val="0"/>
          <w:marRight w:val="0"/>
          <w:marTop w:val="0"/>
          <w:marBottom w:val="0"/>
          <w:divBdr>
            <w:top w:val="none" w:sz="0" w:space="0" w:color="auto"/>
            <w:left w:val="single" w:sz="24" w:space="31" w:color="7FC0DB"/>
            <w:bottom w:val="none" w:sz="0" w:space="0" w:color="auto"/>
            <w:right w:val="none" w:sz="0" w:space="0" w:color="auto"/>
          </w:divBdr>
        </w:div>
        <w:div w:id="207567147">
          <w:marLeft w:val="0"/>
          <w:marRight w:val="0"/>
          <w:marTop w:val="0"/>
          <w:marBottom w:val="0"/>
          <w:divBdr>
            <w:top w:val="none" w:sz="0" w:space="0" w:color="auto"/>
            <w:left w:val="single" w:sz="24" w:space="31" w:color="7FC0DB"/>
            <w:bottom w:val="none" w:sz="0" w:space="0" w:color="auto"/>
            <w:right w:val="none" w:sz="0" w:space="0" w:color="auto"/>
          </w:divBdr>
        </w:div>
        <w:div w:id="1485388449">
          <w:marLeft w:val="0"/>
          <w:marRight w:val="0"/>
          <w:marTop w:val="0"/>
          <w:marBottom w:val="0"/>
          <w:divBdr>
            <w:top w:val="none" w:sz="0" w:space="0" w:color="auto"/>
            <w:left w:val="single" w:sz="24" w:space="31" w:color="7FC0DB"/>
            <w:bottom w:val="none" w:sz="0" w:space="0" w:color="auto"/>
            <w:right w:val="none" w:sz="0" w:space="0" w:color="auto"/>
          </w:divBdr>
        </w:div>
        <w:div w:id="217055630">
          <w:marLeft w:val="0"/>
          <w:marRight w:val="0"/>
          <w:marTop w:val="0"/>
          <w:marBottom w:val="0"/>
          <w:divBdr>
            <w:top w:val="none" w:sz="0" w:space="0" w:color="auto"/>
            <w:left w:val="single" w:sz="24" w:space="31" w:color="7FC0DB"/>
            <w:bottom w:val="none" w:sz="0" w:space="0" w:color="auto"/>
            <w:right w:val="none" w:sz="0" w:space="0" w:color="auto"/>
          </w:divBdr>
        </w:div>
      </w:divsChild>
    </w:div>
    <w:div w:id="840850656">
      <w:bodyDiv w:val="1"/>
      <w:marLeft w:val="0"/>
      <w:marRight w:val="0"/>
      <w:marTop w:val="0"/>
      <w:marBottom w:val="0"/>
      <w:divBdr>
        <w:top w:val="none" w:sz="0" w:space="0" w:color="auto"/>
        <w:left w:val="none" w:sz="0" w:space="0" w:color="auto"/>
        <w:bottom w:val="none" w:sz="0" w:space="0" w:color="auto"/>
        <w:right w:val="none" w:sz="0" w:space="0" w:color="auto"/>
      </w:divBdr>
      <w:divsChild>
        <w:div w:id="1734426144">
          <w:marLeft w:val="0"/>
          <w:marRight w:val="0"/>
          <w:marTop w:val="0"/>
          <w:marBottom w:val="0"/>
          <w:divBdr>
            <w:top w:val="none" w:sz="0" w:space="0" w:color="auto"/>
            <w:left w:val="single" w:sz="24" w:space="31" w:color="7FC0DB"/>
            <w:bottom w:val="none" w:sz="0" w:space="0" w:color="auto"/>
            <w:right w:val="none" w:sz="0" w:space="0" w:color="auto"/>
          </w:divBdr>
        </w:div>
        <w:div w:id="1079983059">
          <w:marLeft w:val="0"/>
          <w:marRight w:val="0"/>
          <w:marTop w:val="0"/>
          <w:marBottom w:val="0"/>
          <w:divBdr>
            <w:top w:val="none" w:sz="0" w:space="0" w:color="auto"/>
            <w:left w:val="single" w:sz="24" w:space="31" w:color="7FC0DB"/>
            <w:bottom w:val="none" w:sz="0" w:space="0" w:color="auto"/>
            <w:right w:val="none" w:sz="0" w:space="0" w:color="auto"/>
          </w:divBdr>
        </w:div>
      </w:divsChild>
    </w:div>
    <w:div w:id="912854778">
      <w:bodyDiv w:val="1"/>
      <w:marLeft w:val="0"/>
      <w:marRight w:val="0"/>
      <w:marTop w:val="0"/>
      <w:marBottom w:val="0"/>
      <w:divBdr>
        <w:top w:val="none" w:sz="0" w:space="0" w:color="auto"/>
        <w:left w:val="none" w:sz="0" w:space="0" w:color="auto"/>
        <w:bottom w:val="none" w:sz="0" w:space="0" w:color="auto"/>
        <w:right w:val="none" w:sz="0" w:space="0" w:color="auto"/>
      </w:divBdr>
      <w:divsChild>
        <w:div w:id="1981307751">
          <w:marLeft w:val="0"/>
          <w:marRight w:val="0"/>
          <w:marTop w:val="0"/>
          <w:marBottom w:val="0"/>
          <w:divBdr>
            <w:top w:val="none" w:sz="0" w:space="0" w:color="auto"/>
            <w:left w:val="single" w:sz="24" w:space="31" w:color="7FC0DB"/>
            <w:bottom w:val="none" w:sz="0" w:space="0" w:color="auto"/>
            <w:right w:val="none" w:sz="0" w:space="0" w:color="auto"/>
          </w:divBdr>
        </w:div>
        <w:div w:id="1395279587">
          <w:marLeft w:val="0"/>
          <w:marRight w:val="0"/>
          <w:marTop w:val="0"/>
          <w:marBottom w:val="0"/>
          <w:divBdr>
            <w:top w:val="none" w:sz="0" w:space="0" w:color="auto"/>
            <w:left w:val="single" w:sz="24" w:space="31" w:color="7FC0DB"/>
            <w:bottom w:val="none" w:sz="0" w:space="0" w:color="auto"/>
            <w:right w:val="none" w:sz="0" w:space="0" w:color="auto"/>
          </w:divBdr>
        </w:div>
        <w:div w:id="1901746416">
          <w:marLeft w:val="0"/>
          <w:marRight w:val="0"/>
          <w:marTop w:val="0"/>
          <w:marBottom w:val="0"/>
          <w:divBdr>
            <w:top w:val="none" w:sz="0" w:space="0" w:color="auto"/>
            <w:left w:val="single" w:sz="24" w:space="31" w:color="98CFC1"/>
            <w:bottom w:val="none" w:sz="0" w:space="0" w:color="auto"/>
            <w:right w:val="none" w:sz="0" w:space="0" w:color="auto"/>
          </w:divBdr>
        </w:div>
        <w:div w:id="218631771">
          <w:marLeft w:val="0"/>
          <w:marRight w:val="0"/>
          <w:marTop w:val="0"/>
          <w:marBottom w:val="0"/>
          <w:divBdr>
            <w:top w:val="none" w:sz="0" w:space="0" w:color="auto"/>
            <w:left w:val="single" w:sz="24" w:space="31" w:color="7FC0DB"/>
            <w:bottom w:val="none" w:sz="0" w:space="0" w:color="auto"/>
            <w:right w:val="none" w:sz="0" w:space="0" w:color="auto"/>
          </w:divBdr>
        </w:div>
        <w:div w:id="1252616067">
          <w:marLeft w:val="0"/>
          <w:marRight w:val="0"/>
          <w:marTop w:val="0"/>
          <w:marBottom w:val="0"/>
          <w:divBdr>
            <w:top w:val="none" w:sz="0" w:space="0" w:color="auto"/>
            <w:left w:val="single" w:sz="24" w:space="31" w:color="7FC0DB"/>
            <w:bottom w:val="none" w:sz="0" w:space="0" w:color="auto"/>
            <w:right w:val="none" w:sz="0" w:space="0" w:color="auto"/>
          </w:divBdr>
        </w:div>
        <w:div w:id="1516653775">
          <w:marLeft w:val="0"/>
          <w:marRight w:val="0"/>
          <w:marTop w:val="0"/>
          <w:marBottom w:val="0"/>
          <w:divBdr>
            <w:top w:val="none" w:sz="0" w:space="0" w:color="auto"/>
            <w:left w:val="single" w:sz="24" w:space="31" w:color="7FC0DB"/>
            <w:bottom w:val="none" w:sz="0" w:space="0" w:color="auto"/>
            <w:right w:val="none" w:sz="0" w:space="0" w:color="auto"/>
          </w:divBdr>
        </w:div>
        <w:div w:id="2051028456">
          <w:marLeft w:val="0"/>
          <w:marRight w:val="0"/>
          <w:marTop w:val="0"/>
          <w:marBottom w:val="0"/>
          <w:divBdr>
            <w:top w:val="none" w:sz="0" w:space="0" w:color="auto"/>
            <w:left w:val="single" w:sz="24" w:space="31" w:color="7FC0DB"/>
            <w:bottom w:val="none" w:sz="0" w:space="0" w:color="auto"/>
            <w:right w:val="none" w:sz="0" w:space="0" w:color="auto"/>
          </w:divBdr>
        </w:div>
        <w:div w:id="1808357494">
          <w:marLeft w:val="0"/>
          <w:marRight w:val="0"/>
          <w:marTop w:val="0"/>
          <w:marBottom w:val="0"/>
          <w:divBdr>
            <w:top w:val="none" w:sz="0" w:space="0" w:color="auto"/>
            <w:left w:val="single" w:sz="24" w:space="31" w:color="DDA7AE"/>
            <w:bottom w:val="none" w:sz="0" w:space="0" w:color="auto"/>
            <w:right w:val="none" w:sz="0" w:space="0" w:color="auto"/>
          </w:divBdr>
        </w:div>
        <w:div w:id="1493449241">
          <w:marLeft w:val="0"/>
          <w:marRight w:val="0"/>
          <w:marTop w:val="0"/>
          <w:marBottom w:val="0"/>
          <w:divBdr>
            <w:top w:val="none" w:sz="0" w:space="0" w:color="auto"/>
            <w:left w:val="single" w:sz="24" w:space="31" w:color="7FC0DB"/>
            <w:bottom w:val="none" w:sz="0" w:space="0" w:color="auto"/>
            <w:right w:val="none" w:sz="0" w:space="0" w:color="auto"/>
          </w:divBdr>
        </w:div>
        <w:div w:id="781808281">
          <w:marLeft w:val="0"/>
          <w:marRight w:val="0"/>
          <w:marTop w:val="0"/>
          <w:marBottom w:val="0"/>
          <w:divBdr>
            <w:top w:val="none" w:sz="0" w:space="0" w:color="auto"/>
            <w:left w:val="single" w:sz="24" w:space="31" w:color="7FC0DB"/>
            <w:bottom w:val="none" w:sz="0" w:space="0" w:color="auto"/>
            <w:right w:val="none" w:sz="0" w:space="0" w:color="auto"/>
          </w:divBdr>
        </w:div>
        <w:div w:id="2095977632">
          <w:marLeft w:val="0"/>
          <w:marRight w:val="0"/>
          <w:marTop w:val="0"/>
          <w:marBottom w:val="0"/>
          <w:divBdr>
            <w:top w:val="none" w:sz="0" w:space="0" w:color="auto"/>
            <w:left w:val="single" w:sz="24" w:space="31" w:color="7FC0DB"/>
            <w:bottom w:val="none" w:sz="0" w:space="0" w:color="auto"/>
            <w:right w:val="none" w:sz="0" w:space="0" w:color="auto"/>
          </w:divBdr>
        </w:div>
        <w:div w:id="1402605481">
          <w:marLeft w:val="0"/>
          <w:marRight w:val="0"/>
          <w:marTop w:val="0"/>
          <w:marBottom w:val="0"/>
          <w:divBdr>
            <w:top w:val="none" w:sz="0" w:space="0" w:color="auto"/>
            <w:left w:val="single" w:sz="24" w:space="31" w:color="E9C89B"/>
            <w:bottom w:val="none" w:sz="0" w:space="0" w:color="auto"/>
            <w:right w:val="none" w:sz="0" w:space="0" w:color="auto"/>
          </w:divBdr>
        </w:div>
        <w:div w:id="1759935880">
          <w:marLeft w:val="0"/>
          <w:marRight w:val="0"/>
          <w:marTop w:val="0"/>
          <w:marBottom w:val="0"/>
          <w:divBdr>
            <w:top w:val="none" w:sz="0" w:space="0" w:color="auto"/>
            <w:left w:val="single" w:sz="24" w:space="31" w:color="DDA7AE"/>
            <w:bottom w:val="none" w:sz="0" w:space="0" w:color="auto"/>
            <w:right w:val="none" w:sz="0" w:space="0" w:color="auto"/>
          </w:divBdr>
        </w:div>
        <w:div w:id="1718161832">
          <w:marLeft w:val="0"/>
          <w:marRight w:val="0"/>
          <w:marTop w:val="0"/>
          <w:marBottom w:val="0"/>
          <w:divBdr>
            <w:top w:val="none" w:sz="0" w:space="0" w:color="auto"/>
            <w:left w:val="single" w:sz="24" w:space="31" w:color="DDA7AE"/>
            <w:bottom w:val="none" w:sz="0" w:space="0" w:color="auto"/>
            <w:right w:val="none" w:sz="0" w:space="0" w:color="auto"/>
          </w:divBdr>
        </w:div>
        <w:div w:id="1139230488">
          <w:marLeft w:val="0"/>
          <w:marRight w:val="0"/>
          <w:marTop w:val="0"/>
          <w:marBottom w:val="0"/>
          <w:divBdr>
            <w:top w:val="none" w:sz="0" w:space="0" w:color="auto"/>
            <w:left w:val="single" w:sz="24" w:space="31" w:color="7FC0DB"/>
            <w:bottom w:val="none" w:sz="0" w:space="0" w:color="auto"/>
            <w:right w:val="none" w:sz="0" w:space="0" w:color="auto"/>
          </w:divBdr>
        </w:div>
        <w:div w:id="1834837703">
          <w:marLeft w:val="0"/>
          <w:marRight w:val="0"/>
          <w:marTop w:val="0"/>
          <w:marBottom w:val="0"/>
          <w:divBdr>
            <w:top w:val="none" w:sz="0" w:space="0" w:color="auto"/>
            <w:left w:val="single" w:sz="24" w:space="31" w:color="E9C89B"/>
            <w:bottom w:val="none" w:sz="0" w:space="0" w:color="auto"/>
            <w:right w:val="none" w:sz="0" w:space="0" w:color="auto"/>
          </w:divBdr>
        </w:div>
        <w:div w:id="776020351">
          <w:marLeft w:val="0"/>
          <w:marRight w:val="0"/>
          <w:marTop w:val="0"/>
          <w:marBottom w:val="0"/>
          <w:divBdr>
            <w:top w:val="none" w:sz="0" w:space="0" w:color="auto"/>
            <w:left w:val="single" w:sz="24" w:space="31" w:color="98CFC1"/>
            <w:bottom w:val="none" w:sz="0" w:space="0" w:color="auto"/>
            <w:right w:val="none" w:sz="0" w:space="0" w:color="auto"/>
          </w:divBdr>
        </w:div>
        <w:div w:id="1798180573">
          <w:marLeft w:val="0"/>
          <w:marRight w:val="0"/>
          <w:marTop w:val="0"/>
          <w:marBottom w:val="0"/>
          <w:divBdr>
            <w:top w:val="none" w:sz="0" w:space="0" w:color="auto"/>
            <w:left w:val="single" w:sz="24" w:space="31" w:color="98CFC1"/>
            <w:bottom w:val="none" w:sz="0" w:space="0" w:color="auto"/>
            <w:right w:val="none" w:sz="0" w:space="0" w:color="auto"/>
          </w:divBdr>
        </w:div>
        <w:div w:id="1830245769">
          <w:marLeft w:val="0"/>
          <w:marRight w:val="0"/>
          <w:marTop w:val="0"/>
          <w:marBottom w:val="0"/>
          <w:divBdr>
            <w:top w:val="none" w:sz="0" w:space="0" w:color="auto"/>
            <w:left w:val="single" w:sz="24" w:space="31" w:color="98CFC1"/>
            <w:bottom w:val="none" w:sz="0" w:space="0" w:color="auto"/>
            <w:right w:val="none" w:sz="0" w:space="0" w:color="auto"/>
          </w:divBdr>
        </w:div>
        <w:div w:id="1496215588">
          <w:marLeft w:val="0"/>
          <w:marRight w:val="0"/>
          <w:marTop w:val="0"/>
          <w:marBottom w:val="0"/>
          <w:divBdr>
            <w:top w:val="none" w:sz="0" w:space="0" w:color="auto"/>
            <w:left w:val="single" w:sz="24" w:space="31" w:color="DDA7AE"/>
            <w:bottom w:val="none" w:sz="0" w:space="0" w:color="auto"/>
            <w:right w:val="none" w:sz="0" w:space="0" w:color="auto"/>
          </w:divBdr>
        </w:div>
        <w:div w:id="1430274558">
          <w:marLeft w:val="0"/>
          <w:marRight w:val="0"/>
          <w:marTop w:val="0"/>
          <w:marBottom w:val="0"/>
          <w:divBdr>
            <w:top w:val="none" w:sz="0" w:space="0" w:color="auto"/>
            <w:left w:val="single" w:sz="24" w:space="31" w:color="DDA7AE"/>
            <w:bottom w:val="none" w:sz="0" w:space="0" w:color="auto"/>
            <w:right w:val="none" w:sz="0" w:space="0" w:color="auto"/>
          </w:divBdr>
        </w:div>
        <w:div w:id="1269266699">
          <w:marLeft w:val="0"/>
          <w:marRight w:val="0"/>
          <w:marTop w:val="0"/>
          <w:marBottom w:val="0"/>
          <w:divBdr>
            <w:top w:val="none" w:sz="0" w:space="0" w:color="auto"/>
            <w:left w:val="single" w:sz="24" w:space="31" w:color="E9C89B"/>
            <w:bottom w:val="none" w:sz="0" w:space="0" w:color="auto"/>
            <w:right w:val="none" w:sz="0" w:space="0" w:color="auto"/>
          </w:divBdr>
        </w:div>
        <w:div w:id="515506273">
          <w:marLeft w:val="0"/>
          <w:marRight w:val="0"/>
          <w:marTop w:val="0"/>
          <w:marBottom w:val="0"/>
          <w:divBdr>
            <w:top w:val="none" w:sz="0" w:space="0" w:color="auto"/>
            <w:left w:val="single" w:sz="24" w:space="31" w:color="98CFC1"/>
            <w:bottom w:val="none" w:sz="0" w:space="0" w:color="auto"/>
            <w:right w:val="none" w:sz="0" w:space="0" w:color="auto"/>
          </w:divBdr>
        </w:div>
        <w:div w:id="1406411654">
          <w:marLeft w:val="0"/>
          <w:marRight w:val="0"/>
          <w:marTop w:val="0"/>
          <w:marBottom w:val="0"/>
          <w:divBdr>
            <w:top w:val="none" w:sz="0" w:space="0" w:color="auto"/>
            <w:left w:val="single" w:sz="24" w:space="31" w:color="98CFC1"/>
            <w:bottom w:val="none" w:sz="0" w:space="0" w:color="auto"/>
            <w:right w:val="none" w:sz="0" w:space="0" w:color="auto"/>
          </w:divBdr>
        </w:div>
        <w:div w:id="1306546431">
          <w:marLeft w:val="0"/>
          <w:marRight w:val="0"/>
          <w:marTop w:val="0"/>
          <w:marBottom w:val="0"/>
          <w:divBdr>
            <w:top w:val="none" w:sz="0" w:space="0" w:color="auto"/>
            <w:left w:val="single" w:sz="24" w:space="31" w:color="98CFC1"/>
            <w:bottom w:val="none" w:sz="0" w:space="0" w:color="auto"/>
            <w:right w:val="none" w:sz="0" w:space="0" w:color="auto"/>
          </w:divBdr>
        </w:div>
        <w:div w:id="671565067">
          <w:marLeft w:val="0"/>
          <w:marRight w:val="0"/>
          <w:marTop w:val="0"/>
          <w:marBottom w:val="0"/>
          <w:divBdr>
            <w:top w:val="none" w:sz="0" w:space="0" w:color="auto"/>
            <w:left w:val="single" w:sz="24" w:space="31" w:color="7FC0DB"/>
            <w:bottom w:val="none" w:sz="0" w:space="0" w:color="auto"/>
            <w:right w:val="none" w:sz="0" w:space="0" w:color="auto"/>
          </w:divBdr>
        </w:div>
        <w:div w:id="283736866">
          <w:marLeft w:val="0"/>
          <w:marRight w:val="0"/>
          <w:marTop w:val="0"/>
          <w:marBottom w:val="0"/>
          <w:divBdr>
            <w:top w:val="none" w:sz="0" w:space="0" w:color="auto"/>
            <w:left w:val="single" w:sz="24" w:space="31" w:color="E9C89B"/>
            <w:bottom w:val="none" w:sz="0" w:space="0" w:color="auto"/>
            <w:right w:val="none" w:sz="0" w:space="0" w:color="auto"/>
          </w:divBdr>
        </w:div>
        <w:div w:id="2064794430">
          <w:marLeft w:val="0"/>
          <w:marRight w:val="0"/>
          <w:marTop w:val="0"/>
          <w:marBottom w:val="0"/>
          <w:divBdr>
            <w:top w:val="none" w:sz="0" w:space="0" w:color="auto"/>
            <w:left w:val="single" w:sz="24" w:space="31" w:color="E9C89B"/>
            <w:bottom w:val="none" w:sz="0" w:space="0" w:color="auto"/>
            <w:right w:val="none" w:sz="0" w:space="0" w:color="auto"/>
          </w:divBdr>
        </w:div>
        <w:div w:id="1060713329">
          <w:marLeft w:val="0"/>
          <w:marRight w:val="0"/>
          <w:marTop w:val="0"/>
          <w:marBottom w:val="0"/>
          <w:divBdr>
            <w:top w:val="none" w:sz="0" w:space="0" w:color="auto"/>
            <w:left w:val="single" w:sz="24" w:space="31" w:color="98CFC1"/>
            <w:bottom w:val="none" w:sz="0" w:space="0" w:color="auto"/>
            <w:right w:val="none" w:sz="0" w:space="0" w:color="auto"/>
          </w:divBdr>
        </w:div>
        <w:div w:id="275991286">
          <w:marLeft w:val="0"/>
          <w:marRight w:val="0"/>
          <w:marTop w:val="0"/>
          <w:marBottom w:val="0"/>
          <w:divBdr>
            <w:top w:val="none" w:sz="0" w:space="0" w:color="auto"/>
            <w:left w:val="single" w:sz="24" w:space="31" w:color="7FC0DB"/>
            <w:bottom w:val="none" w:sz="0" w:space="0" w:color="auto"/>
            <w:right w:val="none" w:sz="0" w:space="0" w:color="auto"/>
          </w:divBdr>
        </w:div>
        <w:div w:id="541478246">
          <w:marLeft w:val="0"/>
          <w:marRight w:val="0"/>
          <w:marTop w:val="0"/>
          <w:marBottom w:val="0"/>
          <w:divBdr>
            <w:top w:val="none" w:sz="0" w:space="0" w:color="auto"/>
            <w:left w:val="single" w:sz="24" w:space="31" w:color="7FC0DB"/>
            <w:bottom w:val="none" w:sz="0" w:space="0" w:color="auto"/>
            <w:right w:val="none" w:sz="0" w:space="0" w:color="auto"/>
          </w:divBdr>
        </w:div>
        <w:div w:id="310404066">
          <w:marLeft w:val="0"/>
          <w:marRight w:val="0"/>
          <w:marTop w:val="0"/>
          <w:marBottom w:val="0"/>
          <w:divBdr>
            <w:top w:val="none" w:sz="0" w:space="0" w:color="auto"/>
            <w:left w:val="single" w:sz="24" w:space="31" w:color="7FC0DB"/>
            <w:bottom w:val="none" w:sz="0" w:space="0" w:color="auto"/>
            <w:right w:val="none" w:sz="0" w:space="0" w:color="auto"/>
          </w:divBdr>
        </w:div>
        <w:div w:id="1725567562">
          <w:marLeft w:val="0"/>
          <w:marRight w:val="0"/>
          <w:marTop w:val="0"/>
          <w:marBottom w:val="0"/>
          <w:divBdr>
            <w:top w:val="none" w:sz="0" w:space="0" w:color="auto"/>
            <w:left w:val="single" w:sz="24" w:space="31" w:color="98CFC1"/>
            <w:bottom w:val="none" w:sz="0" w:space="0" w:color="auto"/>
            <w:right w:val="none" w:sz="0" w:space="0" w:color="auto"/>
          </w:divBdr>
        </w:div>
        <w:div w:id="311102840">
          <w:marLeft w:val="0"/>
          <w:marRight w:val="0"/>
          <w:marTop w:val="0"/>
          <w:marBottom w:val="0"/>
          <w:divBdr>
            <w:top w:val="none" w:sz="0" w:space="0" w:color="auto"/>
            <w:left w:val="single" w:sz="24" w:space="31" w:color="98CFC1"/>
            <w:bottom w:val="none" w:sz="0" w:space="0" w:color="auto"/>
            <w:right w:val="none" w:sz="0" w:space="0" w:color="auto"/>
          </w:divBdr>
        </w:div>
      </w:divsChild>
    </w:div>
    <w:div w:id="930624751">
      <w:bodyDiv w:val="1"/>
      <w:marLeft w:val="0"/>
      <w:marRight w:val="0"/>
      <w:marTop w:val="0"/>
      <w:marBottom w:val="0"/>
      <w:divBdr>
        <w:top w:val="none" w:sz="0" w:space="0" w:color="auto"/>
        <w:left w:val="none" w:sz="0" w:space="0" w:color="auto"/>
        <w:bottom w:val="none" w:sz="0" w:space="0" w:color="auto"/>
        <w:right w:val="none" w:sz="0" w:space="0" w:color="auto"/>
      </w:divBdr>
      <w:divsChild>
        <w:div w:id="109863936">
          <w:marLeft w:val="0"/>
          <w:marRight w:val="0"/>
          <w:marTop w:val="0"/>
          <w:marBottom w:val="0"/>
          <w:divBdr>
            <w:top w:val="none" w:sz="0" w:space="0" w:color="auto"/>
            <w:left w:val="single" w:sz="24" w:space="31" w:color="7FC0DB"/>
            <w:bottom w:val="none" w:sz="0" w:space="0" w:color="auto"/>
            <w:right w:val="none" w:sz="0" w:space="0" w:color="auto"/>
          </w:divBdr>
        </w:div>
        <w:div w:id="1783575416">
          <w:marLeft w:val="0"/>
          <w:marRight w:val="0"/>
          <w:marTop w:val="0"/>
          <w:marBottom w:val="0"/>
          <w:divBdr>
            <w:top w:val="none" w:sz="0" w:space="0" w:color="auto"/>
            <w:left w:val="single" w:sz="24" w:space="31" w:color="7FC0DB"/>
            <w:bottom w:val="none" w:sz="0" w:space="0" w:color="auto"/>
            <w:right w:val="none" w:sz="0" w:space="0" w:color="auto"/>
          </w:divBdr>
        </w:div>
        <w:div w:id="681248152">
          <w:marLeft w:val="0"/>
          <w:marRight w:val="0"/>
          <w:marTop w:val="0"/>
          <w:marBottom w:val="0"/>
          <w:divBdr>
            <w:top w:val="none" w:sz="0" w:space="0" w:color="auto"/>
            <w:left w:val="single" w:sz="24" w:space="31" w:color="7FC0DB"/>
            <w:bottom w:val="none" w:sz="0" w:space="0" w:color="auto"/>
            <w:right w:val="none" w:sz="0" w:space="0" w:color="auto"/>
          </w:divBdr>
        </w:div>
        <w:div w:id="268851379">
          <w:marLeft w:val="0"/>
          <w:marRight w:val="0"/>
          <w:marTop w:val="0"/>
          <w:marBottom w:val="0"/>
          <w:divBdr>
            <w:top w:val="none" w:sz="0" w:space="0" w:color="auto"/>
            <w:left w:val="single" w:sz="24" w:space="31" w:color="7FC0DB"/>
            <w:bottom w:val="none" w:sz="0" w:space="0" w:color="auto"/>
            <w:right w:val="none" w:sz="0" w:space="0" w:color="auto"/>
          </w:divBdr>
        </w:div>
        <w:div w:id="1965187127">
          <w:marLeft w:val="0"/>
          <w:marRight w:val="0"/>
          <w:marTop w:val="0"/>
          <w:marBottom w:val="0"/>
          <w:divBdr>
            <w:top w:val="none" w:sz="0" w:space="0" w:color="auto"/>
            <w:left w:val="single" w:sz="24" w:space="31" w:color="7FC0DB"/>
            <w:bottom w:val="none" w:sz="0" w:space="0" w:color="auto"/>
            <w:right w:val="none" w:sz="0" w:space="0" w:color="auto"/>
          </w:divBdr>
        </w:div>
      </w:divsChild>
    </w:div>
    <w:div w:id="974725111">
      <w:bodyDiv w:val="1"/>
      <w:marLeft w:val="0"/>
      <w:marRight w:val="0"/>
      <w:marTop w:val="0"/>
      <w:marBottom w:val="0"/>
      <w:divBdr>
        <w:top w:val="none" w:sz="0" w:space="0" w:color="auto"/>
        <w:left w:val="none" w:sz="0" w:space="0" w:color="auto"/>
        <w:bottom w:val="none" w:sz="0" w:space="0" w:color="auto"/>
        <w:right w:val="none" w:sz="0" w:space="0" w:color="auto"/>
      </w:divBdr>
      <w:divsChild>
        <w:div w:id="329604930">
          <w:marLeft w:val="0"/>
          <w:marRight w:val="0"/>
          <w:marTop w:val="0"/>
          <w:marBottom w:val="0"/>
          <w:divBdr>
            <w:top w:val="none" w:sz="0" w:space="0" w:color="auto"/>
            <w:left w:val="single" w:sz="24" w:space="31" w:color="7FC0DB"/>
            <w:bottom w:val="none" w:sz="0" w:space="0" w:color="auto"/>
            <w:right w:val="none" w:sz="0" w:space="0" w:color="auto"/>
          </w:divBdr>
        </w:div>
        <w:div w:id="1994065028">
          <w:marLeft w:val="0"/>
          <w:marRight w:val="0"/>
          <w:marTop w:val="0"/>
          <w:marBottom w:val="0"/>
          <w:divBdr>
            <w:top w:val="none" w:sz="0" w:space="0" w:color="auto"/>
            <w:left w:val="single" w:sz="24" w:space="31" w:color="DDA7AE"/>
            <w:bottom w:val="none" w:sz="0" w:space="0" w:color="auto"/>
            <w:right w:val="none" w:sz="0" w:space="0" w:color="auto"/>
          </w:divBdr>
        </w:div>
        <w:div w:id="292642087">
          <w:marLeft w:val="0"/>
          <w:marRight w:val="0"/>
          <w:marTop w:val="0"/>
          <w:marBottom w:val="0"/>
          <w:divBdr>
            <w:top w:val="none" w:sz="0" w:space="0" w:color="auto"/>
            <w:left w:val="single" w:sz="24" w:space="31" w:color="7FC0DB"/>
            <w:bottom w:val="none" w:sz="0" w:space="0" w:color="auto"/>
            <w:right w:val="none" w:sz="0" w:space="0" w:color="auto"/>
          </w:divBdr>
        </w:div>
        <w:div w:id="1081415380">
          <w:marLeft w:val="0"/>
          <w:marRight w:val="0"/>
          <w:marTop w:val="0"/>
          <w:marBottom w:val="0"/>
          <w:divBdr>
            <w:top w:val="none" w:sz="0" w:space="0" w:color="auto"/>
            <w:left w:val="single" w:sz="24" w:space="31" w:color="DDA7AE"/>
            <w:bottom w:val="none" w:sz="0" w:space="0" w:color="auto"/>
            <w:right w:val="none" w:sz="0" w:space="0" w:color="auto"/>
          </w:divBdr>
        </w:div>
        <w:div w:id="486362439">
          <w:marLeft w:val="0"/>
          <w:marRight w:val="0"/>
          <w:marTop w:val="0"/>
          <w:marBottom w:val="0"/>
          <w:divBdr>
            <w:top w:val="none" w:sz="0" w:space="0" w:color="auto"/>
            <w:left w:val="single" w:sz="24" w:space="31" w:color="7FC0DB"/>
            <w:bottom w:val="none" w:sz="0" w:space="0" w:color="auto"/>
            <w:right w:val="none" w:sz="0" w:space="0" w:color="auto"/>
          </w:divBdr>
        </w:div>
        <w:div w:id="1866094040">
          <w:marLeft w:val="0"/>
          <w:marRight w:val="0"/>
          <w:marTop w:val="0"/>
          <w:marBottom w:val="0"/>
          <w:divBdr>
            <w:top w:val="none" w:sz="0" w:space="0" w:color="auto"/>
            <w:left w:val="single" w:sz="24" w:space="31" w:color="7FC0DB"/>
            <w:bottom w:val="none" w:sz="0" w:space="0" w:color="auto"/>
            <w:right w:val="none" w:sz="0" w:space="0" w:color="auto"/>
          </w:divBdr>
        </w:div>
        <w:div w:id="979724516">
          <w:marLeft w:val="0"/>
          <w:marRight w:val="0"/>
          <w:marTop w:val="0"/>
          <w:marBottom w:val="0"/>
          <w:divBdr>
            <w:top w:val="none" w:sz="0" w:space="0" w:color="auto"/>
            <w:left w:val="single" w:sz="24" w:space="31" w:color="DDA7AE"/>
            <w:bottom w:val="none" w:sz="0" w:space="0" w:color="auto"/>
            <w:right w:val="none" w:sz="0" w:space="0" w:color="auto"/>
          </w:divBdr>
        </w:div>
        <w:div w:id="1235747224">
          <w:marLeft w:val="0"/>
          <w:marRight w:val="0"/>
          <w:marTop w:val="0"/>
          <w:marBottom w:val="0"/>
          <w:divBdr>
            <w:top w:val="none" w:sz="0" w:space="0" w:color="auto"/>
            <w:left w:val="single" w:sz="24" w:space="31" w:color="7FC0DB"/>
            <w:bottom w:val="none" w:sz="0" w:space="0" w:color="auto"/>
            <w:right w:val="none" w:sz="0" w:space="0" w:color="auto"/>
          </w:divBdr>
        </w:div>
        <w:div w:id="1868640727">
          <w:marLeft w:val="0"/>
          <w:marRight w:val="0"/>
          <w:marTop w:val="0"/>
          <w:marBottom w:val="0"/>
          <w:divBdr>
            <w:top w:val="none" w:sz="0" w:space="0" w:color="auto"/>
            <w:left w:val="single" w:sz="24" w:space="31" w:color="DDA7AE"/>
            <w:bottom w:val="none" w:sz="0" w:space="0" w:color="auto"/>
            <w:right w:val="none" w:sz="0" w:space="0" w:color="auto"/>
          </w:divBdr>
        </w:div>
        <w:div w:id="342125785">
          <w:marLeft w:val="0"/>
          <w:marRight w:val="0"/>
          <w:marTop w:val="0"/>
          <w:marBottom w:val="0"/>
          <w:divBdr>
            <w:top w:val="none" w:sz="0" w:space="0" w:color="auto"/>
            <w:left w:val="single" w:sz="24" w:space="31" w:color="7FC0DB"/>
            <w:bottom w:val="none" w:sz="0" w:space="0" w:color="auto"/>
            <w:right w:val="none" w:sz="0" w:space="0" w:color="auto"/>
          </w:divBdr>
        </w:div>
        <w:div w:id="1538810408">
          <w:marLeft w:val="0"/>
          <w:marRight w:val="0"/>
          <w:marTop w:val="0"/>
          <w:marBottom w:val="0"/>
          <w:divBdr>
            <w:top w:val="none" w:sz="0" w:space="0" w:color="auto"/>
            <w:left w:val="single" w:sz="24" w:space="31" w:color="DDA7AE"/>
            <w:bottom w:val="none" w:sz="0" w:space="0" w:color="auto"/>
            <w:right w:val="none" w:sz="0" w:space="0" w:color="auto"/>
          </w:divBdr>
        </w:div>
        <w:div w:id="1232428031">
          <w:marLeft w:val="0"/>
          <w:marRight w:val="0"/>
          <w:marTop w:val="0"/>
          <w:marBottom w:val="0"/>
          <w:divBdr>
            <w:top w:val="none" w:sz="0" w:space="0" w:color="auto"/>
            <w:left w:val="single" w:sz="24" w:space="31" w:color="7FC0DB"/>
            <w:bottom w:val="none" w:sz="0" w:space="0" w:color="auto"/>
            <w:right w:val="none" w:sz="0" w:space="0" w:color="auto"/>
          </w:divBdr>
        </w:div>
        <w:div w:id="1205487517">
          <w:marLeft w:val="0"/>
          <w:marRight w:val="0"/>
          <w:marTop w:val="0"/>
          <w:marBottom w:val="0"/>
          <w:divBdr>
            <w:top w:val="none" w:sz="0" w:space="0" w:color="auto"/>
            <w:left w:val="single" w:sz="24" w:space="31" w:color="7FC0DB"/>
            <w:bottom w:val="none" w:sz="0" w:space="0" w:color="auto"/>
            <w:right w:val="none" w:sz="0" w:space="0" w:color="auto"/>
          </w:divBdr>
        </w:div>
        <w:div w:id="1580601640">
          <w:marLeft w:val="0"/>
          <w:marRight w:val="0"/>
          <w:marTop w:val="0"/>
          <w:marBottom w:val="0"/>
          <w:divBdr>
            <w:top w:val="none" w:sz="0" w:space="0" w:color="auto"/>
            <w:left w:val="single" w:sz="24" w:space="31" w:color="7FC0DB"/>
            <w:bottom w:val="none" w:sz="0" w:space="0" w:color="auto"/>
            <w:right w:val="none" w:sz="0" w:space="0" w:color="auto"/>
          </w:divBdr>
        </w:div>
        <w:div w:id="1503619019">
          <w:marLeft w:val="0"/>
          <w:marRight w:val="0"/>
          <w:marTop w:val="0"/>
          <w:marBottom w:val="0"/>
          <w:divBdr>
            <w:top w:val="none" w:sz="0" w:space="0" w:color="auto"/>
            <w:left w:val="single" w:sz="24" w:space="31" w:color="7FC0DB"/>
            <w:bottom w:val="none" w:sz="0" w:space="0" w:color="auto"/>
            <w:right w:val="none" w:sz="0" w:space="0" w:color="auto"/>
          </w:divBdr>
        </w:div>
        <w:div w:id="1570143728">
          <w:marLeft w:val="0"/>
          <w:marRight w:val="0"/>
          <w:marTop w:val="0"/>
          <w:marBottom w:val="0"/>
          <w:divBdr>
            <w:top w:val="none" w:sz="0" w:space="0" w:color="auto"/>
            <w:left w:val="single" w:sz="24" w:space="31" w:color="7FC0DB"/>
            <w:bottom w:val="none" w:sz="0" w:space="0" w:color="auto"/>
            <w:right w:val="none" w:sz="0" w:space="0" w:color="auto"/>
          </w:divBdr>
        </w:div>
        <w:div w:id="1319921411">
          <w:marLeft w:val="0"/>
          <w:marRight w:val="0"/>
          <w:marTop w:val="0"/>
          <w:marBottom w:val="0"/>
          <w:divBdr>
            <w:top w:val="none" w:sz="0" w:space="0" w:color="auto"/>
            <w:left w:val="single" w:sz="24" w:space="31" w:color="7FC0DB"/>
            <w:bottom w:val="none" w:sz="0" w:space="0" w:color="auto"/>
            <w:right w:val="none" w:sz="0" w:space="0" w:color="auto"/>
          </w:divBdr>
        </w:div>
        <w:div w:id="1773547590">
          <w:marLeft w:val="0"/>
          <w:marRight w:val="0"/>
          <w:marTop w:val="0"/>
          <w:marBottom w:val="0"/>
          <w:divBdr>
            <w:top w:val="none" w:sz="0" w:space="0" w:color="auto"/>
            <w:left w:val="single" w:sz="24" w:space="31" w:color="7FC0DB"/>
            <w:bottom w:val="none" w:sz="0" w:space="0" w:color="auto"/>
            <w:right w:val="none" w:sz="0" w:space="0" w:color="auto"/>
          </w:divBdr>
        </w:div>
        <w:div w:id="1485655804">
          <w:marLeft w:val="0"/>
          <w:marRight w:val="0"/>
          <w:marTop w:val="0"/>
          <w:marBottom w:val="0"/>
          <w:divBdr>
            <w:top w:val="none" w:sz="0" w:space="0" w:color="auto"/>
            <w:left w:val="single" w:sz="24" w:space="31" w:color="7FC0DB"/>
            <w:bottom w:val="none" w:sz="0" w:space="0" w:color="auto"/>
            <w:right w:val="none" w:sz="0" w:space="0" w:color="auto"/>
          </w:divBdr>
        </w:div>
        <w:div w:id="1244295536">
          <w:marLeft w:val="0"/>
          <w:marRight w:val="0"/>
          <w:marTop w:val="0"/>
          <w:marBottom w:val="0"/>
          <w:divBdr>
            <w:top w:val="none" w:sz="0" w:space="0" w:color="auto"/>
            <w:left w:val="single" w:sz="24" w:space="31" w:color="7FC0DB"/>
            <w:bottom w:val="none" w:sz="0" w:space="0" w:color="auto"/>
            <w:right w:val="none" w:sz="0" w:space="0" w:color="auto"/>
          </w:divBdr>
        </w:div>
        <w:div w:id="1256474153">
          <w:marLeft w:val="0"/>
          <w:marRight w:val="0"/>
          <w:marTop w:val="0"/>
          <w:marBottom w:val="0"/>
          <w:divBdr>
            <w:top w:val="none" w:sz="0" w:space="0" w:color="auto"/>
            <w:left w:val="single" w:sz="24" w:space="31" w:color="7FC0DB"/>
            <w:bottom w:val="none" w:sz="0" w:space="0" w:color="auto"/>
            <w:right w:val="none" w:sz="0" w:space="0" w:color="auto"/>
          </w:divBdr>
        </w:div>
        <w:div w:id="1644382150">
          <w:marLeft w:val="0"/>
          <w:marRight w:val="0"/>
          <w:marTop w:val="0"/>
          <w:marBottom w:val="0"/>
          <w:divBdr>
            <w:top w:val="none" w:sz="0" w:space="0" w:color="auto"/>
            <w:left w:val="single" w:sz="24" w:space="31" w:color="7FC0DB"/>
            <w:bottom w:val="none" w:sz="0" w:space="0" w:color="auto"/>
            <w:right w:val="none" w:sz="0" w:space="0" w:color="auto"/>
          </w:divBdr>
        </w:div>
        <w:div w:id="1628928016">
          <w:marLeft w:val="0"/>
          <w:marRight w:val="0"/>
          <w:marTop w:val="0"/>
          <w:marBottom w:val="0"/>
          <w:divBdr>
            <w:top w:val="none" w:sz="0" w:space="0" w:color="auto"/>
            <w:left w:val="single" w:sz="24" w:space="31" w:color="7FC0DB"/>
            <w:bottom w:val="none" w:sz="0" w:space="0" w:color="auto"/>
            <w:right w:val="none" w:sz="0" w:space="0" w:color="auto"/>
          </w:divBdr>
        </w:div>
        <w:div w:id="669916885">
          <w:marLeft w:val="0"/>
          <w:marRight w:val="0"/>
          <w:marTop w:val="0"/>
          <w:marBottom w:val="0"/>
          <w:divBdr>
            <w:top w:val="none" w:sz="0" w:space="0" w:color="auto"/>
            <w:left w:val="single" w:sz="24" w:space="31" w:color="7FC0DB"/>
            <w:bottom w:val="none" w:sz="0" w:space="0" w:color="auto"/>
            <w:right w:val="none" w:sz="0" w:space="0" w:color="auto"/>
          </w:divBdr>
        </w:div>
        <w:div w:id="1485320021">
          <w:marLeft w:val="0"/>
          <w:marRight w:val="0"/>
          <w:marTop w:val="0"/>
          <w:marBottom w:val="0"/>
          <w:divBdr>
            <w:top w:val="none" w:sz="0" w:space="0" w:color="auto"/>
            <w:left w:val="single" w:sz="24" w:space="31" w:color="7FC0DB"/>
            <w:bottom w:val="none" w:sz="0" w:space="0" w:color="auto"/>
            <w:right w:val="none" w:sz="0" w:space="0" w:color="auto"/>
          </w:divBdr>
        </w:div>
        <w:div w:id="1794060173">
          <w:marLeft w:val="0"/>
          <w:marRight w:val="0"/>
          <w:marTop w:val="0"/>
          <w:marBottom w:val="0"/>
          <w:divBdr>
            <w:top w:val="none" w:sz="0" w:space="0" w:color="auto"/>
            <w:left w:val="single" w:sz="24" w:space="31" w:color="7FC0DB"/>
            <w:bottom w:val="none" w:sz="0" w:space="0" w:color="auto"/>
            <w:right w:val="none" w:sz="0" w:space="0" w:color="auto"/>
          </w:divBdr>
        </w:div>
        <w:div w:id="1170408273">
          <w:marLeft w:val="0"/>
          <w:marRight w:val="0"/>
          <w:marTop w:val="0"/>
          <w:marBottom w:val="0"/>
          <w:divBdr>
            <w:top w:val="none" w:sz="0" w:space="0" w:color="auto"/>
            <w:left w:val="single" w:sz="24" w:space="31" w:color="7FC0DB"/>
            <w:bottom w:val="none" w:sz="0" w:space="0" w:color="auto"/>
            <w:right w:val="none" w:sz="0" w:space="0" w:color="auto"/>
          </w:divBdr>
        </w:div>
        <w:div w:id="1303123488">
          <w:marLeft w:val="0"/>
          <w:marRight w:val="0"/>
          <w:marTop w:val="0"/>
          <w:marBottom w:val="0"/>
          <w:divBdr>
            <w:top w:val="none" w:sz="0" w:space="0" w:color="auto"/>
            <w:left w:val="single" w:sz="24" w:space="31" w:color="7FC0DB"/>
            <w:bottom w:val="none" w:sz="0" w:space="0" w:color="auto"/>
            <w:right w:val="none" w:sz="0" w:space="0" w:color="auto"/>
          </w:divBdr>
        </w:div>
        <w:div w:id="357203120">
          <w:marLeft w:val="0"/>
          <w:marRight w:val="0"/>
          <w:marTop w:val="0"/>
          <w:marBottom w:val="0"/>
          <w:divBdr>
            <w:top w:val="none" w:sz="0" w:space="0" w:color="auto"/>
            <w:left w:val="single" w:sz="24" w:space="31" w:color="7FC0DB"/>
            <w:bottom w:val="none" w:sz="0" w:space="0" w:color="auto"/>
            <w:right w:val="none" w:sz="0" w:space="0" w:color="auto"/>
          </w:divBdr>
        </w:div>
        <w:div w:id="1664313180">
          <w:marLeft w:val="0"/>
          <w:marRight w:val="0"/>
          <w:marTop w:val="0"/>
          <w:marBottom w:val="0"/>
          <w:divBdr>
            <w:top w:val="none" w:sz="0" w:space="0" w:color="auto"/>
            <w:left w:val="single" w:sz="24" w:space="31" w:color="7FC0DB"/>
            <w:bottom w:val="none" w:sz="0" w:space="0" w:color="auto"/>
            <w:right w:val="none" w:sz="0" w:space="0" w:color="auto"/>
          </w:divBdr>
        </w:div>
        <w:div w:id="1926455094">
          <w:marLeft w:val="0"/>
          <w:marRight w:val="0"/>
          <w:marTop w:val="0"/>
          <w:marBottom w:val="0"/>
          <w:divBdr>
            <w:top w:val="none" w:sz="0" w:space="0" w:color="auto"/>
            <w:left w:val="single" w:sz="24" w:space="31" w:color="7FC0DB"/>
            <w:bottom w:val="none" w:sz="0" w:space="0" w:color="auto"/>
            <w:right w:val="none" w:sz="0" w:space="0" w:color="auto"/>
          </w:divBdr>
        </w:div>
      </w:divsChild>
    </w:div>
    <w:div w:id="1005209226">
      <w:bodyDiv w:val="1"/>
      <w:marLeft w:val="0"/>
      <w:marRight w:val="0"/>
      <w:marTop w:val="0"/>
      <w:marBottom w:val="0"/>
      <w:divBdr>
        <w:top w:val="none" w:sz="0" w:space="0" w:color="auto"/>
        <w:left w:val="none" w:sz="0" w:space="0" w:color="auto"/>
        <w:bottom w:val="none" w:sz="0" w:space="0" w:color="auto"/>
        <w:right w:val="none" w:sz="0" w:space="0" w:color="auto"/>
      </w:divBdr>
      <w:divsChild>
        <w:div w:id="144051389">
          <w:marLeft w:val="0"/>
          <w:marRight w:val="0"/>
          <w:marTop w:val="0"/>
          <w:marBottom w:val="0"/>
          <w:divBdr>
            <w:top w:val="none" w:sz="0" w:space="0" w:color="auto"/>
            <w:left w:val="single" w:sz="24" w:space="31" w:color="7FC0DB"/>
            <w:bottom w:val="none" w:sz="0" w:space="0" w:color="auto"/>
            <w:right w:val="none" w:sz="0" w:space="0" w:color="auto"/>
          </w:divBdr>
        </w:div>
        <w:div w:id="376128246">
          <w:marLeft w:val="0"/>
          <w:marRight w:val="0"/>
          <w:marTop w:val="0"/>
          <w:marBottom w:val="0"/>
          <w:divBdr>
            <w:top w:val="none" w:sz="0" w:space="0" w:color="auto"/>
            <w:left w:val="single" w:sz="24" w:space="31" w:color="7FC0DB"/>
            <w:bottom w:val="none" w:sz="0" w:space="0" w:color="auto"/>
            <w:right w:val="none" w:sz="0" w:space="0" w:color="auto"/>
          </w:divBdr>
        </w:div>
        <w:div w:id="343171651">
          <w:marLeft w:val="0"/>
          <w:marRight w:val="0"/>
          <w:marTop w:val="0"/>
          <w:marBottom w:val="0"/>
          <w:divBdr>
            <w:top w:val="none" w:sz="0" w:space="0" w:color="auto"/>
            <w:left w:val="single" w:sz="24" w:space="31" w:color="7FC0DB"/>
            <w:bottom w:val="none" w:sz="0" w:space="0" w:color="auto"/>
            <w:right w:val="none" w:sz="0" w:space="0" w:color="auto"/>
          </w:divBdr>
        </w:div>
        <w:div w:id="1462729056">
          <w:marLeft w:val="0"/>
          <w:marRight w:val="0"/>
          <w:marTop w:val="0"/>
          <w:marBottom w:val="0"/>
          <w:divBdr>
            <w:top w:val="none" w:sz="0" w:space="0" w:color="auto"/>
            <w:left w:val="single" w:sz="24" w:space="31" w:color="7FC0DB"/>
            <w:bottom w:val="none" w:sz="0" w:space="0" w:color="auto"/>
            <w:right w:val="none" w:sz="0" w:space="0" w:color="auto"/>
          </w:divBdr>
        </w:div>
        <w:div w:id="1591884866">
          <w:marLeft w:val="0"/>
          <w:marRight w:val="0"/>
          <w:marTop w:val="0"/>
          <w:marBottom w:val="0"/>
          <w:divBdr>
            <w:top w:val="none" w:sz="0" w:space="0" w:color="auto"/>
            <w:left w:val="single" w:sz="24" w:space="31" w:color="7FC0DB"/>
            <w:bottom w:val="none" w:sz="0" w:space="0" w:color="auto"/>
            <w:right w:val="none" w:sz="0" w:space="0" w:color="auto"/>
          </w:divBdr>
        </w:div>
        <w:div w:id="1006598127">
          <w:marLeft w:val="0"/>
          <w:marRight w:val="0"/>
          <w:marTop w:val="0"/>
          <w:marBottom w:val="0"/>
          <w:divBdr>
            <w:top w:val="none" w:sz="0" w:space="0" w:color="auto"/>
            <w:left w:val="single" w:sz="24" w:space="31" w:color="7FC0DB"/>
            <w:bottom w:val="none" w:sz="0" w:space="0" w:color="auto"/>
            <w:right w:val="none" w:sz="0" w:space="0" w:color="auto"/>
          </w:divBdr>
        </w:div>
        <w:div w:id="462579782">
          <w:marLeft w:val="0"/>
          <w:marRight w:val="0"/>
          <w:marTop w:val="0"/>
          <w:marBottom w:val="0"/>
          <w:divBdr>
            <w:top w:val="none" w:sz="0" w:space="0" w:color="auto"/>
            <w:left w:val="single" w:sz="24" w:space="31" w:color="7FC0DB"/>
            <w:bottom w:val="none" w:sz="0" w:space="0" w:color="auto"/>
            <w:right w:val="none" w:sz="0" w:space="0" w:color="auto"/>
          </w:divBdr>
        </w:div>
        <w:div w:id="1000307863">
          <w:marLeft w:val="0"/>
          <w:marRight w:val="0"/>
          <w:marTop w:val="0"/>
          <w:marBottom w:val="0"/>
          <w:divBdr>
            <w:top w:val="none" w:sz="0" w:space="0" w:color="auto"/>
            <w:left w:val="single" w:sz="24" w:space="31" w:color="DDA7AE"/>
            <w:bottom w:val="none" w:sz="0" w:space="0" w:color="auto"/>
            <w:right w:val="none" w:sz="0" w:space="0" w:color="auto"/>
          </w:divBdr>
        </w:div>
        <w:div w:id="1955746453">
          <w:marLeft w:val="0"/>
          <w:marRight w:val="0"/>
          <w:marTop w:val="0"/>
          <w:marBottom w:val="0"/>
          <w:divBdr>
            <w:top w:val="none" w:sz="0" w:space="0" w:color="auto"/>
            <w:left w:val="single" w:sz="24" w:space="31" w:color="7FC0DB"/>
            <w:bottom w:val="none" w:sz="0" w:space="0" w:color="auto"/>
            <w:right w:val="none" w:sz="0" w:space="0" w:color="auto"/>
          </w:divBdr>
        </w:div>
        <w:div w:id="1565720914">
          <w:marLeft w:val="0"/>
          <w:marRight w:val="0"/>
          <w:marTop w:val="0"/>
          <w:marBottom w:val="0"/>
          <w:divBdr>
            <w:top w:val="none" w:sz="0" w:space="0" w:color="auto"/>
            <w:left w:val="single" w:sz="24" w:space="31" w:color="7FC0DB"/>
            <w:bottom w:val="none" w:sz="0" w:space="0" w:color="auto"/>
            <w:right w:val="none" w:sz="0" w:space="0" w:color="auto"/>
          </w:divBdr>
        </w:div>
      </w:divsChild>
    </w:div>
    <w:div w:id="1116751904">
      <w:bodyDiv w:val="1"/>
      <w:marLeft w:val="0"/>
      <w:marRight w:val="0"/>
      <w:marTop w:val="0"/>
      <w:marBottom w:val="0"/>
      <w:divBdr>
        <w:top w:val="none" w:sz="0" w:space="0" w:color="auto"/>
        <w:left w:val="none" w:sz="0" w:space="0" w:color="auto"/>
        <w:bottom w:val="none" w:sz="0" w:space="0" w:color="auto"/>
        <w:right w:val="none" w:sz="0" w:space="0" w:color="auto"/>
      </w:divBdr>
      <w:divsChild>
        <w:div w:id="1686513866">
          <w:marLeft w:val="0"/>
          <w:marRight w:val="0"/>
          <w:marTop w:val="0"/>
          <w:marBottom w:val="0"/>
          <w:divBdr>
            <w:top w:val="none" w:sz="0" w:space="0" w:color="auto"/>
            <w:left w:val="single" w:sz="24" w:space="31" w:color="7FC0DB"/>
            <w:bottom w:val="none" w:sz="0" w:space="0" w:color="auto"/>
            <w:right w:val="none" w:sz="0" w:space="0" w:color="auto"/>
          </w:divBdr>
        </w:div>
        <w:div w:id="314729227">
          <w:marLeft w:val="0"/>
          <w:marRight w:val="0"/>
          <w:marTop w:val="0"/>
          <w:marBottom w:val="0"/>
          <w:divBdr>
            <w:top w:val="none" w:sz="0" w:space="0" w:color="auto"/>
            <w:left w:val="single" w:sz="24" w:space="31" w:color="7FC0DB"/>
            <w:bottom w:val="none" w:sz="0" w:space="0" w:color="auto"/>
            <w:right w:val="none" w:sz="0" w:space="0" w:color="auto"/>
          </w:divBdr>
        </w:div>
      </w:divsChild>
    </w:div>
    <w:div w:id="1200972732">
      <w:bodyDiv w:val="1"/>
      <w:marLeft w:val="0"/>
      <w:marRight w:val="0"/>
      <w:marTop w:val="0"/>
      <w:marBottom w:val="0"/>
      <w:divBdr>
        <w:top w:val="none" w:sz="0" w:space="0" w:color="auto"/>
        <w:left w:val="none" w:sz="0" w:space="0" w:color="auto"/>
        <w:bottom w:val="none" w:sz="0" w:space="0" w:color="auto"/>
        <w:right w:val="none" w:sz="0" w:space="0" w:color="auto"/>
      </w:divBdr>
      <w:divsChild>
        <w:div w:id="2089570189">
          <w:marLeft w:val="0"/>
          <w:marRight w:val="0"/>
          <w:marTop w:val="0"/>
          <w:marBottom w:val="0"/>
          <w:divBdr>
            <w:top w:val="none" w:sz="0" w:space="0" w:color="auto"/>
            <w:left w:val="single" w:sz="24" w:space="31" w:color="7FC0DB"/>
            <w:bottom w:val="none" w:sz="0" w:space="0" w:color="auto"/>
            <w:right w:val="none" w:sz="0" w:space="0" w:color="auto"/>
          </w:divBdr>
        </w:div>
        <w:div w:id="1430153040">
          <w:marLeft w:val="0"/>
          <w:marRight w:val="0"/>
          <w:marTop w:val="0"/>
          <w:marBottom w:val="0"/>
          <w:divBdr>
            <w:top w:val="none" w:sz="0" w:space="0" w:color="auto"/>
            <w:left w:val="single" w:sz="24" w:space="31" w:color="7FC0DB"/>
            <w:bottom w:val="none" w:sz="0" w:space="0" w:color="auto"/>
            <w:right w:val="none" w:sz="0" w:space="0" w:color="auto"/>
          </w:divBdr>
        </w:div>
        <w:div w:id="484473386">
          <w:marLeft w:val="0"/>
          <w:marRight w:val="0"/>
          <w:marTop w:val="0"/>
          <w:marBottom w:val="0"/>
          <w:divBdr>
            <w:top w:val="none" w:sz="0" w:space="0" w:color="auto"/>
            <w:left w:val="single" w:sz="24" w:space="31" w:color="7FC0DB"/>
            <w:bottom w:val="none" w:sz="0" w:space="0" w:color="auto"/>
            <w:right w:val="none" w:sz="0" w:space="0" w:color="auto"/>
          </w:divBdr>
        </w:div>
        <w:div w:id="672220254">
          <w:marLeft w:val="0"/>
          <w:marRight w:val="0"/>
          <w:marTop w:val="0"/>
          <w:marBottom w:val="0"/>
          <w:divBdr>
            <w:top w:val="none" w:sz="0" w:space="0" w:color="auto"/>
            <w:left w:val="single" w:sz="24" w:space="31" w:color="7FC0DB"/>
            <w:bottom w:val="none" w:sz="0" w:space="0" w:color="auto"/>
            <w:right w:val="none" w:sz="0" w:space="0" w:color="auto"/>
          </w:divBdr>
        </w:div>
        <w:div w:id="841896653">
          <w:marLeft w:val="0"/>
          <w:marRight w:val="0"/>
          <w:marTop w:val="0"/>
          <w:marBottom w:val="0"/>
          <w:divBdr>
            <w:top w:val="none" w:sz="0" w:space="0" w:color="auto"/>
            <w:left w:val="single" w:sz="24" w:space="31" w:color="7FC0DB"/>
            <w:bottom w:val="none" w:sz="0" w:space="0" w:color="auto"/>
            <w:right w:val="none" w:sz="0" w:space="0" w:color="auto"/>
          </w:divBdr>
        </w:div>
        <w:div w:id="71318331">
          <w:marLeft w:val="0"/>
          <w:marRight w:val="0"/>
          <w:marTop w:val="0"/>
          <w:marBottom w:val="0"/>
          <w:divBdr>
            <w:top w:val="none" w:sz="0" w:space="0" w:color="auto"/>
            <w:left w:val="single" w:sz="24" w:space="31" w:color="7FC0DB"/>
            <w:bottom w:val="none" w:sz="0" w:space="0" w:color="auto"/>
            <w:right w:val="none" w:sz="0" w:space="0" w:color="auto"/>
          </w:divBdr>
        </w:div>
        <w:div w:id="921916690">
          <w:marLeft w:val="0"/>
          <w:marRight w:val="0"/>
          <w:marTop w:val="0"/>
          <w:marBottom w:val="0"/>
          <w:divBdr>
            <w:top w:val="none" w:sz="0" w:space="0" w:color="auto"/>
            <w:left w:val="single" w:sz="24" w:space="31" w:color="7FC0DB"/>
            <w:bottom w:val="none" w:sz="0" w:space="0" w:color="auto"/>
            <w:right w:val="none" w:sz="0" w:space="0" w:color="auto"/>
          </w:divBdr>
        </w:div>
        <w:div w:id="2000768494">
          <w:marLeft w:val="0"/>
          <w:marRight w:val="0"/>
          <w:marTop w:val="0"/>
          <w:marBottom w:val="0"/>
          <w:divBdr>
            <w:top w:val="none" w:sz="0" w:space="0" w:color="auto"/>
            <w:left w:val="single" w:sz="24" w:space="31" w:color="7FC0DB"/>
            <w:bottom w:val="none" w:sz="0" w:space="0" w:color="auto"/>
            <w:right w:val="none" w:sz="0" w:space="0" w:color="auto"/>
          </w:divBdr>
        </w:div>
        <w:div w:id="1368405664">
          <w:marLeft w:val="0"/>
          <w:marRight w:val="0"/>
          <w:marTop w:val="0"/>
          <w:marBottom w:val="0"/>
          <w:divBdr>
            <w:top w:val="none" w:sz="0" w:space="0" w:color="auto"/>
            <w:left w:val="single" w:sz="24" w:space="31" w:color="FFFFFF"/>
            <w:bottom w:val="none" w:sz="0" w:space="0" w:color="auto"/>
            <w:right w:val="none" w:sz="0" w:space="0" w:color="auto"/>
          </w:divBdr>
        </w:div>
        <w:div w:id="699088595">
          <w:marLeft w:val="0"/>
          <w:marRight w:val="0"/>
          <w:marTop w:val="0"/>
          <w:marBottom w:val="0"/>
          <w:divBdr>
            <w:top w:val="none" w:sz="0" w:space="0" w:color="auto"/>
            <w:left w:val="single" w:sz="24" w:space="31" w:color="E9C89B"/>
            <w:bottom w:val="none" w:sz="0" w:space="0" w:color="auto"/>
            <w:right w:val="none" w:sz="0" w:space="0" w:color="auto"/>
          </w:divBdr>
        </w:div>
        <w:div w:id="1118449778">
          <w:marLeft w:val="0"/>
          <w:marRight w:val="0"/>
          <w:marTop w:val="0"/>
          <w:marBottom w:val="0"/>
          <w:divBdr>
            <w:top w:val="none" w:sz="0" w:space="0" w:color="auto"/>
            <w:left w:val="single" w:sz="24" w:space="31" w:color="E9C89B"/>
            <w:bottom w:val="none" w:sz="0" w:space="0" w:color="auto"/>
            <w:right w:val="none" w:sz="0" w:space="0" w:color="auto"/>
          </w:divBdr>
        </w:div>
        <w:div w:id="144709048">
          <w:marLeft w:val="0"/>
          <w:marRight w:val="0"/>
          <w:marTop w:val="0"/>
          <w:marBottom w:val="0"/>
          <w:divBdr>
            <w:top w:val="none" w:sz="0" w:space="0" w:color="auto"/>
            <w:left w:val="single" w:sz="24" w:space="31" w:color="FFFFFF"/>
            <w:bottom w:val="none" w:sz="0" w:space="0" w:color="auto"/>
            <w:right w:val="none" w:sz="0" w:space="0" w:color="auto"/>
          </w:divBdr>
        </w:div>
        <w:div w:id="111436834">
          <w:marLeft w:val="0"/>
          <w:marRight w:val="0"/>
          <w:marTop w:val="0"/>
          <w:marBottom w:val="0"/>
          <w:divBdr>
            <w:top w:val="none" w:sz="0" w:space="0" w:color="auto"/>
            <w:left w:val="single" w:sz="24" w:space="31" w:color="7FC0DB"/>
            <w:bottom w:val="none" w:sz="0" w:space="0" w:color="auto"/>
            <w:right w:val="none" w:sz="0" w:space="0" w:color="auto"/>
          </w:divBdr>
        </w:div>
        <w:div w:id="688337525">
          <w:marLeft w:val="0"/>
          <w:marRight w:val="0"/>
          <w:marTop w:val="0"/>
          <w:marBottom w:val="0"/>
          <w:divBdr>
            <w:top w:val="none" w:sz="0" w:space="0" w:color="auto"/>
            <w:left w:val="single" w:sz="24" w:space="31" w:color="7FC0DB"/>
            <w:bottom w:val="none" w:sz="0" w:space="0" w:color="auto"/>
            <w:right w:val="none" w:sz="0" w:space="0" w:color="auto"/>
          </w:divBdr>
        </w:div>
        <w:div w:id="1178426951">
          <w:marLeft w:val="0"/>
          <w:marRight w:val="0"/>
          <w:marTop w:val="0"/>
          <w:marBottom w:val="0"/>
          <w:divBdr>
            <w:top w:val="none" w:sz="0" w:space="0" w:color="auto"/>
            <w:left w:val="single" w:sz="24" w:space="31" w:color="7FC0DB"/>
            <w:bottom w:val="none" w:sz="0" w:space="0" w:color="auto"/>
            <w:right w:val="none" w:sz="0" w:space="0" w:color="auto"/>
          </w:divBdr>
        </w:div>
        <w:div w:id="451753348">
          <w:marLeft w:val="0"/>
          <w:marRight w:val="0"/>
          <w:marTop w:val="0"/>
          <w:marBottom w:val="0"/>
          <w:divBdr>
            <w:top w:val="none" w:sz="0" w:space="0" w:color="auto"/>
            <w:left w:val="single" w:sz="24" w:space="31" w:color="E9C89B"/>
            <w:bottom w:val="none" w:sz="0" w:space="0" w:color="auto"/>
            <w:right w:val="none" w:sz="0" w:space="0" w:color="auto"/>
          </w:divBdr>
        </w:div>
        <w:div w:id="1864853400">
          <w:marLeft w:val="0"/>
          <w:marRight w:val="0"/>
          <w:marTop w:val="0"/>
          <w:marBottom w:val="0"/>
          <w:divBdr>
            <w:top w:val="none" w:sz="0" w:space="0" w:color="auto"/>
            <w:left w:val="single" w:sz="24" w:space="31" w:color="E9C89B"/>
            <w:bottom w:val="none" w:sz="0" w:space="0" w:color="auto"/>
            <w:right w:val="none" w:sz="0" w:space="0" w:color="auto"/>
          </w:divBdr>
        </w:div>
        <w:div w:id="396586063">
          <w:marLeft w:val="0"/>
          <w:marRight w:val="0"/>
          <w:marTop w:val="0"/>
          <w:marBottom w:val="0"/>
          <w:divBdr>
            <w:top w:val="none" w:sz="0" w:space="0" w:color="auto"/>
            <w:left w:val="single" w:sz="24" w:space="31" w:color="7FC0DB"/>
            <w:bottom w:val="none" w:sz="0" w:space="0" w:color="auto"/>
            <w:right w:val="none" w:sz="0" w:space="0" w:color="auto"/>
          </w:divBdr>
        </w:div>
        <w:div w:id="828063188">
          <w:marLeft w:val="0"/>
          <w:marRight w:val="0"/>
          <w:marTop w:val="0"/>
          <w:marBottom w:val="0"/>
          <w:divBdr>
            <w:top w:val="none" w:sz="0" w:space="0" w:color="auto"/>
            <w:left w:val="single" w:sz="24" w:space="31" w:color="7FC0DB"/>
            <w:bottom w:val="none" w:sz="0" w:space="0" w:color="auto"/>
            <w:right w:val="none" w:sz="0" w:space="0" w:color="auto"/>
          </w:divBdr>
        </w:div>
        <w:div w:id="1953896467">
          <w:marLeft w:val="0"/>
          <w:marRight w:val="0"/>
          <w:marTop w:val="0"/>
          <w:marBottom w:val="0"/>
          <w:divBdr>
            <w:top w:val="none" w:sz="0" w:space="0" w:color="auto"/>
            <w:left w:val="single" w:sz="24" w:space="31" w:color="7FC0DB"/>
            <w:bottom w:val="none" w:sz="0" w:space="0" w:color="auto"/>
            <w:right w:val="none" w:sz="0" w:space="0" w:color="auto"/>
          </w:divBdr>
        </w:div>
        <w:div w:id="877358950">
          <w:marLeft w:val="0"/>
          <w:marRight w:val="0"/>
          <w:marTop w:val="0"/>
          <w:marBottom w:val="0"/>
          <w:divBdr>
            <w:top w:val="none" w:sz="0" w:space="0" w:color="auto"/>
            <w:left w:val="single" w:sz="24" w:space="31" w:color="98CFC1"/>
            <w:bottom w:val="none" w:sz="0" w:space="0" w:color="auto"/>
            <w:right w:val="none" w:sz="0" w:space="0" w:color="auto"/>
          </w:divBdr>
        </w:div>
        <w:div w:id="275673596">
          <w:marLeft w:val="0"/>
          <w:marRight w:val="0"/>
          <w:marTop w:val="0"/>
          <w:marBottom w:val="0"/>
          <w:divBdr>
            <w:top w:val="none" w:sz="0" w:space="0" w:color="auto"/>
            <w:left w:val="single" w:sz="24" w:space="31" w:color="98CFC1"/>
            <w:bottom w:val="none" w:sz="0" w:space="0" w:color="auto"/>
            <w:right w:val="none" w:sz="0" w:space="0" w:color="auto"/>
          </w:divBdr>
        </w:div>
        <w:div w:id="1962610471">
          <w:marLeft w:val="0"/>
          <w:marRight w:val="0"/>
          <w:marTop w:val="0"/>
          <w:marBottom w:val="0"/>
          <w:divBdr>
            <w:top w:val="none" w:sz="0" w:space="0" w:color="auto"/>
            <w:left w:val="single" w:sz="24" w:space="31" w:color="7FC0DB"/>
            <w:bottom w:val="none" w:sz="0" w:space="0" w:color="auto"/>
            <w:right w:val="none" w:sz="0" w:space="0" w:color="auto"/>
          </w:divBdr>
        </w:div>
        <w:div w:id="233853900">
          <w:marLeft w:val="0"/>
          <w:marRight w:val="0"/>
          <w:marTop w:val="0"/>
          <w:marBottom w:val="0"/>
          <w:divBdr>
            <w:top w:val="none" w:sz="0" w:space="0" w:color="auto"/>
            <w:left w:val="single" w:sz="24" w:space="31" w:color="E9C89B"/>
            <w:bottom w:val="none" w:sz="0" w:space="0" w:color="auto"/>
            <w:right w:val="none" w:sz="0" w:space="0" w:color="auto"/>
          </w:divBdr>
        </w:div>
        <w:div w:id="1645431031">
          <w:marLeft w:val="0"/>
          <w:marRight w:val="0"/>
          <w:marTop w:val="0"/>
          <w:marBottom w:val="0"/>
          <w:divBdr>
            <w:top w:val="none" w:sz="0" w:space="0" w:color="auto"/>
            <w:left w:val="single" w:sz="24" w:space="31" w:color="E9C89B"/>
            <w:bottom w:val="none" w:sz="0" w:space="0" w:color="auto"/>
            <w:right w:val="none" w:sz="0" w:space="0" w:color="auto"/>
          </w:divBdr>
        </w:div>
        <w:div w:id="1833259291">
          <w:marLeft w:val="0"/>
          <w:marRight w:val="0"/>
          <w:marTop w:val="0"/>
          <w:marBottom w:val="0"/>
          <w:divBdr>
            <w:top w:val="none" w:sz="0" w:space="0" w:color="auto"/>
            <w:left w:val="single" w:sz="24" w:space="31" w:color="E9C89B"/>
            <w:bottom w:val="none" w:sz="0" w:space="0" w:color="auto"/>
            <w:right w:val="none" w:sz="0" w:space="0" w:color="auto"/>
          </w:divBdr>
        </w:div>
        <w:div w:id="1958415443">
          <w:marLeft w:val="0"/>
          <w:marRight w:val="0"/>
          <w:marTop w:val="0"/>
          <w:marBottom w:val="0"/>
          <w:divBdr>
            <w:top w:val="none" w:sz="0" w:space="0" w:color="auto"/>
            <w:left w:val="single" w:sz="24" w:space="31" w:color="E9C89B"/>
            <w:bottom w:val="none" w:sz="0" w:space="0" w:color="auto"/>
            <w:right w:val="none" w:sz="0" w:space="0" w:color="auto"/>
          </w:divBdr>
        </w:div>
        <w:div w:id="1567640097">
          <w:marLeft w:val="0"/>
          <w:marRight w:val="0"/>
          <w:marTop w:val="0"/>
          <w:marBottom w:val="0"/>
          <w:divBdr>
            <w:top w:val="none" w:sz="0" w:space="0" w:color="auto"/>
            <w:left w:val="single" w:sz="24" w:space="31" w:color="E9C89B"/>
            <w:bottom w:val="none" w:sz="0" w:space="0" w:color="auto"/>
            <w:right w:val="none" w:sz="0" w:space="0" w:color="auto"/>
          </w:divBdr>
        </w:div>
        <w:div w:id="1550531902">
          <w:marLeft w:val="0"/>
          <w:marRight w:val="0"/>
          <w:marTop w:val="0"/>
          <w:marBottom w:val="0"/>
          <w:divBdr>
            <w:top w:val="none" w:sz="0" w:space="0" w:color="auto"/>
            <w:left w:val="single" w:sz="24" w:space="31" w:color="7FC0DB"/>
            <w:bottom w:val="none" w:sz="0" w:space="0" w:color="auto"/>
            <w:right w:val="none" w:sz="0" w:space="0" w:color="auto"/>
          </w:divBdr>
        </w:div>
        <w:div w:id="1574200833">
          <w:marLeft w:val="0"/>
          <w:marRight w:val="0"/>
          <w:marTop w:val="0"/>
          <w:marBottom w:val="0"/>
          <w:divBdr>
            <w:top w:val="none" w:sz="0" w:space="0" w:color="auto"/>
            <w:left w:val="single" w:sz="24" w:space="31" w:color="7FC0DB"/>
            <w:bottom w:val="none" w:sz="0" w:space="0" w:color="auto"/>
            <w:right w:val="none" w:sz="0" w:space="0" w:color="auto"/>
          </w:divBdr>
        </w:div>
        <w:div w:id="2114396944">
          <w:marLeft w:val="0"/>
          <w:marRight w:val="0"/>
          <w:marTop w:val="0"/>
          <w:marBottom w:val="0"/>
          <w:divBdr>
            <w:top w:val="none" w:sz="0" w:space="0" w:color="auto"/>
            <w:left w:val="single" w:sz="24" w:space="31" w:color="7FC0DB"/>
            <w:bottom w:val="none" w:sz="0" w:space="0" w:color="auto"/>
            <w:right w:val="none" w:sz="0" w:space="0" w:color="auto"/>
          </w:divBdr>
        </w:div>
        <w:div w:id="1695496997">
          <w:marLeft w:val="0"/>
          <w:marRight w:val="0"/>
          <w:marTop w:val="0"/>
          <w:marBottom w:val="0"/>
          <w:divBdr>
            <w:top w:val="none" w:sz="0" w:space="0" w:color="auto"/>
            <w:left w:val="single" w:sz="24" w:space="31" w:color="E9C89B"/>
            <w:bottom w:val="none" w:sz="0" w:space="0" w:color="auto"/>
            <w:right w:val="none" w:sz="0" w:space="0" w:color="auto"/>
          </w:divBdr>
        </w:div>
        <w:div w:id="590355289">
          <w:marLeft w:val="0"/>
          <w:marRight w:val="0"/>
          <w:marTop w:val="0"/>
          <w:marBottom w:val="0"/>
          <w:divBdr>
            <w:top w:val="none" w:sz="0" w:space="0" w:color="auto"/>
            <w:left w:val="single" w:sz="24" w:space="31" w:color="E9C89B"/>
            <w:bottom w:val="none" w:sz="0" w:space="0" w:color="auto"/>
            <w:right w:val="none" w:sz="0" w:space="0" w:color="auto"/>
          </w:divBdr>
        </w:div>
        <w:div w:id="1134250175">
          <w:marLeft w:val="0"/>
          <w:marRight w:val="0"/>
          <w:marTop w:val="0"/>
          <w:marBottom w:val="0"/>
          <w:divBdr>
            <w:top w:val="none" w:sz="0" w:space="0" w:color="auto"/>
            <w:left w:val="single" w:sz="24" w:space="31" w:color="E9C89B"/>
            <w:bottom w:val="none" w:sz="0" w:space="0" w:color="auto"/>
            <w:right w:val="none" w:sz="0" w:space="0" w:color="auto"/>
          </w:divBdr>
        </w:div>
        <w:div w:id="1652367636">
          <w:marLeft w:val="0"/>
          <w:marRight w:val="0"/>
          <w:marTop w:val="0"/>
          <w:marBottom w:val="0"/>
          <w:divBdr>
            <w:top w:val="none" w:sz="0" w:space="0" w:color="auto"/>
            <w:left w:val="single" w:sz="24" w:space="31" w:color="FFFFFF"/>
            <w:bottom w:val="none" w:sz="0" w:space="0" w:color="auto"/>
            <w:right w:val="none" w:sz="0" w:space="0" w:color="auto"/>
          </w:divBdr>
        </w:div>
        <w:div w:id="463623324">
          <w:marLeft w:val="0"/>
          <w:marRight w:val="0"/>
          <w:marTop w:val="0"/>
          <w:marBottom w:val="0"/>
          <w:divBdr>
            <w:top w:val="none" w:sz="0" w:space="0" w:color="auto"/>
            <w:left w:val="single" w:sz="24" w:space="31" w:color="7FC0DB"/>
            <w:bottom w:val="none" w:sz="0" w:space="0" w:color="auto"/>
            <w:right w:val="none" w:sz="0" w:space="0" w:color="auto"/>
          </w:divBdr>
        </w:div>
        <w:div w:id="1957104475">
          <w:marLeft w:val="0"/>
          <w:marRight w:val="0"/>
          <w:marTop w:val="0"/>
          <w:marBottom w:val="0"/>
          <w:divBdr>
            <w:top w:val="none" w:sz="0" w:space="0" w:color="auto"/>
            <w:left w:val="single" w:sz="24" w:space="31" w:color="7FC0DB"/>
            <w:bottom w:val="none" w:sz="0" w:space="0" w:color="auto"/>
            <w:right w:val="none" w:sz="0" w:space="0" w:color="auto"/>
          </w:divBdr>
        </w:div>
        <w:div w:id="188956168">
          <w:marLeft w:val="0"/>
          <w:marRight w:val="0"/>
          <w:marTop w:val="0"/>
          <w:marBottom w:val="0"/>
          <w:divBdr>
            <w:top w:val="none" w:sz="0" w:space="0" w:color="auto"/>
            <w:left w:val="single" w:sz="24" w:space="31" w:color="7FC0DB"/>
            <w:bottom w:val="none" w:sz="0" w:space="0" w:color="auto"/>
            <w:right w:val="none" w:sz="0" w:space="0" w:color="auto"/>
          </w:divBdr>
        </w:div>
        <w:div w:id="1796438845">
          <w:marLeft w:val="0"/>
          <w:marRight w:val="0"/>
          <w:marTop w:val="0"/>
          <w:marBottom w:val="0"/>
          <w:divBdr>
            <w:top w:val="none" w:sz="0" w:space="0" w:color="auto"/>
            <w:left w:val="single" w:sz="24" w:space="31" w:color="E9C89B"/>
            <w:bottom w:val="none" w:sz="0" w:space="0" w:color="auto"/>
            <w:right w:val="none" w:sz="0" w:space="0" w:color="auto"/>
          </w:divBdr>
        </w:div>
        <w:div w:id="41640906">
          <w:marLeft w:val="0"/>
          <w:marRight w:val="0"/>
          <w:marTop w:val="0"/>
          <w:marBottom w:val="0"/>
          <w:divBdr>
            <w:top w:val="none" w:sz="0" w:space="0" w:color="auto"/>
            <w:left w:val="single" w:sz="24" w:space="31" w:color="7FC0DB"/>
            <w:bottom w:val="none" w:sz="0" w:space="0" w:color="auto"/>
            <w:right w:val="none" w:sz="0" w:space="0" w:color="auto"/>
          </w:divBdr>
        </w:div>
        <w:div w:id="306977999">
          <w:marLeft w:val="0"/>
          <w:marRight w:val="0"/>
          <w:marTop w:val="0"/>
          <w:marBottom w:val="0"/>
          <w:divBdr>
            <w:top w:val="none" w:sz="0" w:space="0" w:color="auto"/>
            <w:left w:val="single" w:sz="24" w:space="31" w:color="E9C89B"/>
            <w:bottom w:val="none" w:sz="0" w:space="0" w:color="auto"/>
            <w:right w:val="none" w:sz="0" w:space="0" w:color="auto"/>
          </w:divBdr>
        </w:div>
        <w:div w:id="703871279">
          <w:marLeft w:val="0"/>
          <w:marRight w:val="0"/>
          <w:marTop w:val="0"/>
          <w:marBottom w:val="0"/>
          <w:divBdr>
            <w:top w:val="none" w:sz="0" w:space="0" w:color="auto"/>
            <w:left w:val="single" w:sz="24" w:space="31" w:color="7FC0DB"/>
            <w:bottom w:val="none" w:sz="0" w:space="0" w:color="auto"/>
            <w:right w:val="none" w:sz="0" w:space="0" w:color="auto"/>
          </w:divBdr>
        </w:div>
        <w:div w:id="762800874">
          <w:marLeft w:val="0"/>
          <w:marRight w:val="0"/>
          <w:marTop w:val="0"/>
          <w:marBottom w:val="0"/>
          <w:divBdr>
            <w:top w:val="none" w:sz="0" w:space="0" w:color="auto"/>
            <w:left w:val="single" w:sz="24" w:space="31" w:color="7FC0DB"/>
            <w:bottom w:val="none" w:sz="0" w:space="0" w:color="auto"/>
            <w:right w:val="none" w:sz="0" w:space="0" w:color="auto"/>
          </w:divBdr>
        </w:div>
        <w:div w:id="1835493785">
          <w:marLeft w:val="0"/>
          <w:marRight w:val="0"/>
          <w:marTop w:val="0"/>
          <w:marBottom w:val="0"/>
          <w:divBdr>
            <w:top w:val="none" w:sz="0" w:space="0" w:color="auto"/>
            <w:left w:val="single" w:sz="24" w:space="31" w:color="98CFC1"/>
            <w:bottom w:val="none" w:sz="0" w:space="0" w:color="auto"/>
            <w:right w:val="none" w:sz="0" w:space="0" w:color="auto"/>
          </w:divBdr>
        </w:div>
        <w:div w:id="250627191">
          <w:marLeft w:val="0"/>
          <w:marRight w:val="0"/>
          <w:marTop w:val="0"/>
          <w:marBottom w:val="0"/>
          <w:divBdr>
            <w:top w:val="none" w:sz="0" w:space="0" w:color="auto"/>
            <w:left w:val="single" w:sz="24" w:space="31" w:color="98CFC1"/>
            <w:bottom w:val="none" w:sz="0" w:space="0" w:color="auto"/>
            <w:right w:val="none" w:sz="0" w:space="0" w:color="auto"/>
          </w:divBdr>
        </w:div>
        <w:div w:id="1255437917">
          <w:marLeft w:val="0"/>
          <w:marRight w:val="0"/>
          <w:marTop w:val="0"/>
          <w:marBottom w:val="0"/>
          <w:divBdr>
            <w:top w:val="none" w:sz="0" w:space="0" w:color="auto"/>
            <w:left w:val="single" w:sz="24" w:space="31" w:color="7FC0DB"/>
            <w:bottom w:val="none" w:sz="0" w:space="0" w:color="auto"/>
            <w:right w:val="none" w:sz="0" w:space="0" w:color="auto"/>
          </w:divBdr>
        </w:div>
        <w:div w:id="1141925982">
          <w:marLeft w:val="0"/>
          <w:marRight w:val="0"/>
          <w:marTop w:val="0"/>
          <w:marBottom w:val="0"/>
          <w:divBdr>
            <w:top w:val="none" w:sz="0" w:space="0" w:color="auto"/>
            <w:left w:val="single" w:sz="24" w:space="31" w:color="7FC0DB"/>
            <w:bottom w:val="none" w:sz="0" w:space="0" w:color="auto"/>
            <w:right w:val="none" w:sz="0" w:space="0" w:color="auto"/>
          </w:divBdr>
        </w:div>
        <w:div w:id="1728802845">
          <w:marLeft w:val="0"/>
          <w:marRight w:val="0"/>
          <w:marTop w:val="0"/>
          <w:marBottom w:val="0"/>
          <w:divBdr>
            <w:top w:val="none" w:sz="0" w:space="0" w:color="auto"/>
            <w:left w:val="single" w:sz="24" w:space="31" w:color="7FC0DB"/>
            <w:bottom w:val="none" w:sz="0" w:space="0" w:color="auto"/>
            <w:right w:val="none" w:sz="0" w:space="0" w:color="auto"/>
          </w:divBdr>
        </w:div>
        <w:div w:id="1982998721">
          <w:marLeft w:val="0"/>
          <w:marRight w:val="0"/>
          <w:marTop w:val="0"/>
          <w:marBottom w:val="0"/>
          <w:divBdr>
            <w:top w:val="none" w:sz="0" w:space="0" w:color="auto"/>
            <w:left w:val="single" w:sz="24" w:space="31" w:color="B9A9D0"/>
            <w:bottom w:val="none" w:sz="0" w:space="0" w:color="auto"/>
            <w:right w:val="none" w:sz="0" w:space="0" w:color="auto"/>
          </w:divBdr>
        </w:div>
        <w:div w:id="2042781765">
          <w:marLeft w:val="0"/>
          <w:marRight w:val="0"/>
          <w:marTop w:val="0"/>
          <w:marBottom w:val="0"/>
          <w:divBdr>
            <w:top w:val="none" w:sz="0" w:space="0" w:color="auto"/>
            <w:left w:val="single" w:sz="24" w:space="31" w:color="B9A9D0"/>
            <w:bottom w:val="none" w:sz="0" w:space="0" w:color="auto"/>
            <w:right w:val="none" w:sz="0" w:space="0" w:color="auto"/>
          </w:divBdr>
        </w:div>
        <w:div w:id="688335422">
          <w:marLeft w:val="0"/>
          <w:marRight w:val="0"/>
          <w:marTop w:val="0"/>
          <w:marBottom w:val="0"/>
          <w:divBdr>
            <w:top w:val="none" w:sz="0" w:space="0" w:color="auto"/>
            <w:left w:val="single" w:sz="24" w:space="31" w:color="98CFC1"/>
            <w:bottom w:val="none" w:sz="0" w:space="0" w:color="auto"/>
            <w:right w:val="none" w:sz="0" w:space="0" w:color="auto"/>
          </w:divBdr>
        </w:div>
        <w:div w:id="1443763001">
          <w:marLeft w:val="0"/>
          <w:marRight w:val="0"/>
          <w:marTop w:val="0"/>
          <w:marBottom w:val="0"/>
          <w:divBdr>
            <w:top w:val="none" w:sz="0" w:space="0" w:color="auto"/>
            <w:left w:val="single" w:sz="24" w:space="31" w:color="98CFC1"/>
            <w:bottom w:val="none" w:sz="0" w:space="0" w:color="auto"/>
            <w:right w:val="none" w:sz="0" w:space="0" w:color="auto"/>
          </w:divBdr>
        </w:div>
        <w:div w:id="220413169">
          <w:marLeft w:val="0"/>
          <w:marRight w:val="0"/>
          <w:marTop w:val="0"/>
          <w:marBottom w:val="0"/>
          <w:divBdr>
            <w:top w:val="none" w:sz="0" w:space="0" w:color="auto"/>
            <w:left w:val="single" w:sz="24" w:space="31" w:color="7FC0DB"/>
            <w:bottom w:val="none" w:sz="0" w:space="0" w:color="auto"/>
            <w:right w:val="none" w:sz="0" w:space="0" w:color="auto"/>
          </w:divBdr>
        </w:div>
        <w:div w:id="1004628408">
          <w:marLeft w:val="0"/>
          <w:marRight w:val="0"/>
          <w:marTop w:val="0"/>
          <w:marBottom w:val="0"/>
          <w:divBdr>
            <w:top w:val="none" w:sz="0" w:space="0" w:color="auto"/>
            <w:left w:val="single" w:sz="24" w:space="31" w:color="B9A9D0"/>
            <w:bottom w:val="none" w:sz="0" w:space="0" w:color="auto"/>
            <w:right w:val="none" w:sz="0" w:space="0" w:color="auto"/>
          </w:divBdr>
        </w:div>
        <w:div w:id="325864711">
          <w:marLeft w:val="0"/>
          <w:marRight w:val="0"/>
          <w:marTop w:val="0"/>
          <w:marBottom w:val="0"/>
          <w:divBdr>
            <w:top w:val="none" w:sz="0" w:space="0" w:color="auto"/>
            <w:left w:val="single" w:sz="24" w:space="31" w:color="B9A9D0"/>
            <w:bottom w:val="none" w:sz="0" w:space="0" w:color="auto"/>
            <w:right w:val="none" w:sz="0" w:space="0" w:color="auto"/>
          </w:divBdr>
        </w:div>
        <w:div w:id="239024883">
          <w:marLeft w:val="0"/>
          <w:marRight w:val="0"/>
          <w:marTop w:val="0"/>
          <w:marBottom w:val="0"/>
          <w:divBdr>
            <w:top w:val="none" w:sz="0" w:space="0" w:color="auto"/>
            <w:left w:val="single" w:sz="24" w:space="31" w:color="E9C89B"/>
            <w:bottom w:val="none" w:sz="0" w:space="0" w:color="auto"/>
            <w:right w:val="none" w:sz="0" w:space="0" w:color="auto"/>
          </w:divBdr>
        </w:div>
        <w:div w:id="750926935">
          <w:marLeft w:val="0"/>
          <w:marRight w:val="0"/>
          <w:marTop w:val="0"/>
          <w:marBottom w:val="0"/>
          <w:divBdr>
            <w:top w:val="none" w:sz="0" w:space="0" w:color="auto"/>
            <w:left w:val="single" w:sz="24" w:space="31" w:color="E9C89B"/>
            <w:bottom w:val="none" w:sz="0" w:space="0" w:color="auto"/>
            <w:right w:val="none" w:sz="0" w:space="0" w:color="auto"/>
          </w:divBdr>
        </w:div>
        <w:div w:id="1930846318">
          <w:marLeft w:val="0"/>
          <w:marRight w:val="0"/>
          <w:marTop w:val="0"/>
          <w:marBottom w:val="0"/>
          <w:divBdr>
            <w:top w:val="none" w:sz="0" w:space="0" w:color="auto"/>
            <w:left w:val="single" w:sz="24" w:space="31" w:color="E9C89B"/>
            <w:bottom w:val="none" w:sz="0" w:space="0" w:color="auto"/>
            <w:right w:val="none" w:sz="0" w:space="0" w:color="auto"/>
          </w:divBdr>
        </w:div>
        <w:div w:id="142627250">
          <w:marLeft w:val="0"/>
          <w:marRight w:val="0"/>
          <w:marTop w:val="0"/>
          <w:marBottom w:val="0"/>
          <w:divBdr>
            <w:top w:val="none" w:sz="0" w:space="0" w:color="auto"/>
            <w:left w:val="single" w:sz="24" w:space="31" w:color="FFFFFF"/>
            <w:bottom w:val="none" w:sz="0" w:space="0" w:color="auto"/>
            <w:right w:val="none" w:sz="0" w:space="0" w:color="auto"/>
          </w:divBdr>
        </w:div>
        <w:div w:id="744840371">
          <w:marLeft w:val="0"/>
          <w:marRight w:val="0"/>
          <w:marTop w:val="0"/>
          <w:marBottom w:val="0"/>
          <w:divBdr>
            <w:top w:val="none" w:sz="0" w:space="0" w:color="auto"/>
            <w:left w:val="single" w:sz="24" w:space="31" w:color="7FC0DB"/>
            <w:bottom w:val="none" w:sz="0" w:space="0" w:color="auto"/>
            <w:right w:val="none" w:sz="0" w:space="0" w:color="auto"/>
          </w:divBdr>
        </w:div>
        <w:div w:id="535653888">
          <w:marLeft w:val="0"/>
          <w:marRight w:val="0"/>
          <w:marTop w:val="0"/>
          <w:marBottom w:val="0"/>
          <w:divBdr>
            <w:top w:val="none" w:sz="0" w:space="0" w:color="auto"/>
            <w:left w:val="single" w:sz="24" w:space="31" w:color="98CFC1"/>
            <w:bottom w:val="none" w:sz="0" w:space="0" w:color="auto"/>
            <w:right w:val="none" w:sz="0" w:space="0" w:color="auto"/>
          </w:divBdr>
        </w:div>
        <w:div w:id="721563447">
          <w:marLeft w:val="0"/>
          <w:marRight w:val="0"/>
          <w:marTop w:val="0"/>
          <w:marBottom w:val="0"/>
          <w:divBdr>
            <w:top w:val="none" w:sz="0" w:space="0" w:color="auto"/>
            <w:left w:val="single" w:sz="24" w:space="31" w:color="98CFC1"/>
            <w:bottom w:val="none" w:sz="0" w:space="0" w:color="auto"/>
            <w:right w:val="none" w:sz="0" w:space="0" w:color="auto"/>
          </w:divBdr>
        </w:div>
        <w:div w:id="1780372970">
          <w:marLeft w:val="0"/>
          <w:marRight w:val="0"/>
          <w:marTop w:val="0"/>
          <w:marBottom w:val="0"/>
          <w:divBdr>
            <w:top w:val="none" w:sz="0" w:space="0" w:color="auto"/>
            <w:left w:val="single" w:sz="24" w:space="31" w:color="98CFC1"/>
            <w:bottom w:val="none" w:sz="0" w:space="0" w:color="auto"/>
            <w:right w:val="none" w:sz="0" w:space="0" w:color="auto"/>
          </w:divBdr>
        </w:div>
        <w:div w:id="1048456151">
          <w:marLeft w:val="0"/>
          <w:marRight w:val="0"/>
          <w:marTop w:val="0"/>
          <w:marBottom w:val="0"/>
          <w:divBdr>
            <w:top w:val="none" w:sz="0" w:space="0" w:color="auto"/>
            <w:left w:val="single" w:sz="24" w:space="31" w:color="7FC0DB"/>
            <w:bottom w:val="none" w:sz="0" w:space="0" w:color="auto"/>
            <w:right w:val="none" w:sz="0" w:space="0" w:color="auto"/>
          </w:divBdr>
        </w:div>
        <w:div w:id="789858220">
          <w:marLeft w:val="0"/>
          <w:marRight w:val="0"/>
          <w:marTop w:val="0"/>
          <w:marBottom w:val="0"/>
          <w:divBdr>
            <w:top w:val="none" w:sz="0" w:space="0" w:color="auto"/>
            <w:left w:val="single" w:sz="24" w:space="31" w:color="98CFC1"/>
            <w:bottom w:val="none" w:sz="0" w:space="0" w:color="auto"/>
            <w:right w:val="none" w:sz="0" w:space="0" w:color="auto"/>
          </w:divBdr>
        </w:div>
        <w:div w:id="138886851">
          <w:marLeft w:val="0"/>
          <w:marRight w:val="0"/>
          <w:marTop w:val="0"/>
          <w:marBottom w:val="0"/>
          <w:divBdr>
            <w:top w:val="none" w:sz="0" w:space="0" w:color="auto"/>
            <w:left w:val="single" w:sz="24" w:space="31" w:color="98CFC1"/>
            <w:bottom w:val="none" w:sz="0" w:space="0" w:color="auto"/>
            <w:right w:val="none" w:sz="0" w:space="0" w:color="auto"/>
          </w:divBdr>
        </w:div>
        <w:div w:id="789594122">
          <w:marLeft w:val="0"/>
          <w:marRight w:val="0"/>
          <w:marTop w:val="0"/>
          <w:marBottom w:val="0"/>
          <w:divBdr>
            <w:top w:val="none" w:sz="0" w:space="0" w:color="auto"/>
            <w:left w:val="single" w:sz="24" w:space="31" w:color="B9A9D0"/>
            <w:bottom w:val="none" w:sz="0" w:space="0" w:color="auto"/>
            <w:right w:val="none" w:sz="0" w:space="0" w:color="auto"/>
          </w:divBdr>
        </w:div>
        <w:div w:id="539755025">
          <w:marLeft w:val="0"/>
          <w:marRight w:val="0"/>
          <w:marTop w:val="0"/>
          <w:marBottom w:val="0"/>
          <w:divBdr>
            <w:top w:val="none" w:sz="0" w:space="0" w:color="auto"/>
            <w:left w:val="single" w:sz="24" w:space="31" w:color="B9A9D0"/>
            <w:bottom w:val="none" w:sz="0" w:space="0" w:color="auto"/>
            <w:right w:val="none" w:sz="0" w:space="0" w:color="auto"/>
          </w:divBdr>
        </w:div>
        <w:div w:id="565802326">
          <w:marLeft w:val="0"/>
          <w:marRight w:val="0"/>
          <w:marTop w:val="0"/>
          <w:marBottom w:val="0"/>
          <w:divBdr>
            <w:top w:val="none" w:sz="0" w:space="0" w:color="auto"/>
            <w:left w:val="single" w:sz="24" w:space="31" w:color="B9A9D0"/>
            <w:bottom w:val="none" w:sz="0" w:space="0" w:color="auto"/>
            <w:right w:val="none" w:sz="0" w:space="0" w:color="auto"/>
          </w:divBdr>
        </w:div>
        <w:div w:id="628821186">
          <w:marLeft w:val="0"/>
          <w:marRight w:val="0"/>
          <w:marTop w:val="0"/>
          <w:marBottom w:val="0"/>
          <w:divBdr>
            <w:top w:val="none" w:sz="0" w:space="0" w:color="auto"/>
            <w:left w:val="single" w:sz="24" w:space="31" w:color="B9A9D0"/>
            <w:bottom w:val="none" w:sz="0" w:space="0" w:color="auto"/>
            <w:right w:val="none" w:sz="0" w:space="0" w:color="auto"/>
          </w:divBdr>
        </w:div>
        <w:div w:id="775293812">
          <w:marLeft w:val="0"/>
          <w:marRight w:val="0"/>
          <w:marTop w:val="0"/>
          <w:marBottom w:val="0"/>
          <w:divBdr>
            <w:top w:val="none" w:sz="0" w:space="0" w:color="auto"/>
            <w:left w:val="single" w:sz="24" w:space="31" w:color="B9A9D0"/>
            <w:bottom w:val="none" w:sz="0" w:space="0" w:color="auto"/>
            <w:right w:val="none" w:sz="0" w:space="0" w:color="auto"/>
          </w:divBdr>
        </w:div>
        <w:div w:id="1542672900">
          <w:marLeft w:val="0"/>
          <w:marRight w:val="0"/>
          <w:marTop w:val="0"/>
          <w:marBottom w:val="0"/>
          <w:divBdr>
            <w:top w:val="none" w:sz="0" w:space="0" w:color="auto"/>
            <w:left w:val="single" w:sz="24" w:space="31" w:color="E9C89B"/>
            <w:bottom w:val="none" w:sz="0" w:space="0" w:color="auto"/>
            <w:right w:val="none" w:sz="0" w:space="0" w:color="auto"/>
          </w:divBdr>
        </w:div>
        <w:div w:id="1265842857">
          <w:marLeft w:val="0"/>
          <w:marRight w:val="0"/>
          <w:marTop w:val="0"/>
          <w:marBottom w:val="0"/>
          <w:divBdr>
            <w:top w:val="none" w:sz="0" w:space="0" w:color="auto"/>
            <w:left w:val="single" w:sz="24" w:space="31" w:color="E9C89B"/>
            <w:bottom w:val="none" w:sz="0" w:space="0" w:color="auto"/>
            <w:right w:val="none" w:sz="0" w:space="0" w:color="auto"/>
          </w:divBdr>
        </w:div>
        <w:div w:id="162547200">
          <w:marLeft w:val="0"/>
          <w:marRight w:val="0"/>
          <w:marTop w:val="0"/>
          <w:marBottom w:val="0"/>
          <w:divBdr>
            <w:top w:val="none" w:sz="0" w:space="0" w:color="auto"/>
            <w:left w:val="single" w:sz="24" w:space="31" w:color="7FC0DB"/>
            <w:bottom w:val="none" w:sz="0" w:space="0" w:color="auto"/>
            <w:right w:val="none" w:sz="0" w:space="0" w:color="auto"/>
          </w:divBdr>
        </w:div>
        <w:div w:id="831332057">
          <w:marLeft w:val="0"/>
          <w:marRight w:val="0"/>
          <w:marTop w:val="0"/>
          <w:marBottom w:val="0"/>
          <w:divBdr>
            <w:top w:val="none" w:sz="0" w:space="0" w:color="auto"/>
            <w:left w:val="single" w:sz="24" w:space="31" w:color="B9A9D0"/>
            <w:bottom w:val="none" w:sz="0" w:space="0" w:color="auto"/>
            <w:right w:val="none" w:sz="0" w:space="0" w:color="auto"/>
          </w:divBdr>
        </w:div>
        <w:div w:id="325862519">
          <w:marLeft w:val="0"/>
          <w:marRight w:val="0"/>
          <w:marTop w:val="0"/>
          <w:marBottom w:val="0"/>
          <w:divBdr>
            <w:top w:val="none" w:sz="0" w:space="0" w:color="auto"/>
            <w:left w:val="single" w:sz="24" w:space="31" w:color="B9A9D0"/>
            <w:bottom w:val="none" w:sz="0" w:space="0" w:color="auto"/>
            <w:right w:val="none" w:sz="0" w:space="0" w:color="auto"/>
          </w:divBdr>
        </w:div>
        <w:div w:id="1724988748">
          <w:marLeft w:val="0"/>
          <w:marRight w:val="0"/>
          <w:marTop w:val="0"/>
          <w:marBottom w:val="0"/>
          <w:divBdr>
            <w:top w:val="none" w:sz="0" w:space="0" w:color="auto"/>
            <w:left w:val="single" w:sz="24" w:space="31" w:color="E9C89B"/>
            <w:bottom w:val="none" w:sz="0" w:space="0" w:color="auto"/>
            <w:right w:val="none" w:sz="0" w:space="0" w:color="auto"/>
          </w:divBdr>
        </w:div>
        <w:div w:id="1688826791">
          <w:marLeft w:val="0"/>
          <w:marRight w:val="0"/>
          <w:marTop w:val="0"/>
          <w:marBottom w:val="0"/>
          <w:divBdr>
            <w:top w:val="none" w:sz="0" w:space="0" w:color="auto"/>
            <w:left w:val="single" w:sz="24" w:space="31" w:color="7FC0DB"/>
            <w:bottom w:val="none" w:sz="0" w:space="0" w:color="auto"/>
            <w:right w:val="none" w:sz="0" w:space="0" w:color="auto"/>
          </w:divBdr>
        </w:div>
        <w:div w:id="977950537">
          <w:marLeft w:val="0"/>
          <w:marRight w:val="0"/>
          <w:marTop w:val="0"/>
          <w:marBottom w:val="0"/>
          <w:divBdr>
            <w:top w:val="none" w:sz="0" w:space="0" w:color="auto"/>
            <w:left w:val="single" w:sz="24" w:space="31" w:color="7FC0DB"/>
            <w:bottom w:val="none" w:sz="0" w:space="0" w:color="auto"/>
            <w:right w:val="none" w:sz="0" w:space="0" w:color="auto"/>
          </w:divBdr>
        </w:div>
        <w:div w:id="698042235">
          <w:marLeft w:val="0"/>
          <w:marRight w:val="0"/>
          <w:marTop w:val="0"/>
          <w:marBottom w:val="0"/>
          <w:divBdr>
            <w:top w:val="none" w:sz="0" w:space="0" w:color="auto"/>
            <w:left w:val="single" w:sz="24" w:space="31" w:color="7FC0DB"/>
            <w:bottom w:val="none" w:sz="0" w:space="0" w:color="auto"/>
            <w:right w:val="none" w:sz="0" w:space="0" w:color="auto"/>
          </w:divBdr>
        </w:div>
        <w:div w:id="455682256">
          <w:marLeft w:val="0"/>
          <w:marRight w:val="0"/>
          <w:marTop w:val="0"/>
          <w:marBottom w:val="0"/>
          <w:divBdr>
            <w:top w:val="none" w:sz="0" w:space="0" w:color="auto"/>
            <w:left w:val="single" w:sz="24" w:space="31" w:color="E9C89B"/>
            <w:bottom w:val="none" w:sz="0" w:space="0" w:color="auto"/>
            <w:right w:val="none" w:sz="0" w:space="0" w:color="auto"/>
          </w:divBdr>
        </w:div>
        <w:div w:id="1928347613">
          <w:marLeft w:val="0"/>
          <w:marRight w:val="0"/>
          <w:marTop w:val="0"/>
          <w:marBottom w:val="0"/>
          <w:divBdr>
            <w:top w:val="none" w:sz="0" w:space="0" w:color="auto"/>
            <w:left w:val="single" w:sz="24" w:space="31" w:color="E9C89B"/>
            <w:bottom w:val="none" w:sz="0" w:space="0" w:color="auto"/>
            <w:right w:val="none" w:sz="0" w:space="0" w:color="auto"/>
          </w:divBdr>
        </w:div>
        <w:div w:id="651567004">
          <w:marLeft w:val="0"/>
          <w:marRight w:val="0"/>
          <w:marTop w:val="0"/>
          <w:marBottom w:val="0"/>
          <w:divBdr>
            <w:top w:val="none" w:sz="0" w:space="0" w:color="auto"/>
            <w:left w:val="single" w:sz="24" w:space="31" w:color="FFFFFF"/>
            <w:bottom w:val="none" w:sz="0" w:space="0" w:color="auto"/>
            <w:right w:val="none" w:sz="0" w:space="0" w:color="auto"/>
          </w:divBdr>
        </w:div>
      </w:divsChild>
    </w:div>
    <w:div w:id="1218710275">
      <w:bodyDiv w:val="1"/>
      <w:marLeft w:val="0"/>
      <w:marRight w:val="0"/>
      <w:marTop w:val="0"/>
      <w:marBottom w:val="0"/>
      <w:divBdr>
        <w:top w:val="none" w:sz="0" w:space="0" w:color="auto"/>
        <w:left w:val="none" w:sz="0" w:space="0" w:color="auto"/>
        <w:bottom w:val="none" w:sz="0" w:space="0" w:color="auto"/>
        <w:right w:val="none" w:sz="0" w:space="0" w:color="auto"/>
      </w:divBdr>
      <w:divsChild>
        <w:div w:id="202836982">
          <w:marLeft w:val="0"/>
          <w:marRight w:val="0"/>
          <w:marTop w:val="0"/>
          <w:marBottom w:val="0"/>
          <w:divBdr>
            <w:top w:val="none" w:sz="0" w:space="0" w:color="auto"/>
            <w:left w:val="single" w:sz="24" w:space="31" w:color="7FC0DB"/>
            <w:bottom w:val="none" w:sz="0" w:space="0" w:color="auto"/>
            <w:right w:val="none" w:sz="0" w:space="0" w:color="auto"/>
          </w:divBdr>
        </w:div>
        <w:div w:id="1019433723">
          <w:marLeft w:val="0"/>
          <w:marRight w:val="0"/>
          <w:marTop w:val="0"/>
          <w:marBottom w:val="0"/>
          <w:divBdr>
            <w:top w:val="none" w:sz="0" w:space="0" w:color="auto"/>
            <w:left w:val="single" w:sz="24" w:space="31" w:color="7FC0DB"/>
            <w:bottom w:val="none" w:sz="0" w:space="0" w:color="auto"/>
            <w:right w:val="none" w:sz="0" w:space="0" w:color="auto"/>
          </w:divBdr>
        </w:div>
        <w:div w:id="1599168669">
          <w:marLeft w:val="0"/>
          <w:marRight w:val="0"/>
          <w:marTop w:val="0"/>
          <w:marBottom w:val="0"/>
          <w:divBdr>
            <w:top w:val="none" w:sz="0" w:space="0" w:color="auto"/>
            <w:left w:val="single" w:sz="24" w:space="31" w:color="7FC0DB"/>
            <w:bottom w:val="none" w:sz="0" w:space="0" w:color="auto"/>
            <w:right w:val="none" w:sz="0" w:space="0" w:color="auto"/>
          </w:divBdr>
        </w:div>
        <w:div w:id="1274824944">
          <w:marLeft w:val="0"/>
          <w:marRight w:val="0"/>
          <w:marTop w:val="0"/>
          <w:marBottom w:val="0"/>
          <w:divBdr>
            <w:top w:val="none" w:sz="0" w:space="0" w:color="auto"/>
            <w:left w:val="single" w:sz="24" w:space="31" w:color="7FC0DB"/>
            <w:bottom w:val="none" w:sz="0" w:space="0" w:color="auto"/>
            <w:right w:val="none" w:sz="0" w:space="0" w:color="auto"/>
          </w:divBdr>
        </w:div>
        <w:div w:id="1306427046">
          <w:marLeft w:val="0"/>
          <w:marRight w:val="0"/>
          <w:marTop w:val="0"/>
          <w:marBottom w:val="0"/>
          <w:divBdr>
            <w:top w:val="none" w:sz="0" w:space="0" w:color="auto"/>
            <w:left w:val="single" w:sz="24" w:space="31" w:color="7FC0DB"/>
            <w:bottom w:val="none" w:sz="0" w:space="0" w:color="auto"/>
            <w:right w:val="none" w:sz="0" w:space="0" w:color="auto"/>
          </w:divBdr>
        </w:div>
      </w:divsChild>
    </w:div>
    <w:div w:id="1226188704">
      <w:bodyDiv w:val="1"/>
      <w:marLeft w:val="0"/>
      <w:marRight w:val="0"/>
      <w:marTop w:val="0"/>
      <w:marBottom w:val="0"/>
      <w:divBdr>
        <w:top w:val="none" w:sz="0" w:space="0" w:color="auto"/>
        <w:left w:val="none" w:sz="0" w:space="0" w:color="auto"/>
        <w:bottom w:val="none" w:sz="0" w:space="0" w:color="auto"/>
        <w:right w:val="none" w:sz="0" w:space="0" w:color="auto"/>
      </w:divBdr>
      <w:divsChild>
        <w:div w:id="335813046">
          <w:marLeft w:val="0"/>
          <w:marRight w:val="0"/>
          <w:marTop w:val="0"/>
          <w:marBottom w:val="0"/>
          <w:divBdr>
            <w:top w:val="none" w:sz="0" w:space="0" w:color="auto"/>
            <w:left w:val="single" w:sz="24" w:space="31" w:color="7FC0DB"/>
            <w:bottom w:val="none" w:sz="0" w:space="0" w:color="auto"/>
            <w:right w:val="none" w:sz="0" w:space="0" w:color="auto"/>
          </w:divBdr>
        </w:div>
        <w:div w:id="1192108176">
          <w:marLeft w:val="0"/>
          <w:marRight w:val="0"/>
          <w:marTop w:val="0"/>
          <w:marBottom w:val="0"/>
          <w:divBdr>
            <w:top w:val="none" w:sz="0" w:space="0" w:color="auto"/>
            <w:left w:val="single" w:sz="24" w:space="31" w:color="7FC0DB"/>
            <w:bottom w:val="none" w:sz="0" w:space="0" w:color="auto"/>
            <w:right w:val="none" w:sz="0" w:space="0" w:color="auto"/>
          </w:divBdr>
        </w:div>
      </w:divsChild>
    </w:div>
    <w:div w:id="1228495664">
      <w:bodyDiv w:val="1"/>
      <w:marLeft w:val="0"/>
      <w:marRight w:val="0"/>
      <w:marTop w:val="0"/>
      <w:marBottom w:val="0"/>
      <w:divBdr>
        <w:top w:val="none" w:sz="0" w:space="0" w:color="auto"/>
        <w:left w:val="none" w:sz="0" w:space="0" w:color="auto"/>
        <w:bottom w:val="none" w:sz="0" w:space="0" w:color="auto"/>
        <w:right w:val="none" w:sz="0" w:space="0" w:color="auto"/>
      </w:divBdr>
      <w:divsChild>
        <w:div w:id="1429424948">
          <w:marLeft w:val="0"/>
          <w:marRight w:val="0"/>
          <w:marTop w:val="0"/>
          <w:marBottom w:val="0"/>
          <w:divBdr>
            <w:top w:val="none" w:sz="0" w:space="0" w:color="auto"/>
            <w:left w:val="single" w:sz="24" w:space="31" w:color="7FC0DB"/>
            <w:bottom w:val="none" w:sz="0" w:space="0" w:color="auto"/>
            <w:right w:val="none" w:sz="0" w:space="0" w:color="auto"/>
          </w:divBdr>
        </w:div>
        <w:div w:id="1102605845">
          <w:marLeft w:val="0"/>
          <w:marRight w:val="0"/>
          <w:marTop w:val="0"/>
          <w:marBottom w:val="0"/>
          <w:divBdr>
            <w:top w:val="none" w:sz="0" w:space="0" w:color="auto"/>
            <w:left w:val="single" w:sz="24" w:space="31" w:color="7FC0DB"/>
            <w:bottom w:val="none" w:sz="0" w:space="0" w:color="auto"/>
            <w:right w:val="none" w:sz="0" w:space="0" w:color="auto"/>
          </w:divBdr>
        </w:div>
        <w:div w:id="1236472213">
          <w:marLeft w:val="0"/>
          <w:marRight w:val="0"/>
          <w:marTop w:val="0"/>
          <w:marBottom w:val="0"/>
          <w:divBdr>
            <w:top w:val="none" w:sz="0" w:space="0" w:color="auto"/>
            <w:left w:val="single" w:sz="24" w:space="31" w:color="7FC0DB"/>
            <w:bottom w:val="none" w:sz="0" w:space="0" w:color="auto"/>
            <w:right w:val="none" w:sz="0" w:space="0" w:color="auto"/>
          </w:divBdr>
        </w:div>
        <w:div w:id="1269657402">
          <w:marLeft w:val="0"/>
          <w:marRight w:val="0"/>
          <w:marTop w:val="0"/>
          <w:marBottom w:val="0"/>
          <w:divBdr>
            <w:top w:val="none" w:sz="0" w:space="0" w:color="auto"/>
            <w:left w:val="single" w:sz="24" w:space="31" w:color="7FC0DB"/>
            <w:bottom w:val="none" w:sz="0" w:space="0" w:color="auto"/>
            <w:right w:val="none" w:sz="0" w:space="0" w:color="auto"/>
          </w:divBdr>
        </w:div>
        <w:div w:id="105127675">
          <w:marLeft w:val="0"/>
          <w:marRight w:val="0"/>
          <w:marTop w:val="0"/>
          <w:marBottom w:val="0"/>
          <w:divBdr>
            <w:top w:val="none" w:sz="0" w:space="0" w:color="auto"/>
            <w:left w:val="single" w:sz="24" w:space="31" w:color="7FC0DB"/>
            <w:bottom w:val="none" w:sz="0" w:space="0" w:color="auto"/>
            <w:right w:val="none" w:sz="0" w:space="0" w:color="auto"/>
          </w:divBdr>
        </w:div>
        <w:div w:id="1868255999">
          <w:marLeft w:val="0"/>
          <w:marRight w:val="0"/>
          <w:marTop w:val="0"/>
          <w:marBottom w:val="0"/>
          <w:divBdr>
            <w:top w:val="none" w:sz="0" w:space="0" w:color="auto"/>
            <w:left w:val="single" w:sz="24" w:space="31" w:color="7FC0DB"/>
            <w:bottom w:val="none" w:sz="0" w:space="0" w:color="auto"/>
            <w:right w:val="none" w:sz="0" w:space="0" w:color="auto"/>
          </w:divBdr>
        </w:div>
        <w:div w:id="976912100">
          <w:marLeft w:val="0"/>
          <w:marRight w:val="0"/>
          <w:marTop w:val="0"/>
          <w:marBottom w:val="0"/>
          <w:divBdr>
            <w:top w:val="none" w:sz="0" w:space="0" w:color="auto"/>
            <w:left w:val="single" w:sz="24" w:space="31" w:color="7FC0DB"/>
            <w:bottom w:val="none" w:sz="0" w:space="0" w:color="auto"/>
            <w:right w:val="none" w:sz="0" w:space="0" w:color="auto"/>
          </w:divBdr>
        </w:div>
        <w:div w:id="1747460940">
          <w:marLeft w:val="0"/>
          <w:marRight w:val="0"/>
          <w:marTop w:val="0"/>
          <w:marBottom w:val="0"/>
          <w:divBdr>
            <w:top w:val="none" w:sz="0" w:space="0" w:color="auto"/>
            <w:left w:val="single" w:sz="24" w:space="31" w:color="7FC0DB"/>
            <w:bottom w:val="none" w:sz="0" w:space="0" w:color="auto"/>
            <w:right w:val="none" w:sz="0" w:space="0" w:color="auto"/>
          </w:divBdr>
        </w:div>
        <w:div w:id="1086418085">
          <w:marLeft w:val="0"/>
          <w:marRight w:val="0"/>
          <w:marTop w:val="0"/>
          <w:marBottom w:val="0"/>
          <w:divBdr>
            <w:top w:val="none" w:sz="0" w:space="0" w:color="auto"/>
            <w:left w:val="single" w:sz="24" w:space="31" w:color="7FC0DB"/>
            <w:bottom w:val="none" w:sz="0" w:space="0" w:color="auto"/>
            <w:right w:val="none" w:sz="0" w:space="0" w:color="auto"/>
          </w:divBdr>
        </w:div>
        <w:div w:id="1009718226">
          <w:marLeft w:val="0"/>
          <w:marRight w:val="0"/>
          <w:marTop w:val="0"/>
          <w:marBottom w:val="0"/>
          <w:divBdr>
            <w:top w:val="none" w:sz="0" w:space="0" w:color="auto"/>
            <w:left w:val="single" w:sz="24" w:space="31" w:color="7FC0DB"/>
            <w:bottom w:val="none" w:sz="0" w:space="0" w:color="auto"/>
            <w:right w:val="none" w:sz="0" w:space="0" w:color="auto"/>
          </w:divBdr>
        </w:div>
        <w:div w:id="1770544048">
          <w:marLeft w:val="0"/>
          <w:marRight w:val="0"/>
          <w:marTop w:val="0"/>
          <w:marBottom w:val="0"/>
          <w:divBdr>
            <w:top w:val="none" w:sz="0" w:space="0" w:color="auto"/>
            <w:left w:val="single" w:sz="24" w:space="31" w:color="7FC0DB"/>
            <w:bottom w:val="none" w:sz="0" w:space="0" w:color="auto"/>
            <w:right w:val="none" w:sz="0" w:space="0" w:color="auto"/>
          </w:divBdr>
        </w:div>
        <w:div w:id="1591886025">
          <w:marLeft w:val="0"/>
          <w:marRight w:val="0"/>
          <w:marTop w:val="0"/>
          <w:marBottom w:val="0"/>
          <w:divBdr>
            <w:top w:val="none" w:sz="0" w:space="0" w:color="auto"/>
            <w:left w:val="single" w:sz="24" w:space="31" w:color="7FC0DB"/>
            <w:bottom w:val="none" w:sz="0" w:space="0" w:color="auto"/>
            <w:right w:val="none" w:sz="0" w:space="0" w:color="auto"/>
          </w:divBdr>
        </w:div>
        <w:div w:id="1901138740">
          <w:marLeft w:val="0"/>
          <w:marRight w:val="0"/>
          <w:marTop w:val="0"/>
          <w:marBottom w:val="0"/>
          <w:divBdr>
            <w:top w:val="none" w:sz="0" w:space="0" w:color="auto"/>
            <w:left w:val="single" w:sz="24" w:space="31" w:color="7FC0DB"/>
            <w:bottom w:val="none" w:sz="0" w:space="0" w:color="auto"/>
            <w:right w:val="none" w:sz="0" w:space="0" w:color="auto"/>
          </w:divBdr>
        </w:div>
        <w:div w:id="189343047">
          <w:marLeft w:val="0"/>
          <w:marRight w:val="0"/>
          <w:marTop w:val="0"/>
          <w:marBottom w:val="0"/>
          <w:divBdr>
            <w:top w:val="none" w:sz="0" w:space="0" w:color="auto"/>
            <w:left w:val="single" w:sz="24" w:space="31" w:color="7FC0DB"/>
            <w:bottom w:val="none" w:sz="0" w:space="0" w:color="auto"/>
            <w:right w:val="none" w:sz="0" w:space="0" w:color="auto"/>
          </w:divBdr>
        </w:div>
        <w:div w:id="1063412386">
          <w:marLeft w:val="0"/>
          <w:marRight w:val="0"/>
          <w:marTop w:val="0"/>
          <w:marBottom w:val="0"/>
          <w:divBdr>
            <w:top w:val="none" w:sz="0" w:space="0" w:color="auto"/>
            <w:left w:val="single" w:sz="24" w:space="31" w:color="7FC0DB"/>
            <w:bottom w:val="none" w:sz="0" w:space="0" w:color="auto"/>
            <w:right w:val="none" w:sz="0" w:space="0" w:color="auto"/>
          </w:divBdr>
        </w:div>
        <w:div w:id="1078943591">
          <w:marLeft w:val="0"/>
          <w:marRight w:val="0"/>
          <w:marTop w:val="0"/>
          <w:marBottom w:val="0"/>
          <w:divBdr>
            <w:top w:val="none" w:sz="0" w:space="0" w:color="auto"/>
            <w:left w:val="single" w:sz="24" w:space="31" w:color="7FC0DB"/>
            <w:bottom w:val="none" w:sz="0" w:space="0" w:color="auto"/>
            <w:right w:val="none" w:sz="0" w:space="0" w:color="auto"/>
          </w:divBdr>
        </w:div>
        <w:div w:id="653991831">
          <w:marLeft w:val="0"/>
          <w:marRight w:val="0"/>
          <w:marTop w:val="0"/>
          <w:marBottom w:val="0"/>
          <w:divBdr>
            <w:top w:val="none" w:sz="0" w:space="0" w:color="auto"/>
            <w:left w:val="single" w:sz="24" w:space="31" w:color="7FC0DB"/>
            <w:bottom w:val="none" w:sz="0" w:space="0" w:color="auto"/>
            <w:right w:val="none" w:sz="0" w:space="0" w:color="auto"/>
          </w:divBdr>
        </w:div>
        <w:div w:id="631641822">
          <w:marLeft w:val="0"/>
          <w:marRight w:val="0"/>
          <w:marTop w:val="0"/>
          <w:marBottom w:val="0"/>
          <w:divBdr>
            <w:top w:val="none" w:sz="0" w:space="0" w:color="auto"/>
            <w:left w:val="single" w:sz="24" w:space="31" w:color="7FC0DB"/>
            <w:bottom w:val="none" w:sz="0" w:space="0" w:color="auto"/>
            <w:right w:val="none" w:sz="0" w:space="0" w:color="auto"/>
          </w:divBdr>
        </w:div>
        <w:div w:id="252517035">
          <w:marLeft w:val="0"/>
          <w:marRight w:val="0"/>
          <w:marTop w:val="0"/>
          <w:marBottom w:val="0"/>
          <w:divBdr>
            <w:top w:val="none" w:sz="0" w:space="0" w:color="auto"/>
            <w:left w:val="single" w:sz="24" w:space="31" w:color="7FC0DB"/>
            <w:bottom w:val="none" w:sz="0" w:space="0" w:color="auto"/>
            <w:right w:val="none" w:sz="0" w:space="0" w:color="auto"/>
          </w:divBdr>
        </w:div>
        <w:div w:id="321280474">
          <w:marLeft w:val="0"/>
          <w:marRight w:val="0"/>
          <w:marTop w:val="0"/>
          <w:marBottom w:val="0"/>
          <w:divBdr>
            <w:top w:val="none" w:sz="0" w:space="0" w:color="auto"/>
            <w:left w:val="single" w:sz="24" w:space="31" w:color="7FC0DB"/>
            <w:bottom w:val="none" w:sz="0" w:space="0" w:color="auto"/>
            <w:right w:val="none" w:sz="0" w:space="0" w:color="auto"/>
          </w:divBdr>
        </w:div>
        <w:div w:id="1289093817">
          <w:marLeft w:val="0"/>
          <w:marRight w:val="0"/>
          <w:marTop w:val="0"/>
          <w:marBottom w:val="0"/>
          <w:divBdr>
            <w:top w:val="none" w:sz="0" w:space="0" w:color="auto"/>
            <w:left w:val="single" w:sz="24" w:space="31" w:color="7FC0DB"/>
            <w:bottom w:val="none" w:sz="0" w:space="0" w:color="auto"/>
            <w:right w:val="none" w:sz="0" w:space="0" w:color="auto"/>
          </w:divBdr>
        </w:div>
        <w:div w:id="1020741153">
          <w:marLeft w:val="0"/>
          <w:marRight w:val="0"/>
          <w:marTop w:val="0"/>
          <w:marBottom w:val="0"/>
          <w:divBdr>
            <w:top w:val="none" w:sz="0" w:space="0" w:color="auto"/>
            <w:left w:val="single" w:sz="24" w:space="31" w:color="7FC0DB"/>
            <w:bottom w:val="none" w:sz="0" w:space="0" w:color="auto"/>
            <w:right w:val="none" w:sz="0" w:space="0" w:color="auto"/>
          </w:divBdr>
        </w:div>
        <w:div w:id="1770008452">
          <w:marLeft w:val="0"/>
          <w:marRight w:val="0"/>
          <w:marTop w:val="0"/>
          <w:marBottom w:val="0"/>
          <w:divBdr>
            <w:top w:val="none" w:sz="0" w:space="0" w:color="auto"/>
            <w:left w:val="single" w:sz="24" w:space="31" w:color="7FC0DB"/>
            <w:bottom w:val="none" w:sz="0" w:space="0" w:color="auto"/>
            <w:right w:val="none" w:sz="0" w:space="0" w:color="auto"/>
          </w:divBdr>
        </w:div>
        <w:div w:id="1216042803">
          <w:marLeft w:val="0"/>
          <w:marRight w:val="0"/>
          <w:marTop w:val="0"/>
          <w:marBottom w:val="0"/>
          <w:divBdr>
            <w:top w:val="none" w:sz="0" w:space="0" w:color="auto"/>
            <w:left w:val="single" w:sz="24" w:space="31" w:color="7FC0DB"/>
            <w:bottom w:val="none" w:sz="0" w:space="0" w:color="auto"/>
            <w:right w:val="none" w:sz="0" w:space="0" w:color="auto"/>
          </w:divBdr>
        </w:div>
        <w:div w:id="1053961445">
          <w:marLeft w:val="0"/>
          <w:marRight w:val="0"/>
          <w:marTop w:val="0"/>
          <w:marBottom w:val="0"/>
          <w:divBdr>
            <w:top w:val="none" w:sz="0" w:space="0" w:color="auto"/>
            <w:left w:val="single" w:sz="24" w:space="31" w:color="7FC0DB"/>
            <w:bottom w:val="none" w:sz="0" w:space="0" w:color="auto"/>
            <w:right w:val="none" w:sz="0" w:space="0" w:color="auto"/>
          </w:divBdr>
        </w:div>
        <w:div w:id="393940802">
          <w:marLeft w:val="0"/>
          <w:marRight w:val="0"/>
          <w:marTop w:val="0"/>
          <w:marBottom w:val="0"/>
          <w:divBdr>
            <w:top w:val="none" w:sz="0" w:space="0" w:color="auto"/>
            <w:left w:val="single" w:sz="24" w:space="31" w:color="7FC0DB"/>
            <w:bottom w:val="none" w:sz="0" w:space="0" w:color="auto"/>
            <w:right w:val="none" w:sz="0" w:space="0" w:color="auto"/>
          </w:divBdr>
        </w:div>
        <w:div w:id="717510478">
          <w:marLeft w:val="0"/>
          <w:marRight w:val="0"/>
          <w:marTop w:val="0"/>
          <w:marBottom w:val="0"/>
          <w:divBdr>
            <w:top w:val="none" w:sz="0" w:space="0" w:color="auto"/>
            <w:left w:val="single" w:sz="24" w:space="31" w:color="7FC0DB"/>
            <w:bottom w:val="none" w:sz="0" w:space="0" w:color="auto"/>
            <w:right w:val="none" w:sz="0" w:space="0" w:color="auto"/>
          </w:divBdr>
        </w:div>
        <w:div w:id="611596878">
          <w:marLeft w:val="0"/>
          <w:marRight w:val="0"/>
          <w:marTop w:val="0"/>
          <w:marBottom w:val="0"/>
          <w:divBdr>
            <w:top w:val="none" w:sz="0" w:space="0" w:color="auto"/>
            <w:left w:val="single" w:sz="24" w:space="31" w:color="7FC0DB"/>
            <w:bottom w:val="none" w:sz="0" w:space="0" w:color="auto"/>
            <w:right w:val="none" w:sz="0" w:space="0" w:color="auto"/>
          </w:divBdr>
        </w:div>
        <w:div w:id="754131936">
          <w:marLeft w:val="0"/>
          <w:marRight w:val="0"/>
          <w:marTop w:val="0"/>
          <w:marBottom w:val="0"/>
          <w:divBdr>
            <w:top w:val="none" w:sz="0" w:space="0" w:color="auto"/>
            <w:left w:val="single" w:sz="24" w:space="31" w:color="7FC0DB"/>
            <w:bottom w:val="none" w:sz="0" w:space="0" w:color="auto"/>
            <w:right w:val="none" w:sz="0" w:space="0" w:color="auto"/>
          </w:divBdr>
        </w:div>
        <w:div w:id="676929867">
          <w:marLeft w:val="0"/>
          <w:marRight w:val="0"/>
          <w:marTop w:val="0"/>
          <w:marBottom w:val="0"/>
          <w:divBdr>
            <w:top w:val="none" w:sz="0" w:space="0" w:color="auto"/>
            <w:left w:val="single" w:sz="24" w:space="31" w:color="7FC0DB"/>
            <w:bottom w:val="none" w:sz="0" w:space="0" w:color="auto"/>
            <w:right w:val="none" w:sz="0" w:space="0" w:color="auto"/>
          </w:divBdr>
        </w:div>
        <w:div w:id="2123835965">
          <w:marLeft w:val="0"/>
          <w:marRight w:val="0"/>
          <w:marTop w:val="0"/>
          <w:marBottom w:val="0"/>
          <w:divBdr>
            <w:top w:val="none" w:sz="0" w:space="0" w:color="auto"/>
            <w:left w:val="single" w:sz="24" w:space="31" w:color="7FC0DB"/>
            <w:bottom w:val="none" w:sz="0" w:space="0" w:color="auto"/>
            <w:right w:val="none" w:sz="0" w:space="0" w:color="auto"/>
          </w:divBdr>
        </w:div>
        <w:div w:id="232474708">
          <w:marLeft w:val="0"/>
          <w:marRight w:val="0"/>
          <w:marTop w:val="0"/>
          <w:marBottom w:val="0"/>
          <w:divBdr>
            <w:top w:val="none" w:sz="0" w:space="0" w:color="auto"/>
            <w:left w:val="single" w:sz="24" w:space="31" w:color="7FC0DB"/>
            <w:bottom w:val="none" w:sz="0" w:space="0" w:color="auto"/>
            <w:right w:val="none" w:sz="0" w:space="0" w:color="auto"/>
          </w:divBdr>
        </w:div>
        <w:div w:id="1785727952">
          <w:marLeft w:val="0"/>
          <w:marRight w:val="0"/>
          <w:marTop w:val="0"/>
          <w:marBottom w:val="0"/>
          <w:divBdr>
            <w:top w:val="none" w:sz="0" w:space="0" w:color="auto"/>
            <w:left w:val="single" w:sz="24" w:space="31" w:color="7FC0DB"/>
            <w:bottom w:val="none" w:sz="0" w:space="0" w:color="auto"/>
            <w:right w:val="none" w:sz="0" w:space="0" w:color="auto"/>
          </w:divBdr>
        </w:div>
        <w:div w:id="818809243">
          <w:marLeft w:val="0"/>
          <w:marRight w:val="0"/>
          <w:marTop w:val="0"/>
          <w:marBottom w:val="0"/>
          <w:divBdr>
            <w:top w:val="none" w:sz="0" w:space="0" w:color="auto"/>
            <w:left w:val="single" w:sz="24" w:space="31" w:color="FFFFFF"/>
            <w:bottom w:val="none" w:sz="0" w:space="0" w:color="auto"/>
            <w:right w:val="none" w:sz="0" w:space="0" w:color="auto"/>
          </w:divBdr>
        </w:div>
        <w:div w:id="160900052">
          <w:marLeft w:val="0"/>
          <w:marRight w:val="0"/>
          <w:marTop w:val="0"/>
          <w:marBottom w:val="0"/>
          <w:divBdr>
            <w:top w:val="none" w:sz="0" w:space="0" w:color="auto"/>
            <w:left w:val="single" w:sz="24" w:space="31" w:color="7FC0DB"/>
            <w:bottom w:val="none" w:sz="0" w:space="0" w:color="auto"/>
            <w:right w:val="none" w:sz="0" w:space="0" w:color="auto"/>
          </w:divBdr>
        </w:div>
        <w:div w:id="511382724">
          <w:marLeft w:val="0"/>
          <w:marRight w:val="0"/>
          <w:marTop w:val="0"/>
          <w:marBottom w:val="0"/>
          <w:divBdr>
            <w:top w:val="none" w:sz="0" w:space="0" w:color="auto"/>
            <w:left w:val="single" w:sz="24" w:space="31" w:color="7FC0DB"/>
            <w:bottom w:val="none" w:sz="0" w:space="0" w:color="auto"/>
            <w:right w:val="none" w:sz="0" w:space="0" w:color="auto"/>
          </w:divBdr>
        </w:div>
        <w:div w:id="319429669">
          <w:marLeft w:val="0"/>
          <w:marRight w:val="0"/>
          <w:marTop w:val="0"/>
          <w:marBottom w:val="0"/>
          <w:divBdr>
            <w:top w:val="none" w:sz="0" w:space="0" w:color="auto"/>
            <w:left w:val="single" w:sz="24" w:space="31" w:color="7FC0DB"/>
            <w:bottom w:val="none" w:sz="0" w:space="0" w:color="auto"/>
            <w:right w:val="none" w:sz="0" w:space="0" w:color="auto"/>
          </w:divBdr>
        </w:div>
      </w:divsChild>
    </w:div>
    <w:div w:id="1269510028">
      <w:bodyDiv w:val="1"/>
      <w:marLeft w:val="0"/>
      <w:marRight w:val="0"/>
      <w:marTop w:val="0"/>
      <w:marBottom w:val="0"/>
      <w:divBdr>
        <w:top w:val="none" w:sz="0" w:space="0" w:color="auto"/>
        <w:left w:val="none" w:sz="0" w:space="0" w:color="auto"/>
        <w:bottom w:val="none" w:sz="0" w:space="0" w:color="auto"/>
        <w:right w:val="none" w:sz="0" w:space="0" w:color="auto"/>
      </w:divBdr>
      <w:divsChild>
        <w:div w:id="172114666">
          <w:marLeft w:val="0"/>
          <w:marRight w:val="0"/>
          <w:marTop w:val="0"/>
          <w:marBottom w:val="0"/>
          <w:divBdr>
            <w:top w:val="none" w:sz="0" w:space="0" w:color="auto"/>
            <w:left w:val="single" w:sz="24" w:space="31" w:color="7FC0DB"/>
            <w:bottom w:val="none" w:sz="0" w:space="0" w:color="auto"/>
            <w:right w:val="none" w:sz="0" w:space="0" w:color="auto"/>
          </w:divBdr>
        </w:div>
        <w:div w:id="423110653">
          <w:marLeft w:val="0"/>
          <w:marRight w:val="0"/>
          <w:marTop w:val="0"/>
          <w:marBottom w:val="0"/>
          <w:divBdr>
            <w:top w:val="none" w:sz="0" w:space="0" w:color="auto"/>
            <w:left w:val="single" w:sz="24" w:space="31" w:color="7FC0DB"/>
            <w:bottom w:val="none" w:sz="0" w:space="0" w:color="auto"/>
            <w:right w:val="none" w:sz="0" w:space="0" w:color="auto"/>
          </w:divBdr>
        </w:div>
        <w:div w:id="1650204769">
          <w:marLeft w:val="0"/>
          <w:marRight w:val="0"/>
          <w:marTop w:val="0"/>
          <w:marBottom w:val="0"/>
          <w:divBdr>
            <w:top w:val="none" w:sz="0" w:space="0" w:color="auto"/>
            <w:left w:val="single" w:sz="24" w:space="31" w:color="7FC0DB"/>
            <w:bottom w:val="none" w:sz="0" w:space="0" w:color="auto"/>
            <w:right w:val="none" w:sz="0" w:space="0" w:color="auto"/>
          </w:divBdr>
        </w:div>
      </w:divsChild>
    </w:div>
    <w:div w:id="1320692797">
      <w:bodyDiv w:val="1"/>
      <w:marLeft w:val="0"/>
      <w:marRight w:val="0"/>
      <w:marTop w:val="0"/>
      <w:marBottom w:val="0"/>
      <w:divBdr>
        <w:top w:val="none" w:sz="0" w:space="0" w:color="auto"/>
        <w:left w:val="none" w:sz="0" w:space="0" w:color="auto"/>
        <w:bottom w:val="none" w:sz="0" w:space="0" w:color="auto"/>
        <w:right w:val="none" w:sz="0" w:space="0" w:color="auto"/>
      </w:divBdr>
      <w:divsChild>
        <w:div w:id="1752265778">
          <w:marLeft w:val="0"/>
          <w:marRight w:val="0"/>
          <w:marTop w:val="0"/>
          <w:marBottom w:val="0"/>
          <w:divBdr>
            <w:top w:val="none" w:sz="0" w:space="0" w:color="auto"/>
            <w:left w:val="single" w:sz="24" w:space="31" w:color="7FC0DB"/>
            <w:bottom w:val="none" w:sz="0" w:space="0" w:color="auto"/>
            <w:right w:val="none" w:sz="0" w:space="0" w:color="auto"/>
          </w:divBdr>
        </w:div>
        <w:div w:id="348259600">
          <w:marLeft w:val="0"/>
          <w:marRight w:val="0"/>
          <w:marTop w:val="0"/>
          <w:marBottom w:val="0"/>
          <w:divBdr>
            <w:top w:val="none" w:sz="0" w:space="0" w:color="auto"/>
            <w:left w:val="single" w:sz="24" w:space="31" w:color="7FC0DB"/>
            <w:bottom w:val="none" w:sz="0" w:space="0" w:color="auto"/>
            <w:right w:val="none" w:sz="0" w:space="0" w:color="auto"/>
          </w:divBdr>
        </w:div>
      </w:divsChild>
    </w:div>
    <w:div w:id="1325085997">
      <w:bodyDiv w:val="1"/>
      <w:marLeft w:val="0"/>
      <w:marRight w:val="0"/>
      <w:marTop w:val="0"/>
      <w:marBottom w:val="0"/>
      <w:divBdr>
        <w:top w:val="none" w:sz="0" w:space="0" w:color="auto"/>
        <w:left w:val="none" w:sz="0" w:space="0" w:color="auto"/>
        <w:bottom w:val="none" w:sz="0" w:space="0" w:color="auto"/>
        <w:right w:val="none" w:sz="0" w:space="0" w:color="auto"/>
      </w:divBdr>
      <w:divsChild>
        <w:div w:id="1503812737">
          <w:marLeft w:val="0"/>
          <w:marRight w:val="0"/>
          <w:marTop w:val="0"/>
          <w:marBottom w:val="0"/>
          <w:divBdr>
            <w:top w:val="none" w:sz="0" w:space="0" w:color="auto"/>
            <w:left w:val="single" w:sz="24" w:space="31" w:color="7FC0DB"/>
            <w:bottom w:val="none" w:sz="0" w:space="0" w:color="auto"/>
            <w:right w:val="none" w:sz="0" w:space="0" w:color="auto"/>
          </w:divBdr>
        </w:div>
        <w:div w:id="1210606341">
          <w:marLeft w:val="0"/>
          <w:marRight w:val="0"/>
          <w:marTop w:val="0"/>
          <w:marBottom w:val="0"/>
          <w:divBdr>
            <w:top w:val="none" w:sz="0" w:space="0" w:color="auto"/>
            <w:left w:val="single" w:sz="24" w:space="31" w:color="7FC0DB"/>
            <w:bottom w:val="none" w:sz="0" w:space="0" w:color="auto"/>
            <w:right w:val="none" w:sz="0" w:space="0" w:color="auto"/>
          </w:divBdr>
        </w:div>
        <w:div w:id="1629118142">
          <w:marLeft w:val="0"/>
          <w:marRight w:val="0"/>
          <w:marTop w:val="0"/>
          <w:marBottom w:val="0"/>
          <w:divBdr>
            <w:top w:val="none" w:sz="0" w:space="0" w:color="auto"/>
            <w:left w:val="single" w:sz="24" w:space="31" w:color="7FC0DB"/>
            <w:bottom w:val="none" w:sz="0" w:space="0" w:color="auto"/>
            <w:right w:val="none" w:sz="0" w:space="0" w:color="auto"/>
          </w:divBdr>
        </w:div>
        <w:div w:id="88284524">
          <w:marLeft w:val="0"/>
          <w:marRight w:val="0"/>
          <w:marTop w:val="0"/>
          <w:marBottom w:val="0"/>
          <w:divBdr>
            <w:top w:val="none" w:sz="0" w:space="0" w:color="auto"/>
            <w:left w:val="single" w:sz="24" w:space="31" w:color="7FC0DB"/>
            <w:bottom w:val="none" w:sz="0" w:space="0" w:color="auto"/>
            <w:right w:val="none" w:sz="0" w:space="0" w:color="auto"/>
          </w:divBdr>
        </w:div>
        <w:div w:id="1781952748">
          <w:marLeft w:val="0"/>
          <w:marRight w:val="0"/>
          <w:marTop w:val="0"/>
          <w:marBottom w:val="0"/>
          <w:divBdr>
            <w:top w:val="none" w:sz="0" w:space="0" w:color="auto"/>
            <w:left w:val="single" w:sz="24" w:space="31" w:color="7FC0DB"/>
            <w:bottom w:val="none" w:sz="0" w:space="0" w:color="auto"/>
            <w:right w:val="none" w:sz="0" w:space="0" w:color="auto"/>
          </w:divBdr>
        </w:div>
        <w:div w:id="1346008408">
          <w:marLeft w:val="0"/>
          <w:marRight w:val="0"/>
          <w:marTop w:val="0"/>
          <w:marBottom w:val="0"/>
          <w:divBdr>
            <w:top w:val="none" w:sz="0" w:space="0" w:color="auto"/>
            <w:left w:val="single" w:sz="24" w:space="31" w:color="7FC0DB"/>
            <w:bottom w:val="none" w:sz="0" w:space="0" w:color="auto"/>
            <w:right w:val="none" w:sz="0" w:space="0" w:color="auto"/>
          </w:divBdr>
        </w:div>
        <w:div w:id="1745564364">
          <w:marLeft w:val="0"/>
          <w:marRight w:val="0"/>
          <w:marTop w:val="0"/>
          <w:marBottom w:val="0"/>
          <w:divBdr>
            <w:top w:val="none" w:sz="0" w:space="0" w:color="auto"/>
            <w:left w:val="single" w:sz="24" w:space="31" w:color="7FC0DB"/>
            <w:bottom w:val="none" w:sz="0" w:space="0" w:color="auto"/>
            <w:right w:val="none" w:sz="0" w:space="0" w:color="auto"/>
          </w:divBdr>
        </w:div>
        <w:div w:id="1475833612">
          <w:marLeft w:val="0"/>
          <w:marRight w:val="0"/>
          <w:marTop w:val="0"/>
          <w:marBottom w:val="0"/>
          <w:divBdr>
            <w:top w:val="none" w:sz="0" w:space="0" w:color="auto"/>
            <w:left w:val="single" w:sz="24" w:space="31" w:color="FFFFFF"/>
            <w:bottom w:val="none" w:sz="0" w:space="0" w:color="auto"/>
            <w:right w:val="none" w:sz="0" w:space="0" w:color="auto"/>
          </w:divBdr>
        </w:div>
      </w:divsChild>
    </w:div>
    <w:div w:id="1377973568">
      <w:bodyDiv w:val="1"/>
      <w:marLeft w:val="0"/>
      <w:marRight w:val="0"/>
      <w:marTop w:val="0"/>
      <w:marBottom w:val="0"/>
      <w:divBdr>
        <w:top w:val="none" w:sz="0" w:space="0" w:color="auto"/>
        <w:left w:val="none" w:sz="0" w:space="0" w:color="auto"/>
        <w:bottom w:val="none" w:sz="0" w:space="0" w:color="auto"/>
        <w:right w:val="none" w:sz="0" w:space="0" w:color="auto"/>
      </w:divBdr>
      <w:divsChild>
        <w:div w:id="781994465">
          <w:marLeft w:val="0"/>
          <w:marRight w:val="0"/>
          <w:marTop w:val="0"/>
          <w:marBottom w:val="0"/>
          <w:divBdr>
            <w:top w:val="none" w:sz="0" w:space="0" w:color="auto"/>
            <w:left w:val="single" w:sz="24" w:space="31" w:color="7FC0DB"/>
            <w:bottom w:val="none" w:sz="0" w:space="0" w:color="auto"/>
            <w:right w:val="none" w:sz="0" w:space="0" w:color="auto"/>
          </w:divBdr>
        </w:div>
        <w:div w:id="701324803">
          <w:marLeft w:val="0"/>
          <w:marRight w:val="0"/>
          <w:marTop w:val="0"/>
          <w:marBottom w:val="0"/>
          <w:divBdr>
            <w:top w:val="none" w:sz="0" w:space="0" w:color="auto"/>
            <w:left w:val="single" w:sz="24" w:space="31" w:color="DDA7AE"/>
            <w:bottom w:val="none" w:sz="0" w:space="0" w:color="auto"/>
            <w:right w:val="none" w:sz="0" w:space="0" w:color="auto"/>
          </w:divBdr>
        </w:div>
        <w:div w:id="924192440">
          <w:marLeft w:val="0"/>
          <w:marRight w:val="0"/>
          <w:marTop w:val="0"/>
          <w:marBottom w:val="0"/>
          <w:divBdr>
            <w:top w:val="none" w:sz="0" w:space="0" w:color="auto"/>
            <w:left w:val="single" w:sz="24" w:space="31" w:color="7FC0DB"/>
            <w:bottom w:val="none" w:sz="0" w:space="0" w:color="auto"/>
            <w:right w:val="none" w:sz="0" w:space="0" w:color="auto"/>
          </w:divBdr>
        </w:div>
        <w:div w:id="984166699">
          <w:marLeft w:val="0"/>
          <w:marRight w:val="0"/>
          <w:marTop w:val="0"/>
          <w:marBottom w:val="0"/>
          <w:divBdr>
            <w:top w:val="none" w:sz="0" w:space="0" w:color="auto"/>
            <w:left w:val="single" w:sz="24" w:space="31" w:color="DDA7AE"/>
            <w:bottom w:val="none" w:sz="0" w:space="0" w:color="auto"/>
            <w:right w:val="none" w:sz="0" w:space="0" w:color="auto"/>
          </w:divBdr>
        </w:div>
        <w:div w:id="774255614">
          <w:marLeft w:val="0"/>
          <w:marRight w:val="0"/>
          <w:marTop w:val="0"/>
          <w:marBottom w:val="0"/>
          <w:divBdr>
            <w:top w:val="none" w:sz="0" w:space="0" w:color="auto"/>
            <w:left w:val="single" w:sz="24" w:space="31" w:color="7FC0DB"/>
            <w:bottom w:val="none" w:sz="0" w:space="0" w:color="auto"/>
            <w:right w:val="none" w:sz="0" w:space="0" w:color="auto"/>
          </w:divBdr>
        </w:div>
        <w:div w:id="2069378720">
          <w:marLeft w:val="0"/>
          <w:marRight w:val="0"/>
          <w:marTop w:val="0"/>
          <w:marBottom w:val="0"/>
          <w:divBdr>
            <w:top w:val="none" w:sz="0" w:space="0" w:color="auto"/>
            <w:left w:val="single" w:sz="24" w:space="31" w:color="7FC0DB"/>
            <w:bottom w:val="none" w:sz="0" w:space="0" w:color="auto"/>
            <w:right w:val="none" w:sz="0" w:space="0" w:color="auto"/>
          </w:divBdr>
        </w:div>
        <w:div w:id="1612855093">
          <w:marLeft w:val="0"/>
          <w:marRight w:val="0"/>
          <w:marTop w:val="0"/>
          <w:marBottom w:val="0"/>
          <w:divBdr>
            <w:top w:val="none" w:sz="0" w:space="0" w:color="auto"/>
            <w:left w:val="single" w:sz="24" w:space="31" w:color="DDA7AE"/>
            <w:bottom w:val="none" w:sz="0" w:space="0" w:color="auto"/>
            <w:right w:val="none" w:sz="0" w:space="0" w:color="auto"/>
          </w:divBdr>
        </w:div>
        <w:div w:id="1290011574">
          <w:marLeft w:val="0"/>
          <w:marRight w:val="0"/>
          <w:marTop w:val="0"/>
          <w:marBottom w:val="0"/>
          <w:divBdr>
            <w:top w:val="none" w:sz="0" w:space="0" w:color="auto"/>
            <w:left w:val="single" w:sz="24" w:space="31" w:color="7FC0DB"/>
            <w:bottom w:val="none" w:sz="0" w:space="0" w:color="auto"/>
            <w:right w:val="none" w:sz="0" w:space="0" w:color="auto"/>
          </w:divBdr>
        </w:div>
        <w:div w:id="1314406333">
          <w:marLeft w:val="0"/>
          <w:marRight w:val="0"/>
          <w:marTop w:val="0"/>
          <w:marBottom w:val="0"/>
          <w:divBdr>
            <w:top w:val="none" w:sz="0" w:space="0" w:color="auto"/>
            <w:left w:val="single" w:sz="24" w:space="31" w:color="DDA7AE"/>
            <w:bottom w:val="none" w:sz="0" w:space="0" w:color="auto"/>
            <w:right w:val="none" w:sz="0" w:space="0" w:color="auto"/>
          </w:divBdr>
        </w:div>
        <w:div w:id="227114715">
          <w:marLeft w:val="0"/>
          <w:marRight w:val="0"/>
          <w:marTop w:val="0"/>
          <w:marBottom w:val="0"/>
          <w:divBdr>
            <w:top w:val="none" w:sz="0" w:space="0" w:color="auto"/>
            <w:left w:val="single" w:sz="24" w:space="31" w:color="7FC0DB"/>
            <w:bottom w:val="none" w:sz="0" w:space="0" w:color="auto"/>
            <w:right w:val="none" w:sz="0" w:space="0" w:color="auto"/>
          </w:divBdr>
        </w:div>
        <w:div w:id="1416972553">
          <w:marLeft w:val="0"/>
          <w:marRight w:val="0"/>
          <w:marTop w:val="0"/>
          <w:marBottom w:val="0"/>
          <w:divBdr>
            <w:top w:val="none" w:sz="0" w:space="0" w:color="auto"/>
            <w:left w:val="single" w:sz="24" w:space="31" w:color="DDA7AE"/>
            <w:bottom w:val="none" w:sz="0" w:space="0" w:color="auto"/>
            <w:right w:val="none" w:sz="0" w:space="0" w:color="auto"/>
          </w:divBdr>
        </w:div>
        <w:div w:id="1611740897">
          <w:marLeft w:val="0"/>
          <w:marRight w:val="0"/>
          <w:marTop w:val="0"/>
          <w:marBottom w:val="0"/>
          <w:divBdr>
            <w:top w:val="none" w:sz="0" w:space="0" w:color="auto"/>
            <w:left w:val="single" w:sz="24" w:space="31" w:color="7FC0DB"/>
            <w:bottom w:val="none" w:sz="0" w:space="0" w:color="auto"/>
            <w:right w:val="none" w:sz="0" w:space="0" w:color="auto"/>
          </w:divBdr>
        </w:div>
        <w:div w:id="426733135">
          <w:marLeft w:val="0"/>
          <w:marRight w:val="0"/>
          <w:marTop w:val="0"/>
          <w:marBottom w:val="0"/>
          <w:divBdr>
            <w:top w:val="none" w:sz="0" w:space="0" w:color="auto"/>
            <w:left w:val="single" w:sz="24" w:space="31" w:color="7FC0DB"/>
            <w:bottom w:val="none" w:sz="0" w:space="0" w:color="auto"/>
            <w:right w:val="none" w:sz="0" w:space="0" w:color="auto"/>
          </w:divBdr>
        </w:div>
        <w:div w:id="538708068">
          <w:marLeft w:val="0"/>
          <w:marRight w:val="0"/>
          <w:marTop w:val="0"/>
          <w:marBottom w:val="0"/>
          <w:divBdr>
            <w:top w:val="none" w:sz="0" w:space="0" w:color="auto"/>
            <w:left w:val="single" w:sz="24" w:space="31" w:color="7FC0DB"/>
            <w:bottom w:val="none" w:sz="0" w:space="0" w:color="auto"/>
            <w:right w:val="none" w:sz="0" w:space="0" w:color="auto"/>
          </w:divBdr>
        </w:div>
        <w:div w:id="1952544429">
          <w:marLeft w:val="0"/>
          <w:marRight w:val="0"/>
          <w:marTop w:val="0"/>
          <w:marBottom w:val="0"/>
          <w:divBdr>
            <w:top w:val="none" w:sz="0" w:space="0" w:color="auto"/>
            <w:left w:val="single" w:sz="24" w:space="31" w:color="7FC0DB"/>
            <w:bottom w:val="none" w:sz="0" w:space="0" w:color="auto"/>
            <w:right w:val="none" w:sz="0" w:space="0" w:color="auto"/>
          </w:divBdr>
        </w:div>
        <w:div w:id="616176314">
          <w:marLeft w:val="0"/>
          <w:marRight w:val="0"/>
          <w:marTop w:val="0"/>
          <w:marBottom w:val="0"/>
          <w:divBdr>
            <w:top w:val="none" w:sz="0" w:space="0" w:color="auto"/>
            <w:left w:val="single" w:sz="24" w:space="31" w:color="7FC0DB"/>
            <w:bottom w:val="none" w:sz="0" w:space="0" w:color="auto"/>
            <w:right w:val="none" w:sz="0" w:space="0" w:color="auto"/>
          </w:divBdr>
        </w:div>
        <w:div w:id="1915774888">
          <w:marLeft w:val="0"/>
          <w:marRight w:val="0"/>
          <w:marTop w:val="0"/>
          <w:marBottom w:val="0"/>
          <w:divBdr>
            <w:top w:val="none" w:sz="0" w:space="0" w:color="auto"/>
            <w:left w:val="single" w:sz="24" w:space="31" w:color="7FC0DB"/>
            <w:bottom w:val="none" w:sz="0" w:space="0" w:color="auto"/>
            <w:right w:val="none" w:sz="0" w:space="0" w:color="auto"/>
          </w:divBdr>
        </w:div>
        <w:div w:id="966201249">
          <w:marLeft w:val="0"/>
          <w:marRight w:val="0"/>
          <w:marTop w:val="0"/>
          <w:marBottom w:val="0"/>
          <w:divBdr>
            <w:top w:val="none" w:sz="0" w:space="0" w:color="auto"/>
            <w:left w:val="single" w:sz="24" w:space="31" w:color="7FC0DB"/>
            <w:bottom w:val="none" w:sz="0" w:space="0" w:color="auto"/>
            <w:right w:val="none" w:sz="0" w:space="0" w:color="auto"/>
          </w:divBdr>
        </w:div>
        <w:div w:id="1320038513">
          <w:marLeft w:val="0"/>
          <w:marRight w:val="0"/>
          <w:marTop w:val="0"/>
          <w:marBottom w:val="0"/>
          <w:divBdr>
            <w:top w:val="none" w:sz="0" w:space="0" w:color="auto"/>
            <w:left w:val="single" w:sz="24" w:space="31" w:color="7FC0DB"/>
            <w:bottom w:val="none" w:sz="0" w:space="0" w:color="auto"/>
            <w:right w:val="none" w:sz="0" w:space="0" w:color="auto"/>
          </w:divBdr>
        </w:div>
        <w:div w:id="1492939848">
          <w:marLeft w:val="0"/>
          <w:marRight w:val="0"/>
          <w:marTop w:val="0"/>
          <w:marBottom w:val="0"/>
          <w:divBdr>
            <w:top w:val="none" w:sz="0" w:space="0" w:color="auto"/>
            <w:left w:val="single" w:sz="24" w:space="31" w:color="7FC0DB"/>
            <w:bottom w:val="none" w:sz="0" w:space="0" w:color="auto"/>
            <w:right w:val="none" w:sz="0" w:space="0" w:color="auto"/>
          </w:divBdr>
        </w:div>
        <w:div w:id="181750219">
          <w:marLeft w:val="0"/>
          <w:marRight w:val="0"/>
          <w:marTop w:val="0"/>
          <w:marBottom w:val="0"/>
          <w:divBdr>
            <w:top w:val="none" w:sz="0" w:space="0" w:color="auto"/>
            <w:left w:val="single" w:sz="24" w:space="31" w:color="7FC0DB"/>
            <w:bottom w:val="none" w:sz="0" w:space="0" w:color="auto"/>
            <w:right w:val="none" w:sz="0" w:space="0" w:color="auto"/>
          </w:divBdr>
        </w:div>
        <w:div w:id="1865745814">
          <w:marLeft w:val="0"/>
          <w:marRight w:val="0"/>
          <w:marTop w:val="0"/>
          <w:marBottom w:val="0"/>
          <w:divBdr>
            <w:top w:val="none" w:sz="0" w:space="0" w:color="auto"/>
            <w:left w:val="single" w:sz="24" w:space="31" w:color="7FC0DB"/>
            <w:bottom w:val="none" w:sz="0" w:space="0" w:color="auto"/>
            <w:right w:val="none" w:sz="0" w:space="0" w:color="auto"/>
          </w:divBdr>
        </w:div>
        <w:div w:id="10425605">
          <w:marLeft w:val="0"/>
          <w:marRight w:val="0"/>
          <w:marTop w:val="0"/>
          <w:marBottom w:val="0"/>
          <w:divBdr>
            <w:top w:val="none" w:sz="0" w:space="0" w:color="auto"/>
            <w:left w:val="single" w:sz="24" w:space="31" w:color="7FC0DB"/>
            <w:bottom w:val="none" w:sz="0" w:space="0" w:color="auto"/>
            <w:right w:val="none" w:sz="0" w:space="0" w:color="auto"/>
          </w:divBdr>
        </w:div>
        <w:div w:id="485824911">
          <w:marLeft w:val="0"/>
          <w:marRight w:val="0"/>
          <w:marTop w:val="0"/>
          <w:marBottom w:val="0"/>
          <w:divBdr>
            <w:top w:val="none" w:sz="0" w:space="0" w:color="auto"/>
            <w:left w:val="single" w:sz="24" w:space="31" w:color="7FC0DB"/>
            <w:bottom w:val="none" w:sz="0" w:space="0" w:color="auto"/>
            <w:right w:val="none" w:sz="0" w:space="0" w:color="auto"/>
          </w:divBdr>
        </w:div>
        <w:div w:id="147674953">
          <w:marLeft w:val="0"/>
          <w:marRight w:val="0"/>
          <w:marTop w:val="0"/>
          <w:marBottom w:val="0"/>
          <w:divBdr>
            <w:top w:val="none" w:sz="0" w:space="0" w:color="auto"/>
            <w:left w:val="single" w:sz="24" w:space="31" w:color="7FC0DB"/>
            <w:bottom w:val="none" w:sz="0" w:space="0" w:color="auto"/>
            <w:right w:val="none" w:sz="0" w:space="0" w:color="auto"/>
          </w:divBdr>
        </w:div>
        <w:div w:id="2088308843">
          <w:marLeft w:val="0"/>
          <w:marRight w:val="0"/>
          <w:marTop w:val="0"/>
          <w:marBottom w:val="0"/>
          <w:divBdr>
            <w:top w:val="none" w:sz="0" w:space="0" w:color="auto"/>
            <w:left w:val="single" w:sz="24" w:space="31" w:color="7FC0DB"/>
            <w:bottom w:val="none" w:sz="0" w:space="0" w:color="auto"/>
            <w:right w:val="none" w:sz="0" w:space="0" w:color="auto"/>
          </w:divBdr>
        </w:div>
        <w:div w:id="1602103626">
          <w:marLeft w:val="0"/>
          <w:marRight w:val="0"/>
          <w:marTop w:val="0"/>
          <w:marBottom w:val="0"/>
          <w:divBdr>
            <w:top w:val="none" w:sz="0" w:space="0" w:color="auto"/>
            <w:left w:val="single" w:sz="24" w:space="31" w:color="7FC0DB"/>
            <w:bottom w:val="none" w:sz="0" w:space="0" w:color="auto"/>
            <w:right w:val="none" w:sz="0" w:space="0" w:color="auto"/>
          </w:divBdr>
        </w:div>
        <w:div w:id="71315975">
          <w:marLeft w:val="0"/>
          <w:marRight w:val="0"/>
          <w:marTop w:val="0"/>
          <w:marBottom w:val="0"/>
          <w:divBdr>
            <w:top w:val="none" w:sz="0" w:space="0" w:color="auto"/>
            <w:left w:val="single" w:sz="24" w:space="31" w:color="7FC0DB"/>
            <w:bottom w:val="none" w:sz="0" w:space="0" w:color="auto"/>
            <w:right w:val="none" w:sz="0" w:space="0" w:color="auto"/>
          </w:divBdr>
        </w:div>
        <w:div w:id="837885145">
          <w:marLeft w:val="0"/>
          <w:marRight w:val="0"/>
          <w:marTop w:val="0"/>
          <w:marBottom w:val="0"/>
          <w:divBdr>
            <w:top w:val="none" w:sz="0" w:space="0" w:color="auto"/>
            <w:left w:val="single" w:sz="24" w:space="31" w:color="7FC0DB"/>
            <w:bottom w:val="none" w:sz="0" w:space="0" w:color="auto"/>
            <w:right w:val="none" w:sz="0" w:space="0" w:color="auto"/>
          </w:divBdr>
        </w:div>
        <w:div w:id="1330329201">
          <w:marLeft w:val="0"/>
          <w:marRight w:val="0"/>
          <w:marTop w:val="0"/>
          <w:marBottom w:val="0"/>
          <w:divBdr>
            <w:top w:val="none" w:sz="0" w:space="0" w:color="auto"/>
            <w:left w:val="single" w:sz="24" w:space="31" w:color="7FC0DB"/>
            <w:bottom w:val="none" w:sz="0" w:space="0" w:color="auto"/>
            <w:right w:val="none" w:sz="0" w:space="0" w:color="auto"/>
          </w:divBdr>
        </w:div>
        <w:div w:id="1153108197">
          <w:marLeft w:val="0"/>
          <w:marRight w:val="0"/>
          <w:marTop w:val="0"/>
          <w:marBottom w:val="0"/>
          <w:divBdr>
            <w:top w:val="none" w:sz="0" w:space="0" w:color="auto"/>
            <w:left w:val="single" w:sz="24" w:space="31" w:color="7FC0DB"/>
            <w:bottom w:val="none" w:sz="0" w:space="0" w:color="auto"/>
            <w:right w:val="none" w:sz="0" w:space="0" w:color="auto"/>
          </w:divBdr>
        </w:div>
      </w:divsChild>
    </w:div>
    <w:div w:id="1400519281">
      <w:bodyDiv w:val="1"/>
      <w:marLeft w:val="0"/>
      <w:marRight w:val="0"/>
      <w:marTop w:val="0"/>
      <w:marBottom w:val="0"/>
      <w:divBdr>
        <w:top w:val="none" w:sz="0" w:space="0" w:color="auto"/>
        <w:left w:val="none" w:sz="0" w:space="0" w:color="auto"/>
        <w:bottom w:val="none" w:sz="0" w:space="0" w:color="auto"/>
        <w:right w:val="none" w:sz="0" w:space="0" w:color="auto"/>
      </w:divBdr>
      <w:divsChild>
        <w:div w:id="1359700049">
          <w:marLeft w:val="0"/>
          <w:marRight w:val="0"/>
          <w:marTop w:val="0"/>
          <w:marBottom w:val="0"/>
          <w:divBdr>
            <w:top w:val="none" w:sz="0" w:space="0" w:color="auto"/>
            <w:left w:val="single" w:sz="24" w:space="31" w:color="7FC0DB"/>
            <w:bottom w:val="none" w:sz="0" w:space="0" w:color="auto"/>
            <w:right w:val="none" w:sz="0" w:space="0" w:color="auto"/>
          </w:divBdr>
        </w:div>
      </w:divsChild>
    </w:div>
    <w:div w:id="1535656132">
      <w:bodyDiv w:val="1"/>
      <w:marLeft w:val="0"/>
      <w:marRight w:val="0"/>
      <w:marTop w:val="0"/>
      <w:marBottom w:val="0"/>
      <w:divBdr>
        <w:top w:val="none" w:sz="0" w:space="0" w:color="auto"/>
        <w:left w:val="none" w:sz="0" w:space="0" w:color="auto"/>
        <w:bottom w:val="none" w:sz="0" w:space="0" w:color="auto"/>
        <w:right w:val="none" w:sz="0" w:space="0" w:color="auto"/>
      </w:divBdr>
      <w:divsChild>
        <w:div w:id="1909151064">
          <w:marLeft w:val="0"/>
          <w:marRight w:val="0"/>
          <w:marTop w:val="0"/>
          <w:marBottom w:val="0"/>
          <w:divBdr>
            <w:top w:val="none" w:sz="0" w:space="0" w:color="auto"/>
            <w:left w:val="single" w:sz="24" w:space="31" w:color="7FC0DB"/>
            <w:bottom w:val="none" w:sz="0" w:space="0" w:color="auto"/>
            <w:right w:val="none" w:sz="0" w:space="0" w:color="auto"/>
          </w:divBdr>
        </w:div>
        <w:div w:id="588807762">
          <w:marLeft w:val="0"/>
          <w:marRight w:val="0"/>
          <w:marTop w:val="0"/>
          <w:marBottom w:val="0"/>
          <w:divBdr>
            <w:top w:val="none" w:sz="0" w:space="0" w:color="auto"/>
            <w:left w:val="single" w:sz="24" w:space="31" w:color="7FC0DB"/>
            <w:bottom w:val="none" w:sz="0" w:space="0" w:color="auto"/>
            <w:right w:val="none" w:sz="0" w:space="0" w:color="auto"/>
          </w:divBdr>
        </w:div>
        <w:div w:id="140581572">
          <w:marLeft w:val="0"/>
          <w:marRight w:val="0"/>
          <w:marTop w:val="0"/>
          <w:marBottom w:val="0"/>
          <w:divBdr>
            <w:top w:val="none" w:sz="0" w:space="0" w:color="auto"/>
            <w:left w:val="single" w:sz="24" w:space="31" w:color="7FC0DB"/>
            <w:bottom w:val="none" w:sz="0" w:space="0" w:color="auto"/>
            <w:right w:val="none" w:sz="0" w:space="0" w:color="auto"/>
          </w:divBdr>
        </w:div>
        <w:div w:id="142477085">
          <w:marLeft w:val="0"/>
          <w:marRight w:val="0"/>
          <w:marTop w:val="0"/>
          <w:marBottom w:val="0"/>
          <w:divBdr>
            <w:top w:val="none" w:sz="0" w:space="0" w:color="auto"/>
            <w:left w:val="single" w:sz="24" w:space="31" w:color="E9C89B"/>
            <w:bottom w:val="none" w:sz="0" w:space="0" w:color="auto"/>
            <w:right w:val="none" w:sz="0" w:space="0" w:color="auto"/>
          </w:divBdr>
        </w:div>
        <w:div w:id="2077438472">
          <w:marLeft w:val="0"/>
          <w:marRight w:val="0"/>
          <w:marTop w:val="0"/>
          <w:marBottom w:val="0"/>
          <w:divBdr>
            <w:top w:val="none" w:sz="0" w:space="0" w:color="auto"/>
            <w:left w:val="single" w:sz="24" w:space="31" w:color="7FC0DB"/>
            <w:bottom w:val="none" w:sz="0" w:space="0" w:color="auto"/>
            <w:right w:val="none" w:sz="0" w:space="0" w:color="auto"/>
          </w:divBdr>
        </w:div>
        <w:div w:id="1264873599">
          <w:marLeft w:val="0"/>
          <w:marRight w:val="0"/>
          <w:marTop w:val="0"/>
          <w:marBottom w:val="0"/>
          <w:divBdr>
            <w:top w:val="none" w:sz="0" w:space="0" w:color="auto"/>
            <w:left w:val="single" w:sz="24" w:space="31" w:color="98CFC1"/>
            <w:bottom w:val="none" w:sz="0" w:space="0" w:color="auto"/>
            <w:right w:val="none" w:sz="0" w:space="0" w:color="auto"/>
          </w:divBdr>
        </w:div>
        <w:div w:id="383140873">
          <w:marLeft w:val="0"/>
          <w:marRight w:val="0"/>
          <w:marTop w:val="0"/>
          <w:marBottom w:val="0"/>
          <w:divBdr>
            <w:top w:val="none" w:sz="0" w:space="0" w:color="auto"/>
            <w:left w:val="single" w:sz="24" w:space="31" w:color="E9C89B"/>
            <w:bottom w:val="none" w:sz="0" w:space="0" w:color="auto"/>
            <w:right w:val="none" w:sz="0" w:space="0" w:color="auto"/>
          </w:divBdr>
        </w:div>
        <w:div w:id="200556904">
          <w:marLeft w:val="0"/>
          <w:marRight w:val="0"/>
          <w:marTop w:val="0"/>
          <w:marBottom w:val="0"/>
          <w:divBdr>
            <w:top w:val="none" w:sz="0" w:space="0" w:color="auto"/>
            <w:left w:val="single" w:sz="24" w:space="31" w:color="98CFC1"/>
            <w:bottom w:val="none" w:sz="0" w:space="0" w:color="auto"/>
            <w:right w:val="none" w:sz="0" w:space="0" w:color="auto"/>
          </w:divBdr>
        </w:div>
        <w:div w:id="794521969">
          <w:marLeft w:val="0"/>
          <w:marRight w:val="0"/>
          <w:marTop w:val="0"/>
          <w:marBottom w:val="0"/>
          <w:divBdr>
            <w:top w:val="none" w:sz="0" w:space="0" w:color="auto"/>
            <w:left w:val="single" w:sz="24" w:space="31" w:color="98CFC1"/>
            <w:bottom w:val="none" w:sz="0" w:space="0" w:color="auto"/>
            <w:right w:val="none" w:sz="0" w:space="0" w:color="auto"/>
          </w:divBdr>
        </w:div>
        <w:div w:id="1501848897">
          <w:marLeft w:val="0"/>
          <w:marRight w:val="0"/>
          <w:marTop w:val="0"/>
          <w:marBottom w:val="0"/>
          <w:divBdr>
            <w:top w:val="none" w:sz="0" w:space="0" w:color="auto"/>
            <w:left w:val="single" w:sz="24" w:space="31" w:color="98CFC1"/>
            <w:bottom w:val="none" w:sz="0" w:space="0" w:color="auto"/>
            <w:right w:val="none" w:sz="0" w:space="0" w:color="auto"/>
          </w:divBdr>
        </w:div>
        <w:div w:id="1416514134">
          <w:marLeft w:val="0"/>
          <w:marRight w:val="0"/>
          <w:marTop w:val="0"/>
          <w:marBottom w:val="0"/>
          <w:divBdr>
            <w:top w:val="none" w:sz="0" w:space="0" w:color="auto"/>
            <w:left w:val="single" w:sz="24" w:space="31" w:color="98CFC1"/>
            <w:bottom w:val="none" w:sz="0" w:space="0" w:color="auto"/>
            <w:right w:val="none" w:sz="0" w:space="0" w:color="auto"/>
          </w:divBdr>
        </w:div>
        <w:div w:id="1009791904">
          <w:marLeft w:val="0"/>
          <w:marRight w:val="0"/>
          <w:marTop w:val="0"/>
          <w:marBottom w:val="0"/>
          <w:divBdr>
            <w:top w:val="none" w:sz="0" w:space="0" w:color="auto"/>
            <w:left w:val="single" w:sz="24" w:space="31" w:color="7FC0DB"/>
            <w:bottom w:val="none" w:sz="0" w:space="0" w:color="auto"/>
            <w:right w:val="none" w:sz="0" w:space="0" w:color="auto"/>
          </w:divBdr>
        </w:div>
        <w:div w:id="640963950">
          <w:marLeft w:val="0"/>
          <w:marRight w:val="0"/>
          <w:marTop w:val="0"/>
          <w:marBottom w:val="0"/>
          <w:divBdr>
            <w:top w:val="none" w:sz="0" w:space="0" w:color="auto"/>
            <w:left w:val="single" w:sz="24" w:space="31" w:color="7FC0DB"/>
            <w:bottom w:val="none" w:sz="0" w:space="0" w:color="auto"/>
            <w:right w:val="none" w:sz="0" w:space="0" w:color="auto"/>
          </w:divBdr>
        </w:div>
        <w:div w:id="607126337">
          <w:marLeft w:val="0"/>
          <w:marRight w:val="0"/>
          <w:marTop w:val="0"/>
          <w:marBottom w:val="0"/>
          <w:divBdr>
            <w:top w:val="none" w:sz="0" w:space="0" w:color="auto"/>
            <w:left w:val="single" w:sz="24" w:space="31" w:color="98CFC1"/>
            <w:bottom w:val="none" w:sz="0" w:space="0" w:color="auto"/>
            <w:right w:val="none" w:sz="0" w:space="0" w:color="auto"/>
          </w:divBdr>
        </w:div>
        <w:div w:id="1098524640">
          <w:marLeft w:val="0"/>
          <w:marRight w:val="0"/>
          <w:marTop w:val="0"/>
          <w:marBottom w:val="0"/>
          <w:divBdr>
            <w:top w:val="none" w:sz="0" w:space="0" w:color="auto"/>
            <w:left w:val="single" w:sz="24" w:space="31" w:color="7FC0DB"/>
            <w:bottom w:val="none" w:sz="0" w:space="0" w:color="auto"/>
            <w:right w:val="none" w:sz="0" w:space="0" w:color="auto"/>
          </w:divBdr>
        </w:div>
        <w:div w:id="1868256509">
          <w:marLeft w:val="0"/>
          <w:marRight w:val="0"/>
          <w:marTop w:val="0"/>
          <w:marBottom w:val="0"/>
          <w:divBdr>
            <w:top w:val="none" w:sz="0" w:space="0" w:color="auto"/>
            <w:left w:val="single" w:sz="24" w:space="31" w:color="98CFC1"/>
            <w:bottom w:val="none" w:sz="0" w:space="0" w:color="auto"/>
            <w:right w:val="none" w:sz="0" w:space="0" w:color="auto"/>
          </w:divBdr>
        </w:div>
        <w:div w:id="920022317">
          <w:marLeft w:val="0"/>
          <w:marRight w:val="0"/>
          <w:marTop w:val="0"/>
          <w:marBottom w:val="0"/>
          <w:divBdr>
            <w:top w:val="none" w:sz="0" w:space="0" w:color="auto"/>
            <w:left w:val="single" w:sz="24" w:space="31" w:color="7FC0DB"/>
            <w:bottom w:val="none" w:sz="0" w:space="0" w:color="auto"/>
            <w:right w:val="none" w:sz="0" w:space="0" w:color="auto"/>
          </w:divBdr>
        </w:div>
        <w:div w:id="1382361080">
          <w:marLeft w:val="0"/>
          <w:marRight w:val="0"/>
          <w:marTop w:val="0"/>
          <w:marBottom w:val="0"/>
          <w:divBdr>
            <w:top w:val="none" w:sz="0" w:space="0" w:color="auto"/>
            <w:left w:val="single" w:sz="24" w:space="31" w:color="E9C89B"/>
            <w:bottom w:val="none" w:sz="0" w:space="0" w:color="auto"/>
            <w:right w:val="none" w:sz="0" w:space="0" w:color="auto"/>
          </w:divBdr>
        </w:div>
        <w:div w:id="1140539519">
          <w:marLeft w:val="0"/>
          <w:marRight w:val="0"/>
          <w:marTop w:val="0"/>
          <w:marBottom w:val="0"/>
          <w:divBdr>
            <w:top w:val="none" w:sz="0" w:space="0" w:color="auto"/>
            <w:left w:val="single" w:sz="24" w:space="31" w:color="98CFC1"/>
            <w:bottom w:val="none" w:sz="0" w:space="0" w:color="auto"/>
            <w:right w:val="none" w:sz="0" w:space="0" w:color="auto"/>
          </w:divBdr>
        </w:div>
        <w:div w:id="2123180732">
          <w:marLeft w:val="0"/>
          <w:marRight w:val="0"/>
          <w:marTop w:val="0"/>
          <w:marBottom w:val="0"/>
          <w:divBdr>
            <w:top w:val="none" w:sz="0" w:space="0" w:color="auto"/>
            <w:left w:val="single" w:sz="24" w:space="31" w:color="7FC0DB"/>
            <w:bottom w:val="none" w:sz="0" w:space="0" w:color="auto"/>
            <w:right w:val="none" w:sz="0" w:space="0" w:color="auto"/>
          </w:divBdr>
        </w:div>
        <w:div w:id="601882758">
          <w:marLeft w:val="0"/>
          <w:marRight w:val="0"/>
          <w:marTop w:val="0"/>
          <w:marBottom w:val="0"/>
          <w:divBdr>
            <w:top w:val="none" w:sz="0" w:space="0" w:color="auto"/>
            <w:left w:val="single" w:sz="24" w:space="31" w:color="98CFC1"/>
            <w:bottom w:val="none" w:sz="0" w:space="0" w:color="auto"/>
            <w:right w:val="none" w:sz="0" w:space="0" w:color="auto"/>
          </w:divBdr>
        </w:div>
        <w:div w:id="773596316">
          <w:marLeft w:val="0"/>
          <w:marRight w:val="0"/>
          <w:marTop w:val="0"/>
          <w:marBottom w:val="0"/>
          <w:divBdr>
            <w:top w:val="none" w:sz="0" w:space="0" w:color="auto"/>
            <w:left w:val="single" w:sz="24" w:space="31" w:color="98CFC1"/>
            <w:bottom w:val="none" w:sz="0" w:space="0" w:color="auto"/>
            <w:right w:val="none" w:sz="0" w:space="0" w:color="auto"/>
          </w:divBdr>
        </w:div>
        <w:div w:id="1342976189">
          <w:marLeft w:val="0"/>
          <w:marRight w:val="0"/>
          <w:marTop w:val="0"/>
          <w:marBottom w:val="0"/>
          <w:divBdr>
            <w:top w:val="none" w:sz="0" w:space="0" w:color="auto"/>
            <w:left w:val="single" w:sz="24" w:space="31" w:color="98CFC1"/>
            <w:bottom w:val="none" w:sz="0" w:space="0" w:color="auto"/>
            <w:right w:val="none" w:sz="0" w:space="0" w:color="auto"/>
          </w:divBdr>
        </w:div>
        <w:div w:id="1835486866">
          <w:marLeft w:val="0"/>
          <w:marRight w:val="0"/>
          <w:marTop w:val="0"/>
          <w:marBottom w:val="0"/>
          <w:divBdr>
            <w:top w:val="none" w:sz="0" w:space="0" w:color="auto"/>
            <w:left w:val="single" w:sz="24" w:space="31" w:color="7FC0DB"/>
            <w:bottom w:val="none" w:sz="0" w:space="0" w:color="auto"/>
            <w:right w:val="none" w:sz="0" w:space="0" w:color="auto"/>
          </w:divBdr>
        </w:div>
        <w:div w:id="1830901371">
          <w:marLeft w:val="0"/>
          <w:marRight w:val="0"/>
          <w:marTop w:val="0"/>
          <w:marBottom w:val="0"/>
          <w:divBdr>
            <w:top w:val="none" w:sz="0" w:space="0" w:color="auto"/>
            <w:left w:val="single" w:sz="24" w:space="31" w:color="DDA7AE"/>
            <w:bottom w:val="none" w:sz="0" w:space="0" w:color="auto"/>
            <w:right w:val="none" w:sz="0" w:space="0" w:color="auto"/>
          </w:divBdr>
        </w:div>
        <w:div w:id="1032799856">
          <w:marLeft w:val="0"/>
          <w:marRight w:val="0"/>
          <w:marTop w:val="0"/>
          <w:marBottom w:val="0"/>
          <w:divBdr>
            <w:top w:val="none" w:sz="0" w:space="0" w:color="auto"/>
            <w:left w:val="single" w:sz="24" w:space="31" w:color="98CFC1"/>
            <w:bottom w:val="none" w:sz="0" w:space="0" w:color="auto"/>
            <w:right w:val="none" w:sz="0" w:space="0" w:color="auto"/>
          </w:divBdr>
        </w:div>
      </w:divsChild>
    </w:div>
    <w:div w:id="1559394250">
      <w:bodyDiv w:val="1"/>
      <w:marLeft w:val="0"/>
      <w:marRight w:val="0"/>
      <w:marTop w:val="0"/>
      <w:marBottom w:val="0"/>
      <w:divBdr>
        <w:top w:val="none" w:sz="0" w:space="0" w:color="auto"/>
        <w:left w:val="none" w:sz="0" w:space="0" w:color="auto"/>
        <w:bottom w:val="none" w:sz="0" w:space="0" w:color="auto"/>
        <w:right w:val="none" w:sz="0" w:space="0" w:color="auto"/>
      </w:divBdr>
      <w:divsChild>
        <w:div w:id="308218057">
          <w:marLeft w:val="0"/>
          <w:marRight w:val="0"/>
          <w:marTop w:val="0"/>
          <w:marBottom w:val="0"/>
          <w:divBdr>
            <w:top w:val="none" w:sz="0" w:space="0" w:color="auto"/>
            <w:left w:val="single" w:sz="24" w:space="31" w:color="7FC0DB"/>
            <w:bottom w:val="none" w:sz="0" w:space="0" w:color="auto"/>
            <w:right w:val="none" w:sz="0" w:space="0" w:color="auto"/>
          </w:divBdr>
        </w:div>
        <w:div w:id="575089825">
          <w:marLeft w:val="0"/>
          <w:marRight w:val="0"/>
          <w:marTop w:val="0"/>
          <w:marBottom w:val="0"/>
          <w:divBdr>
            <w:top w:val="none" w:sz="0" w:space="0" w:color="auto"/>
            <w:left w:val="single" w:sz="24" w:space="31" w:color="7FC0DB"/>
            <w:bottom w:val="none" w:sz="0" w:space="0" w:color="auto"/>
            <w:right w:val="none" w:sz="0" w:space="0" w:color="auto"/>
          </w:divBdr>
        </w:div>
        <w:div w:id="1013991592">
          <w:marLeft w:val="0"/>
          <w:marRight w:val="0"/>
          <w:marTop w:val="0"/>
          <w:marBottom w:val="0"/>
          <w:divBdr>
            <w:top w:val="none" w:sz="0" w:space="0" w:color="auto"/>
            <w:left w:val="single" w:sz="24" w:space="31" w:color="7FC0DB"/>
            <w:bottom w:val="none" w:sz="0" w:space="0" w:color="auto"/>
            <w:right w:val="none" w:sz="0" w:space="0" w:color="auto"/>
          </w:divBdr>
        </w:div>
        <w:div w:id="1889023141">
          <w:marLeft w:val="0"/>
          <w:marRight w:val="0"/>
          <w:marTop w:val="0"/>
          <w:marBottom w:val="0"/>
          <w:divBdr>
            <w:top w:val="none" w:sz="0" w:space="0" w:color="auto"/>
            <w:left w:val="single" w:sz="24" w:space="31" w:color="7FC0DB"/>
            <w:bottom w:val="none" w:sz="0" w:space="0" w:color="auto"/>
            <w:right w:val="none" w:sz="0" w:space="0" w:color="auto"/>
          </w:divBdr>
        </w:div>
        <w:div w:id="5254763">
          <w:marLeft w:val="0"/>
          <w:marRight w:val="0"/>
          <w:marTop w:val="0"/>
          <w:marBottom w:val="0"/>
          <w:divBdr>
            <w:top w:val="none" w:sz="0" w:space="0" w:color="auto"/>
            <w:left w:val="single" w:sz="24" w:space="31" w:color="7FC0DB"/>
            <w:bottom w:val="none" w:sz="0" w:space="0" w:color="auto"/>
            <w:right w:val="none" w:sz="0" w:space="0" w:color="auto"/>
          </w:divBdr>
        </w:div>
      </w:divsChild>
    </w:div>
    <w:div w:id="1648895100">
      <w:bodyDiv w:val="1"/>
      <w:marLeft w:val="0"/>
      <w:marRight w:val="0"/>
      <w:marTop w:val="0"/>
      <w:marBottom w:val="0"/>
      <w:divBdr>
        <w:top w:val="none" w:sz="0" w:space="0" w:color="auto"/>
        <w:left w:val="none" w:sz="0" w:space="0" w:color="auto"/>
        <w:bottom w:val="none" w:sz="0" w:space="0" w:color="auto"/>
        <w:right w:val="none" w:sz="0" w:space="0" w:color="auto"/>
      </w:divBdr>
      <w:divsChild>
        <w:div w:id="1414400645">
          <w:marLeft w:val="0"/>
          <w:marRight w:val="0"/>
          <w:marTop w:val="0"/>
          <w:marBottom w:val="0"/>
          <w:divBdr>
            <w:top w:val="none" w:sz="0" w:space="0" w:color="auto"/>
            <w:left w:val="single" w:sz="24" w:space="31" w:color="7FC0DB"/>
            <w:bottom w:val="none" w:sz="0" w:space="0" w:color="auto"/>
            <w:right w:val="none" w:sz="0" w:space="0" w:color="auto"/>
          </w:divBdr>
        </w:div>
        <w:div w:id="1911307466">
          <w:marLeft w:val="0"/>
          <w:marRight w:val="0"/>
          <w:marTop w:val="0"/>
          <w:marBottom w:val="0"/>
          <w:divBdr>
            <w:top w:val="none" w:sz="0" w:space="0" w:color="auto"/>
            <w:left w:val="single" w:sz="24" w:space="31" w:color="7FC0DB"/>
            <w:bottom w:val="none" w:sz="0" w:space="0" w:color="auto"/>
            <w:right w:val="none" w:sz="0" w:space="0" w:color="auto"/>
          </w:divBdr>
        </w:div>
        <w:div w:id="597366560">
          <w:marLeft w:val="0"/>
          <w:marRight w:val="0"/>
          <w:marTop w:val="0"/>
          <w:marBottom w:val="0"/>
          <w:divBdr>
            <w:top w:val="none" w:sz="0" w:space="0" w:color="auto"/>
            <w:left w:val="single" w:sz="24" w:space="31" w:color="98CFC1"/>
            <w:bottom w:val="none" w:sz="0" w:space="0" w:color="auto"/>
            <w:right w:val="none" w:sz="0" w:space="0" w:color="auto"/>
          </w:divBdr>
        </w:div>
        <w:div w:id="741103535">
          <w:marLeft w:val="0"/>
          <w:marRight w:val="0"/>
          <w:marTop w:val="0"/>
          <w:marBottom w:val="0"/>
          <w:divBdr>
            <w:top w:val="none" w:sz="0" w:space="0" w:color="auto"/>
            <w:left w:val="single" w:sz="24" w:space="31" w:color="7FC0DB"/>
            <w:bottom w:val="none" w:sz="0" w:space="0" w:color="auto"/>
            <w:right w:val="none" w:sz="0" w:space="0" w:color="auto"/>
          </w:divBdr>
        </w:div>
        <w:div w:id="1211915907">
          <w:marLeft w:val="0"/>
          <w:marRight w:val="0"/>
          <w:marTop w:val="0"/>
          <w:marBottom w:val="0"/>
          <w:divBdr>
            <w:top w:val="none" w:sz="0" w:space="0" w:color="auto"/>
            <w:left w:val="single" w:sz="24" w:space="31" w:color="7FC0DB"/>
            <w:bottom w:val="none" w:sz="0" w:space="0" w:color="auto"/>
            <w:right w:val="none" w:sz="0" w:space="0" w:color="auto"/>
          </w:divBdr>
        </w:div>
        <w:div w:id="830026089">
          <w:marLeft w:val="0"/>
          <w:marRight w:val="0"/>
          <w:marTop w:val="0"/>
          <w:marBottom w:val="0"/>
          <w:divBdr>
            <w:top w:val="none" w:sz="0" w:space="0" w:color="auto"/>
            <w:left w:val="single" w:sz="24" w:space="31" w:color="7FC0DB"/>
            <w:bottom w:val="none" w:sz="0" w:space="0" w:color="auto"/>
            <w:right w:val="none" w:sz="0" w:space="0" w:color="auto"/>
          </w:divBdr>
        </w:div>
        <w:div w:id="1262223470">
          <w:marLeft w:val="0"/>
          <w:marRight w:val="0"/>
          <w:marTop w:val="0"/>
          <w:marBottom w:val="0"/>
          <w:divBdr>
            <w:top w:val="none" w:sz="0" w:space="0" w:color="auto"/>
            <w:left w:val="single" w:sz="24" w:space="31" w:color="7FC0DB"/>
            <w:bottom w:val="none" w:sz="0" w:space="0" w:color="auto"/>
            <w:right w:val="none" w:sz="0" w:space="0" w:color="auto"/>
          </w:divBdr>
        </w:div>
        <w:div w:id="823472092">
          <w:marLeft w:val="0"/>
          <w:marRight w:val="0"/>
          <w:marTop w:val="0"/>
          <w:marBottom w:val="0"/>
          <w:divBdr>
            <w:top w:val="none" w:sz="0" w:space="0" w:color="auto"/>
            <w:left w:val="single" w:sz="24" w:space="31" w:color="DDA7AE"/>
            <w:bottom w:val="none" w:sz="0" w:space="0" w:color="auto"/>
            <w:right w:val="none" w:sz="0" w:space="0" w:color="auto"/>
          </w:divBdr>
        </w:div>
        <w:div w:id="645207646">
          <w:marLeft w:val="0"/>
          <w:marRight w:val="0"/>
          <w:marTop w:val="0"/>
          <w:marBottom w:val="0"/>
          <w:divBdr>
            <w:top w:val="none" w:sz="0" w:space="0" w:color="auto"/>
            <w:left w:val="single" w:sz="24" w:space="31" w:color="7FC0DB"/>
            <w:bottom w:val="none" w:sz="0" w:space="0" w:color="auto"/>
            <w:right w:val="none" w:sz="0" w:space="0" w:color="auto"/>
          </w:divBdr>
        </w:div>
        <w:div w:id="74937526">
          <w:marLeft w:val="0"/>
          <w:marRight w:val="0"/>
          <w:marTop w:val="0"/>
          <w:marBottom w:val="0"/>
          <w:divBdr>
            <w:top w:val="none" w:sz="0" w:space="0" w:color="auto"/>
            <w:left w:val="single" w:sz="24" w:space="31" w:color="7FC0DB"/>
            <w:bottom w:val="none" w:sz="0" w:space="0" w:color="auto"/>
            <w:right w:val="none" w:sz="0" w:space="0" w:color="auto"/>
          </w:divBdr>
        </w:div>
        <w:div w:id="294796660">
          <w:marLeft w:val="0"/>
          <w:marRight w:val="0"/>
          <w:marTop w:val="0"/>
          <w:marBottom w:val="0"/>
          <w:divBdr>
            <w:top w:val="none" w:sz="0" w:space="0" w:color="auto"/>
            <w:left w:val="single" w:sz="24" w:space="31" w:color="7FC0DB"/>
            <w:bottom w:val="none" w:sz="0" w:space="0" w:color="auto"/>
            <w:right w:val="none" w:sz="0" w:space="0" w:color="auto"/>
          </w:divBdr>
        </w:div>
        <w:div w:id="301888120">
          <w:marLeft w:val="0"/>
          <w:marRight w:val="0"/>
          <w:marTop w:val="0"/>
          <w:marBottom w:val="0"/>
          <w:divBdr>
            <w:top w:val="none" w:sz="0" w:space="0" w:color="auto"/>
            <w:left w:val="single" w:sz="24" w:space="31" w:color="E9C89B"/>
            <w:bottom w:val="none" w:sz="0" w:space="0" w:color="auto"/>
            <w:right w:val="none" w:sz="0" w:space="0" w:color="auto"/>
          </w:divBdr>
        </w:div>
        <w:div w:id="198318257">
          <w:marLeft w:val="0"/>
          <w:marRight w:val="0"/>
          <w:marTop w:val="0"/>
          <w:marBottom w:val="0"/>
          <w:divBdr>
            <w:top w:val="none" w:sz="0" w:space="0" w:color="auto"/>
            <w:left w:val="single" w:sz="24" w:space="31" w:color="DDA7AE"/>
            <w:bottom w:val="none" w:sz="0" w:space="0" w:color="auto"/>
            <w:right w:val="none" w:sz="0" w:space="0" w:color="auto"/>
          </w:divBdr>
        </w:div>
        <w:div w:id="56444091">
          <w:marLeft w:val="0"/>
          <w:marRight w:val="0"/>
          <w:marTop w:val="0"/>
          <w:marBottom w:val="0"/>
          <w:divBdr>
            <w:top w:val="none" w:sz="0" w:space="0" w:color="auto"/>
            <w:left w:val="single" w:sz="24" w:space="31" w:color="DDA7AE"/>
            <w:bottom w:val="none" w:sz="0" w:space="0" w:color="auto"/>
            <w:right w:val="none" w:sz="0" w:space="0" w:color="auto"/>
          </w:divBdr>
        </w:div>
        <w:div w:id="1126966819">
          <w:marLeft w:val="0"/>
          <w:marRight w:val="0"/>
          <w:marTop w:val="0"/>
          <w:marBottom w:val="0"/>
          <w:divBdr>
            <w:top w:val="none" w:sz="0" w:space="0" w:color="auto"/>
            <w:left w:val="single" w:sz="24" w:space="31" w:color="7FC0DB"/>
            <w:bottom w:val="none" w:sz="0" w:space="0" w:color="auto"/>
            <w:right w:val="none" w:sz="0" w:space="0" w:color="auto"/>
          </w:divBdr>
        </w:div>
        <w:div w:id="1337267199">
          <w:marLeft w:val="0"/>
          <w:marRight w:val="0"/>
          <w:marTop w:val="0"/>
          <w:marBottom w:val="0"/>
          <w:divBdr>
            <w:top w:val="none" w:sz="0" w:space="0" w:color="auto"/>
            <w:left w:val="single" w:sz="24" w:space="31" w:color="E9C89B"/>
            <w:bottom w:val="none" w:sz="0" w:space="0" w:color="auto"/>
            <w:right w:val="none" w:sz="0" w:space="0" w:color="auto"/>
          </w:divBdr>
        </w:div>
        <w:div w:id="1972519720">
          <w:marLeft w:val="0"/>
          <w:marRight w:val="0"/>
          <w:marTop w:val="0"/>
          <w:marBottom w:val="0"/>
          <w:divBdr>
            <w:top w:val="none" w:sz="0" w:space="0" w:color="auto"/>
            <w:left w:val="single" w:sz="24" w:space="31" w:color="98CFC1"/>
            <w:bottom w:val="none" w:sz="0" w:space="0" w:color="auto"/>
            <w:right w:val="none" w:sz="0" w:space="0" w:color="auto"/>
          </w:divBdr>
        </w:div>
        <w:div w:id="2035307102">
          <w:marLeft w:val="0"/>
          <w:marRight w:val="0"/>
          <w:marTop w:val="0"/>
          <w:marBottom w:val="0"/>
          <w:divBdr>
            <w:top w:val="none" w:sz="0" w:space="0" w:color="auto"/>
            <w:left w:val="single" w:sz="24" w:space="31" w:color="98CFC1"/>
            <w:bottom w:val="none" w:sz="0" w:space="0" w:color="auto"/>
            <w:right w:val="none" w:sz="0" w:space="0" w:color="auto"/>
          </w:divBdr>
        </w:div>
        <w:div w:id="1288900005">
          <w:marLeft w:val="0"/>
          <w:marRight w:val="0"/>
          <w:marTop w:val="0"/>
          <w:marBottom w:val="0"/>
          <w:divBdr>
            <w:top w:val="none" w:sz="0" w:space="0" w:color="auto"/>
            <w:left w:val="single" w:sz="24" w:space="31" w:color="98CFC1"/>
            <w:bottom w:val="none" w:sz="0" w:space="0" w:color="auto"/>
            <w:right w:val="none" w:sz="0" w:space="0" w:color="auto"/>
          </w:divBdr>
        </w:div>
        <w:div w:id="757218040">
          <w:marLeft w:val="0"/>
          <w:marRight w:val="0"/>
          <w:marTop w:val="0"/>
          <w:marBottom w:val="0"/>
          <w:divBdr>
            <w:top w:val="none" w:sz="0" w:space="0" w:color="auto"/>
            <w:left w:val="single" w:sz="24" w:space="31" w:color="DDA7AE"/>
            <w:bottom w:val="none" w:sz="0" w:space="0" w:color="auto"/>
            <w:right w:val="none" w:sz="0" w:space="0" w:color="auto"/>
          </w:divBdr>
        </w:div>
        <w:div w:id="1451054184">
          <w:marLeft w:val="0"/>
          <w:marRight w:val="0"/>
          <w:marTop w:val="0"/>
          <w:marBottom w:val="0"/>
          <w:divBdr>
            <w:top w:val="none" w:sz="0" w:space="0" w:color="auto"/>
            <w:left w:val="single" w:sz="24" w:space="31" w:color="DDA7AE"/>
            <w:bottom w:val="none" w:sz="0" w:space="0" w:color="auto"/>
            <w:right w:val="none" w:sz="0" w:space="0" w:color="auto"/>
          </w:divBdr>
        </w:div>
        <w:div w:id="1723284935">
          <w:marLeft w:val="0"/>
          <w:marRight w:val="0"/>
          <w:marTop w:val="0"/>
          <w:marBottom w:val="0"/>
          <w:divBdr>
            <w:top w:val="none" w:sz="0" w:space="0" w:color="auto"/>
            <w:left w:val="single" w:sz="24" w:space="31" w:color="E9C89B"/>
            <w:bottom w:val="none" w:sz="0" w:space="0" w:color="auto"/>
            <w:right w:val="none" w:sz="0" w:space="0" w:color="auto"/>
          </w:divBdr>
        </w:div>
        <w:div w:id="1435782134">
          <w:marLeft w:val="0"/>
          <w:marRight w:val="0"/>
          <w:marTop w:val="0"/>
          <w:marBottom w:val="0"/>
          <w:divBdr>
            <w:top w:val="none" w:sz="0" w:space="0" w:color="auto"/>
            <w:left w:val="single" w:sz="24" w:space="31" w:color="98CFC1"/>
            <w:bottom w:val="none" w:sz="0" w:space="0" w:color="auto"/>
            <w:right w:val="none" w:sz="0" w:space="0" w:color="auto"/>
          </w:divBdr>
        </w:div>
        <w:div w:id="1963877062">
          <w:marLeft w:val="0"/>
          <w:marRight w:val="0"/>
          <w:marTop w:val="0"/>
          <w:marBottom w:val="0"/>
          <w:divBdr>
            <w:top w:val="none" w:sz="0" w:space="0" w:color="auto"/>
            <w:left w:val="single" w:sz="24" w:space="31" w:color="98CFC1"/>
            <w:bottom w:val="none" w:sz="0" w:space="0" w:color="auto"/>
            <w:right w:val="none" w:sz="0" w:space="0" w:color="auto"/>
          </w:divBdr>
        </w:div>
        <w:div w:id="1426799550">
          <w:marLeft w:val="0"/>
          <w:marRight w:val="0"/>
          <w:marTop w:val="0"/>
          <w:marBottom w:val="0"/>
          <w:divBdr>
            <w:top w:val="none" w:sz="0" w:space="0" w:color="auto"/>
            <w:left w:val="single" w:sz="24" w:space="31" w:color="98CFC1"/>
            <w:bottom w:val="none" w:sz="0" w:space="0" w:color="auto"/>
            <w:right w:val="none" w:sz="0" w:space="0" w:color="auto"/>
          </w:divBdr>
        </w:div>
        <w:div w:id="414018669">
          <w:marLeft w:val="0"/>
          <w:marRight w:val="0"/>
          <w:marTop w:val="0"/>
          <w:marBottom w:val="0"/>
          <w:divBdr>
            <w:top w:val="none" w:sz="0" w:space="0" w:color="auto"/>
            <w:left w:val="single" w:sz="24" w:space="31" w:color="7FC0DB"/>
            <w:bottom w:val="none" w:sz="0" w:space="0" w:color="auto"/>
            <w:right w:val="none" w:sz="0" w:space="0" w:color="auto"/>
          </w:divBdr>
        </w:div>
        <w:div w:id="74322895">
          <w:marLeft w:val="0"/>
          <w:marRight w:val="0"/>
          <w:marTop w:val="0"/>
          <w:marBottom w:val="0"/>
          <w:divBdr>
            <w:top w:val="none" w:sz="0" w:space="0" w:color="auto"/>
            <w:left w:val="single" w:sz="24" w:space="31" w:color="E9C89B"/>
            <w:bottom w:val="none" w:sz="0" w:space="0" w:color="auto"/>
            <w:right w:val="none" w:sz="0" w:space="0" w:color="auto"/>
          </w:divBdr>
        </w:div>
        <w:div w:id="693925488">
          <w:marLeft w:val="0"/>
          <w:marRight w:val="0"/>
          <w:marTop w:val="0"/>
          <w:marBottom w:val="0"/>
          <w:divBdr>
            <w:top w:val="none" w:sz="0" w:space="0" w:color="auto"/>
            <w:left w:val="single" w:sz="24" w:space="31" w:color="E9C89B"/>
            <w:bottom w:val="none" w:sz="0" w:space="0" w:color="auto"/>
            <w:right w:val="none" w:sz="0" w:space="0" w:color="auto"/>
          </w:divBdr>
        </w:div>
        <w:div w:id="1082604230">
          <w:marLeft w:val="0"/>
          <w:marRight w:val="0"/>
          <w:marTop w:val="0"/>
          <w:marBottom w:val="0"/>
          <w:divBdr>
            <w:top w:val="none" w:sz="0" w:space="0" w:color="auto"/>
            <w:left w:val="single" w:sz="24" w:space="31" w:color="98CFC1"/>
            <w:bottom w:val="none" w:sz="0" w:space="0" w:color="auto"/>
            <w:right w:val="none" w:sz="0" w:space="0" w:color="auto"/>
          </w:divBdr>
        </w:div>
        <w:div w:id="1325400591">
          <w:marLeft w:val="0"/>
          <w:marRight w:val="0"/>
          <w:marTop w:val="0"/>
          <w:marBottom w:val="0"/>
          <w:divBdr>
            <w:top w:val="none" w:sz="0" w:space="0" w:color="auto"/>
            <w:left w:val="single" w:sz="24" w:space="31" w:color="7FC0DB"/>
            <w:bottom w:val="none" w:sz="0" w:space="0" w:color="auto"/>
            <w:right w:val="none" w:sz="0" w:space="0" w:color="auto"/>
          </w:divBdr>
        </w:div>
        <w:div w:id="79641111">
          <w:marLeft w:val="0"/>
          <w:marRight w:val="0"/>
          <w:marTop w:val="0"/>
          <w:marBottom w:val="0"/>
          <w:divBdr>
            <w:top w:val="none" w:sz="0" w:space="0" w:color="auto"/>
            <w:left w:val="single" w:sz="24" w:space="31" w:color="7FC0DB"/>
            <w:bottom w:val="none" w:sz="0" w:space="0" w:color="auto"/>
            <w:right w:val="none" w:sz="0" w:space="0" w:color="auto"/>
          </w:divBdr>
        </w:div>
        <w:div w:id="580141650">
          <w:marLeft w:val="0"/>
          <w:marRight w:val="0"/>
          <w:marTop w:val="0"/>
          <w:marBottom w:val="0"/>
          <w:divBdr>
            <w:top w:val="none" w:sz="0" w:space="0" w:color="auto"/>
            <w:left w:val="single" w:sz="24" w:space="31" w:color="7FC0DB"/>
            <w:bottom w:val="none" w:sz="0" w:space="0" w:color="auto"/>
            <w:right w:val="none" w:sz="0" w:space="0" w:color="auto"/>
          </w:divBdr>
        </w:div>
        <w:div w:id="290017761">
          <w:marLeft w:val="0"/>
          <w:marRight w:val="0"/>
          <w:marTop w:val="0"/>
          <w:marBottom w:val="0"/>
          <w:divBdr>
            <w:top w:val="none" w:sz="0" w:space="0" w:color="auto"/>
            <w:left w:val="single" w:sz="24" w:space="31" w:color="98CFC1"/>
            <w:bottom w:val="none" w:sz="0" w:space="0" w:color="auto"/>
            <w:right w:val="none" w:sz="0" w:space="0" w:color="auto"/>
          </w:divBdr>
        </w:div>
        <w:div w:id="824472927">
          <w:marLeft w:val="0"/>
          <w:marRight w:val="0"/>
          <w:marTop w:val="0"/>
          <w:marBottom w:val="0"/>
          <w:divBdr>
            <w:top w:val="none" w:sz="0" w:space="0" w:color="auto"/>
            <w:left w:val="single" w:sz="24" w:space="31" w:color="98CFC1"/>
            <w:bottom w:val="none" w:sz="0" w:space="0" w:color="auto"/>
            <w:right w:val="none" w:sz="0" w:space="0" w:color="auto"/>
          </w:divBdr>
        </w:div>
      </w:divsChild>
    </w:div>
    <w:div w:id="1687824553">
      <w:bodyDiv w:val="1"/>
      <w:marLeft w:val="0"/>
      <w:marRight w:val="0"/>
      <w:marTop w:val="0"/>
      <w:marBottom w:val="0"/>
      <w:divBdr>
        <w:top w:val="none" w:sz="0" w:space="0" w:color="auto"/>
        <w:left w:val="none" w:sz="0" w:space="0" w:color="auto"/>
        <w:bottom w:val="none" w:sz="0" w:space="0" w:color="auto"/>
        <w:right w:val="none" w:sz="0" w:space="0" w:color="auto"/>
      </w:divBdr>
      <w:divsChild>
        <w:div w:id="1983801823">
          <w:marLeft w:val="0"/>
          <w:marRight w:val="0"/>
          <w:marTop w:val="0"/>
          <w:marBottom w:val="0"/>
          <w:divBdr>
            <w:top w:val="none" w:sz="0" w:space="0" w:color="auto"/>
            <w:left w:val="single" w:sz="24" w:space="31" w:color="7FC0DB"/>
            <w:bottom w:val="none" w:sz="0" w:space="0" w:color="auto"/>
            <w:right w:val="none" w:sz="0" w:space="0" w:color="auto"/>
          </w:divBdr>
        </w:div>
        <w:div w:id="810709539">
          <w:marLeft w:val="0"/>
          <w:marRight w:val="0"/>
          <w:marTop w:val="0"/>
          <w:marBottom w:val="0"/>
          <w:divBdr>
            <w:top w:val="none" w:sz="0" w:space="0" w:color="auto"/>
            <w:left w:val="single" w:sz="24" w:space="31" w:color="7FC0DB"/>
            <w:bottom w:val="none" w:sz="0" w:space="0" w:color="auto"/>
            <w:right w:val="none" w:sz="0" w:space="0" w:color="auto"/>
          </w:divBdr>
        </w:div>
        <w:div w:id="1274441483">
          <w:marLeft w:val="0"/>
          <w:marRight w:val="0"/>
          <w:marTop w:val="0"/>
          <w:marBottom w:val="0"/>
          <w:divBdr>
            <w:top w:val="none" w:sz="0" w:space="0" w:color="auto"/>
            <w:left w:val="single" w:sz="24" w:space="31" w:color="7FC0DB"/>
            <w:bottom w:val="none" w:sz="0" w:space="0" w:color="auto"/>
            <w:right w:val="none" w:sz="0" w:space="0" w:color="auto"/>
          </w:divBdr>
        </w:div>
        <w:div w:id="298995010">
          <w:marLeft w:val="0"/>
          <w:marRight w:val="0"/>
          <w:marTop w:val="0"/>
          <w:marBottom w:val="0"/>
          <w:divBdr>
            <w:top w:val="none" w:sz="0" w:space="0" w:color="auto"/>
            <w:left w:val="single" w:sz="24" w:space="31" w:color="7FC0DB"/>
            <w:bottom w:val="none" w:sz="0" w:space="0" w:color="auto"/>
            <w:right w:val="none" w:sz="0" w:space="0" w:color="auto"/>
          </w:divBdr>
        </w:div>
        <w:div w:id="602304389">
          <w:marLeft w:val="0"/>
          <w:marRight w:val="0"/>
          <w:marTop w:val="0"/>
          <w:marBottom w:val="0"/>
          <w:divBdr>
            <w:top w:val="none" w:sz="0" w:space="0" w:color="auto"/>
            <w:left w:val="single" w:sz="24" w:space="31" w:color="7FC0DB"/>
            <w:bottom w:val="none" w:sz="0" w:space="0" w:color="auto"/>
            <w:right w:val="none" w:sz="0" w:space="0" w:color="auto"/>
          </w:divBdr>
        </w:div>
      </w:divsChild>
    </w:div>
    <w:div w:id="1735005496">
      <w:bodyDiv w:val="1"/>
      <w:marLeft w:val="0"/>
      <w:marRight w:val="0"/>
      <w:marTop w:val="0"/>
      <w:marBottom w:val="0"/>
      <w:divBdr>
        <w:top w:val="none" w:sz="0" w:space="0" w:color="auto"/>
        <w:left w:val="none" w:sz="0" w:space="0" w:color="auto"/>
        <w:bottom w:val="none" w:sz="0" w:space="0" w:color="auto"/>
        <w:right w:val="none" w:sz="0" w:space="0" w:color="auto"/>
      </w:divBdr>
      <w:divsChild>
        <w:div w:id="377097136">
          <w:marLeft w:val="0"/>
          <w:marRight w:val="0"/>
          <w:marTop w:val="0"/>
          <w:marBottom w:val="0"/>
          <w:divBdr>
            <w:top w:val="none" w:sz="0" w:space="0" w:color="auto"/>
            <w:left w:val="single" w:sz="24" w:space="31" w:color="7FC0DB"/>
            <w:bottom w:val="none" w:sz="0" w:space="0" w:color="auto"/>
            <w:right w:val="none" w:sz="0" w:space="0" w:color="auto"/>
          </w:divBdr>
        </w:div>
        <w:div w:id="1752309684">
          <w:marLeft w:val="0"/>
          <w:marRight w:val="0"/>
          <w:marTop w:val="0"/>
          <w:marBottom w:val="0"/>
          <w:divBdr>
            <w:top w:val="none" w:sz="0" w:space="0" w:color="auto"/>
            <w:left w:val="single" w:sz="24" w:space="31" w:color="7FC0DB"/>
            <w:bottom w:val="none" w:sz="0" w:space="0" w:color="auto"/>
            <w:right w:val="none" w:sz="0" w:space="0" w:color="auto"/>
          </w:divBdr>
        </w:div>
        <w:div w:id="1522623788">
          <w:marLeft w:val="0"/>
          <w:marRight w:val="0"/>
          <w:marTop w:val="0"/>
          <w:marBottom w:val="0"/>
          <w:divBdr>
            <w:top w:val="none" w:sz="0" w:space="0" w:color="auto"/>
            <w:left w:val="single" w:sz="24" w:space="31" w:color="7FC0DB"/>
            <w:bottom w:val="none" w:sz="0" w:space="0" w:color="auto"/>
            <w:right w:val="none" w:sz="0" w:space="0" w:color="auto"/>
          </w:divBdr>
        </w:div>
        <w:div w:id="2100904793">
          <w:marLeft w:val="0"/>
          <w:marRight w:val="0"/>
          <w:marTop w:val="0"/>
          <w:marBottom w:val="0"/>
          <w:divBdr>
            <w:top w:val="none" w:sz="0" w:space="0" w:color="auto"/>
            <w:left w:val="single" w:sz="24" w:space="31" w:color="7FC0DB"/>
            <w:bottom w:val="none" w:sz="0" w:space="0" w:color="auto"/>
            <w:right w:val="none" w:sz="0" w:space="0" w:color="auto"/>
          </w:divBdr>
        </w:div>
        <w:div w:id="950549039">
          <w:marLeft w:val="0"/>
          <w:marRight w:val="0"/>
          <w:marTop w:val="0"/>
          <w:marBottom w:val="0"/>
          <w:divBdr>
            <w:top w:val="none" w:sz="0" w:space="0" w:color="auto"/>
            <w:left w:val="single" w:sz="24" w:space="31" w:color="7FC0DB"/>
            <w:bottom w:val="none" w:sz="0" w:space="0" w:color="auto"/>
            <w:right w:val="none" w:sz="0" w:space="0" w:color="auto"/>
          </w:divBdr>
        </w:div>
        <w:div w:id="692413782">
          <w:marLeft w:val="0"/>
          <w:marRight w:val="0"/>
          <w:marTop w:val="0"/>
          <w:marBottom w:val="0"/>
          <w:divBdr>
            <w:top w:val="none" w:sz="0" w:space="0" w:color="auto"/>
            <w:left w:val="single" w:sz="24" w:space="31" w:color="7FC0DB"/>
            <w:bottom w:val="none" w:sz="0" w:space="0" w:color="auto"/>
            <w:right w:val="none" w:sz="0" w:space="0" w:color="auto"/>
          </w:divBdr>
        </w:div>
        <w:div w:id="1848278422">
          <w:marLeft w:val="0"/>
          <w:marRight w:val="0"/>
          <w:marTop w:val="0"/>
          <w:marBottom w:val="0"/>
          <w:divBdr>
            <w:top w:val="none" w:sz="0" w:space="0" w:color="auto"/>
            <w:left w:val="single" w:sz="24" w:space="31" w:color="7FC0DB"/>
            <w:bottom w:val="none" w:sz="0" w:space="0" w:color="auto"/>
            <w:right w:val="none" w:sz="0" w:space="0" w:color="auto"/>
          </w:divBdr>
        </w:div>
        <w:div w:id="1176337807">
          <w:marLeft w:val="0"/>
          <w:marRight w:val="0"/>
          <w:marTop w:val="0"/>
          <w:marBottom w:val="0"/>
          <w:divBdr>
            <w:top w:val="none" w:sz="0" w:space="0" w:color="auto"/>
            <w:left w:val="single" w:sz="24" w:space="31" w:color="7FC0DB"/>
            <w:bottom w:val="none" w:sz="0" w:space="0" w:color="auto"/>
            <w:right w:val="none" w:sz="0" w:space="0" w:color="auto"/>
          </w:divBdr>
        </w:div>
        <w:div w:id="1366759597">
          <w:marLeft w:val="0"/>
          <w:marRight w:val="0"/>
          <w:marTop w:val="0"/>
          <w:marBottom w:val="0"/>
          <w:divBdr>
            <w:top w:val="none" w:sz="0" w:space="0" w:color="auto"/>
            <w:left w:val="single" w:sz="24" w:space="31" w:color="7FC0DB"/>
            <w:bottom w:val="none" w:sz="0" w:space="0" w:color="auto"/>
            <w:right w:val="none" w:sz="0" w:space="0" w:color="auto"/>
          </w:divBdr>
        </w:div>
        <w:div w:id="1615134893">
          <w:marLeft w:val="0"/>
          <w:marRight w:val="0"/>
          <w:marTop w:val="0"/>
          <w:marBottom w:val="0"/>
          <w:divBdr>
            <w:top w:val="none" w:sz="0" w:space="0" w:color="auto"/>
            <w:left w:val="single" w:sz="24" w:space="31" w:color="7FC0DB"/>
            <w:bottom w:val="none" w:sz="0" w:space="0" w:color="auto"/>
            <w:right w:val="none" w:sz="0" w:space="0" w:color="auto"/>
          </w:divBdr>
        </w:div>
        <w:div w:id="1335839612">
          <w:marLeft w:val="0"/>
          <w:marRight w:val="0"/>
          <w:marTop w:val="0"/>
          <w:marBottom w:val="0"/>
          <w:divBdr>
            <w:top w:val="none" w:sz="0" w:space="0" w:color="auto"/>
            <w:left w:val="single" w:sz="24" w:space="31" w:color="7FC0DB"/>
            <w:bottom w:val="none" w:sz="0" w:space="0" w:color="auto"/>
            <w:right w:val="none" w:sz="0" w:space="0" w:color="auto"/>
          </w:divBdr>
        </w:div>
        <w:div w:id="946893337">
          <w:marLeft w:val="0"/>
          <w:marRight w:val="0"/>
          <w:marTop w:val="0"/>
          <w:marBottom w:val="0"/>
          <w:divBdr>
            <w:top w:val="none" w:sz="0" w:space="0" w:color="auto"/>
            <w:left w:val="single" w:sz="24" w:space="31" w:color="7FC0DB"/>
            <w:bottom w:val="none" w:sz="0" w:space="0" w:color="auto"/>
            <w:right w:val="none" w:sz="0" w:space="0" w:color="auto"/>
          </w:divBdr>
        </w:div>
        <w:div w:id="1102649641">
          <w:marLeft w:val="0"/>
          <w:marRight w:val="0"/>
          <w:marTop w:val="0"/>
          <w:marBottom w:val="0"/>
          <w:divBdr>
            <w:top w:val="none" w:sz="0" w:space="0" w:color="auto"/>
            <w:left w:val="single" w:sz="24" w:space="31" w:color="7FC0DB"/>
            <w:bottom w:val="none" w:sz="0" w:space="0" w:color="auto"/>
            <w:right w:val="none" w:sz="0" w:space="0" w:color="auto"/>
          </w:divBdr>
        </w:div>
        <w:div w:id="1615282109">
          <w:marLeft w:val="0"/>
          <w:marRight w:val="0"/>
          <w:marTop w:val="0"/>
          <w:marBottom w:val="0"/>
          <w:divBdr>
            <w:top w:val="none" w:sz="0" w:space="0" w:color="auto"/>
            <w:left w:val="single" w:sz="24" w:space="31" w:color="7FC0DB"/>
            <w:bottom w:val="none" w:sz="0" w:space="0" w:color="auto"/>
            <w:right w:val="none" w:sz="0" w:space="0" w:color="auto"/>
          </w:divBdr>
        </w:div>
        <w:div w:id="239409229">
          <w:marLeft w:val="0"/>
          <w:marRight w:val="0"/>
          <w:marTop w:val="0"/>
          <w:marBottom w:val="0"/>
          <w:divBdr>
            <w:top w:val="none" w:sz="0" w:space="0" w:color="auto"/>
            <w:left w:val="single" w:sz="24" w:space="31" w:color="7FC0DB"/>
            <w:bottom w:val="none" w:sz="0" w:space="0" w:color="auto"/>
            <w:right w:val="none" w:sz="0" w:space="0" w:color="auto"/>
          </w:divBdr>
        </w:div>
        <w:div w:id="83770697">
          <w:marLeft w:val="0"/>
          <w:marRight w:val="0"/>
          <w:marTop w:val="0"/>
          <w:marBottom w:val="0"/>
          <w:divBdr>
            <w:top w:val="none" w:sz="0" w:space="0" w:color="auto"/>
            <w:left w:val="single" w:sz="24" w:space="31" w:color="7FC0DB"/>
            <w:bottom w:val="none" w:sz="0" w:space="0" w:color="auto"/>
            <w:right w:val="none" w:sz="0" w:space="0" w:color="auto"/>
          </w:divBdr>
        </w:div>
        <w:div w:id="1634166005">
          <w:marLeft w:val="0"/>
          <w:marRight w:val="0"/>
          <w:marTop w:val="0"/>
          <w:marBottom w:val="0"/>
          <w:divBdr>
            <w:top w:val="none" w:sz="0" w:space="0" w:color="auto"/>
            <w:left w:val="single" w:sz="24" w:space="31" w:color="7FC0DB"/>
            <w:bottom w:val="none" w:sz="0" w:space="0" w:color="auto"/>
            <w:right w:val="none" w:sz="0" w:space="0" w:color="auto"/>
          </w:divBdr>
        </w:div>
        <w:div w:id="2032418261">
          <w:marLeft w:val="0"/>
          <w:marRight w:val="0"/>
          <w:marTop w:val="0"/>
          <w:marBottom w:val="0"/>
          <w:divBdr>
            <w:top w:val="none" w:sz="0" w:space="0" w:color="auto"/>
            <w:left w:val="single" w:sz="24" w:space="31" w:color="7FC0DB"/>
            <w:bottom w:val="none" w:sz="0" w:space="0" w:color="auto"/>
            <w:right w:val="none" w:sz="0" w:space="0" w:color="auto"/>
          </w:divBdr>
        </w:div>
        <w:div w:id="500896428">
          <w:marLeft w:val="0"/>
          <w:marRight w:val="0"/>
          <w:marTop w:val="0"/>
          <w:marBottom w:val="0"/>
          <w:divBdr>
            <w:top w:val="none" w:sz="0" w:space="0" w:color="auto"/>
            <w:left w:val="single" w:sz="24" w:space="31" w:color="7FC0DB"/>
            <w:bottom w:val="none" w:sz="0" w:space="0" w:color="auto"/>
            <w:right w:val="none" w:sz="0" w:space="0" w:color="auto"/>
          </w:divBdr>
        </w:div>
        <w:div w:id="26834772">
          <w:marLeft w:val="0"/>
          <w:marRight w:val="0"/>
          <w:marTop w:val="0"/>
          <w:marBottom w:val="0"/>
          <w:divBdr>
            <w:top w:val="none" w:sz="0" w:space="0" w:color="auto"/>
            <w:left w:val="single" w:sz="24" w:space="31" w:color="7FC0DB"/>
            <w:bottom w:val="none" w:sz="0" w:space="0" w:color="auto"/>
            <w:right w:val="none" w:sz="0" w:space="0" w:color="auto"/>
          </w:divBdr>
        </w:div>
        <w:div w:id="1391269027">
          <w:marLeft w:val="0"/>
          <w:marRight w:val="0"/>
          <w:marTop w:val="0"/>
          <w:marBottom w:val="0"/>
          <w:divBdr>
            <w:top w:val="none" w:sz="0" w:space="0" w:color="auto"/>
            <w:left w:val="single" w:sz="24" w:space="31" w:color="7FC0DB"/>
            <w:bottom w:val="none" w:sz="0" w:space="0" w:color="auto"/>
            <w:right w:val="none" w:sz="0" w:space="0" w:color="auto"/>
          </w:divBdr>
        </w:div>
        <w:div w:id="1625580092">
          <w:marLeft w:val="0"/>
          <w:marRight w:val="0"/>
          <w:marTop w:val="0"/>
          <w:marBottom w:val="0"/>
          <w:divBdr>
            <w:top w:val="none" w:sz="0" w:space="0" w:color="auto"/>
            <w:left w:val="single" w:sz="24" w:space="31" w:color="7FC0DB"/>
            <w:bottom w:val="none" w:sz="0" w:space="0" w:color="auto"/>
            <w:right w:val="none" w:sz="0" w:space="0" w:color="auto"/>
          </w:divBdr>
        </w:div>
        <w:div w:id="2135637734">
          <w:marLeft w:val="0"/>
          <w:marRight w:val="0"/>
          <w:marTop w:val="0"/>
          <w:marBottom w:val="0"/>
          <w:divBdr>
            <w:top w:val="none" w:sz="0" w:space="0" w:color="auto"/>
            <w:left w:val="single" w:sz="24" w:space="31" w:color="7FC0DB"/>
            <w:bottom w:val="none" w:sz="0" w:space="0" w:color="auto"/>
            <w:right w:val="none" w:sz="0" w:space="0" w:color="auto"/>
          </w:divBdr>
        </w:div>
        <w:div w:id="355735897">
          <w:marLeft w:val="0"/>
          <w:marRight w:val="0"/>
          <w:marTop w:val="0"/>
          <w:marBottom w:val="0"/>
          <w:divBdr>
            <w:top w:val="none" w:sz="0" w:space="0" w:color="auto"/>
            <w:left w:val="single" w:sz="24" w:space="31" w:color="7FC0DB"/>
            <w:bottom w:val="none" w:sz="0" w:space="0" w:color="auto"/>
            <w:right w:val="none" w:sz="0" w:space="0" w:color="auto"/>
          </w:divBdr>
        </w:div>
        <w:div w:id="1717512579">
          <w:marLeft w:val="0"/>
          <w:marRight w:val="0"/>
          <w:marTop w:val="0"/>
          <w:marBottom w:val="0"/>
          <w:divBdr>
            <w:top w:val="none" w:sz="0" w:space="0" w:color="auto"/>
            <w:left w:val="single" w:sz="24" w:space="31" w:color="7FC0DB"/>
            <w:bottom w:val="none" w:sz="0" w:space="0" w:color="auto"/>
            <w:right w:val="none" w:sz="0" w:space="0" w:color="auto"/>
          </w:divBdr>
        </w:div>
        <w:div w:id="1663504759">
          <w:marLeft w:val="0"/>
          <w:marRight w:val="0"/>
          <w:marTop w:val="0"/>
          <w:marBottom w:val="0"/>
          <w:divBdr>
            <w:top w:val="none" w:sz="0" w:space="0" w:color="auto"/>
            <w:left w:val="single" w:sz="24" w:space="31" w:color="7FC0DB"/>
            <w:bottom w:val="none" w:sz="0" w:space="0" w:color="auto"/>
            <w:right w:val="none" w:sz="0" w:space="0" w:color="auto"/>
          </w:divBdr>
        </w:div>
        <w:div w:id="455831084">
          <w:marLeft w:val="0"/>
          <w:marRight w:val="0"/>
          <w:marTop w:val="0"/>
          <w:marBottom w:val="0"/>
          <w:divBdr>
            <w:top w:val="none" w:sz="0" w:space="0" w:color="auto"/>
            <w:left w:val="single" w:sz="24" w:space="31" w:color="7FC0DB"/>
            <w:bottom w:val="none" w:sz="0" w:space="0" w:color="auto"/>
            <w:right w:val="none" w:sz="0" w:space="0" w:color="auto"/>
          </w:divBdr>
        </w:div>
        <w:div w:id="2020769059">
          <w:marLeft w:val="0"/>
          <w:marRight w:val="0"/>
          <w:marTop w:val="0"/>
          <w:marBottom w:val="0"/>
          <w:divBdr>
            <w:top w:val="none" w:sz="0" w:space="0" w:color="auto"/>
            <w:left w:val="single" w:sz="24" w:space="31" w:color="7FC0DB"/>
            <w:bottom w:val="none" w:sz="0" w:space="0" w:color="auto"/>
            <w:right w:val="none" w:sz="0" w:space="0" w:color="auto"/>
          </w:divBdr>
        </w:div>
        <w:div w:id="195779120">
          <w:marLeft w:val="0"/>
          <w:marRight w:val="0"/>
          <w:marTop w:val="0"/>
          <w:marBottom w:val="0"/>
          <w:divBdr>
            <w:top w:val="none" w:sz="0" w:space="0" w:color="auto"/>
            <w:left w:val="single" w:sz="24" w:space="31" w:color="7FC0DB"/>
            <w:bottom w:val="none" w:sz="0" w:space="0" w:color="auto"/>
            <w:right w:val="none" w:sz="0" w:space="0" w:color="auto"/>
          </w:divBdr>
        </w:div>
        <w:div w:id="1447120708">
          <w:marLeft w:val="0"/>
          <w:marRight w:val="0"/>
          <w:marTop w:val="0"/>
          <w:marBottom w:val="0"/>
          <w:divBdr>
            <w:top w:val="none" w:sz="0" w:space="0" w:color="auto"/>
            <w:left w:val="single" w:sz="24" w:space="31" w:color="7FC0DB"/>
            <w:bottom w:val="none" w:sz="0" w:space="0" w:color="auto"/>
            <w:right w:val="none" w:sz="0" w:space="0" w:color="auto"/>
          </w:divBdr>
        </w:div>
        <w:div w:id="1797291318">
          <w:marLeft w:val="0"/>
          <w:marRight w:val="0"/>
          <w:marTop w:val="0"/>
          <w:marBottom w:val="0"/>
          <w:divBdr>
            <w:top w:val="none" w:sz="0" w:space="0" w:color="auto"/>
            <w:left w:val="single" w:sz="24" w:space="31" w:color="7FC0DB"/>
            <w:bottom w:val="none" w:sz="0" w:space="0" w:color="auto"/>
            <w:right w:val="none" w:sz="0" w:space="0" w:color="auto"/>
          </w:divBdr>
        </w:div>
        <w:div w:id="189800211">
          <w:marLeft w:val="0"/>
          <w:marRight w:val="0"/>
          <w:marTop w:val="0"/>
          <w:marBottom w:val="0"/>
          <w:divBdr>
            <w:top w:val="none" w:sz="0" w:space="0" w:color="auto"/>
            <w:left w:val="single" w:sz="24" w:space="31" w:color="7FC0DB"/>
            <w:bottom w:val="none" w:sz="0" w:space="0" w:color="auto"/>
            <w:right w:val="none" w:sz="0" w:space="0" w:color="auto"/>
          </w:divBdr>
        </w:div>
        <w:div w:id="965428717">
          <w:marLeft w:val="0"/>
          <w:marRight w:val="0"/>
          <w:marTop w:val="0"/>
          <w:marBottom w:val="0"/>
          <w:divBdr>
            <w:top w:val="none" w:sz="0" w:space="0" w:color="auto"/>
            <w:left w:val="single" w:sz="24" w:space="31" w:color="7FC0DB"/>
            <w:bottom w:val="none" w:sz="0" w:space="0" w:color="auto"/>
            <w:right w:val="none" w:sz="0" w:space="0" w:color="auto"/>
          </w:divBdr>
        </w:div>
        <w:div w:id="1080130653">
          <w:marLeft w:val="0"/>
          <w:marRight w:val="0"/>
          <w:marTop w:val="0"/>
          <w:marBottom w:val="0"/>
          <w:divBdr>
            <w:top w:val="none" w:sz="0" w:space="0" w:color="auto"/>
            <w:left w:val="single" w:sz="24" w:space="31" w:color="FFFFFF"/>
            <w:bottom w:val="none" w:sz="0" w:space="0" w:color="auto"/>
            <w:right w:val="none" w:sz="0" w:space="0" w:color="auto"/>
          </w:divBdr>
        </w:div>
        <w:div w:id="717240125">
          <w:marLeft w:val="0"/>
          <w:marRight w:val="0"/>
          <w:marTop w:val="0"/>
          <w:marBottom w:val="0"/>
          <w:divBdr>
            <w:top w:val="none" w:sz="0" w:space="0" w:color="auto"/>
            <w:left w:val="single" w:sz="24" w:space="31" w:color="7FC0DB"/>
            <w:bottom w:val="none" w:sz="0" w:space="0" w:color="auto"/>
            <w:right w:val="none" w:sz="0" w:space="0" w:color="auto"/>
          </w:divBdr>
        </w:div>
        <w:div w:id="894512243">
          <w:marLeft w:val="0"/>
          <w:marRight w:val="0"/>
          <w:marTop w:val="0"/>
          <w:marBottom w:val="0"/>
          <w:divBdr>
            <w:top w:val="none" w:sz="0" w:space="0" w:color="auto"/>
            <w:left w:val="single" w:sz="24" w:space="31" w:color="7FC0DB"/>
            <w:bottom w:val="none" w:sz="0" w:space="0" w:color="auto"/>
            <w:right w:val="none" w:sz="0" w:space="0" w:color="auto"/>
          </w:divBdr>
        </w:div>
        <w:div w:id="57825949">
          <w:marLeft w:val="0"/>
          <w:marRight w:val="0"/>
          <w:marTop w:val="0"/>
          <w:marBottom w:val="0"/>
          <w:divBdr>
            <w:top w:val="none" w:sz="0" w:space="0" w:color="auto"/>
            <w:left w:val="single" w:sz="24" w:space="31" w:color="7FC0DB"/>
            <w:bottom w:val="none" w:sz="0" w:space="0" w:color="auto"/>
            <w:right w:val="none" w:sz="0" w:space="0" w:color="auto"/>
          </w:divBdr>
        </w:div>
      </w:divsChild>
    </w:div>
    <w:div w:id="1775518873">
      <w:bodyDiv w:val="1"/>
      <w:marLeft w:val="0"/>
      <w:marRight w:val="0"/>
      <w:marTop w:val="0"/>
      <w:marBottom w:val="0"/>
      <w:divBdr>
        <w:top w:val="none" w:sz="0" w:space="0" w:color="auto"/>
        <w:left w:val="none" w:sz="0" w:space="0" w:color="auto"/>
        <w:bottom w:val="none" w:sz="0" w:space="0" w:color="auto"/>
        <w:right w:val="none" w:sz="0" w:space="0" w:color="auto"/>
      </w:divBdr>
      <w:divsChild>
        <w:div w:id="1876960679">
          <w:marLeft w:val="0"/>
          <w:marRight w:val="0"/>
          <w:marTop w:val="0"/>
          <w:marBottom w:val="0"/>
          <w:divBdr>
            <w:top w:val="none" w:sz="0" w:space="0" w:color="auto"/>
            <w:left w:val="single" w:sz="24" w:space="31" w:color="7FC0DB"/>
            <w:bottom w:val="none" w:sz="0" w:space="0" w:color="auto"/>
            <w:right w:val="none" w:sz="0" w:space="0" w:color="auto"/>
          </w:divBdr>
        </w:div>
        <w:div w:id="1580552569">
          <w:marLeft w:val="0"/>
          <w:marRight w:val="0"/>
          <w:marTop w:val="0"/>
          <w:marBottom w:val="0"/>
          <w:divBdr>
            <w:top w:val="none" w:sz="0" w:space="0" w:color="auto"/>
            <w:left w:val="single" w:sz="24" w:space="31" w:color="7FC0DB"/>
            <w:bottom w:val="none" w:sz="0" w:space="0" w:color="auto"/>
            <w:right w:val="none" w:sz="0" w:space="0" w:color="auto"/>
          </w:divBdr>
        </w:div>
        <w:div w:id="16011322">
          <w:marLeft w:val="0"/>
          <w:marRight w:val="0"/>
          <w:marTop w:val="0"/>
          <w:marBottom w:val="0"/>
          <w:divBdr>
            <w:top w:val="none" w:sz="0" w:space="0" w:color="auto"/>
            <w:left w:val="single" w:sz="24" w:space="31" w:color="7FC0DB"/>
            <w:bottom w:val="none" w:sz="0" w:space="0" w:color="auto"/>
            <w:right w:val="none" w:sz="0" w:space="0" w:color="auto"/>
          </w:divBdr>
        </w:div>
        <w:div w:id="938178627">
          <w:marLeft w:val="0"/>
          <w:marRight w:val="0"/>
          <w:marTop w:val="0"/>
          <w:marBottom w:val="0"/>
          <w:divBdr>
            <w:top w:val="none" w:sz="0" w:space="0" w:color="auto"/>
            <w:left w:val="single" w:sz="24" w:space="31" w:color="7FC0DB"/>
            <w:bottom w:val="none" w:sz="0" w:space="0" w:color="auto"/>
            <w:right w:val="none" w:sz="0" w:space="0" w:color="auto"/>
          </w:divBdr>
        </w:div>
        <w:div w:id="1190217391">
          <w:marLeft w:val="0"/>
          <w:marRight w:val="0"/>
          <w:marTop w:val="0"/>
          <w:marBottom w:val="0"/>
          <w:divBdr>
            <w:top w:val="none" w:sz="0" w:space="0" w:color="auto"/>
            <w:left w:val="single" w:sz="24" w:space="31" w:color="7FC0DB"/>
            <w:bottom w:val="none" w:sz="0" w:space="0" w:color="auto"/>
            <w:right w:val="none" w:sz="0" w:space="0" w:color="auto"/>
          </w:divBdr>
        </w:div>
        <w:div w:id="1467890248">
          <w:marLeft w:val="0"/>
          <w:marRight w:val="0"/>
          <w:marTop w:val="0"/>
          <w:marBottom w:val="0"/>
          <w:divBdr>
            <w:top w:val="none" w:sz="0" w:space="0" w:color="auto"/>
            <w:left w:val="single" w:sz="24" w:space="31" w:color="7FC0DB"/>
            <w:bottom w:val="none" w:sz="0" w:space="0" w:color="auto"/>
            <w:right w:val="none" w:sz="0" w:space="0" w:color="auto"/>
          </w:divBdr>
        </w:div>
        <w:div w:id="2087191934">
          <w:marLeft w:val="0"/>
          <w:marRight w:val="0"/>
          <w:marTop w:val="0"/>
          <w:marBottom w:val="0"/>
          <w:divBdr>
            <w:top w:val="none" w:sz="0" w:space="0" w:color="auto"/>
            <w:left w:val="single" w:sz="24" w:space="31" w:color="7FC0DB"/>
            <w:bottom w:val="none" w:sz="0" w:space="0" w:color="auto"/>
            <w:right w:val="none" w:sz="0" w:space="0" w:color="auto"/>
          </w:divBdr>
        </w:div>
        <w:div w:id="1407990123">
          <w:marLeft w:val="0"/>
          <w:marRight w:val="0"/>
          <w:marTop w:val="0"/>
          <w:marBottom w:val="0"/>
          <w:divBdr>
            <w:top w:val="none" w:sz="0" w:space="0" w:color="auto"/>
            <w:left w:val="single" w:sz="24" w:space="31" w:color="7FC0DB"/>
            <w:bottom w:val="none" w:sz="0" w:space="0" w:color="auto"/>
            <w:right w:val="none" w:sz="0" w:space="0" w:color="auto"/>
          </w:divBdr>
        </w:div>
        <w:div w:id="270094844">
          <w:marLeft w:val="0"/>
          <w:marRight w:val="0"/>
          <w:marTop w:val="0"/>
          <w:marBottom w:val="0"/>
          <w:divBdr>
            <w:top w:val="none" w:sz="0" w:space="0" w:color="auto"/>
            <w:left w:val="single" w:sz="24" w:space="31" w:color="7FC0DB"/>
            <w:bottom w:val="none" w:sz="0" w:space="0" w:color="auto"/>
            <w:right w:val="none" w:sz="0" w:space="0" w:color="auto"/>
          </w:divBdr>
        </w:div>
        <w:div w:id="1874610048">
          <w:marLeft w:val="0"/>
          <w:marRight w:val="0"/>
          <w:marTop w:val="0"/>
          <w:marBottom w:val="0"/>
          <w:divBdr>
            <w:top w:val="none" w:sz="0" w:space="0" w:color="auto"/>
            <w:left w:val="single" w:sz="24" w:space="31" w:color="7FC0DB"/>
            <w:bottom w:val="none" w:sz="0" w:space="0" w:color="auto"/>
            <w:right w:val="none" w:sz="0" w:space="0" w:color="auto"/>
          </w:divBdr>
        </w:div>
        <w:div w:id="215706625">
          <w:marLeft w:val="0"/>
          <w:marRight w:val="0"/>
          <w:marTop w:val="0"/>
          <w:marBottom w:val="0"/>
          <w:divBdr>
            <w:top w:val="none" w:sz="0" w:space="0" w:color="auto"/>
            <w:left w:val="single" w:sz="24" w:space="31" w:color="7FC0DB"/>
            <w:bottom w:val="none" w:sz="0" w:space="0" w:color="auto"/>
            <w:right w:val="none" w:sz="0" w:space="0" w:color="auto"/>
          </w:divBdr>
        </w:div>
        <w:div w:id="1804227633">
          <w:marLeft w:val="0"/>
          <w:marRight w:val="0"/>
          <w:marTop w:val="0"/>
          <w:marBottom w:val="0"/>
          <w:divBdr>
            <w:top w:val="none" w:sz="0" w:space="0" w:color="auto"/>
            <w:left w:val="single" w:sz="24" w:space="31" w:color="7FC0DB"/>
            <w:bottom w:val="none" w:sz="0" w:space="0" w:color="auto"/>
            <w:right w:val="none" w:sz="0" w:space="0" w:color="auto"/>
          </w:divBdr>
        </w:div>
        <w:div w:id="1075905764">
          <w:marLeft w:val="0"/>
          <w:marRight w:val="0"/>
          <w:marTop w:val="0"/>
          <w:marBottom w:val="0"/>
          <w:divBdr>
            <w:top w:val="none" w:sz="0" w:space="0" w:color="auto"/>
            <w:left w:val="single" w:sz="24" w:space="31" w:color="7FC0DB"/>
            <w:bottom w:val="none" w:sz="0" w:space="0" w:color="auto"/>
            <w:right w:val="none" w:sz="0" w:space="0" w:color="auto"/>
          </w:divBdr>
        </w:div>
        <w:div w:id="1286741731">
          <w:marLeft w:val="0"/>
          <w:marRight w:val="0"/>
          <w:marTop w:val="0"/>
          <w:marBottom w:val="0"/>
          <w:divBdr>
            <w:top w:val="none" w:sz="0" w:space="0" w:color="auto"/>
            <w:left w:val="single" w:sz="24" w:space="31" w:color="7FC0DB"/>
            <w:bottom w:val="none" w:sz="0" w:space="0" w:color="auto"/>
            <w:right w:val="none" w:sz="0" w:space="0" w:color="auto"/>
          </w:divBdr>
        </w:div>
        <w:div w:id="283120353">
          <w:marLeft w:val="0"/>
          <w:marRight w:val="0"/>
          <w:marTop w:val="0"/>
          <w:marBottom w:val="0"/>
          <w:divBdr>
            <w:top w:val="none" w:sz="0" w:space="0" w:color="auto"/>
            <w:left w:val="single" w:sz="24" w:space="31" w:color="7FC0DB"/>
            <w:bottom w:val="none" w:sz="0" w:space="0" w:color="auto"/>
            <w:right w:val="none" w:sz="0" w:space="0" w:color="auto"/>
          </w:divBdr>
        </w:div>
        <w:div w:id="1457993026">
          <w:marLeft w:val="0"/>
          <w:marRight w:val="0"/>
          <w:marTop w:val="0"/>
          <w:marBottom w:val="0"/>
          <w:divBdr>
            <w:top w:val="none" w:sz="0" w:space="0" w:color="auto"/>
            <w:left w:val="single" w:sz="24" w:space="31" w:color="7FC0DB"/>
            <w:bottom w:val="none" w:sz="0" w:space="0" w:color="auto"/>
            <w:right w:val="none" w:sz="0" w:space="0" w:color="auto"/>
          </w:divBdr>
        </w:div>
        <w:div w:id="2025595501">
          <w:marLeft w:val="0"/>
          <w:marRight w:val="0"/>
          <w:marTop w:val="0"/>
          <w:marBottom w:val="0"/>
          <w:divBdr>
            <w:top w:val="none" w:sz="0" w:space="0" w:color="auto"/>
            <w:left w:val="single" w:sz="24" w:space="31" w:color="7FC0DB"/>
            <w:bottom w:val="none" w:sz="0" w:space="0" w:color="auto"/>
            <w:right w:val="none" w:sz="0" w:space="0" w:color="auto"/>
          </w:divBdr>
        </w:div>
        <w:div w:id="109059209">
          <w:marLeft w:val="0"/>
          <w:marRight w:val="0"/>
          <w:marTop w:val="0"/>
          <w:marBottom w:val="0"/>
          <w:divBdr>
            <w:top w:val="none" w:sz="0" w:space="0" w:color="auto"/>
            <w:left w:val="single" w:sz="24" w:space="31" w:color="7FC0DB"/>
            <w:bottom w:val="none" w:sz="0" w:space="0" w:color="auto"/>
            <w:right w:val="none" w:sz="0" w:space="0" w:color="auto"/>
          </w:divBdr>
        </w:div>
        <w:div w:id="1051540872">
          <w:marLeft w:val="0"/>
          <w:marRight w:val="0"/>
          <w:marTop w:val="0"/>
          <w:marBottom w:val="0"/>
          <w:divBdr>
            <w:top w:val="none" w:sz="0" w:space="0" w:color="auto"/>
            <w:left w:val="single" w:sz="24" w:space="31" w:color="7FC0DB"/>
            <w:bottom w:val="none" w:sz="0" w:space="0" w:color="auto"/>
            <w:right w:val="none" w:sz="0" w:space="0" w:color="auto"/>
          </w:divBdr>
        </w:div>
        <w:div w:id="958610087">
          <w:marLeft w:val="0"/>
          <w:marRight w:val="0"/>
          <w:marTop w:val="0"/>
          <w:marBottom w:val="0"/>
          <w:divBdr>
            <w:top w:val="none" w:sz="0" w:space="0" w:color="auto"/>
            <w:left w:val="single" w:sz="24" w:space="31" w:color="7FC0DB"/>
            <w:bottom w:val="none" w:sz="0" w:space="0" w:color="auto"/>
            <w:right w:val="none" w:sz="0" w:space="0" w:color="auto"/>
          </w:divBdr>
        </w:div>
        <w:div w:id="1290668496">
          <w:marLeft w:val="0"/>
          <w:marRight w:val="0"/>
          <w:marTop w:val="0"/>
          <w:marBottom w:val="0"/>
          <w:divBdr>
            <w:top w:val="none" w:sz="0" w:space="0" w:color="auto"/>
            <w:left w:val="single" w:sz="24" w:space="31" w:color="7FC0DB"/>
            <w:bottom w:val="none" w:sz="0" w:space="0" w:color="auto"/>
            <w:right w:val="none" w:sz="0" w:space="0" w:color="auto"/>
          </w:divBdr>
        </w:div>
        <w:div w:id="1099835322">
          <w:marLeft w:val="0"/>
          <w:marRight w:val="0"/>
          <w:marTop w:val="0"/>
          <w:marBottom w:val="0"/>
          <w:divBdr>
            <w:top w:val="none" w:sz="0" w:space="0" w:color="auto"/>
            <w:left w:val="single" w:sz="24" w:space="31" w:color="7FC0DB"/>
            <w:bottom w:val="none" w:sz="0" w:space="0" w:color="auto"/>
            <w:right w:val="none" w:sz="0" w:space="0" w:color="auto"/>
          </w:divBdr>
        </w:div>
        <w:div w:id="1804301338">
          <w:marLeft w:val="0"/>
          <w:marRight w:val="0"/>
          <w:marTop w:val="0"/>
          <w:marBottom w:val="0"/>
          <w:divBdr>
            <w:top w:val="none" w:sz="0" w:space="0" w:color="auto"/>
            <w:left w:val="single" w:sz="24" w:space="31" w:color="7FC0DB"/>
            <w:bottom w:val="none" w:sz="0" w:space="0" w:color="auto"/>
            <w:right w:val="none" w:sz="0" w:space="0" w:color="auto"/>
          </w:divBdr>
        </w:div>
        <w:div w:id="1653873342">
          <w:marLeft w:val="0"/>
          <w:marRight w:val="0"/>
          <w:marTop w:val="0"/>
          <w:marBottom w:val="0"/>
          <w:divBdr>
            <w:top w:val="none" w:sz="0" w:space="0" w:color="auto"/>
            <w:left w:val="single" w:sz="24" w:space="31" w:color="7FC0DB"/>
            <w:bottom w:val="none" w:sz="0" w:space="0" w:color="auto"/>
            <w:right w:val="none" w:sz="0" w:space="0" w:color="auto"/>
          </w:divBdr>
        </w:div>
        <w:div w:id="619605522">
          <w:marLeft w:val="0"/>
          <w:marRight w:val="0"/>
          <w:marTop w:val="0"/>
          <w:marBottom w:val="0"/>
          <w:divBdr>
            <w:top w:val="none" w:sz="0" w:space="0" w:color="auto"/>
            <w:left w:val="single" w:sz="24" w:space="31" w:color="7FC0DB"/>
            <w:bottom w:val="none" w:sz="0" w:space="0" w:color="auto"/>
            <w:right w:val="none" w:sz="0" w:space="0" w:color="auto"/>
          </w:divBdr>
        </w:div>
        <w:div w:id="1351637119">
          <w:marLeft w:val="0"/>
          <w:marRight w:val="0"/>
          <w:marTop w:val="0"/>
          <w:marBottom w:val="0"/>
          <w:divBdr>
            <w:top w:val="none" w:sz="0" w:space="0" w:color="auto"/>
            <w:left w:val="single" w:sz="24" w:space="31" w:color="7FC0DB"/>
            <w:bottom w:val="none" w:sz="0" w:space="0" w:color="auto"/>
            <w:right w:val="none" w:sz="0" w:space="0" w:color="auto"/>
          </w:divBdr>
        </w:div>
        <w:div w:id="1130588764">
          <w:marLeft w:val="0"/>
          <w:marRight w:val="0"/>
          <w:marTop w:val="0"/>
          <w:marBottom w:val="0"/>
          <w:divBdr>
            <w:top w:val="none" w:sz="0" w:space="0" w:color="auto"/>
            <w:left w:val="single" w:sz="24" w:space="31" w:color="7FC0DB"/>
            <w:bottom w:val="none" w:sz="0" w:space="0" w:color="auto"/>
            <w:right w:val="none" w:sz="0" w:space="0" w:color="auto"/>
          </w:divBdr>
        </w:div>
        <w:div w:id="919826145">
          <w:marLeft w:val="0"/>
          <w:marRight w:val="0"/>
          <w:marTop w:val="0"/>
          <w:marBottom w:val="0"/>
          <w:divBdr>
            <w:top w:val="none" w:sz="0" w:space="0" w:color="auto"/>
            <w:left w:val="single" w:sz="24" w:space="31" w:color="7FC0DB"/>
            <w:bottom w:val="none" w:sz="0" w:space="0" w:color="auto"/>
            <w:right w:val="none" w:sz="0" w:space="0" w:color="auto"/>
          </w:divBdr>
        </w:div>
        <w:div w:id="973945220">
          <w:marLeft w:val="0"/>
          <w:marRight w:val="0"/>
          <w:marTop w:val="0"/>
          <w:marBottom w:val="0"/>
          <w:divBdr>
            <w:top w:val="none" w:sz="0" w:space="0" w:color="auto"/>
            <w:left w:val="single" w:sz="24" w:space="31" w:color="7FC0DB"/>
            <w:bottom w:val="none" w:sz="0" w:space="0" w:color="auto"/>
            <w:right w:val="none" w:sz="0" w:space="0" w:color="auto"/>
          </w:divBdr>
        </w:div>
        <w:div w:id="1992708650">
          <w:marLeft w:val="0"/>
          <w:marRight w:val="0"/>
          <w:marTop w:val="0"/>
          <w:marBottom w:val="0"/>
          <w:divBdr>
            <w:top w:val="none" w:sz="0" w:space="0" w:color="auto"/>
            <w:left w:val="single" w:sz="24" w:space="31" w:color="7FC0DB"/>
            <w:bottom w:val="none" w:sz="0" w:space="0" w:color="auto"/>
            <w:right w:val="none" w:sz="0" w:space="0" w:color="auto"/>
          </w:divBdr>
        </w:div>
        <w:div w:id="1423332820">
          <w:marLeft w:val="0"/>
          <w:marRight w:val="0"/>
          <w:marTop w:val="0"/>
          <w:marBottom w:val="0"/>
          <w:divBdr>
            <w:top w:val="none" w:sz="0" w:space="0" w:color="auto"/>
            <w:left w:val="single" w:sz="24" w:space="31" w:color="7FC0DB"/>
            <w:bottom w:val="none" w:sz="0" w:space="0" w:color="auto"/>
            <w:right w:val="none" w:sz="0" w:space="0" w:color="auto"/>
          </w:divBdr>
        </w:div>
        <w:div w:id="883373362">
          <w:marLeft w:val="0"/>
          <w:marRight w:val="0"/>
          <w:marTop w:val="0"/>
          <w:marBottom w:val="0"/>
          <w:divBdr>
            <w:top w:val="none" w:sz="0" w:space="0" w:color="auto"/>
            <w:left w:val="single" w:sz="24" w:space="31" w:color="7FC0DB"/>
            <w:bottom w:val="none" w:sz="0" w:space="0" w:color="auto"/>
            <w:right w:val="none" w:sz="0" w:space="0" w:color="auto"/>
          </w:divBdr>
        </w:div>
        <w:div w:id="1839929838">
          <w:marLeft w:val="0"/>
          <w:marRight w:val="0"/>
          <w:marTop w:val="0"/>
          <w:marBottom w:val="0"/>
          <w:divBdr>
            <w:top w:val="none" w:sz="0" w:space="0" w:color="auto"/>
            <w:left w:val="single" w:sz="24" w:space="31" w:color="7FC0DB"/>
            <w:bottom w:val="none" w:sz="0" w:space="0" w:color="auto"/>
            <w:right w:val="none" w:sz="0" w:space="0" w:color="auto"/>
          </w:divBdr>
        </w:div>
        <w:div w:id="1069117240">
          <w:marLeft w:val="0"/>
          <w:marRight w:val="0"/>
          <w:marTop w:val="0"/>
          <w:marBottom w:val="0"/>
          <w:divBdr>
            <w:top w:val="none" w:sz="0" w:space="0" w:color="auto"/>
            <w:left w:val="single" w:sz="24" w:space="31" w:color="FFFFFF"/>
            <w:bottom w:val="none" w:sz="0" w:space="0" w:color="auto"/>
            <w:right w:val="none" w:sz="0" w:space="0" w:color="auto"/>
          </w:divBdr>
        </w:div>
        <w:div w:id="1363700801">
          <w:marLeft w:val="0"/>
          <w:marRight w:val="0"/>
          <w:marTop w:val="0"/>
          <w:marBottom w:val="0"/>
          <w:divBdr>
            <w:top w:val="none" w:sz="0" w:space="0" w:color="auto"/>
            <w:left w:val="single" w:sz="24" w:space="31" w:color="7FC0DB"/>
            <w:bottom w:val="none" w:sz="0" w:space="0" w:color="auto"/>
            <w:right w:val="none" w:sz="0" w:space="0" w:color="auto"/>
          </w:divBdr>
        </w:div>
        <w:div w:id="1968587000">
          <w:marLeft w:val="0"/>
          <w:marRight w:val="0"/>
          <w:marTop w:val="0"/>
          <w:marBottom w:val="0"/>
          <w:divBdr>
            <w:top w:val="none" w:sz="0" w:space="0" w:color="auto"/>
            <w:left w:val="single" w:sz="24" w:space="31" w:color="7FC0DB"/>
            <w:bottom w:val="none" w:sz="0" w:space="0" w:color="auto"/>
            <w:right w:val="none" w:sz="0" w:space="0" w:color="auto"/>
          </w:divBdr>
        </w:div>
        <w:div w:id="1195851670">
          <w:marLeft w:val="0"/>
          <w:marRight w:val="0"/>
          <w:marTop w:val="0"/>
          <w:marBottom w:val="0"/>
          <w:divBdr>
            <w:top w:val="none" w:sz="0" w:space="0" w:color="auto"/>
            <w:left w:val="single" w:sz="24" w:space="31" w:color="7FC0DB"/>
            <w:bottom w:val="none" w:sz="0" w:space="0" w:color="auto"/>
            <w:right w:val="none" w:sz="0" w:space="0" w:color="auto"/>
          </w:divBdr>
        </w:div>
      </w:divsChild>
    </w:div>
    <w:div w:id="1794667052">
      <w:bodyDiv w:val="1"/>
      <w:marLeft w:val="0"/>
      <w:marRight w:val="0"/>
      <w:marTop w:val="0"/>
      <w:marBottom w:val="0"/>
      <w:divBdr>
        <w:top w:val="none" w:sz="0" w:space="0" w:color="auto"/>
        <w:left w:val="none" w:sz="0" w:space="0" w:color="auto"/>
        <w:bottom w:val="none" w:sz="0" w:space="0" w:color="auto"/>
        <w:right w:val="none" w:sz="0" w:space="0" w:color="auto"/>
      </w:divBdr>
      <w:divsChild>
        <w:div w:id="960961252">
          <w:marLeft w:val="0"/>
          <w:marRight w:val="0"/>
          <w:marTop w:val="0"/>
          <w:marBottom w:val="0"/>
          <w:divBdr>
            <w:top w:val="none" w:sz="0" w:space="0" w:color="auto"/>
            <w:left w:val="single" w:sz="24" w:space="31" w:color="7FC0DB"/>
            <w:bottom w:val="none" w:sz="0" w:space="0" w:color="auto"/>
            <w:right w:val="none" w:sz="0" w:space="0" w:color="auto"/>
          </w:divBdr>
        </w:div>
        <w:div w:id="1817143443">
          <w:marLeft w:val="0"/>
          <w:marRight w:val="0"/>
          <w:marTop w:val="0"/>
          <w:marBottom w:val="0"/>
          <w:divBdr>
            <w:top w:val="none" w:sz="0" w:space="0" w:color="auto"/>
            <w:left w:val="single" w:sz="24" w:space="31" w:color="7FC0DB"/>
            <w:bottom w:val="none" w:sz="0" w:space="0" w:color="auto"/>
            <w:right w:val="none" w:sz="0" w:space="0" w:color="auto"/>
          </w:divBdr>
        </w:div>
        <w:div w:id="1737314122">
          <w:marLeft w:val="0"/>
          <w:marRight w:val="0"/>
          <w:marTop w:val="0"/>
          <w:marBottom w:val="0"/>
          <w:divBdr>
            <w:top w:val="none" w:sz="0" w:space="0" w:color="auto"/>
            <w:left w:val="single" w:sz="24" w:space="31" w:color="7FC0DB"/>
            <w:bottom w:val="none" w:sz="0" w:space="0" w:color="auto"/>
            <w:right w:val="none" w:sz="0" w:space="0" w:color="auto"/>
          </w:divBdr>
        </w:div>
        <w:div w:id="345441921">
          <w:marLeft w:val="0"/>
          <w:marRight w:val="0"/>
          <w:marTop w:val="0"/>
          <w:marBottom w:val="0"/>
          <w:divBdr>
            <w:top w:val="none" w:sz="0" w:space="0" w:color="auto"/>
            <w:left w:val="single" w:sz="24" w:space="31" w:color="7FC0DB"/>
            <w:bottom w:val="none" w:sz="0" w:space="0" w:color="auto"/>
            <w:right w:val="none" w:sz="0" w:space="0" w:color="auto"/>
          </w:divBdr>
        </w:div>
        <w:div w:id="2083213061">
          <w:marLeft w:val="0"/>
          <w:marRight w:val="0"/>
          <w:marTop w:val="0"/>
          <w:marBottom w:val="0"/>
          <w:divBdr>
            <w:top w:val="none" w:sz="0" w:space="0" w:color="auto"/>
            <w:left w:val="single" w:sz="24" w:space="31" w:color="7FC0DB"/>
            <w:bottom w:val="none" w:sz="0" w:space="0" w:color="auto"/>
            <w:right w:val="none" w:sz="0" w:space="0" w:color="auto"/>
          </w:divBdr>
        </w:div>
        <w:div w:id="925967173">
          <w:marLeft w:val="0"/>
          <w:marRight w:val="0"/>
          <w:marTop w:val="0"/>
          <w:marBottom w:val="0"/>
          <w:divBdr>
            <w:top w:val="none" w:sz="0" w:space="0" w:color="auto"/>
            <w:left w:val="single" w:sz="24" w:space="31" w:color="7FC0DB"/>
            <w:bottom w:val="none" w:sz="0" w:space="0" w:color="auto"/>
            <w:right w:val="none" w:sz="0" w:space="0" w:color="auto"/>
          </w:divBdr>
        </w:div>
        <w:div w:id="1525171833">
          <w:marLeft w:val="0"/>
          <w:marRight w:val="0"/>
          <w:marTop w:val="0"/>
          <w:marBottom w:val="0"/>
          <w:divBdr>
            <w:top w:val="none" w:sz="0" w:space="0" w:color="auto"/>
            <w:left w:val="single" w:sz="24" w:space="31" w:color="7FC0DB"/>
            <w:bottom w:val="none" w:sz="0" w:space="0" w:color="auto"/>
            <w:right w:val="none" w:sz="0" w:space="0" w:color="auto"/>
          </w:divBdr>
        </w:div>
        <w:div w:id="334311594">
          <w:marLeft w:val="0"/>
          <w:marRight w:val="0"/>
          <w:marTop w:val="0"/>
          <w:marBottom w:val="0"/>
          <w:divBdr>
            <w:top w:val="none" w:sz="0" w:space="0" w:color="auto"/>
            <w:left w:val="single" w:sz="24" w:space="31" w:color="7FC0DB"/>
            <w:bottom w:val="none" w:sz="0" w:space="0" w:color="auto"/>
            <w:right w:val="none" w:sz="0" w:space="0" w:color="auto"/>
          </w:divBdr>
        </w:div>
        <w:div w:id="1277833307">
          <w:marLeft w:val="0"/>
          <w:marRight w:val="0"/>
          <w:marTop w:val="0"/>
          <w:marBottom w:val="0"/>
          <w:divBdr>
            <w:top w:val="none" w:sz="0" w:space="0" w:color="auto"/>
            <w:left w:val="single" w:sz="24" w:space="31" w:color="7FC0DB"/>
            <w:bottom w:val="none" w:sz="0" w:space="0" w:color="auto"/>
            <w:right w:val="none" w:sz="0" w:space="0" w:color="auto"/>
          </w:divBdr>
        </w:div>
        <w:div w:id="162163236">
          <w:marLeft w:val="0"/>
          <w:marRight w:val="0"/>
          <w:marTop w:val="0"/>
          <w:marBottom w:val="0"/>
          <w:divBdr>
            <w:top w:val="none" w:sz="0" w:space="0" w:color="auto"/>
            <w:left w:val="single" w:sz="24" w:space="31" w:color="7FC0DB"/>
            <w:bottom w:val="none" w:sz="0" w:space="0" w:color="auto"/>
            <w:right w:val="none" w:sz="0" w:space="0" w:color="auto"/>
          </w:divBdr>
        </w:div>
        <w:div w:id="80609314">
          <w:marLeft w:val="0"/>
          <w:marRight w:val="0"/>
          <w:marTop w:val="0"/>
          <w:marBottom w:val="0"/>
          <w:divBdr>
            <w:top w:val="none" w:sz="0" w:space="0" w:color="auto"/>
            <w:left w:val="single" w:sz="24" w:space="31" w:color="7FC0DB"/>
            <w:bottom w:val="none" w:sz="0" w:space="0" w:color="auto"/>
            <w:right w:val="none" w:sz="0" w:space="0" w:color="auto"/>
          </w:divBdr>
        </w:div>
        <w:div w:id="42563212">
          <w:marLeft w:val="0"/>
          <w:marRight w:val="0"/>
          <w:marTop w:val="0"/>
          <w:marBottom w:val="0"/>
          <w:divBdr>
            <w:top w:val="none" w:sz="0" w:space="0" w:color="auto"/>
            <w:left w:val="single" w:sz="24" w:space="31" w:color="7FC0DB"/>
            <w:bottom w:val="none" w:sz="0" w:space="0" w:color="auto"/>
            <w:right w:val="none" w:sz="0" w:space="0" w:color="auto"/>
          </w:divBdr>
        </w:div>
        <w:div w:id="1057361364">
          <w:marLeft w:val="0"/>
          <w:marRight w:val="0"/>
          <w:marTop w:val="0"/>
          <w:marBottom w:val="0"/>
          <w:divBdr>
            <w:top w:val="none" w:sz="0" w:space="0" w:color="auto"/>
            <w:left w:val="single" w:sz="24" w:space="31" w:color="7FC0DB"/>
            <w:bottom w:val="none" w:sz="0" w:space="0" w:color="auto"/>
            <w:right w:val="none" w:sz="0" w:space="0" w:color="auto"/>
          </w:divBdr>
        </w:div>
        <w:div w:id="1553232415">
          <w:marLeft w:val="0"/>
          <w:marRight w:val="0"/>
          <w:marTop w:val="0"/>
          <w:marBottom w:val="0"/>
          <w:divBdr>
            <w:top w:val="none" w:sz="0" w:space="0" w:color="auto"/>
            <w:left w:val="single" w:sz="24" w:space="31" w:color="7FC0DB"/>
            <w:bottom w:val="none" w:sz="0" w:space="0" w:color="auto"/>
            <w:right w:val="none" w:sz="0" w:space="0" w:color="auto"/>
          </w:divBdr>
        </w:div>
        <w:div w:id="231043406">
          <w:marLeft w:val="0"/>
          <w:marRight w:val="0"/>
          <w:marTop w:val="0"/>
          <w:marBottom w:val="0"/>
          <w:divBdr>
            <w:top w:val="none" w:sz="0" w:space="0" w:color="auto"/>
            <w:left w:val="single" w:sz="24" w:space="31" w:color="7FC0DB"/>
            <w:bottom w:val="none" w:sz="0" w:space="0" w:color="auto"/>
            <w:right w:val="none" w:sz="0" w:space="0" w:color="auto"/>
          </w:divBdr>
        </w:div>
        <w:div w:id="1715889095">
          <w:marLeft w:val="0"/>
          <w:marRight w:val="0"/>
          <w:marTop w:val="0"/>
          <w:marBottom w:val="0"/>
          <w:divBdr>
            <w:top w:val="none" w:sz="0" w:space="0" w:color="auto"/>
            <w:left w:val="single" w:sz="24" w:space="31" w:color="7FC0DB"/>
            <w:bottom w:val="none" w:sz="0" w:space="0" w:color="auto"/>
            <w:right w:val="none" w:sz="0" w:space="0" w:color="auto"/>
          </w:divBdr>
        </w:div>
        <w:div w:id="1398896353">
          <w:marLeft w:val="0"/>
          <w:marRight w:val="0"/>
          <w:marTop w:val="0"/>
          <w:marBottom w:val="0"/>
          <w:divBdr>
            <w:top w:val="none" w:sz="0" w:space="0" w:color="auto"/>
            <w:left w:val="single" w:sz="24" w:space="31" w:color="7FC0DB"/>
            <w:bottom w:val="none" w:sz="0" w:space="0" w:color="auto"/>
            <w:right w:val="none" w:sz="0" w:space="0" w:color="auto"/>
          </w:divBdr>
        </w:div>
        <w:div w:id="729964504">
          <w:marLeft w:val="0"/>
          <w:marRight w:val="0"/>
          <w:marTop w:val="0"/>
          <w:marBottom w:val="0"/>
          <w:divBdr>
            <w:top w:val="none" w:sz="0" w:space="0" w:color="auto"/>
            <w:left w:val="single" w:sz="24" w:space="31" w:color="7FC0DB"/>
            <w:bottom w:val="none" w:sz="0" w:space="0" w:color="auto"/>
            <w:right w:val="none" w:sz="0" w:space="0" w:color="auto"/>
          </w:divBdr>
        </w:div>
        <w:div w:id="891506714">
          <w:marLeft w:val="0"/>
          <w:marRight w:val="0"/>
          <w:marTop w:val="0"/>
          <w:marBottom w:val="0"/>
          <w:divBdr>
            <w:top w:val="none" w:sz="0" w:space="0" w:color="auto"/>
            <w:left w:val="single" w:sz="24" w:space="31" w:color="7FC0DB"/>
            <w:bottom w:val="none" w:sz="0" w:space="0" w:color="auto"/>
            <w:right w:val="none" w:sz="0" w:space="0" w:color="auto"/>
          </w:divBdr>
        </w:div>
        <w:div w:id="297804752">
          <w:marLeft w:val="0"/>
          <w:marRight w:val="0"/>
          <w:marTop w:val="0"/>
          <w:marBottom w:val="0"/>
          <w:divBdr>
            <w:top w:val="none" w:sz="0" w:space="0" w:color="auto"/>
            <w:left w:val="single" w:sz="24" w:space="31" w:color="7FC0DB"/>
            <w:bottom w:val="none" w:sz="0" w:space="0" w:color="auto"/>
            <w:right w:val="none" w:sz="0" w:space="0" w:color="auto"/>
          </w:divBdr>
        </w:div>
        <w:div w:id="433212034">
          <w:marLeft w:val="0"/>
          <w:marRight w:val="0"/>
          <w:marTop w:val="0"/>
          <w:marBottom w:val="0"/>
          <w:divBdr>
            <w:top w:val="none" w:sz="0" w:space="0" w:color="auto"/>
            <w:left w:val="single" w:sz="24" w:space="31" w:color="7FC0DB"/>
            <w:bottom w:val="none" w:sz="0" w:space="0" w:color="auto"/>
            <w:right w:val="none" w:sz="0" w:space="0" w:color="auto"/>
          </w:divBdr>
        </w:div>
        <w:div w:id="1308507964">
          <w:marLeft w:val="0"/>
          <w:marRight w:val="0"/>
          <w:marTop w:val="0"/>
          <w:marBottom w:val="0"/>
          <w:divBdr>
            <w:top w:val="none" w:sz="0" w:space="0" w:color="auto"/>
            <w:left w:val="single" w:sz="24" w:space="31" w:color="7FC0DB"/>
            <w:bottom w:val="none" w:sz="0" w:space="0" w:color="auto"/>
            <w:right w:val="none" w:sz="0" w:space="0" w:color="auto"/>
          </w:divBdr>
        </w:div>
        <w:div w:id="877428377">
          <w:marLeft w:val="0"/>
          <w:marRight w:val="0"/>
          <w:marTop w:val="0"/>
          <w:marBottom w:val="0"/>
          <w:divBdr>
            <w:top w:val="none" w:sz="0" w:space="0" w:color="auto"/>
            <w:left w:val="single" w:sz="24" w:space="31" w:color="7FC0DB"/>
            <w:bottom w:val="none" w:sz="0" w:space="0" w:color="auto"/>
            <w:right w:val="none" w:sz="0" w:space="0" w:color="auto"/>
          </w:divBdr>
        </w:div>
        <w:div w:id="1394809287">
          <w:marLeft w:val="0"/>
          <w:marRight w:val="0"/>
          <w:marTop w:val="0"/>
          <w:marBottom w:val="0"/>
          <w:divBdr>
            <w:top w:val="none" w:sz="0" w:space="0" w:color="auto"/>
            <w:left w:val="single" w:sz="24" w:space="31" w:color="7FC0DB"/>
            <w:bottom w:val="none" w:sz="0" w:space="0" w:color="auto"/>
            <w:right w:val="none" w:sz="0" w:space="0" w:color="auto"/>
          </w:divBdr>
        </w:div>
        <w:div w:id="1759867496">
          <w:marLeft w:val="0"/>
          <w:marRight w:val="0"/>
          <w:marTop w:val="0"/>
          <w:marBottom w:val="0"/>
          <w:divBdr>
            <w:top w:val="none" w:sz="0" w:space="0" w:color="auto"/>
            <w:left w:val="single" w:sz="24" w:space="31" w:color="7FC0DB"/>
            <w:bottom w:val="none" w:sz="0" w:space="0" w:color="auto"/>
            <w:right w:val="none" w:sz="0" w:space="0" w:color="auto"/>
          </w:divBdr>
        </w:div>
        <w:div w:id="1038159685">
          <w:marLeft w:val="0"/>
          <w:marRight w:val="0"/>
          <w:marTop w:val="0"/>
          <w:marBottom w:val="0"/>
          <w:divBdr>
            <w:top w:val="none" w:sz="0" w:space="0" w:color="auto"/>
            <w:left w:val="single" w:sz="24" w:space="31" w:color="7FC0DB"/>
            <w:bottom w:val="none" w:sz="0" w:space="0" w:color="auto"/>
            <w:right w:val="none" w:sz="0" w:space="0" w:color="auto"/>
          </w:divBdr>
        </w:div>
        <w:div w:id="1684823121">
          <w:marLeft w:val="0"/>
          <w:marRight w:val="0"/>
          <w:marTop w:val="0"/>
          <w:marBottom w:val="0"/>
          <w:divBdr>
            <w:top w:val="none" w:sz="0" w:space="0" w:color="auto"/>
            <w:left w:val="single" w:sz="24" w:space="31" w:color="7FC0DB"/>
            <w:bottom w:val="none" w:sz="0" w:space="0" w:color="auto"/>
            <w:right w:val="none" w:sz="0" w:space="0" w:color="auto"/>
          </w:divBdr>
        </w:div>
        <w:div w:id="700394603">
          <w:marLeft w:val="0"/>
          <w:marRight w:val="0"/>
          <w:marTop w:val="0"/>
          <w:marBottom w:val="0"/>
          <w:divBdr>
            <w:top w:val="none" w:sz="0" w:space="0" w:color="auto"/>
            <w:left w:val="single" w:sz="24" w:space="31" w:color="7FC0DB"/>
            <w:bottom w:val="none" w:sz="0" w:space="0" w:color="auto"/>
            <w:right w:val="none" w:sz="0" w:space="0" w:color="auto"/>
          </w:divBdr>
        </w:div>
        <w:div w:id="305427858">
          <w:marLeft w:val="0"/>
          <w:marRight w:val="0"/>
          <w:marTop w:val="0"/>
          <w:marBottom w:val="0"/>
          <w:divBdr>
            <w:top w:val="none" w:sz="0" w:space="0" w:color="auto"/>
            <w:left w:val="single" w:sz="24" w:space="31" w:color="7FC0DB"/>
            <w:bottom w:val="none" w:sz="0" w:space="0" w:color="auto"/>
            <w:right w:val="none" w:sz="0" w:space="0" w:color="auto"/>
          </w:divBdr>
        </w:div>
        <w:div w:id="1796173017">
          <w:marLeft w:val="0"/>
          <w:marRight w:val="0"/>
          <w:marTop w:val="0"/>
          <w:marBottom w:val="0"/>
          <w:divBdr>
            <w:top w:val="none" w:sz="0" w:space="0" w:color="auto"/>
            <w:left w:val="single" w:sz="24" w:space="31" w:color="7FC0DB"/>
            <w:bottom w:val="none" w:sz="0" w:space="0" w:color="auto"/>
            <w:right w:val="none" w:sz="0" w:space="0" w:color="auto"/>
          </w:divBdr>
        </w:div>
        <w:div w:id="1199971281">
          <w:marLeft w:val="0"/>
          <w:marRight w:val="0"/>
          <w:marTop w:val="0"/>
          <w:marBottom w:val="0"/>
          <w:divBdr>
            <w:top w:val="none" w:sz="0" w:space="0" w:color="auto"/>
            <w:left w:val="single" w:sz="24" w:space="31" w:color="7FC0DB"/>
            <w:bottom w:val="none" w:sz="0" w:space="0" w:color="auto"/>
            <w:right w:val="none" w:sz="0" w:space="0" w:color="auto"/>
          </w:divBdr>
        </w:div>
        <w:div w:id="242616119">
          <w:marLeft w:val="0"/>
          <w:marRight w:val="0"/>
          <w:marTop w:val="0"/>
          <w:marBottom w:val="0"/>
          <w:divBdr>
            <w:top w:val="none" w:sz="0" w:space="0" w:color="auto"/>
            <w:left w:val="single" w:sz="24" w:space="31" w:color="7FC0DB"/>
            <w:bottom w:val="none" w:sz="0" w:space="0" w:color="auto"/>
            <w:right w:val="none" w:sz="0" w:space="0" w:color="auto"/>
          </w:divBdr>
        </w:div>
        <w:div w:id="375278871">
          <w:marLeft w:val="0"/>
          <w:marRight w:val="0"/>
          <w:marTop w:val="0"/>
          <w:marBottom w:val="0"/>
          <w:divBdr>
            <w:top w:val="none" w:sz="0" w:space="0" w:color="auto"/>
            <w:left w:val="single" w:sz="24" w:space="31" w:color="7FC0DB"/>
            <w:bottom w:val="none" w:sz="0" w:space="0" w:color="auto"/>
            <w:right w:val="none" w:sz="0" w:space="0" w:color="auto"/>
          </w:divBdr>
        </w:div>
        <w:div w:id="2056082552">
          <w:marLeft w:val="0"/>
          <w:marRight w:val="0"/>
          <w:marTop w:val="0"/>
          <w:marBottom w:val="0"/>
          <w:divBdr>
            <w:top w:val="none" w:sz="0" w:space="0" w:color="auto"/>
            <w:left w:val="single" w:sz="24" w:space="31" w:color="FFFFFF"/>
            <w:bottom w:val="none" w:sz="0" w:space="0" w:color="auto"/>
            <w:right w:val="none" w:sz="0" w:space="0" w:color="auto"/>
          </w:divBdr>
        </w:div>
        <w:div w:id="753009858">
          <w:marLeft w:val="0"/>
          <w:marRight w:val="0"/>
          <w:marTop w:val="0"/>
          <w:marBottom w:val="0"/>
          <w:divBdr>
            <w:top w:val="none" w:sz="0" w:space="0" w:color="auto"/>
            <w:left w:val="single" w:sz="24" w:space="31" w:color="7FC0DB"/>
            <w:bottom w:val="none" w:sz="0" w:space="0" w:color="auto"/>
            <w:right w:val="none" w:sz="0" w:space="0" w:color="auto"/>
          </w:divBdr>
        </w:div>
        <w:div w:id="170949227">
          <w:marLeft w:val="0"/>
          <w:marRight w:val="0"/>
          <w:marTop w:val="0"/>
          <w:marBottom w:val="0"/>
          <w:divBdr>
            <w:top w:val="none" w:sz="0" w:space="0" w:color="auto"/>
            <w:left w:val="single" w:sz="24" w:space="31" w:color="7FC0DB"/>
            <w:bottom w:val="none" w:sz="0" w:space="0" w:color="auto"/>
            <w:right w:val="none" w:sz="0" w:space="0" w:color="auto"/>
          </w:divBdr>
        </w:div>
        <w:div w:id="1348478831">
          <w:marLeft w:val="0"/>
          <w:marRight w:val="0"/>
          <w:marTop w:val="0"/>
          <w:marBottom w:val="0"/>
          <w:divBdr>
            <w:top w:val="none" w:sz="0" w:space="0" w:color="auto"/>
            <w:left w:val="single" w:sz="24" w:space="31" w:color="7FC0DB"/>
            <w:bottom w:val="none" w:sz="0" w:space="0" w:color="auto"/>
            <w:right w:val="none" w:sz="0" w:space="0" w:color="auto"/>
          </w:divBdr>
        </w:div>
      </w:divsChild>
    </w:div>
    <w:div w:id="1821967563">
      <w:bodyDiv w:val="1"/>
      <w:marLeft w:val="0"/>
      <w:marRight w:val="0"/>
      <w:marTop w:val="0"/>
      <w:marBottom w:val="0"/>
      <w:divBdr>
        <w:top w:val="none" w:sz="0" w:space="0" w:color="auto"/>
        <w:left w:val="none" w:sz="0" w:space="0" w:color="auto"/>
        <w:bottom w:val="none" w:sz="0" w:space="0" w:color="auto"/>
        <w:right w:val="none" w:sz="0" w:space="0" w:color="auto"/>
      </w:divBdr>
      <w:divsChild>
        <w:div w:id="1891988860">
          <w:marLeft w:val="0"/>
          <w:marRight w:val="0"/>
          <w:marTop w:val="0"/>
          <w:marBottom w:val="0"/>
          <w:divBdr>
            <w:top w:val="none" w:sz="0" w:space="0" w:color="auto"/>
            <w:left w:val="single" w:sz="24" w:space="31" w:color="7FC0DB"/>
            <w:bottom w:val="none" w:sz="0" w:space="0" w:color="auto"/>
            <w:right w:val="none" w:sz="0" w:space="0" w:color="auto"/>
          </w:divBdr>
        </w:div>
        <w:div w:id="150172615">
          <w:marLeft w:val="0"/>
          <w:marRight w:val="0"/>
          <w:marTop w:val="0"/>
          <w:marBottom w:val="0"/>
          <w:divBdr>
            <w:top w:val="none" w:sz="0" w:space="0" w:color="auto"/>
            <w:left w:val="single" w:sz="24" w:space="31" w:color="7FC0DB"/>
            <w:bottom w:val="none" w:sz="0" w:space="0" w:color="auto"/>
            <w:right w:val="none" w:sz="0" w:space="0" w:color="auto"/>
          </w:divBdr>
        </w:div>
        <w:div w:id="912929968">
          <w:marLeft w:val="0"/>
          <w:marRight w:val="0"/>
          <w:marTop w:val="0"/>
          <w:marBottom w:val="0"/>
          <w:divBdr>
            <w:top w:val="none" w:sz="0" w:space="0" w:color="auto"/>
            <w:left w:val="single" w:sz="24" w:space="31" w:color="7FC0DB"/>
            <w:bottom w:val="none" w:sz="0" w:space="0" w:color="auto"/>
            <w:right w:val="none" w:sz="0" w:space="0" w:color="auto"/>
          </w:divBdr>
        </w:div>
      </w:divsChild>
    </w:div>
    <w:div w:id="1894926810">
      <w:bodyDiv w:val="1"/>
      <w:marLeft w:val="0"/>
      <w:marRight w:val="0"/>
      <w:marTop w:val="0"/>
      <w:marBottom w:val="0"/>
      <w:divBdr>
        <w:top w:val="none" w:sz="0" w:space="0" w:color="auto"/>
        <w:left w:val="none" w:sz="0" w:space="0" w:color="auto"/>
        <w:bottom w:val="none" w:sz="0" w:space="0" w:color="auto"/>
        <w:right w:val="none" w:sz="0" w:space="0" w:color="auto"/>
      </w:divBdr>
      <w:divsChild>
        <w:div w:id="1339233753">
          <w:marLeft w:val="0"/>
          <w:marRight w:val="0"/>
          <w:marTop w:val="0"/>
          <w:marBottom w:val="0"/>
          <w:divBdr>
            <w:top w:val="none" w:sz="0" w:space="0" w:color="auto"/>
            <w:left w:val="single" w:sz="24" w:space="31" w:color="7FC0DB"/>
            <w:bottom w:val="none" w:sz="0" w:space="0" w:color="auto"/>
            <w:right w:val="none" w:sz="0" w:space="0" w:color="auto"/>
          </w:divBdr>
        </w:div>
        <w:div w:id="1345547575">
          <w:marLeft w:val="0"/>
          <w:marRight w:val="0"/>
          <w:marTop w:val="0"/>
          <w:marBottom w:val="0"/>
          <w:divBdr>
            <w:top w:val="none" w:sz="0" w:space="0" w:color="auto"/>
            <w:left w:val="single" w:sz="24" w:space="31" w:color="7FC0DB"/>
            <w:bottom w:val="none" w:sz="0" w:space="0" w:color="auto"/>
            <w:right w:val="none" w:sz="0" w:space="0" w:color="auto"/>
          </w:divBdr>
        </w:div>
      </w:divsChild>
    </w:div>
    <w:div w:id="1901403013">
      <w:bodyDiv w:val="1"/>
      <w:marLeft w:val="0"/>
      <w:marRight w:val="0"/>
      <w:marTop w:val="0"/>
      <w:marBottom w:val="0"/>
      <w:divBdr>
        <w:top w:val="none" w:sz="0" w:space="0" w:color="auto"/>
        <w:left w:val="none" w:sz="0" w:space="0" w:color="auto"/>
        <w:bottom w:val="none" w:sz="0" w:space="0" w:color="auto"/>
        <w:right w:val="none" w:sz="0" w:space="0" w:color="auto"/>
      </w:divBdr>
      <w:divsChild>
        <w:div w:id="701439612">
          <w:marLeft w:val="0"/>
          <w:marRight w:val="0"/>
          <w:marTop w:val="0"/>
          <w:marBottom w:val="0"/>
          <w:divBdr>
            <w:top w:val="none" w:sz="0" w:space="0" w:color="auto"/>
            <w:left w:val="single" w:sz="24" w:space="31" w:color="7FC0DB"/>
            <w:bottom w:val="none" w:sz="0" w:space="0" w:color="auto"/>
            <w:right w:val="none" w:sz="0" w:space="0" w:color="auto"/>
          </w:divBdr>
        </w:div>
        <w:div w:id="903218953">
          <w:marLeft w:val="0"/>
          <w:marRight w:val="0"/>
          <w:marTop w:val="0"/>
          <w:marBottom w:val="0"/>
          <w:divBdr>
            <w:top w:val="none" w:sz="0" w:space="0" w:color="auto"/>
            <w:left w:val="single" w:sz="24" w:space="31" w:color="7FC0DB"/>
            <w:bottom w:val="none" w:sz="0" w:space="0" w:color="auto"/>
            <w:right w:val="none" w:sz="0" w:space="0" w:color="auto"/>
          </w:divBdr>
        </w:div>
      </w:divsChild>
    </w:div>
    <w:div w:id="1903129771">
      <w:bodyDiv w:val="1"/>
      <w:marLeft w:val="0"/>
      <w:marRight w:val="0"/>
      <w:marTop w:val="0"/>
      <w:marBottom w:val="0"/>
      <w:divBdr>
        <w:top w:val="none" w:sz="0" w:space="0" w:color="auto"/>
        <w:left w:val="none" w:sz="0" w:space="0" w:color="auto"/>
        <w:bottom w:val="none" w:sz="0" w:space="0" w:color="auto"/>
        <w:right w:val="none" w:sz="0" w:space="0" w:color="auto"/>
      </w:divBdr>
      <w:divsChild>
        <w:div w:id="537668570">
          <w:marLeft w:val="0"/>
          <w:marRight w:val="0"/>
          <w:marTop w:val="0"/>
          <w:marBottom w:val="0"/>
          <w:divBdr>
            <w:top w:val="none" w:sz="0" w:space="0" w:color="auto"/>
            <w:left w:val="single" w:sz="24" w:space="31" w:color="7FC0DB"/>
            <w:bottom w:val="none" w:sz="0" w:space="0" w:color="auto"/>
            <w:right w:val="none" w:sz="0" w:space="0" w:color="auto"/>
          </w:divBdr>
        </w:div>
        <w:div w:id="664668936">
          <w:marLeft w:val="0"/>
          <w:marRight w:val="0"/>
          <w:marTop w:val="0"/>
          <w:marBottom w:val="0"/>
          <w:divBdr>
            <w:top w:val="none" w:sz="0" w:space="0" w:color="auto"/>
            <w:left w:val="single" w:sz="24" w:space="31" w:color="DDA7AE"/>
            <w:bottom w:val="none" w:sz="0" w:space="0" w:color="auto"/>
            <w:right w:val="none" w:sz="0" w:space="0" w:color="auto"/>
          </w:divBdr>
        </w:div>
        <w:div w:id="72434414">
          <w:marLeft w:val="0"/>
          <w:marRight w:val="0"/>
          <w:marTop w:val="0"/>
          <w:marBottom w:val="0"/>
          <w:divBdr>
            <w:top w:val="none" w:sz="0" w:space="0" w:color="auto"/>
            <w:left w:val="single" w:sz="24" w:space="31" w:color="7FC0DB"/>
            <w:bottom w:val="none" w:sz="0" w:space="0" w:color="auto"/>
            <w:right w:val="none" w:sz="0" w:space="0" w:color="auto"/>
          </w:divBdr>
        </w:div>
        <w:div w:id="108084663">
          <w:marLeft w:val="0"/>
          <w:marRight w:val="0"/>
          <w:marTop w:val="0"/>
          <w:marBottom w:val="0"/>
          <w:divBdr>
            <w:top w:val="none" w:sz="0" w:space="0" w:color="auto"/>
            <w:left w:val="single" w:sz="24" w:space="31" w:color="DDA7AE"/>
            <w:bottom w:val="none" w:sz="0" w:space="0" w:color="auto"/>
            <w:right w:val="none" w:sz="0" w:space="0" w:color="auto"/>
          </w:divBdr>
        </w:div>
        <w:div w:id="1526670183">
          <w:marLeft w:val="0"/>
          <w:marRight w:val="0"/>
          <w:marTop w:val="0"/>
          <w:marBottom w:val="0"/>
          <w:divBdr>
            <w:top w:val="none" w:sz="0" w:space="0" w:color="auto"/>
            <w:left w:val="single" w:sz="24" w:space="31" w:color="7FC0DB"/>
            <w:bottom w:val="none" w:sz="0" w:space="0" w:color="auto"/>
            <w:right w:val="none" w:sz="0" w:space="0" w:color="auto"/>
          </w:divBdr>
        </w:div>
        <w:div w:id="2126536824">
          <w:marLeft w:val="0"/>
          <w:marRight w:val="0"/>
          <w:marTop w:val="0"/>
          <w:marBottom w:val="0"/>
          <w:divBdr>
            <w:top w:val="none" w:sz="0" w:space="0" w:color="auto"/>
            <w:left w:val="single" w:sz="24" w:space="31" w:color="7FC0DB"/>
            <w:bottom w:val="none" w:sz="0" w:space="0" w:color="auto"/>
            <w:right w:val="none" w:sz="0" w:space="0" w:color="auto"/>
          </w:divBdr>
        </w:div>
        <w:div w:id="1434399104">
          <w:marLeft w:val="0"/>
          <w:marRight w:val="0"/>
          <w:marTop w:val="0"/>
          <w:marBottom w:val="0"/>
          <w:divBdr>
            <w:top w:val="none" w:sz="0" w:space="0" w:color="auto"/>
            <w:left w:val="single" w:sz="24" w:space="31" w:color="DDA7AE"/>
            <w:bottom w:val="none" w:sz="0" w:space="0" w:color="auto"/>
            <w:right w:val="none" w:sz="0" w:space="0" w:color="auto"/>
          </w:divBdr>
        </w:div>
        <w:div w:id="1576014357">
          <w:marLeft w:val="0"/>
          <w:marRight w:val="0"/>
          <w:marTop w:val="0"/>
          <w:marBottom w:val="0"/>
          <w:divBdr>
            <w:top w:val="none" w:sz="0" w:space="0" w:color="auto"/>
            <w:left w:val="single" w:sz="24" w:space="31" w:color="7FC0DB"/>
            <w:bottom w:val="none" w:sz="0" w:space="0" w:color="auto"/>
            <w:right w:val="none" w:sz="0" w:space="0" w:color="auto"/>
          </w:divBdr>
        </w:div>
        <w:div w:id="2024015058">
          <w:marLeft w:val="0"/>
          <w:marRight w:val="0"/>
          <w:marTop w:val="0"/>
          <w:marBottom w:val="0"/>
          <w:divBdr>
            <w:top w:val="none" w:sz="0" w:space="0" w:color="auto"/>
            <w:left w:val="single" w:sz="24" w:space="31" w:color="DDA7AE"/>
            <w:bottom w:val="none" w:sz="0" w:space="0" w:color="auto"/>
            <w:right w:val="none" w:sz="0" w:space="0" w:color="auto"/>
          </w:divBdr>
        </w:div>
        <w:div w:id="357434830">
          <w:marLeft w:val="0"/>
          <w:marRight w:val="0"/>
          <w:marTop w:val="0"/>
          <w:marBottom w:val="0"/>
          <w:divBdr>
            <w:top w:val="none" w:sz="0" w:space="0" w:color="auto"/>
            <w:left w:val="single" w:sz="24" w:space="31" w:color="7FC0DB"/>
            <w:bottom w:val="none" w:sz="0" w:space="0" w:color="auto"/>
            <w:right w:val="none" w:sz="0" w:space="0" w:color="auto"/>
          </w:divBdr>
        </w:div>
        <w:div w:id="1802111293">
          <w:marLeft w:val="0"/>
          <w:marRight w:val="0"/>
          <w:marTop w:val="0"/>
          <w:marBottom w:val="0"/>
          <w:divBdr>
            <w:top w:val="none" w:sz="0" w:space="0" w:color="auto"/>
            <w:left w:val="single" w:sz="24" w:space="31" w:color="DDA7AE"/>
            <w:bottom w:val="none" w:sz="0" w:space="0" w:color="auto"/>
            <w:right w:val="none" w:sz="0" w:space="0" w:color="auto"/>
          </w:divBdr>
        </w:div>
        <w:div w:id="1955550767">
          <w:marLeft w:val="0"/>
          <w:marRight w:val="0"/>
          <w:marTop w:val="0"/>
          <w:marBottom w:val="0"/>
          <w:divBdr>
            <w:top w:val="none" w:sz="0" w:space="0" w:color="auto"/>
            <w:left w:val="single" w:sz="24" w:space="31" w:color="7FC0DB"/>
            <w:bottom w:val="none" w:sz="0" w:space="0" w:color="auto"/>
            <w:right w:val="none" w:sz="0" w:space="0" w:color="auto"/>
          </w:divBdr>
        </w:div>
        <w:div w:id="1835149223">
          <w:marLeft w:val="0"/>
          <w:marRight w:val="0"/>
          <w:marTop w:val="0"/>
          <w:marBottom w:val="0"/>
          <w:divBdr>
            <w:top w:val="none" w:sz="0" w:space="0" w:color="auto"/>
            <w:left w:val="single" w:sz="24" w:space="31" w:color="7FC0DB"/>
            <w:bottom w:val="none" w:sz="0" w:space="0" w:color="auto"/>
            <w:right w:val="none" w:sz="0" w:space="0" w:color="auto"/>
          </w:divBdr>
        </w:div>
        <w:div w:id="441145411">
          <w:marLeft w:val="0"/>
          <w:marRight w:val="0"/>
          <w:marTop w:val="0"/>
          <w:marBottom w:val="0"/>
          <w:divBdr>
            <w:top w:val="none" w:sz="0" w:space="0" w:color="auto"/>
            <w:left w:val="single" w:sz="24" w:space="31" w:color="7FC0DB"/>
            <w:bottom w:val="none" w:sz="0" w:space="0" w:color="auto"/>
            <w:right w:val="none" w:sz="0" w:space="0" w:color="auto"/>
          </w:divBdr>
        </w:div>
        <w:div w:id="1416052658">
          <w:marLeft w:val="0"/>
          <w:marRight w:val="0"/>
          <w:marTop w:val="0"/>
          <w:marBottom w:val="0"/>
          <w:divBdr>
            <w:top w:val="none" w:sz="0" w:space="0" w:color="auto"/>
            <w:left w:val="single" w:sz="24" w:space="31" w:color="7FC0DB"/>
            <w:bottom w:val="none" w:sz="0" w:space="0" w:color="auto"/>
            <w:right w:val="none" w:sz="0" w:space="0" w:color="auto"/>
          </w:divBdr>
        </w:div>
        <w:div w:id="1450705624">
          <w:marLeft w:val="0"/>
          <w:marRight w:val="0"/>
          <w:marTop w:val="0"/>
          <w:marBottom w:val="0"/>
          <w:divBdr>
            <w:top w:val="none" w:sz="0" w:space="0" w:color="auto"/>
            <w:left w:val="single" w:sz="24" w:space="31" w:color="7FC0DB"/>
            <w:bottom w:val="none" w:sz="0" w:space="0" w:color="auto"/>
            <w:right w:val="none" w:sz="0" w:space="0" w:color="auto"/>
          </w:divBdr>
        </w:div>
        <w:div w:id="705063545">
          <w:marLeft w:val="0"/>
          <w:marRight w:val="0"/>
          <w:marTop w:val="0"/>
          <w:marBottom w:val="0"/>
          <w:divBdr>
            <w:top w:val="none" w:sz="0" w:space="0" w:color="auto"/>
            <w:left w:val="single" w:sz="24" w:space="31" w:color="7FC0DB"/>
            <w:bottom w:val="none" w:sz="0" w:space="0" w:color="auto"/>
            <w:right w:val="none" w:sz="0" w:space="0" w:color="auto"/>
          </w:divBdr>
        </w:div>
        <w:div w:id="114830189">
          <w:marLeft w:val="0"/>
          <w:marRight w:val="0"/>
          <w:marTop w:val="0"/>
          <w:marBottom w:val="0"/>
          <w:divBdr>
            <w:top w:val="none" w:sz="0" w:space="0" w:color="auto"/>
            <w:left w:val="single" w:sz="24" w:space="31" w:color="7FC0DB"/>
            <w:bottom w:val="none" w:sz="0" w:space="0" w:color="auto"/>
            <w:right w:val="none" w:sz="0" w:space="0" w:color="auto"/>
          </w:divBdr>
        </w:div>
        <w:div w:id="861436859">
          <w:marLeft w:val="0"/>
          <w:marRight w:val="0"/>
          <w:marTop w:val="0"/>
          <w:marBottom w:val="0"/>
          <w:divBdr>
            <w:top w:val="none" w:sz="0" w:space="0" w:color="auto"/>
            <w:left w:val="single" w:sz="24" w:space="31" w:color="7FC0DB"/>
            <w:bottom w:val="none" w:sz="0" w:space="0" w:color="auto"/>
            <w:right w:val="none" w:sz="0" w:space="0" w:color="auto"/>
          </w:divBdr>
        </w:div>
        <w:div w:id="962468580">
          <w:marLeft w:val="0"/>
          <w:marRight w:val="0"/>
          <w:marTop w:val="0"/>
          <w:marBottom w:val="0"/>
          <w:divBdr>
            <w:top w:val="none" w:sz="0" w:space="0" w:color="auto"/>
            <w:left w:val="single" w:sz="24" w:space="31" w:color="7FC0DB"/>
            <w:bottom w:val="none" w:sz="0" w:space="0" w:color="auto"/>
            <w:right w:val="none" w:sz="0" w:space="0" w:color="auto"/>
          </w:divBdr>
        </w:div>
        <w:div w:id="920405752">
          <w:marLeft w:val="0"/>
          <w:marRight w:val="0"/>
          <w:marTop w:val="0"/>
          <w:marBottom w:val="0"/>
          <w:divBdr>
            <w:top w:val="none" w:sz="0" w:space="0" w:color="auto"/>
            <w:left w:val="single" w:sz="24" w:space="31" w:color="7FC0DB"/>
            <w:bottom w:val="none" w:sz="0" w:space="0" w:color="auto"/>
            <w:right w:val="none" w:sz="0" w:space="0" w:color="auto"/>
          </w:divBdr>
        </w:div>
        <w:div w:id="1725594989">
          <w:marLeft w:val="0"/>
          <w:marRight w:val="0"/>
          <w:marTop w:val="0"/>
          <w:marBottom w:val="0"/>
          <w:divBdr>
            <w:top w:val="none" w:sz="0" w:space="0" w:color="auto"/>
            <w:left w:val="single" w:sz="24" w:space="31" w:color="7FC0DB"/>
            <w:bottom w:val="none" w:sz="0" w:space="0" w:color="auto"/>
            <w:right w:val="none" w:sz="0" w:space="0" w:color="auto"/>
          </w:divBdr>
        </w:div>
        <w:div w:id="709190165">
          <w:marLeft w:val="0"/>
          <w:marRight w:val="0"/>
          <w:marTop w:val="0"/>
          <w:marBottom w:val="0"/>
          <w:divBdr>
            <w:top w:val="none" w:sz="0" w:space="0" w:color="auto"/>
            <w:left w:val="single" w:sz="24" w:space="31" w:color="7FC0DB"/>
            <w:bottom w:val="none" w:sz="0" w:space="0" w:color="auto"/>
            <w:right w:val="none" w:sz="0" w:space="0" w:color="auto"/>
          </w:divBdr>
        </w:div>
        <w:div w:id="324551853">
          <w:marLeft w:val="0"/>
          <w:marRight w:val="0"/>
          <w:marTop w:val="0"/>
          <w:marBottom w:val="0"/>
          <w:divBdr>
            <w:top w:val="none" w:sz="0" w:space="0" w:color="auto"/>
            <w:left w:val="single" w:sz="24" w:space="31" w:color="7FC0DB"/>
            <w:bottom w:val="none" w:sz="0" w:space="0" w:color="auto"/>
            <w:right w:val="none" w:sz="0" w:space="0" w:color="auto"/>
          </w:divBdr>
        </w:div>
        <w:div w:id="1564756319">
          <w:marLeft w:val="0"/>
          <w:marRight w:val="0"/>
          <w:marTop w:val="0"/>
          <w:marBottom w:val="0"/>
          <w:divBdr>
            <w:top w:val="none" w:sz="0" w:space="0" w:color="auto"/>
            <w:left w:val="single" w:sz="24" w:space="31" w:color="7FC0DB"/>
            <w:bottom w:val="none" w:sz="0" w:space="0" w:color="auto"/>
            <w:right w:val="none" w:sz="0" w:space="0" w:color="auto"/>
          </w:divBdr>
        </w:div>
        <w:div w:id="1990132542">
          <w:marLeft w:val="0"/>
          <w:marRight w:val="0"/>
          <w:marTop w:val="0"/>
          <w:marBottom w:val="0"/>
          <w:divBdr>
            <w:top w:val="none" w:sz="0" w:space="0" w:color="auto"/>
            <w:left w:val="single" w:sz="24" w:space="31" w:color="7FC0DB"/>
            <w:bottom w:val="none" w:sz="0" w:space="0" w:color="auto"/>
            <w:right w:val="none" w:sz="0" w:space="0" w:color="auto"/>
          </w:divBdr>
        </w:div>
        <w:div w:id="1969048775">
          <w:marLeft w:val="0"/>
          <w:marRight w:val="0"/>
          <w:marTop w:val="0"/>
          <w:marBottom w:val="0"/>
          <w:divBdr>
            <w:top w:val="none" w:sz="0" w:space="0" w:color="auto"/>
            <w:left w:val="single" w:sz="24" w:space="31" w:color="7FC0DB"/>
            <w:bottom w:val="none" w:sz="0" w:space="0" w:color="auto"/>
            <w:right w:val="none" w:sz="0" w:space="0" w:color="auto"/>
          </w:divBdr>
        </w:div>
        <w:div w:id="1152212583">
          <w:marLeft w:val="0"/>
          <w:marRight w:val="0"/>
          <w:marTop w:val="0"/>
          <w:marBottom w:val="0"/>
          <w:divBdr>
            <w:top w:val="none" w:sz="0" w:space="0" w:color="auto"/>
            <w:left w:val="single" w:sz="24" w:space="31" w:color="7FC0DB"/>
            <w:bottom w:val="none" w:sz="0" w:space="0" w:color="auto"/>
            <w:right w:val="none" w:sz="0" w:space="0" w:color="auto"/>
          </w:divBdr>
        </w:div>
        <w:div w:id="946428247">
          <w:marLeft w:val="0"/>
          <w:marRight w:val="0"/>
          <w:marTop w:val="0"/>
          <w:marBottom w:val="0"/>
          <w:divBdr>
            <w:top w:val="none" w:sz="0" w:space="0" w:color="auto"/>
            <w:left w:val="single" w:sz="24" w:space="31" w:color="7FC0DB"/>
            <w:bottom w:val="none" w:sz="0" w:space="0" w:color="auto"/>
            <w:right w:val="none" w:sz="0" w:space="0" w:color="auto"/>
          </w:divBdr>
        </w:div>
        <w:div w:id="63380774">
          <w:marLeft w:val="0"/>
          <w:marRight w:val="0"/>
          <w:marTop w:val="0"/>
          <w:marBottom w:val="0"/>
          <w:divBdr>
            <w:top w:val="none" w:sz="0" w:space="0" w:color="auto"/>
            <w:left w:val="single" w:sz="24" w:space="31" w:color="7FC0DB"/>
            <w:bottom w:val="none" w:sz="0" w:space="0" w:color="auto"/>
            <w:right w:val="none" w:sz="0" w:space="0" w:color="auto"/>
          </w:divBdr>
        </w:div>
        <w:div w:id="210961381">
          <w:marLeft w:val="0"/>
          <w:marRight w:val="0"/>
          <w:marTop w:val="0"/>
          <w:marBottom w:val="0"/>
          <w:divBdr>
            <w:top w:val="none" w:sz="0" w:space="0" w:color="auto"/>
            <w:left w:val="single" w:sz="24" w:space="31" w:color="7FC0DB"/>
            <w:bottom w:val="none" w:sz="0" w:space="0" w:color="auto"/>
            <w:right w:val="none" w:sz="0" w:space="0" w:color="auto"/>
          </w:divBdr>
        </w:div>
      </w:divsChild>
    </w:div>
    <w:div w:id="1933659155">
      <w:bodyDiv w:val="1"/>
      <w:marLeft w:val="0"/>
      <w:marRight w:val="0"/>
      <w:marTop w:val="0"/>
      <w:marBottom w:val="0"/>
      <w:divBdr>
        <w:top w:val="none" w:sz="0" w:space="0" w:color="auto"/>
        <w:left w:val="none" w:sz="0" w:space="0" w:color="auto"/>
        <w:bottom w:val="none" w:sz="0" w:space="0" w:color="auto"/>
        <w:right w:val="none" w:sz="0" w:space="0" w:color="auto"/>
      </w:divBdr>
      <w:divsChild>
        <w:div w:id="882786407">
          <w:marLeft w:val="0"/>
          <w:marRight w:val="0"/>
          <w:marTop w:val="0"/>
          <w:marBottom w:val="0"/>
          <w:divBdr>
            <w:top w:val="none" w:sz="0" w:space="0" w:color="auto"/>
            <w:left w:val="single" w:sz="24" w:space="31" w:color="7FC0DB"/>
            <w:bottom w:val="none" w:sz="0" w:space="0" w:color="auto"/>
            <w:right w:val="none" w:sz="0" w:space="0" w:color="auto"/>
          </w:divBdr>
        </w:div>
        <w:div w:id="1210148917">
          <w:marLeft w:val="0"/>
          <w:marRight w:val="0"/>
          <w:marTop w:val="0"/>
          <w:marBottom w:val="0"/>
          <w:divBdr>
            <w:top w:val="none" w:sz="0" w:space="0" w:color="auto"/>
            <w:left w:val="single" w:sz="24" w:space="31" w:color="7FC0DB"/>
            <w:bottom w:val="none" w:sz="0" w:space="0" w:color="auto"/>
            <w:right w:val="none" w:sz="0" w:space="0" w:color="auto"/>
          </w:divBdr>
        </w:div>
      </w:divsChild>
    </w:div>
    <w:div w:id="1985307904">
      <w:bodyDiv w:val="1"/>
      <w:marLeft w:val="0"/>
      <w:marRight w:val="0"/>
      <w:marTop w:val="0"/>
      <w:marBottom w:val="0"/>
      <w:divBdr>
        <w:top w:val="none" w:sz="0" w:space="0" w:color="auto"/>
        <w:left w:val="none" w:sz="0" w:space="0" w:color="auto"/>
        <w:bottom w:val="none" w:sz="0" w:space="0" w:color="auto"/>
        <w:right w:val="none" w:sz="0" w:space="0" w:color="auto"/>
      </w:divBdr>
      <w:divsChild>
        <w:div w:id="1423180356">
          <w:marLeft w:val="0"/>
          <w:marRight w:val="0"/>
          <w:marTop w:val="0"/>
          <w:marBottom w:val="0"/>
          <w:divBdr>
            <w:top w:val="none" w:sz="0" w:space="0" w:color="auto"/>
            <w:left w:val="single" w:sz="24" w:space="31" w:color="7FC0DB"/>
            <w:bottom w:val="none" w:sz="0" w:space="0" w:color="auto"/>
            <w:right w:val="none" w:sz="0" w:space="0" w:color="auto"/>
          </w:divBdr>
        </w:div>
        <w:div w:id="1347321064">
          <w:marLeft w:val="0"/>
          <w:marRight w:val="0"/>
          <w:marTop w:val="0"/>
          <w:marBottom w:val="0"/>
          <w:divBdr>
            <w:top w:val="none" w:sz="0" w:space="0" w:color="auto"/>
            <w:left w:val="single" w:sz="24" w:space="31" w:color="7FC0DB"/>
            <w:bottom w:val="none" w:sz="0" w:space="0" w:color="auto"/>
            <w:right w:val="none" w:sz="0" w:space="0" w:color="auto"/>
          </w:divBdr>
        </w:div>
      </w:divsChild>
    </w:div>
    <w:div w:id="2026904072">
      <w:bodyDiv w:val="1"/>
      <w:marLeft w:val="0"/>
      <w:marRight w:val="0"/>
      <w:marTop w:val="0"/>
      <w:marBottom w:val="0"/>
      <w:divBdr>
        <w:top w:val="none" w:sz="0" w:space="0" w:color="auto"/>
        <w:left w:val="none" w:sz="0" w:space="0" w:color="auto"/>
        <w:bottom w:val="none" w:sz="0" w:space="0" w:color="auto"/>
        <w:right w:val="none" w:sz="0" w:space="0" w:color="auto"/>
      </w:divBdr>
      <w:divsChild>
        <w:div w:id="123626403">
          <w:marLeft w:val="0"/>
          <w:marRight w:val="0"/>
          <w:marTop w:val="0"/>
          <w:marBottom w:val="0"/>
          <w:divBdr>
            <w:top w:val="none" w:sz="0" w:space="0" w:color="auto"/>
            <w:left w:val="single" w:sz="24" w:space="31" w:color="7FC0DB"/>
            <w:bottom w:val="none" w:sz="0" w:space="0" w:color="auto"/>
            <w:right w:val="none" w:sz="0" w:space="0" w:color="auto"/>
          </w:divBdr>
        </w:div>
        <w:div w:id="542793735">
          <w:marLeft w:val="0"/>
          <w:marRight w:val="0"/>
          <w:marTop w:val="0"/>
          <w:marBottom w:val="0"/>
          <w:divBdr>
            <w:top w:val="none" w:sz="0" w:space="0" w:color="auto"/>
            <w:left w:val="single" w:sz="24" w:space="31" w:color="7FC0DB"/>
            <w:bottom w:val="none" w:sz="0" w:space="0" w:color="auto"/>
            <w:right w:val="none" w:sz="0" w:space="0" w:color="auto"/>
          </w:divBdr>
        </w:div>
        <w:div w:id="316686122">
          <w:marLeft w:val="0"/>
          <w:marRight w:val="0"/>
          <w:marTop w:val="0"/>
          <w:marBottom w:val="0"/>
          <w:divBdr>
            <w:top w:val="none" w:sz="0" w:space="0" w:color="auto"/>
            <w:left w:val="single" w:sz="24" w:space="31" w:color="98CFC1"/>
            <w:bottom w:val="none" w:sz="0" w:space="0" w:color="auto"/>
            <w:right w:val="none" w:sz="0" w:space="0" w:color="auto"/>
          </w:divBdr>
        </w:div>
        <w:div w:id="1253587279">
          <w:marLeft w:val="0"/>
          <w:marRight w:val="0"/>
          <w:marTop w:val="0"/>
          <w:marBottom w:val="0"/>
          <w:divBdr>
            <w:top w:val="none" w:sz="0" w:space="0" w:color="auto"/>
            <w:left w:val="single" w:sz="24" w:space="31" w:color="7FC0DB"/>
            <w:bottom w:val="none" w:sz="0" w:space="0" w:color="auto"/>
            <w:right w:val="none" w:sz="0" w:space="0" w:color="auto"/>
          </w:divBdr>
        </w:div>
        <w:div w:id="867525801">
          <w:marLeft w:val="0"/>
          <w:marRight w:val="0"/>
          <w:marTop w:val="0"/>
          <w:marBottom w:val="0"/>
          <w:divBdr>
            <w:top w:val="none" w:sz="0" w:space="0" w:color="auto"/>
            <w:left w:val="single" w:sz="24" w:space="31" w:color="7FC0DB"/>
            <w:bottom w:val="none" w:sz="0" w:space="0" w:color="auto"/>
            <w:right w:val="none" w:sz="0" w:space="0" w:color="auto"/>
          </w:divBdr>
        </w:div>
        <w:div w:id="75594387">
          <w:marLeft w:val="0"/>
          <w:marRight w:val="0"/>
          <w:marTop w:val="0"/>
          <w:marBottom w:val="0"/>
          <w:divBdr>
            <w:top w:val="none" w:sz="0" w:space="0" w:color="auto"/>
            <w:left w:val="single" w:sz="24" w:space="31" w:color="7FC0DB"/>
            <w:bottom w:val="none" w:sz="0" w:space="0" w:color="auto"/>
            <w:right w:val="none" w:sz="0" w:space="0" w:color="auto"/>
          </w:divBdr>
        </w:div>
        <w:div w:id="10768173">
          <w:marLeft w:val="0"/>
          <w:marRight w:val="0"/>
          <w:marTop w:val="0"/>
          <w:marBottom w:val="0"/>
          <w:divBdr>
            <w:top w:val="none" w:sz="0" w:space="0" w:color="auto"/>
            <w:left w:val="single" w:sz="24" w:space="31" w:color="7FC0DB"/>
            <w:bottom w:val="none" w:sz="0" w:space="0" w:color="auto"/>
            <w:right w:val="none" w:sz="0" w:space="0" w:color="auto"/>
          </w:divBdr>
        </w:div>
        <w:div w:id="270361161">
          <w:marLeft w:val="0"/>
          <w:marRight w:val="0"/>
          <w:marTop w:val="0"/>
          <w:marBottom w:val="0"/>
          <w:divBdr>
            <w:top w:val="none" w:sz="0" w:space="0" w:color="auto"/>
            <w:left w:val="single" w:sz="24" w:space="31" w:color="DDA7AE"/>
            <w:bottom w:val="none" w:sz="0" w:space="0" w:color="auto"/>
            <w:right w:val="none" w:sz="0" w:space="0" w:color="auto"/>
          </w:divBdr>
        </w:div>
        <w:div w:id="260996215">
          <w:marLeft w:val="0"/>
          <w:marRight w:val="0"/>
          <w:marTop w:val="0"/>
          <w:marBottom w:val="0"/>
          <w:divBdr>
            <w:top w:val="none" w:sz="0" w:space="0" w:color="auto"/>
            <w:left w:val="single" w:sz="24" w:space="31" w:color="7FC0DB"/>
            <w:bottom w:val="none" w:sz="0" w:space="0" w:color="auto"/>
            <w:right w:val="none" w:sz="0" w:space="0" w:color="auto"/>
          </w:divBdr>
        </w:div>
        <w:div w:id="1198271926">
          <w:marLeft w:val="0"/>
          <w:marRight w:val="0"/>
          <w:marTop w:val="0"/>
          <w:marBottom w:val="0"/>
          <w:divBdr>
            <w:top w:val="none" w:sz="0" w:space="0" w:color="auto"/>
            <w:left w:val="single" w:sz="24" w:space="31" w:color="7FC0DB"/>
            <w:bottom w:val="none" w:sz="0" w:space="0" w:color="auto"/>
            <w:right w:val="none" w:sz="0" w:space="0" w:color="auto"/>
          </w:divBdr>
        </w:div>
        <w:div w:id="1775325765">
          <w:marLeft w:val="0"/>
          <w:marRight w:val="0"/>
          <w:marTop w:val="0"/>
          <w:marBottom w:val="0"/>
          <w:divBdr>
            <w:top w:val="none" w:sz="0" w:space="0" w:color="auto"/>
            <w:left w:val="single" w:sz="24" w:space="31" w:color="7FC0DB"/>
            <w:bottom w:val="none" w:sz="0" w:space="0" w:color="auto"/>
            <w:right w:val="none" w:sz="0" w:space="0" w:color="auto"/>
          </w:divBdr>
        </w:div>
        <w:div w:id="2073651753">
          <w:marLeft w:val="0"/>
          <w:marRight w:val="0"/>
          <w:marTop w:val="0"/>
          <w:marBottom w:val="0"/>
          <w:divBdr>
            <w:top w:val="none" w:sz="0" w:space="0" w:color="auto"/>
            <w:left w:val="single" w:sz="24" w:space="31" w:color="E9C89B"/>
            <w:bottom w:val="none" w:sz="0" w:space="0" w:color="auto"/>
            <w:right w:val="none" w:sz="0" w:space="0" w:color="auto"/>
          </w:divBdr>
        </w:div>
        <w:div w:id="1033532340">
          <w:marLeft w:val="0"/>
          <w:marRight w:val="0"/>
          <w:marTop w:val="0"/>
          <w:marBottom w:val="0"/>
          <w:divBdr>
            <w:top w:val="none" w:sz="0" w:space="0" w:color="auto"/>
            <w:left w:val="single" w:sz="24" w:space="31" w:color="DDA7AE"/>
            <w:bottom w:val="none" w:sz="0" w:space="0" w:color="auto"/>
            <w:right w:val="none" w:sz="0" w:space="0" w:color="auto"/>
          </w:divBdr>
        </w:div>
        <w:div w:id="1863743058">
          <w:marLeft w:val="0"/>
          <w:marRight w:val="0"/>
          <w:marTop w:val="0"/>
          <w:marBottom w:val="0"/>
          <w:divBdr>
            <w:top w:val="none" w:sz="0" w:space="0" w:color="auto"/>
            <w:left w:val="single" w:sz="24" w:space="31" w:color="DDA7AE"/>
            <w:bottom w:val="none" w:sz="0" w:space="0" w:color="auto"/>
            <w:right w:val="none" w:sz="0" w:space="0" w:color="auto"/>
          </w:divBdr>
        </w:div>
        <w:div w:id="931085294">
          <w:marLeft w:val="0"/>
          <w:marRight w:val="0"/>
          <w:marTop w:val="0"/>
          <w:marBottom w:val="0"/>
          <w:divBdr>
            <w:top w:val="none" w:sz="0" w:space="0" w:color="auto"/>
            <w:left w:val="single" w:sz="24" w:space="31" w:color="7FC0DB"/>
            <w:bottom w:val="none" w:sz="0" w:space="0" w:color="auto"/>
            <w:right w:val="none" w:sz="0" w:space="0" w:color="auto"/>
          </w:divBdr>
        </w:div>
        <w:div w:id="109395408">
          <w:marLeft w:val="0"/>
          <w:marRight w:val="0"/>
          <w:marTop w:val="0"/>
          <w:marBottom w:val="0"/>
          <w:divBdr>
            <w:top w:val="none" w:sz="0" w:space="0" w:color="auto"/>
            <w:left w:val="single" w:sz="24" w:space="31" w:color="E9C89B"/>
            <w:bottom w:val="none" w:sz="0" w:space="0" w:color="auto"/>
            <w:right w:val="none" w:sz="0" w:space="0" w:color="auto"/>
          </w:divBdr>
        </w:div>
        <w:div w:id="1126579789">
          <w:marLeft w:val="0"/>
          <w:marRight w:val="0"/>
          <w:marTop w:val="0"/>
          <w:marBottom w:val="0"/>
          <w:divBdr>
            <w:top w:val="none" w:sz="0" w:space="0" w:color="auto"/>
            <w:left w:val="single" w:sz="24" w:space="31" w:color="98CFC1"/>
            <w:bottom w:val="none" w:sz="0" w:space="0" w:color="auto"/>
            <w:right w:val="none" w:sz="0" w:space="0" w:color="auto"/>
          </w:divBdr>
        </w:div>
        <w:div w:id="1037974369">
          <w:marLeft w:val="0"/>
          <w:marRight w:val="0"/>
          <w:marTop w:val="0"/>
          <w:marBottom w:val="0"/>
          <w:divBdr>
            <w:top w:val="none" w:sz="0" w:space="0" w:color="auto"/>
            <w:left w:val="single" w:sz="24" w:space="31" w:color="98CFC1"/>
            <w:bottom w:val="none" w:sz="0" w:space="0" w:color="auto"/>
            <w:right w:val="none" w:sz="0" w:space="0" w:color="auto"/>
          </w:divBdr>
        </w:div>
        <w:div w:id="1595281739">
          <w:marLeft w:val="0"/>
          <w:marRight w:val="0"/>
          <w:marTop w:val="0"/>
          <w:marBottom w:val="0"/>
          <w:divBdr>
            <w:top w:val="none" w:sz="0" w:space="0" w:color="auto"/>
            <w:left w:val="single" w:sz="24" w:space="31" w:color="98CFC1"/>
            <w:bottom w:val="none" w:sz="0" w:space="0" w:color="auto"/>
            <w:right w:val="none" w:sz="0" w:space="0" w:color="auto"/>
          </w:divBdr>
        </w:div>
        <w:div w:id="312218383">
          <w:marLeft w:val="0"/>
          <w:marRight w:val="0"/>
          <w:marTop w:val="0"/>
          <w:marBottom w:val="0"/>
          <w:divBdr>
            <w:top w:val="none" w:sz="0" w:space="0" w:color="auto"/>
            <w:left w:val="single" w:sz="24" w:space="31" w:color="DDA7AE"/>
            <w:bottom w:val="none" w:sz="0" w:space="0" w:color="auto"/>
            <w:right w:val="none" w:sz="0" w:space="0" w:color="auto"/>
          </w:divBdr>
        </w:div>
        <w:div w:id="1589070550">
          <w:marLeft w:val="0"/>
          <w:marRight w:val="0"/>
          <w:marTop w:val="0"/>
          <w:marBottom w:val="0"/>
          <w:divBdr>
            <w:top w:val="none" w:sz="0" w:space="0" w:color="auto"/>
            <w:left w:val="single" w:sz="24" w:space="31" w:color="DDA7AE"/>
            <w:bottom w:val="none" w:sz="0" w:space="0" w:color="auto"/>
            <w:right w:val="none" w:sz="0" w:space="0" w:color="auto"/>
          </w:divBdr>
        </w:div>
        <w:div w:id="1913158988">
          <w:marLeft w:val="0"/>
          <w:marRight w:val="0"/>
          <w:marTop w:val="0"/>
          <w:marBottom w:val="0"/>
          <w:divBdr>
            <w:top w:val="none" w:sz="0" w:space="0" w:color="auto"/>
            <w:left w:val="single" w:sz="24" w:space="31" w:color="E9C89B"/>
            <w:bottom w:val="none" w:sz="0" w:space="0" w:color="auto"/>
            <w:right w:val="none" w:sz="0" w:space="0" w:color="auto"/>
          </w:divBdr>
        </w:div>
        <w:div w:id="2091585934">
          <w:marLeft w:val="0"/>
          <w:marRight w:val="0"/>
          <w:marTop w:val="0"/>
          <w:marBottom w:val="0"/>
          <w:divBdr>
            <w:top w:val="none" w:sz="0" w:space="0" w:color="auto"/>
            <w:left w:val="single" w:sz="24" w:space="31" w:color="98CFC1"/>
            <w:bottom w:val="none" w:sz="0" w:space="0" w:color="auto"/>
            <w:right w:val="none" w:sz="0" w:space="0" w:color="auto"/>
          </w:divBdr>
        </w:div>
        <w:div w:id="1440025140">
          <w:marLeft w:val="0"/>
          <w:marRight w:val="0"/>
          <w:marTop w:val="0"/>
          <w:marBottom w:val="0"/>
          <w:divBdr>
            <w:top w:val="none" w:sz="0" w:space="0" w:color="auto"/>
            <w:left w:val="single" w:sz="24" w:space="31" w:color="98CFC1"/>
            <w:bottom w:val="none" w:sz="0" w:space="0" w:color="auto"/>
            <w:right w:val="none" w:sz="0" w:space="0" w:color="auto"/>
          </w:divBdr>
        </w:div>
        <w:div w:id="1494639727">
          <w:marLeft w:val="0"/>
          <w:marRight w:val="0"/>
          <w:marTop w:val="0"/>
          <w:marBottom w:val="0"/>
          <w:divBdr>
            <w:top w:val="none" w:sz="0" w:space="0" w:color="auto"/>
            <w:left w:val="single" w:sz="24" w:space="31" w:color="98CFC1"/>
            <w:bottom w:val="none" w:sz="0" w:space="0" w:color="auto"/>
            <w:right w:val="none" w:sz="0" w:space="0" w:color="auto"/>
          </w:divBdr>
        </w:div>
        <w:div w:id="1295259427">
          <w:marLeft w:val="0"/>
          <w:marRight w:val="0"/>
          <w:marTop w:val="0"/>
          <w:marBottom w:val="0"/>
          <w:divBdr>
            <w:top w:val="none" w:sz="0" w:space="0" w:color="auto"/>
            <w:left w:val="single" w:sz="24" w:space="31" w:color="7FC0DB"/>
            <w:bottom w:val="none" w:sz="0" w:space="0" w:color="auto"/>
            <w:right w:val="none" w:sz="0" w:space="0" w:color="auto"/>
          </w:divBdr>
        </w:div>
        <w:div w:id="891425237">
          <w:marLeft w:val="0"/>
          <w:marRight w:val="0"/>
          <w:marTop w:val="0"/>
          <w:marBottom w:val="0"/>
          <w:divBdr>
            <w:top w:val="none" w:sz="0" w:space="0" w:color="auto"/>
            <w:left w:val="single" w:sz="24" w:space="31" w:color="E9C89B"/>
            <w:bottom w:val="none" w:sz="0" w:space="0" w:color="auto"/>
            <w:right w:val="none" w:sz="0" w:space="0" w:color="auto"/>
          </w:divBdr>
        </w:div>
        <w:div w:id="514151840">
          <w:marLeft w:val="0"/>
          <w:marRight w:val="0"/>
          <w:marTop w:val="0"/>
          <w:marBottom w:val="0"/>
          <w:divBdr>
            <w:top w:val="none" w:sz="0" w:space="0" w:color="auto"/>
            <w:left w:val="single" w:sz="24" w:space="31" w:color="E9C89B"/>
            <w:bottom w:val="none" w:sz="0" w:space="0" w:color="auto"/>
            <w:right w:val="none" w:sz="0" w:space="0" w:color="auto"/>
          </w:divBdr>
        </w:div>
        <w:div w:id="209923351">
          <w:marLeft w:val="0"/>
          <w:marRight w:val="0"/>
          <w:marTop w:val="0"/>
          <w:marBottom w:val="0"/>
          <w:divBdr>
            <w:top w:val="none" w:sz="0" w:space="0" w:color="auto"/>
            <w:left w:val="single" w:sz="24" w:space="31" w:color="98CFC1"/>
            <w:bottom w:val="none" w:sz="0" w:space="0" w:color="auto"/>
            <w:right w:val="none" w:sz="0" w:space="0" w:color="auto"/>
          </w:divBdr>
        </w:div>
        <w:div w:id="2033452104">
          <w:marLeft w:val="0"/>
          <w:marRight w:val="0"/>
          <w:marTop w:val="0"/>
          <w:marBottom w:val="0"/>
          <w:divBdr>
            <w:top w:val="none" w:sz="0" w:space="0" w:color="auto"/>
            <w:left w:val="single" w:sz="24" w:space="31" w:color="7FC0DB"/>
            <w:bottom w:val="none" w:sz="0" w:space="0" w:color="auto"/>
            <w:right w:val="none" w:sz="0" w:space="0" w:color="auto"/>
          </w:divBdr>
        </w:div>
        <w:div w:id="137456500">
          <w:marLeft w:val="0"/>
          <w:marRight w:val="0"/>
          <w:marTop w:val="0"/>
          <w:marBottom w:val="0"/>
          <w:divBdr>
            <w:top w:val="none" w:sz="0" w:space="0" w:color="auto"/>
            <w:left w:val="single" w:sz="24" w:space="31" w:color="7FC0DB"/>
            <w:bottom w:val="none" w:sz="0" w:space="0" w:color="auto"/>
            <w:right w:val="none" w:sz="0" w:space="0" w:color="auto"/>
          </w:divBdr>
        </w:div>
        <w:div w:id="1940016171">
          <w:marLeft w:val="0"/>
          <w:marRight w:val="0"/>
          <w:marTop w:val="0"/>
          <w:marBottom w:val="0"/>
          <w:divBdr>
            <w:top w:val="none" w:sz="0" w:space="0" w:color="auto"/>
            <w:left w:val="single" w:sz="24" w:space="31" w:color="7FC0DB"/>
            <w:bottom w:val="none" w:sz="0" w:space="0" w:color="auto"/>
            <w:right w:val="none" w:sz="0" w:space="0" w:color="auto"/>
          </w:divBdr>
        </w:div>
        <w:div w:id="1557352212">
          <w:marLeft w:val="0"/>
          <w:marRight w:val="0"/>
          <w:marTop w:val="0"/>
          <w:marBottom w:val="0"/>
          <w:divBdr>
            <w:top w:val="none" w:sz="0" w:space="0" w:color="auto"/>
            <w:left w:val="single" w:sz="24" w:space="31" w:color="98CFC1"/>
            <w:bottom w:val="none" w:sz="0" w:space="0" w:color="auto"/>
            <w:right w:val="none" w:sz="0" w:space="0" w:color="auto"/>
          </w:divBdr>
        </w:div>
        <w:div w:id="496308962">
          <w:marLeft w:val="0"/>
          <w:marRight w:val="0"/>
          <w:marTop w:val="0"/>
          <w:marBottom w:val="0"/>
          <w:divBdr>
            <w:top w:val="none" w:sz="0" w:space="0" w:color="auto"/>
            <w:left w:val="single" w:sz="24" w:space="31" w:color="98CFC1"/>
            <w:bottom w:val="none" w:sz="0" w:space="0" w:color="auto"/>
            <w:right w:val="none" w:sz="0" w:space="0" w:color="auto"/>
          </w:divBdr>
        </w:div>
      </w:divsChild>
    </w:div>
    <w:div w:id="2040272768">
      <w:bodyDiv w:val="1"/>
      <w:marLeft w:val="0"/>
      <w:marRight w:val="0"/>
      <w:marTop w:val="0"/>
      <w:marBottom w:val="0"/>
      <w:divBdr>
        <w:top w:val="none" w:sz="0" w:space="0" w:color="auto"/>
        <w:left w:val="none" w:sz="0" w:space="0" w:color="auto"/>
        <w:bottom w:val="none" w:sz="0" w:space="0" w:color="auto"/>
        <w:right w:val="none" w:sz="0" w:space="0" w:color="auto"/>
      </w:divBdr>
      <w:divsChild>
        <w:div w:id="338891280">
          <w:marLeft w:val="0"/>
          <w:marRight w:val="0"/>
          <w:marTop w:val="0"/>
          <w:marBottom w:val="0"/>
          <w:divBdr>
            <w:top w:val="none" w:sz="0" w:space="0" w:color="auto"/>
            <w:left w:val="single" w:sz="24" w:space="31" w:color="7FC0DB"/>
            <w:bottom w:val="none" w:sz="0" w:space="0" w:color="auto"/>
            <w:right w:val="none" w:sz="0" w:space="0" w:color="auto"/>
          </w:divBdr>
        </w:div>
        <w:div w:id="269968751">
          <w:marLeft w:val="0"/>
          <w:marRight w:val="0"/>
          <w:marTop w:val="0"/>
          <w:marBottom w:val="0"/>
          <w:divBdr>
            <w:top w:val="none" w:sz="0" w:space="0" w:color="auto"/>
            <w:left w:val="single" w:sz="24" w:space="31" w:color="98CFC1"/>
            <w:bottom w:val="none" w:sz="0" w:space="0" w:color="auto"/>
            <w:right w:val="none" w:sz="0" w:space="0" w:color="auto"/>
          </w:divBdr>
        </w:div>
        <w:div w:id="2037583436">
          <w:marLeft w:val="0"/>
          <w:marRight w:val="0"/>
          <w:marTop w:val="0"/>
          <w:marBottom w:val="0"/>
          <w:divBdr>
            <w:top w:val="none" w:sz="0" w:space="0" w:color="auto"/>
            <w:left w:val="single" w:sz="24" w:space="31" w:color="7FC0DB"/>
            <w:bottom w:val="none" w:sz="0" w:space="0" w:color="auto"/>
            <w:right w:val="none" w:sz="0" w:space="0" w:color="auto"/>
          </w:divBdr>
        </w:div>
        <w:div w:id="1980646887">
          <w:marLeft w:val="0"/>
          <w:marRight w:val="0"/>
          <w:marTop w:val="0"/>
          <w:marBottom w:val="0"/>
          <w:divBdr>
            <w:top w:val="none" w:sz="0" w:space="0" w:color="auto"/>
            <w:left w:val="single" w:sz="24" w:space="31" w:color="E9C89B"/>
            <w:bottom w:val="none" w:sz="0" w:space="0" w:color="auto"/>
            <w:right w:val="none" w:sz="0" w:space="0" w:color="auto"/>
          </w:divBdr>
        </w:div>
        <w:div w:id="364869208">
          <w:marLeft w:val="0"/>
          <w:marRight w:val="0"/>
          <w:marTop w:val="0"/>
          <w:marBottom w:val="0"/>
          <w:divBdr>
            <w:top w:val="none" w:sz="0" w:space="0" w:color="auto"/>
            <w:left w:val="single" w:sz="24" w:space="31" w:color="7FC0DB"/>
            <w:bottom w:val="none" w:sz="0" w:space="0" w:color="auto"/>
            <w:right w:val="none" w:sz="0" w:space="0" w:color="auto"/>
          </w:divBdr>
        </w:div>
        <w:div w:id="1171337985">
          <w:marLeft w:val="0"/>
          <w:marRight w:val="0"/>
          <w:marTop w:val="0"/>
          <w:marBottom w:val="0"/>
          <w:divBdr>
            <w:top w:val="none" w:sz="0" w:space="0" w:color="auto"/>
            <w:left w:val="single" w:sz="24" w:space="31" w:color="98CFC1"/>
            <w:bottom w:val="none" w:sz="0" w:space="0" w:color="auto"/>
            <w:right w:val="none" w:sz="0" w:space="0" w:color="auto"/>
          </w:divBdr>
        </w:div>
        <w:div w:id="1510751804">
          <w:marLeft w:val="0"/>
          <w:marRight w:val="0"/>
          <w:marTop w:val="0"/>
          <w:marBottom w:val="0"/>
          <w:divBdr>
            <w:top w:val="none" w:sz="0" w:space="0" w:color="auto"/>
            <w:left w:val="single" w:sz="24" w:space="31" w:color="E9C89B"/>
            <w:bottom w:val="none" w:sz="0" w:space="0" w:color="auto"/>
            <w:right w:val="none" w:sz="0" w:space="0" w:color="auto"/>
          </w:divBdr>
        </w:div>
        <w:div w:id="905653482">
          <w:marLeft w:val="0"/>
          <w:marRight w:val="0"/>
          <w:marTop w:val="0"/>
          <w:marBottom w:val="0"/>
          <w:divBdr>
            <w:top w:val="none" w:sz="0" w:space="0" w:color="auto"/>
            <w:left w:val="single" w:sz="24" w:space="31" w:color="7FC0DB"/>
            <w:bottom w:val="none" w:sz="0" w:space="0" w:color="auto"/>
            <w:right w:val="none" w:sz="0" w:space="0" w:color="auto"/>
          </w:divBdr>
        </w:div>
        <w:div w:id="326590609">
          <w:marLeft w:val="0"/>
          <w:marRight w:val="0"/>
          <w:marTop w:val="0"/>
          <w:marBottom w:val="0"/>
          <w:divBdr>
            <w:top w:val="none" w:sz="0" w:space="0" w:color="auto"/>
            <w:left w:val="single" w:sz="24" w:space="31" w:color="E9C89B"/>
            <w:bottom w:val="none" w:sz="0" w:space="0" w:color="auto"/>
            <w:right w:val="none" w:sz="0" w:space="0" w:color="auto"/>
          </w:divBdr>
        </w:div>
        <w:div w:id="449670181">
          <w:marLeft w:val="0"/>
          <w:marRight w:val="0"/>
          <w:marTop w:val="0"/>
          <w:marBottom w:val="0"/>
          <w:divBdr>
            <w:top w:val="none" w:sz="0" w:space="0" w:color="auto"/>
            <w:left w:val="single" w:sz="24" w:space="31" w:color="7FC0DB"/>
            <w:bottom w:val="none" w:sz="0" w:space="0" w:color="auto"/>
            <w:right w:val="none" w:sz="0" w:space="0" w:color="auto"/>
          </w:divBdr>
        </w:div>
        <w:div w:id="2053842624">
          <w:marLeft w:val="0"/>
          <w:marRight w:val="0"/>
          <w:marTop w:val="0"/>
          <w:marBottom w:val="0"/>
          <w:divBdr>
            <w:top w:val="none" w:sz="0" w:space="0" w:color="auto"/>
            <w:left w:val="single" w:sz="24" w:space="31" w:color="7FC0DB"/>
            <w:bottom w:val="none" w:sz="0" w:space="0" w:color="auto"/>
            <w:right w:val="none" w:sz="0" w:space="0" w:color="auto"/>
          </w:divBdr>
        </w:div>
        <w:div w:id="1521316155">
          <w:marLeft w:val="0"/>
          <w:marRight w:val="0"/>
          <w:marTop w:val="0"/>
          <w:marBottom w:val="0"/>
          <w:divBdr>
            <w:top w:val="none" w:sz="0" w:space="0" w:color="auto"/>
            <w:left w:val="single" w:sz="24" w:space="31" w:color="7FC0DB"/>
            <w:bottom w:val="none" w:sz="0" w:space="0" w:color="auto"/>
            <w:right w:val="none" w:sz="0" w:space="0" w:color="auto"/>
          </w:divBdr>
        </w:div>
        <w:div w:id="1163591946">
          <w:marLeft w:val="0"/>
          <w:marRight w:val="0"/>
          <w:marTop w:val="0"/>
          <w:marBottom w:val="0"/>
          <w:divBdr>
            <w:top w:val="none" w:sz="0" w:space="0" w:color="auto"/>
            <w:left w:val="single" w:sz="24" w:space="31" w:color="7FC0DB"/>
            <w:bottom w:val="none" w:sz="0" w:space="0" w:color="auto"/>
            <w:right w:val="none" w:sz="0" w:space="0" w:color="auto"/>
          </w:divBdr>
        </w:div>
        <w:div w:id="1192304276">
          <w:marLeft w:val="0"/>
          <w:marRight w:val="0"/>
          <w:marTop w:val="0"/>
          <w:marBottom w:val="0"/>
          <w:divBdr>
            <w:top w:val="none" w:sz="0" w:space="0" w:color="auto"/>
            <w:left w:val="single" w:sz="24" w:space="31" w:color="98CFC1"/>
            <w:bottom w:val="none" w:sz="0" w:space="0" w:color="auto"/>
            <w:right w:val="none" w:sz="0" w:space="0" w:color="auto"/>
          </w:divBdr>
        </w:div>
        <w:div w:id="2128422601">
          <w:marLeft w:val="0"/>
          <w:marRight w:val="0"/>
          <w:marTop w:val="0"/>
          <w:marBottom w:val="0"/>
          <w:divBdr>
            <w:top w:val="none" w:sz="0" w:space="0" w:color="auto"/>
            <w:left w:val="single" w:sz="24" w:space="31" w:color="7FC0DB"/>
            <w:bottom w:val="none" w:sz="0" w:space="0" w:color="auto"/>
            <w:right w:val="none" w:sz="0" w:space="0" w:color="auto"/>
          </w:divBdr>
        </w:div>
        <w:div w:id="1262840244">
          <w:marLeft w:val="0"/>
          <w:marRight w:val="0"/>
          <w:marTop w:val="0"/>
          <w:marBottom w:val="0"/>
          <w:divBdr>
            <w:top w:val="none" w:sz="0" w:space="0" w:color="auto"/>
            <w:left w:val="single" w:sz="24" w:space="31" w:color="7FC0DB"/>
            <w:bottom w:val="none" w:sz="0" w:space="0" w:color="auto"/>
            <w:right w:val="none" w:sz="0" w:space="0" w:color="auto"/>
          </w:divBdr>
        </w:div>
        <w:div w:id="565065796">
          <w:marLeft w:val="0"/>
          <w:marRight w:val="0"/>
          <w:marTop w:val="0"/>
          <w:marBottom w:val="0"/>
          <w:divBdr>
            <w:top w:val="none" w:sz="0" w:space="0" w:color="auto"/>
            <w:left w:val="single" w:sz="24" w:space="31" w:color="E9C89B"/>
            <w:bottom w:val="none" w:sz="0" w:space="0" w:color="auto"/>
            <w:right w:val="none" w:sz="0" w:space="0" w:color="auto"/>
          </w:divBdr>
        </w:div>
        <w:div w:id="974409108">
          <w:marLeft w:val="0"/>
          <w:marRight w:val="0"/>
          <w:marTop w:val="0"/>
          <w:marBottom w:val="0"/>
          <w:divBdr>
            <w:top w:val="none" w:sz="0" w:space="0" w:color="auto"/>
            <w:left w:val="single" w:sz="24" w:space="31" w:color="7FC0DB"/>
            <w:bottom w:val="none" w:sz="0" w:space="0" w:color="auto"/>
            <w:right w:val="none" w:sz="0" w:space="0" w:color="auto"/>
          </w:divBdr>
        </w:div>
        <w:div w:id="1270772401">
          <w:marLeft w:val="0"/>
          <w:marRight w:val="0"/>
          <w:marTop w:val="0"/>
          <w:marBottom w:val="0"/>
          <w:divBdr>
            <w:top w:val="none" w:sz="0" w:space="0" w:color="auto"/>
            <w:left w:val="single" w:sz="24" w:space="31" w:color="7FC0DB"/>
            <w:bottom w:val="none" w:sz="0" w:space="0" w:color="auto"/>
            <w:right w:val="none" w:sz="0" w:space="0" w:color="auto"/>
          </w:divBdr>
        </w:div>
        <w:div w:id="939139391">
          <w:marLeft w:val="0"/>
          <w:marRight w:val="0"/>
          <w:marTop w:val="0"/>
          <w:marBottom w:val="0"/>
          <w:divBdr>
            <w:top w:val="none" w:sz="0" w:space="0" w:color="auto"/>
            <w:left w:val="single" w:sz="24" w:space="31" w:color="DDA7AE"/>
            <w:bottom w:val="none" w:sz="0" w:space="0" w:color="auto"/>
            <w:right w:val="none" w:sz="0" w:space="0" w:color="auto"/>
          </w:divBdr>
        </w:div>
      </w:divsChild>
    </w:div>
    <w:div w:id="2064408327">
      <w:bodyDiv w:val="1"/>
      <w:marLeft w:val="0"/>
      <w:marRight w:val="0"/>
      <w:marTop w:val="0"/>
      <w:marBottom w:val="0"/>
      <w:divBdr>
        <w:top w:val="none" w:sz="0" w:space="0" w:color="auto"/>
        <w:left w:val="none" w:sz="0" w:space="0" w:color="auto"/>
        <w:bottom w:val="none" w:sz="0" w:space="0" w:color="auto"/>
        <w:right w:val="none" w:sz="0" w:space="0" w:color="auto"/>
      </w:divBdr>
      <w:divsChild>
        <w:div w:id="1726905901">
          <w:marLeft w:val="0"/>
          <w:marRight w:val="0"/>
          <w:marTop w:val="0"/>
          <w:marBottom w:val="0"/>
          <w:divBdr>
            <w:top w:val="none" w:sz="0" w:space="0" w:color="auto"/>
            <w:left w:val="single" w:sz="24" w:space="31" w:color="7FC0DB"/>
            <w:bottom w:val="none" w:sz="0" w:space="0" w:color="auto"/>
            <w:right w:val="none" w:sz="0" w:space="0" w:color="auto"/>
          </w:divBdr>
        </w:div>
        <w:div w:id="1481996354">
          <w:marLeft w:val="0"/>
          <w:marRight w:val="0"/>
          <w:marTop w:val="0"/>
          <w:marBottom w:val="0"/>
          <w:divBdr>
            <w:top w:val="none" w:sz="0" w:space="0" w:color="auto"/>
            <w:left w:val="single" w:sz="24" w:space="31" w:color="7FC0DB"/>
            <w:bottom w:val="none" w:sz="0" w:space="0" w:color="auto"/>
            <w:right w:val="none" w:sz="0" w:space="0" w:color="auto"/>
          </w:divBdr>
        </w:div>
        <w:div w:id="772633084">
          <w:marLeft w:val="0"/>
          <w:marRight w:val="0"/>
          <w:marTop w:val="0"/>
          <w:marBottom w:val="0"/>
          <w:divBdr>
            <w:top w:val="none" w:sz="0" w:space="0" w:color="auto"/>
            <w:left w:val="single" w:sz="24" w:space="31" w:color="7FC0DB"/>
            <w:bottom w:val="none" w:sz="0" w:space="0" w:color="auto"/>
            <w:right w:val="none" w:sz="0" w:space="0" w:color="auto"/>
          </w:divBdr>
        </w:div>
      </w:divsChild>
    </w:div>
    <w:div w:id="2093239858">
      <w:bodyDiv w:val="1"/>
      <w:marLeft w:val="0"/>
      <w:marRight w:val="0"/>
      <w:marTop w:val="0"/>
      <w:marBottom w:val="0"/>
      <w:divBdr>
        <w:top w:val="none" w:sz="0" w:space="0" w:color="auto"/>
        <w:left w:val="none" w:sz="0" w:space="0" w:color="auto"/>
        <w:bottom w:val="none" w:sz="0" w:space="0" w:color="auto"/>
        <w:right w:val="none" w:sz="0" w:space="0" w:color="auto"/>
      </w:divBdr>
      <w:divsChild>
        <w:div w:id="2142334771">
          <w:marLeft w:val="0"/>
          <w:marRight w:val="0"/>
          <w:marTop w:val="0"/>
          <w:marBottom w:val="0"/>
          <w:divBdr>
            <w:top w:val="none" w:sz="0" w:space="0" w:color="auto"/>
            <w:left w:val="single" w:sz="24" w:space="31" w:color="7FC0DB"/>
            <w:bottom w:val="none" w:sz="0" w:space="0" w:color="auto"/>
            <w:right w:val="none" w:sz="0" w:space="0" w:color="auto"/>
          </w:divBdr>
        </w:div>
        <w:div w:id="403843331">
          <w:marLeft w:val="0"/>
          <w:marRight w:val="0"/>
          <w:marTop w:val="0"/>
          <w:marBottom w:val="0"/>
          <w:divBdr>
            <w:top w:val="none" w:sz="0" w:space="0" w:color="auto"/>
            <w:left w:val="single" w:sz="24" w:space="31" w:color="FFFFFF"/>
            <w:bottom w:val="none" w:sz="0" w:space="0" w:color="auto"/>
            <w:right w:val="none" w:sz="0" w:space="0" w:color="auto"/>
          </w:divBdr>
        </w:div>
        <w:div w:id="1783693590">
          <w:marLeft w:val="0"/>
          <w:marRight w:val="0"/>
          <w:marTop w:val="0"/>
          <w:marBottom w:val="0"/>
          <w:divBdr>
            <w:top w:val="none" w:sz="0" w:space="0" w:color="auto"/>
            <w:left w:val="single" w:sz="24" w:space="31" w:color="7FC0DB"/>
            <w:bottom w:val="none" w:sz="0" w:space="0" w:color="auto"/>
            <w:right w:val="none" w:sz="0" w:space="0" w:color="auto"/>
          </w:divBdr>
        </w:div>
        <w:div w:id="830872576">
          <w:marLeft w:val="0"/>
          <w:marRight w:val="0"/>
          <w:marTop w:val="0"/>
          <w:marBottom w:val="0"/>
          <w:divBdr>
            <w:top w:val="none" w:sz="0" w:space="0" w:color="auto"/>
            <w:left w:val="single" w:sz="24" w:space="31" w:color="7FC0DB"/>
            <w:bottom w:val="none" w:sz="0" w:space="0" w:color="auto"/>
            <w:right w:val="none" w:sz="0" w:space="0" w:color="auto"/>
          </w:divBdr>
        </w:div>
        <w:div w:id="212617263">
          <w:marLeft w:val="0"/>
          <w:marRight w:val="0"/>
          <w:marTop w:val="0"/>
          <w:marBottom w:val="0"/>
          <w:divBdr>
            <w:top w:val="none" w:sz="0" w:space="0" w:color="auto"/>
            <w:left w:val="single" w:sz="24" w:space="31" w:color="7FC0DB"/>
            <w:bottom w:val="none" w:sz="0" w:space="0" w:color="auto"/>
            <w:right w:val="none" w:sz="0" w:space="0" w:color="auto"/>
          </w:divBdr>
        </w:div>
        <w:div w:id="1402824832">
          <w:marLeft w:val="0"/>
          <w:marRight w:val="0"/>
          <w:marTop w:val="0"/>
          <w:marBottom w:val="0"/>
          <w:divBdr>
            <w:top w:val="none" w:sz="0" w:space="0" w:color="auto"/>
            <w:left w:val="single" w:sz="24" w:space="31" w:color="DDA7AE"/>
            <w:bottom w:val="none" w:sz="0" w:space="0" w:color="auto"/>
            <w:right w:val="none" w:sz="0" w:space="0" w:color="auto"/>
          </w:divBdr>
        </w:div>
        <w:div w:id="1342120885">
          <w:marLeft w:val="0"/>
          <w:marRight w:val="0"/>
          <w:marTop w:val="0"/>
          <w:marBottom w:val="0"/>
          <w:divBdr>
            <w:top w:val="none" w:sz="0" w:space="0" w:color="auto"/>
            <w:left w:val="single" w:sz="24" w:space="31" w:color="7FC0DB"/>
            <w:bottom w:val="none" w:sz="0" w:space="0" w:color="auto"/>
            <w:right w:val="none" w:sz="0" w:space="0" w:color="auto"/>
          </w:divBdr>
        </w:div>
        <w:div w:id="925188576">
          <w:marLeft w:val="0"/>
          <w:marRight w:val="0"/>
          <w:marTop w:val="0"/>
          <w:marBottom w:val="0"/>
          <w:divBdr>
            <w:top w:val="none" w:sz="0" w:space="0" w:color="auto"/>
            <w:left w:val="single" w:sz="24" w:space="31" w:color="DDA7AE"/>
            <w:bottom w:val="none" w:sz="0" w:space="0" w:color="auto"/>
            <w:right w:val="none" w:sz="0" w:space="0" w:color="auto"/>
          </w:divBdr>
        </w:div>
        <w:div w:id="877593196">
          <w:marLeft w:val="0"/>
          <w:marRight w:val="0"/>
          <w:marTop w:val="0"/>
          <w:marBottom w:val="0"/>
          <w:divBdr>
            <w:top w:val="none" w:sz="0" w:space="0" w:color="auto"/>
            <w:left w:val="single" w:sz="24" w:space="31" w:color="7FC0DB"/>
            <w:bottom w:val="none" w:sz="0" w:space="0" w:color="auto"/>
            <w:right w:val="none" w:sz="0" w:space="0" w:color="auto"/>
          </w:divBdr>
        </w:div>
        <w:div w:id="412357340">
          <w:marLeft w:val="0"/>
          <w:marRight w:val="0"/>
          <w:marTop w:val="0"/>
          <w:marBottom w:val="0"/>
          <w:divBdr>
            <w:top w:val="none" w:sz="0" w:space="0" w:color="auto"/>
            <w:left w:val="single" w:sz="24" w:space="31" w:color="7FC0DB"/>
            <w:bottom w:val="none" w:sz="0" w:space="0" w:color="auto"/>
            <w:right w:val="none" w:sz="0" w:space="0" w:color="auto"/>
          </w:divBdr>
        </w:div>
        <w:div w:id="586890847">
          <w:marLeft w:val="0"/>
          <w:marRight w:val="0"/>
          <w:marTop w:val="0"/>
          <w:marBottom w:val="0"/>
          <w:divBdr>
            <w:top w:val="none" w:sz="0" w:space="0" w:color="auto"/>
            <w:left w:val="single" w:sz="24" w:space="31" w:color="98CFC1"/>
            <w:bottom w:val="none" w:sz="0" w:space="0" w:color="auto"/>
            <w:right w:val="none" w:sz="0" w:space="0" w:color="auto"/>
          </w:divBdr>
        </w:div>
        <w:div w:id="1145122025">
          <w:marLeft w:val="0"/>
          <w:marRight w:val="0"/>
          <w:marTop w:val="0"/>
          <w:marBottom w:val="0"/>
          <w:divBdr>
            <w:top w:val="none" w:sz="0" w:space="0" w:color="auto"/>
            <w:left w:val="single" w:sz="24" w:space="31" w:color="98CFC1"/>
            <w:bottom w:val="none" w:sz="0" w:space="0" w:color="auto"/>
            <w:right w:val="none" w:sz="0" w:space="0" w:color="auto"/>
          </w:divBdr>
        </w:div>
        <w:div w:id="1942377393">
          <w:marLeft w:val="0"/>
          <w:marRight w:val="0"/>
          <w:marTop w:val="0"/>
          <w:marBottom w:val="0"/>
          <w:divBdr>
            <w:top w:val="none" w:sz="0" w:space="0" w:color="auto"/>
            <w:left w:val="single" w:sz="24" w:space="31" w:color="7FC0DB"/>
            <w:bottom w:val="none" w:sz="0" w:space="0" w:color="auto"/>
            <w:right w:val="none" w:sz="0" w:space="0" w:color="auto"/>
          </w:divBdr>
        </w:div>
        <w:div w:id="287511069">
          <w:marLeft w:val="0"/>
          <w:marRight w:val="0"/>
          <w:marTop w:val="0"/>
          <w:marBottom w:val="0"/>
          <w:divBdr>
            <w:top w:val="none" w:sz="0" w:space="0" w:color="auto"/>
            <w:left w:val="single" w:sz="24" w:space="31" w:color="7FC0DB"/>
            <w:bottom w:val="none" w:sz="0" w:space="0" w:color="auto"/>
            <w:right w:val="none" w:sz="0" w:space="0" w:color="auto"/>
          </w:divBdr>
        </w:div>
        <w:div w:id="1995449983">
          <w:marLeft w:val="0"/>
          <w:marRight w:val="0"/>
          <w:marTop w:val="0"/>
          <w:marBottom w:val="0"/>
          <w:divBdr>
            <w:top w:val="none" w:sz="0" w:space="0" w:color="auto"/>
            <w:left w:val="single" w:sz="24" w:space="31" w:color="98CFC1"/>
            <w:bottom w:val="none" w:sz="0" w:space="0" w:color="auto"/>
            <w:right w:val="none" w:sz="0" w:space="0" w:color="auto"/>
          </w:divBdr>
        </w:div>
        <w:div w:id="1404835066">
          <w:marLeft w:val="0"/>
          <w:marRight w:val="0"/>
          <w:marTop w:val="0"/>
          <w:marBottom w:val="0"/>
          <w:divBdr>
            <w:top w:val="none" w:sz="0" w:space="0" w:color="auto"/>
            <w:left w:val="single" w:sz="24" w:space="31" w:color="B9A9D0"/>
            <w:bottom w:val="none" w:sz="0" w:space="0" w:color="auto"/>
            <w:right w:val="none" w:sz="0" w:space="0" w:color="auto"/>
          </w:divBdr>
        </w:div>
        <w:div w:id="1510871804">
          <w:marLeft w:val="0"/>
          <w:marRight w:val="0"/>
          <w:marTop w:val="0"/>
          <w:marBottom w:val="0"/>
          <w:divBdr>
            <w:top w:val="none" w:sz="0" w:space="0" w:color="auto"/>
            <w:left w:val="single" w:sz="24" w:space="31" w:color="B9A9D0"/>
            <w:bottom w:val="none" w:sz="0" w:space="0" w:color="auto"/>
            <w:right w:val="none" w:sz="0" w:space="0" w:color="auto"/>
          </w:divBdr>
        </w:div>
        <w:div w:id="23600216">
          <w:marLeft w:val="0"/>
          <w:marRight w:val="0"/>
          <w:marTop w:val="0"/>
          <w:marBottom w:val="0"/>
          <w:divBdr>
            <w:top w:val="none" w:sz="0" w:space="0" w:color="auto"/>
            <w:left w:val="single" w:sz="24" w:space="31" w:color="98CFC1"/>
            <w:bottom w:val="none" w:sz="0" w:space="0" w:color="auto"/>
            <w:right w:val="none" w:sz="0" w:space="0" w:color="auto"/>
          </w:divBdr>
        </w:div>
        <w:div w:id="1480726624">
          <w:marLeft w:val="0"/>
          <w:marRight w:val="0"/>
          <w:marTop w:val="0"/>
          <w:marBottom w:val="0"/>
          <w:divBdr>
            <w:top w:val="none" w:sz="0" w:space="0" w:color="auto"/>
            <w:left w:val="single" w:sz="24" w:space="31" w:color="98CFC1"/>
            <w:bottom w:val="none" w:sz="0" w:space="0" w:color="auto"/>
            <w:right w:val="none" w:sz="0" w:space="0" w:color="auto"/>
          </w:divBdr>
        </w:div>
        <w:div w:id="1145195185">
          <w:marLeft w:val="0"/>
          <w:marRight w:val="0"/>
          <w:marTop w:val="0"/>
          <w:marBottom w:val="0"/>
          <w:divBdr>
            <w:top w:val="none" w:sz="0" w:space="0" w:color="auto"/>
            <w:left w:val="single" w:sz="24" w:space="31" w:color="7FC0DB"/>
            <w:bottom w:val="none" w:sz="0" w:space="0" w:color="auto"/>
            <w:right w:val="none" w:sz="0" w:space="0" w:color="auto"/>
          </w:divBdr>
        </w:div>
        <w:div w:id="987590347">
          <w:marLeft w:val="0"/>
          <w:marRight w:val="0"/>
          <w:marTop w:val="0"/>
          <w:marBottom w:val="0"/>
          <w:divBdr>
            <w:top w:val="none" w:sz="0" w:space="0" w:color="auto"/>
            <w:left w:val="single" w:sz="24" w:space="31" w:color="B9A9D0"/>
            <w:bottom w:val="none" w:sz="0" w:space="0" w:color="auto"/>
            <w:right w:val="none" w:sz="0" w:space="0" w:color="auto"/>
          </w:divBdr>
        </w:div>
        <w:div w:id="258219577">
          <w:marLeft w:val="0"/>
          <w:marRight w:val="0"/>
          <w:marTop w:val="0"/>
          <w:marBottom w:val="0"/>
          <w:divBdr>
            <w:top w:val="none" w:sz="0" w:space="0" w:color="auto"/>
            <w:left w:val="single" w:sz="24" w:space="31" w:color="B9A9D0"/>
            <w:bottom w:val="none" w:sz="0" w:space="0" w:color="auto"/>
            <w:right w:val="none" w:sz="0" w:space="0" w:color="auto"/>
          </w:divBdr>
        </w:div>
        <w:div w:id="236525343">
          <w:marLeft w:val="0"/>
          <w:marRight w:val="0"/>
          <w:marTop w:val="0"/>
          <w:marBottom w:val="0"/>
          <w:divBdr>
            <w:top w:val="none" w:sz="0" w:space="0" w:color="auto"/>
            <w:left w:val="single" w:sz="24" w:space="31" w:color="DDA7AE"/>
            <w:bottom w:val="none" w:sz="0" w:space="0" w:color="auto"/>
            <w:right w:val="none" w:sz="0" w:space="0" w:color="auto"/>
          </w:divBdr>
        </w:div>
        <w:div w:id="1957830572">
          <w:marLeft w:val="0"/>
          <w:marRight w:val="0"/>
          <w:marTop w:val="0"/>
          <w:marBottom w:val="0"/>
          <w:divBdr>
            <w:top w:val="none" w:sz="0" w:space="0" w:color="auto"/>
            <w:left w:val="single" w:sz="24" w:space="31" w:color="DDA7AE"/>
            <w:bottom w:val="none" w:sz="0" w:space="0" w:color="auto"/>
            <w:right w:val="none" w:sz="0" w:space="0" w:color="auto"/>
          </w:divBdr>
        </w:div>
        <w:div w:id="201020458">
          <w:marLeft w:val="0"/>
          <w:marRight w:val="0"/>
          <w:marTop w:val="0"/>
          <w:marBottom w:val="0"/>
          <w:divBdr>
            <w:top w:val="none" w:sz="0" w:space="0" w:color="auto"/>
            <w:left w:val="single" w:sz="24" w:space="31" w:color="FFFFFF"/>
            <w:bottom w:val="none" w:sz="0" w:space="0" w:color="auto"/>
            <w:right w:val="none" w:sz="0" w:space="0" w:color="auto"/>
          </w:divBdr>
        </w:div>
        <w:div w:id="1059400714">
          <w:marLeft w:val="0"/>
          <w:marRight w:val="0"/>
          <w:marTop w:val="0"/>
          <w:marBottom w:val="0"/>
          <w:divBdr>
            <w:top w:val="none" w:sz="0" w:space="0" w:color="auto"/>
            <w:left w:val="single" w:sz="24" w:space="31" w:color="7FC0DB"/>
            <w:bottom w:val="none" w:sz="0" w:space="0" w:color="auto"/>
            <w:right w:val="none" w:sz="0" w:space="0" w:color="auto"/>
          </w:divBdr>
        </w:div>
        <w:div w:id="1373071525">
          <w:marLeft w:val="0"/>
          <w:marRight w:val="0"/>
          <w:marTop w:val="0"/>
          <w:marBottom w:val="0"/>
          <w:divBdr>
            <w:top w:val="none" w:sz="0" w:space="0" w:color="auto"/>
            <w:left w:val="single" w:sz="24" w:space="31" w:color="98CFC1"/>
            <w:bottom w:val="none" w:sz="0" w:space="0" w:color="auto"/>
            <w:right w:val="none" w:sz="0" w:space="0" w:color="auto"/>
          </w:divBdr>
        </w:div>
        <w:div w:id="631794175">
          <w:marLeft w:val="0"/>
          <w:marRight w:val="0"/>
          <w:marTop w:val="0"/>
          <w:marBottom w:val="0"/>
          <w:divBdr>
            <w:top w:val="none" w:sz="0" w:space="0" w:color="auto"/>
            <w:left w:val="single" w:sz="24" w:space="31" w:color="98CFC1"/>
            <w:bottom w:val="none" w:sz="0" w:space="0" w:color="auto"/>
            <w:right w:val="none" w:sz="0" w:space="0" w:color="auto"/>
          </w:divBdr>
        </w:div>
        <w:div w:id="210115856">
          <w:marLeft w:val="0"/>
          <w:marRight w:val="0"/>
          <w:marTop w:val="0"/>
          <w:marBottom w:val="0"/>
          <w:divBdr>
            <w:top w:val="none" w:sz="0" w:space="0" w:color="auto"/>
            <w:left w:val="single" w:sz="24" w:space="31" w:color="98CFC1"/>
            <w:bottom w:val="none" w:sz="0" w:space="0" w:color="auto"/>
            <w:right w:val="none" w:sz="0" w:space="0" w:color="auto"/>
          </w:divBdr>
        </w:div>
        <w:div w:id="1437169122">
          <w:marLeft w:val="0"/>
          <w:marRight w:val="0"/>
          <w:marTop w:val="0"/>
          <w:marBottom w:val="0"/>
          <w:divBdr>
            <w:top w:val="none" w:sz="0" w:space="0" w:color="auto"/>
            <w:left w:val="single" w:sz="24" w:space="31" w:color="7FC0DB"/>
            <w:bottom w:val="none" w:sz="0" w:space="0" w:color="auto"/>
            <w:right w:val="none" w:sz="0" w:space="0" w:color="auto"/>
          </w:divBdr>
        </w:div>
        <w:div w:id="489635307">
          <w:marLeft w:val="0"/>
          <w:marRight w:val="0"/>
          <w:marTop w:val="0"/>
          <w:marBottom w:val="0"/>
          <w:divBdr>
            <w:top w:val="none" w:sz="0" w:space="0" w:color="auto"/>
            <w:left w:val="single" w:sz="24" w:space="31" w:color="98CFC1"/>
            <w:bottom w:val="none" w:sz="0" w:space="0" w:color="auto"/>
            <w:right w:val="none" w:sz="0" w:space="0" w:color="auto"/>
          </w:divBdr>
        </w:div>
        <w:div w:id="988630719">
          <w:marLeft w:val="0"/>
          <w:marRight w:val="0"/>
          <w:marTop w:val="0"/>
          <w:marBottom w:val="0"/>
          <w:divBdr>
            <w:top w:val="none" w:sz="0" w:space="0" w:color="auto"/>
            <w:left w:val="single" w:sz="24" w:space="31" w:color="98CFC1"/>
            <w:bottom w:val="none" w:sz="0" w:space="0" w:color="auto"/>
            <w:right w:val="none" w:sz="0" w:space="0" w:color="auto"/>
          </w:divBdr>
        </w:div>
        <w:div w:id="118184015">
          <w:marLeft w:val="0"/>
          <w:marRight w:val="0"/>
          <w:marTop w:val="0"/>
          <w:marBottom w:val="0"/>
          <w:divBdr>
            <w:top w:val="none" w:sz="0" w:space="0" w:color="auto"/>
            <w:left w:val="single" w:sz="24" w:space="31" w:color="B9A9D0"/>
            <w:bottom w:val="none" w:sz="0" w:space="0" w:color="auto"/>
            <w:right w:val="none" w:sz="0" w:space="0" w:color="auto"/>
          </w:divBdr>
        </w:div>
        <w:div w:id="783814299">
          <w:marLeft w:val="0"/>
          <w:marRight w:val="0"/>
          <w:marTop w:val="0"/>
          <w:marBottom w:val="0"/>
          <w:divBdr>
            <w:top w:val="none" w:sz="0" w:space="0" w:color="auto"/>
            <w:left w:val="single" w:sz="24" w:space="31" w:color="B9A9D0"/>
            <w:bottom w:val="none" w:sz="0" w:space="0" w:color="auto"/>
            <w:right w:val="none" w:sz="0" w:space="0" w:color="auto"/>
          </w:divBdr>
        </w:div>
        <w:div w:id="1205409963">
          <w:marLeft w:val="0"/>
          <w:marRight w:val="0"/>
          <w:marTop w:val="0"/>
          <w:marBottom w:val="0"/>
          <w:divBdr>
            <w:top w:val="none" w:sz="0" w:space="0" w:color="auto"/>
            <w:left w:val="single" w:sz="24" w:space="31" w:color="B9A9D0"/>
            <w:bottom w:val="none" w:sz="0" w:space="0" w:color="auto"/>
            <w:right w:val="none" w:sz="0" w:space="0" w:color="auto"/>
          </w:divBdr>
        </w:div>
        <w:div w:id="773866949">
          <w:marLeft w:val="0"/>
          <w:marRight w:val="0"/>
          <w:marTop w:val="0"/>
          <w:marBottom w:val="0"/>
          <w:divBdr>
            <w:top w:val="none" w:sz="0" w:space="0" w:color="auto"/>
            <w:left w:val="single" w:sz="24" w:space="31" w:color="B9A9D0"/>
            <w:bottom w:val="none" w:sz="0" w:space="0" w:color="auto"/>
            <w:right w:val="none" w:sz="0" w:space="0" w:color="auto"/>
          </w:divBdr>
        </w:div>
        <w:div w:id="542448710">
          <w:marLeft w:val="0"/>
          <w:marRight w:val="0"/>
          <w:marTop w:val="0"/>
          <w:marBottom w:val="0"/>
          <w:divBdr>
            <w:top w:val="none" w:sz="0" w:space="0" w:color="auto"/>
            <w:left w:val="single" w:sz="24" w:space="31" w:color="B9A9D0"/>
            <w:bottom w:val="none" w:sz="0" w:space="0" w:color="auto"/>
            <w:right w:val="none" w:sz="0" w:space="0" w:color="auto"/>
          </w:divBdr>
        </w:div>
        <w:div w:id="2112971606">
          <w:marLeft w:val="0"/>
          <w:marRight w:val="0"/>
          <w:marTop w:val="0"/>
          <w:marBottom w:val="0"/>
          <w:divBdr>
            <w:top w:val="none" w:sz="0" w:space="0" w:color="auto"/>
            <w:left w:val="single" w:sz="24" w:space="31" w:color="DDA7AE"/>
            <w:bottom w:val="none" w:sz="0" w:space="0" w:color="auto"/>
            <w:right w:val="none" w:sz="0" w:space="0" w:color="auto"/>
          </w:divBdr>
        </w:div>
        <w:div w:id="9987499">
          <w:marLeft w:val="0"/>
          <w:marRight w:val="0"/>
          <w:marTop w:val="0"/>
          <w:marBottom w:val="0"/>
          <w:divBdr>
            <w:top w:val="none" w:sz="0" w:space="0" w:color="auto"/>
            <w:left w:val="single" w:sz="24" w:space="31" w:color="DDA7AE"/>
            <w:bottom w:val="none" w:sz="0" w:space="0" w:color="auto"/>
            <w:right w:val="none" w:sz="0" w:space="0" w:color="auto"/>
          </w:divBdr>
        </w:div>
        <w:div w:id="1763839629">
          <w:marLeft w:val="0"/>
          <w:marRight w:val="0"/>
          <w:marTop w:val="0"/>
          <w:marBottom w:val="0"/>
          <w:divBdr>
            <w:top w:val="none" w:sz="0" w:space="0" w:color="auto"/>
            <w:left w:val="single" w:sz="24" w:space="31" w:color="7FC0DB"/>
            <w:bottom w:val="none" w:sz="0" w:space="0" w:color="auto"/>
            <w:right w:val="none" w:sz="0" w:space="0" w:color="auto"/>
          </w:divBdr>
        </w:div>
        <w:div w:id="1788427768">
          <w:marLeft w:val="0"/>
          <w:marRight w:val="0"/>
          <w:marTop w:val="0"/>
          <w:marBottom w:val="0"/>
          <w:divBdr>
            <w:top w:val="none" w:sz="0" w:space="0" w:color="auto"/>
            <w:left w:val="single" w:sz="24" w:space="31" w:color="B9A9D0"/>
            <w:bottom w:val="none" w:sz="0" w:space="0" w:color="auto"/>
            <w:right w:val="none" w:sz="0" w:space="0" w:color="auto"/>
          </w:divBdr>
        </w:div>
        <w:div w:id="2035883476">
          <w:marLeft w:val="0"/>
          <w:marRight w:val="0"/>
          <w:marTop w:val="0"/>
          <w:marBottom w:val="0"/>
          <w:divBdr>
            <w:top w:val="none" w:sz="0" w:space="0" w:color="auto"/>
            <w:left w:val="single" w:sz="24" w:space="31" w:color="B9A9D0"/>
            <w:bottom w:val="none" w:sz="0" w:space="0" w:color="auto"/>
            <w:right w:val="none" w:sz="0" w:space="0" w:color="auto"/>
          </w:divBdr>
        </w:div>
        <w:div w:id="229585642">
          <w:marLeft w:val="0"/>
          <w:marRight w:val="0"/>
          <w:marTop w:val="0"/>
          <w:marBottom w:val="0"/>
          <w:divBdr>
            <w:top w:val="none" w:sz="0" w:space="0" w:color="auto"/>
            <w:left w:val="single" w:sz="24" w:space="31" w:color="DDA7AE"/>
            <w:bottom w:val="none" w:sz="0" w:space="0" w:color="auto"/>
            <w:right w:val="none" w:sz="0" w:space="0" w:color="auto"/>
          </w:divBdr>
        </w:div>
        <w:div w:id="125437765">
          <w:marLeft w:val="0"/>
          <w:marRight w:val="0"/>
          <w:marTop w:val="0"/>
          <w:marBottom w:val="0"/>
          <w:divBdr>
            <w:top w:val="none" w:sz="0" w:space="0" w:color="auto"/>
            <w:left w:val="single" w:sz="24" w:space="31" w:color="7FC0DB"/>
            <w:bottom w:val="none" w:sz="0" w:space="0" w:color="auto"/>
            <w:right w:val="none" w:sz="0" w:space="0" w:color="auto"/>
          </w:divBdr>
        </w:div>
        <w:div w:id="1468280419">
          <w:marLeft w:val="0"/>
          <w:marRight w:val="0"/>
          <w:marTop w:val="0"/>
          <w:marBottom w:val="0"/>
          <w:divBdr>
            <w:top w:val="none" w:sz="0" w:space="0" w:color="auto"/>
            <w:left w:val="single" w:sz="24" w:space="31" w:color="7FC0DB"/>
            <w:bottom w:val="none" w:sz="0" w:space="0" w:color="auto"/>
            <w:right w:val="none" w:sz="0" w:space="0" w:color="auto"/>
          </w:divBdr>
        </w:div>
        <w:div w:id="1263606801">
          <w:marLeft w:val="0"/>
          <w:marRight w:val="0"/>
          <w:marTop w:val="0"/>
          <w:marBottom w:val="0"/>
          <w:divBdr>
            <w:top w:val="none" w:sz="0" w:space="0" w:color="auto"/>
            <w:left w:val="single" w:sz="24" w:space="31" w:color="7FC0DB"/>
            <w:bottom w:val="none" w:sz="0" w:space="0" w:color="auto"/>
            <w:right w:val="none" w:sz="0" w:space="0" w:color="auto"/>
          </w:divBdr>
        </w:div>
        <w:div w:id="2112705326">
          <w:marLeft w:val="0"/>
          <w:marRight w:val="0"/>
          <w:marTop w:val="0"/>
          <w:marBottom w:val="0"/>
          <w:divBdr>
            <w:top w:val="none" w:sz="0" w:space="0" w:color="auto"/>
            <w:left w:val="single" w:sz="24" w:space="31" w:color="DDA7AE"/>
            <w:bottom w:val="none" w:sz="0" w:space="0" w:color="auto"/>
            <w:right w:val="none" w:sz="0" w:space="0" w:color="auto"/>
          </w:divBdr>
        </w:div>
        <w:div w:id="65151759">
          <w:marLeft w:val="0"/>
          <w:marRight w:val="0"/>
          <w:marTop w:val="0"/>
          <w:marBottom w:val="0"/>
          <w:divBdr>
            <w:top w:val="none" w:sz="0" w:space="0" w:color="auto"/>
            <w:left w:val="single" w:sz="24" w:space="31" w:color="DDA7AE"/>
            <w:bottom w:val="none" w:sz="0" w:space="0" w:color="auto"/>
            <w:right w:val="none" w:sz="0" w:space="0" w:color="auto"/>
          </w:divBdr>
        </w:div>
        <w:div w:id="778642427">
          <w:marLeft w:val="0"/>
          <w:marRight w:val="0"/>
          <w:marTop w:val="0"/>
          <w:marBottom w:val="0"/>
          <w:divBdr>
            <w:top w:val="none" w:sz="0" w:space="0" w:color="auto"/>
            <w:left w:val="single" w:sz="24" w:space="31" w:color="DDA7AE"/>
            <w:bottom w:val="none" w:sz="0" w:space="0" w:color="auto"/>
            <w:right w:val="none" w:sz="0" w:space="0" w:color="auto"/>
          </w:divBdr>
        </w:div>
        <w:div w:id="1241133052">
          <w:marLeft w:val="0"/>
          <w:marRight w:val="0"/>
          <w:marTop w:val="0"/>
          <w:marBottom w:val="0"/>
          <w:divBdr>
            <w:top w:val="none" w:sz="0" w:space="0" w:color="auto"/>
            <w:left w:val="single" w:sz="24" w:space="31" w:color="DDA7AE"/>
            <w:bottom w:val="none" w:sz="0" w:space="0" w:color="auto"/>
            <w:right w:val="none" w:sz="0" w:space="0" w:color="auto"/>
          </w:divBdr>
        </w:div>
        <w:div w:id="1106386270">
          <w:marLeft w:val="0"/>
          <w:marRight w:val="0"/>
          <w:marTop w:val="0"/>
          <w:marBottom w:val="0"/>
          <w:divBdr>
            <w:top w:val="none" w:sz="0" w:space="0" w:color="auto"/>
            <w:left w:val="single" w:sz="24" w:space="31" w:color="DDA7AE"/>
            <w:bottom w:val="none" w:sz="0" w:space="0" w:color="auto"/>
            <w:right w:val="none" w:sz="0" w:space="0" w:color="auto"/>
          </w:divBdr>
        </w:div>
        <w:div w:id="995720456">
          <w:marLeft w:val="0"/>
          <w:marRight w:val="0"/>
          <w:marTop w:val="0"/>
          <w:marBottom w:val="0"/>
          <w:divBdr>
            <w:top w:val="none" w:sz="0" w:space="0" w:color="auto"/>
            <w:left w:val="single" w:sz="24" w:space="31" w:color="7FC0DB"/>
            <w:bottom w:val="none" w:sz="0" w:space="0" w:color="auto"/>
            <w:right w:val="none" w:sz="0" w:space="0" w:color="auto"/>
          </w:divBdr>
        </w:div>
        <w:div w:id="429473082">
          <w:marLeft w:val="0"/>
          <w:marRight w:val="0"/>
          <w:marTop w:val="0"/>
          <w:marBottom w:val="0"/>
          <w:divBdr>
            <w:top w:val="none" w:sz="0" w:space="0" w:color="auto"/>
            <w:left w:val="single" w:sz="24" w:space="31" w:color="7FC0DB"/>
            <w:bottom w:val="none" w:sz="0" w:space="0" w:color="auto"/>
            <w:right w:val="none" w:sz="0" w:space="0" w:color="auto"/>
          </w:divBdr>
        </w:div>
        <w:div w:id="1849979676">
          <w:marLeft w:val="0"/>
          <w:marRight w:val="0"/>
          <w:marTop w:val="0"/>
          <w:marBottom w:val="0"/>
          <w:divBdr>
            <w:top w:val="none" w:sz="0" w:space="0" w:color="auto"/>
            <w:left w:val="single" w:sz="24" w:space="31" w:color="7FC0DB"/>
            <w:bottom w:val="none" w:sz="0" w:space="0" w:color="auto"/>
            <w:right w:val="none" w:sz="0" w:space="0" w:color="auto"/>
          </w:divBdr>
        </w:div>
        <w:div w:id="1404523439">
          <w:marLeft w:val="0"/>
          <w:marRight w:val="0"/>
          <w:marTop w:val="0"/>
          <w:marBottom w:val="0"/>
          <w:divBdr>
            <w:top w:val="none" w:sz="0" w:space="0" w:color="auto"/>
            <w:left w:val="single" w:sz="24" w:space="31" w:color="7FC0DB"/>
            <w:bottom w:val="none" w:sz="0" w:space="0" w:color="auto"/>
            <w:right w:val="none" w:sz="0" w:space="0" w:color="auto"/>
          </w:divBdr>
        </w:div>
        <w:div w:id="438909562">
          <w:marLeft w:val="0"/>
          <w:marRight w:val="0"/>
          <w:marTop w:val="0"/>
          <w:marBottom w:val="0"/>
          <w:divBdr>
            <w:top w:val="none" w:sz="0" w:space="0" w:color="auto"/>
            <w:left w:val="single" w:sz="24" w:space="31" w:color="7FC0DB"/>
            <w:bottom w:val="none" w:sz="0" w:space="0" w:color="auto"/>
            <w:right w:val="none" w:sz="0" w:space="0" w:color="auto"/>
          </w:divBdr>
        </w:div>
        <w:div w:id="2073775606">
          <w:marLeft w:val="0"/>
          <w:marRight w:val="0"/>
          <w:marTop w:val="0"/>
          <w:marBottom w:val="0"/>
          <w:divBdr>
            <w:top w:val="none" w:sz="0" w:space="0" w:color="auto"/>
            <w:left w:val="single" w:sz="24" w:space="31" w:color="7FC0DB"/>
            <w:bottom w:val="none" w:sz="0" w:space="0" w:color="auto"/>
            <w:right w:val="none" w:sz="0" w:space="0" w:color="auto"/>
          </w:divBdr>
        </w:div>
        <w:div w:id="106511426">
          <w:marLeft w:val="0"/>
          <w:marRight w:val="0"/>
          <w:marTop w:val="0"/>
          <w:marBottom w:val="0"/>
          <w:divBdr>
            <w:top w:val="none" w:sz="0" w:space="0" w:color="auto"/>
            <w:left w:val="single" w:sz="24" w:space="31" w:color="7FC0DB"/>
            <w:bottom w:val="none" w:sz="0" w:space="0" w:color="auto"/>
            <w:right w:val="none" w:sz="0" w:space="0" w:color="auto"/>
          </w:divBdr>
        </w:div>
        <w:div w:id="858398028">
          <w:marLeft w:val="0"/>
          <w:marRight w:val="0"/>
          <w:marTop w:val="0"/>
          <w:marBottom w:val="0"/>
          <w:divBdr>
            <w:top w:val="none" w:sz="0" w:space="0" w:color="auto"/>
            <w:left w:val="single" w:sz="24" w:space="31" w:color="7FC0DB"/>
            <w:bottom w:val="none" w:sz="0" w:space="0" w:color="auto"/>
            <w:right w:val="none" w:sz="0" w:space="0" w:color="auto"/>
          </w:divBdr>
        </w:div>
      </w:divsChild>
    </w:div>
    <w:div w:id="2094889796">
      <w:bodyDiv w:val="1"/>
      <w:marLeft w:val="0"/>
      <w:marRight w:val="0"/>
      <w:marTop w:val="0"/>
      <w:marBottom w:val="0"/>
      <w:divBdr>
        <w:top w:val="none" w:sz="0" w:space="0" w:color="auto"/>
        <w:left w:val="none" w:sz="0" w:space="0" w:color="auto"/>
        <w:bottom w:val="none" w:sz="0" w:space="0" w:color="auto"/>
        <w:right w:val="none" w:sz="0" w:space="0" w:color="auto"/>
      </w:divBdr>
      <w:divsChild>
        <w:div w:id="959608182">
          <w:marLeft w:val="0"/>
          <w:marRight w:val="0"/>
          <w:marTop w:val="0"/>
          <w:marBottom w:val="0"/>
          <w:divBdr>
            <w:top w:val="none" w:sz="0" w:space="0" w:color="auto"/>
            <w:left w:val="single" w:sz="24" w:space="31" w:color="7FC0DB"/>
            <w:bottom w:val="none" w:sz="0" w:space="0" w:color="auto"/>
            <w:right w:val="none" w:sz="0" w:space="0" w:color="auto"/>
          </w:divBdr>
        </w:div>
        <w:div w:id="822048279">
          <w:marLeft w:val="0"/>
          <w:marRight w:val="0"/>
          <w:marTop w:val="0"/>
          <w:marBottom w:val="0"/>
          <w:divBdr>
            <w:top w:val="none" w:sz="0" w:space="0" w:color="auto"/>
            <w:left w:val="single" w:sz="24" w:space="31" w:color="7FC0DB"/>
            <w:bottom w:val="none" w:sz="0" w:space="0" w:color="auto"/>
            <w:right w:val="none" w:sz="0" w:space="0" w:color="auto"/>
          </w:divBdr>
        </w:div>
        <w:div w:id="336615105">
          <w:marLeft w:val="0"/>
          <w:marRight w:val="0"/>
          <w:marTop w:val="0"/>
          <w:marBottom w:val="0"/>
          <w:divBdr>
            <w:top w:val="none" w:sz="0" w:space="0" w:color="auto"/>
            <w:left w:val="single" w:sz="24" w:space="31" w:color="7FC0DB"/>
            <w:bottom w:val="none" w:sz="0" w:space="0" w:color="auto"/>
            <w:right w:val="none" w:sz="0" w:space="0" w:color="auto"/>
          </w:divBdr>
        </w:div>
        <w:div w:id="320156158">
          <w:marLeft w:val="0"/>
          <w:marRight w:val="0"/>
          <w:marTop w:val="0"/>
          <w:marBottom w:val="0"/>
          <w:divBdr>
            <w:top w:val="none" w:sz="0" w:space="0" w:color="auto"/>
            <w:left w:val="single" w:sz="24" w:space="31" w:color="7FC0DB"/>
            <w:bottom w:val="none" w:sz="0" w:space="0" w:color="auto"/>
            <w:right w:val="none" w:sz="0" w:space="0" w:color="auto"/>
          </w:divBdr>
        </w:div>
      </w:divsChild>
    </w:div>
    <w:div w:id="2114663630">
      <w:bodyDiv w:val="1"/>
      <w:marLeft w:val="0"/>
      <w:marRight w:val="0"/>
      <w:marTop w:val="0"/>
      <w:marBottom w:val="0"/>
      <w:divBdr>
        <w:top w:val="none" w:sz="0" w:space="0" w:color="auto"/>
        <w:left w:val="none" w:sz="0" w:space="0" w:color="auto"/>
        <w:bottom w:val="none" w:sz="0" w:space="0" w:color="auto"/>
        <w:right w:val="none" w:sz="0" w:space="0" w:color="auto"/>
      </w:divBdr>
      <w:divsChild>
        <w:div w:id="1890072019">
          <w:marLeft w:val="0"/>
          <w:marRight w:val="0"/>
          <w:marTop w:val="0"/>
          <w:marBottom w:val="0"/>
          <w:divBdr>
            <w:top w:val="none" w:sz="0" w:space="0" w:color="auto"/>
            <w:left w:val="single" w:sz="24" w:space="31" w:color="7FC0DB"/>
            <w:bottom w:val="none" w:sz="0" w:space="0" w:color="auto"/>
            <w:right w:val="none" w:sz="0" w:space="0" w:color="auto"/>
          </w:divBdr>
        </w:div>
        <w:div w:id="447311224">
          <w:marLeft w:val="0"/>
          <w:marRight w:val="0"/>
          <w:marTop w:val="0"/>
          <w:marBottom w:val="0"/>
          <w:divBdr>
            <w:top w:val="none" w:sz="0" w:space="0" w:color="auto"/>
            <w:left w:val="single" w:sz="24" w:space="31" w:color="7FC0DB"/>
            <w:bottom w:val="none" w:sz="0" w:space="0" w:color="auto"/>
            <w:right w:val="none" w:sz="0" w:space="0" w:color="auto"/>
          </w:divBdr>
        </w:div>
        <w:div w:id="1131631166">
          <w:marLeft w:val="0"/>
          <w:marRight w:val="0"/>
          <w:marTop w:val="0"/>
          <w:marBottom w:val="0"/>
          <w:divBdr>
            <w:top w:val="none" w:sz="0" w:space="0" w:color="auto"/>
            <w:left w:val="single" w:sz="24" w:space="31" w:color="98CFC1"/>
            <w:bottom w:val="none" w:sz="0" w:space="0" w:color="auto"/>
            <w:right w:val="none" w:sz="0" w:space="0" w:color="auto"/>
          </w:divBdr>
        </w:div>
        <w:div w:id="424153753">
          <w:marLeft w:val="0"/>
          <w:marRight w:val="0"/>
          <w:marTop w:val="0"/>
          <w:marBottom w:val="0"/>
          <w:divBdr>
            <w:top w:val="none" w:sz="0" w:space="0" w:color="auto"/>
            <w:left w:val="single" w:sz="24" w:space="31" w:color="7FC0DB"/>
            <w:bottom w:val="none" w:sz="0" w:space="0" w:color="auto"/>
            <w:right w:val="none" w:sz="0" w:space="0" w:color="auto"/>
          </w:divBdr>
        </w:div>
        <w:div w:id="1444963380">
          <w:marLeft w:val="0"/>
          <w:marRight w:val="0"/>
          <w:marTop w:val="0"/>
          <w:marBottom w:val="0"/>
          <w:divBdr>
            <w:top w:val="none" w:sz="0" w:space="0" w:color="auto"/>
            <w:left w:val="single" w:sz="24" w:space="31" w:color="7FC0DB"/>
            <w:bottom w:val="none" w:sz="0" w:space="0" w:color="auto"/>
            <w:right w:val="none" w:sz="0" w:space="0" w:color="auto"/>
          </w:divBdr>
        </w:div>
        <w:div w:id="501548882">
          <w:marLeft w:val="0"/>
          <w:marRight w:val="0"/>
          <w:marTop w:val="0"/>
          <w:marBottom w:val="0"/>
          <w:divBdr>
            <w:top w:val="none" w:sz="0" w:space="0" w:color="auto"/>
            <w:left w:val="single" w:sz="24" w:space="31" w:color="7FC0DB"/>
            <w:bottom w:val="none" w:sz="0" w:space="0" w:color="auto"/>
            <w:right w:val="none" w:sz="0" w:space="0" w:color="auto"/>
          </w:divBdr>
        </w:div>
        <w:div w:id="331876983">
          <w:marLeft w:val="0"/>
          <w:marRight w:val="0"/>
          <w:marTop w:val="0"/>
          <w:marBottom w:val="0"/>
          <w:divBdr>
            <w:top w:val="none" w:sz="0" w:space="0" w:color="auto"/>
            <w:left w:val="single" w:sz="24" w:space="31" w:color="7FC0DB"/>
            <w:bottom w:val="none" w:sz="0" w:space="0" w:color="auto"/>
            <w:right w:val="none" w:sz="0" w:space="0" w:color="auto"/>
          </w:divBdr>
        </w:div>
        <w:div w:id="1834056027">
          <w:marLeft w:val="0"/>
          <w:marRight w:val="0"/>
          <w:marTop w:val="0"/>
          <w:marBottom w:val="0"/>
          <w:divBdr>
            <w:top w:val="none" w:sz="0" w:space="0" w:color="auto"/>
            <w:left w:val="single" w:sz="24" w:space="31" w:color="DDA7AE"/>
            <w:bottom w:val="none" w:sz="0" w:space="0" w:color="auto"/>
            <w:right w:val="none" w:sz="0" w:space="0" w:color="auto"/>
          </w:divBdr>
        </w:div>
        <w:div w:id="632637693">
          <w:marLeft w:val="0"/>
          <w:marRight w:val="0"/>
          <w:marTop w:val="0"/>
          <w:marBottom w:val="0"/>
          <w:divBdr>
            <w:top w:val="none" w:sz="0" w:space="0" w:color="auto"/>
            <w:left w:val="single" w:sz="24" w:space="31" w:color="7FC0DB"/>
            <w:bottom w:val="none" w:sz="0" w:space="0" w:color="auto"/>
            <w:right w:val="none" w:sz="0" w:space="0" w:color="auto"/>
          </w:divBdr>
        </w:div>
        <w:div w:id="2077118149">
          <w:marLeft w:val="0"/>
          <w:marRight w:val="0"/>
          <w:marTop w:val="0"/>
          <w:marBottom w:val="0"/>
          <w:divBdr>
            <w:top w:val="none" w:sz="0" w:space="0" w:color="auto"/>
            <w:left w:val="single" w:sz="24" w:space="31" w:color="7FC0DB"/>
            <w:bottom w:val="none" w:sz="0" w:space="0" w:color="auto"/>
            <w:right w:val="none" w:sz="0" w:space="0" w:color="auto"/>
          </w:divBdr>
        </w:div>
        <w:div w:id="658072098">
          <w:marLeft w:val="0"/>
          <w:marRight w:val="0"/>
          <w:marTop w:val="0"/>
          <w:marBottom w:val="0"/>
          <w:divBdr>
            <w:top w:val="none" w:sz="0" w:space="0" w:color="auto"/>
            <w:left w:val="single" w:sz="24" w:space="31" w:color="7FC0DB"/>
            <w:bottom w:val="none" w:sz="0" w:space="0" w:color="auto"/>
            <w:right w:val="none" w:sz="0" w:space="0" w:color="auto"/>
          </w:divBdr>
        </w:div>
        <w:div w:id="977300552">
          <w:marLeft w:val="0"/>
          <w:marRight w:val="0"/>
          <w:marTop w:val="0"/>
          <w:marBottom w:val="0"/>
          <w:divBdr>
            <w:top w:val="none" w:sz="0" w:space="0" w:color="auto"/>
            <w:left w:val="single" w:sz="24" w:space="31" w:color="E9C89B"/>
            <w:bottom w:val="none" w:sz="0" w:space="0" w:color="auto"/>
            <w:right w:val="none" w:sz="0" w:space="0" w:color="auto"/>
          </w:divBdr>
        </w:div>
        <w:div w:id="762841615">
          <w:marLeft w:val="0"/>
          <w:marRight w:val="0"/>
          <w:marTop w:val="0"/>
          <w:marBottom w:val="0"/>
          <w:divBdr>
            <w:top w:val="none" w:sz="0" w:space="0" w:color="auto"/>
            <w:left w:val="single" w:sz="24" w:space="31" w:color="DDA7AE"/>
            <w:bottom w:val="none" w:sz="0" w:space="0" w:color="auto"/>
            <w:right w:val="none" w:sz="0" w:space="0" w:color="auto"/>
          </w:divBdr>
        </w:div>
        <w:div w:id="2067337090">
          <w:marLeft w:val="0"/>
          <w:marRight w:val="0"/>
          <w:marTop w:val="0"/>
          <w:marBottom w:val="0"/>
          <w:divBdr>
            <w:top w:val="none" w:sz="0" w:space="0" w:color="auto"/>
            <w:left w:val="single" w:sz="24" w:space="31" w:color="DDA7AE"/>
            <w:bottom w:val="none" w:sz="0" w:space="0" w:color="auto"/>
            <w:right w:val="none" w:sz="0" w:space="0" w:color="auto"/>
          </w:divBdr>
        </w:div>
        <w:div w:id="2139838272">
          <w:marLeft w:val="0"/>
          <w:marRight w:val="0"/>
          <w:marTop w:val="0"/>
          <w:marBottom w:val="0"/>
          <w:divBdr>
            <w:top w:val="none" w:sz="0" w:space="0" w:color="auto"/>
            <w:left w:val="single" w:sz="24" w:space="31" w:color="7FC0DB"/>
            <w:bottom w:val="none" w:sz="0" w:space="0" w:color="auto"/>
            <w:right w:val="none" w:sz="0" w:space="0" w:color="auto"/>
          </w:divBdr>
        </w:div>
        <w:div w:id="309527117">
          <w:marLeft w:val="0"/>
          <w:marRight w:val="0"/>
          <w:marTop w:val="0"/>
          <w:marBottom w:val="0"/>
          <w:divBdr>
            <w:top w:val="none" w:sz="0" w:space="0" w:color="auto"/>
            <w:left w:val="single" w:sz="24" w:space="31" w:color="E9C89B"/>
            <w:bottom w:val="none" w:sz="0" w:space="0" w:color="auto"/>
            <w:right w:val="none" w:sz="0" w:space="0" w:color="auto"/>
          </w:divBdr>
        </w:div>
        <w:div w:id="978069204">
          <w:marLeft w:val="0"/>
          <w:marRight w:val="0"/>
          <w:marTop w:val="0"/>
          <w:marBottom w:val="0"/>
          <w:divBdr>
            <w:top w:val="none" w:sz="0" w:space="0" w:color="auto"/>
            <w:left w:val="single" w:sz="24" w:space="31" w:color="98CFC1"/>
            <w:bottom w:val="none" w:sz="0" w:space="0" w:color="auto"/>
            <w:right w:val="none" w:sz="0" w:space="0" w:color="auto"/>
          </w:divBdr>
        </w:div>
        <w:div w:id="247887968">
          <w:marLeft w:val="0"/>
          <w:marRight w:val="0"/>
          <w:marTop w:val="0"/>
          <w:marBottom w:val="0"/>
          <w:divBdr>
            <w:top w:val="none" w:sz="0" w:space="0" w:color="auto"/>
            <w:left w:val="single" w:sz="24" w:space="31" w:color="98CFC1"/>
            <w:bottom w:val="none" w:sz="0" w:space="0" w:color="auto"/>
            <w:right w:val="none" w:sz="0" w:space="0" w:color="auto"/>
          </w:divBdr>
        </w:div>
        <w:div w:id="1891110302">
          <w:marLeft w:val="0"/>
          <w:marRight w:val="0"/>
          <w:marTop w:val="0"/>
          <w:marBottom w:val="0"/>
          <w:divBdr>
            <w:top w:val="none" w:sz="0" w:space="0" w:color="auto"/>
            <w:left w:val="single" w:sz="24" w:space="31" w:color="98CFC1"/>
            <w:bottom w:val="none" w:sz="0" w:space="0" w:color="auto"/>
            <w:right w:val="none" w:sz="0" w:space="0" w:color="auto"/>
          </w:divBdr>
        </w:div>
        <w:div w:id="1119448095">
          <w:marLeft w:val="0"/>
          <w:marRight w:val="0"/>
          <w:marTop w:val="0"/>
          <w:marBottom w:val="0"/>
          <w:divBdr>
            <w:top w:val="none" w:sz="0" w:space="0" w:color="auto"/>
            <w:left w:val="single" w:sz="24" w:space="31" w:color="DDA7AE"/>
            <w:bottom w:val="none" w:sz="0" w:space="0" w:color="auto"/>
            <w:right w:val="none" w:sz="0" w:space="0" w:color="auto"/>
          </w:divBdr>
        </w:div>
        <w:div w:id="2074574814">
          <w:marLeft w:val="0"/>
          <w:marRight w:val="0"/>
          <w:marTop w:val="0"/>
          <w:marBottom w:val="0"/>
          <w:divBdr>
            <w:top w:val="none" w:sz="0" w:space="0" w:color="auto"/>
            <w:left w:val="single" w:sz="24" w:space="31" w:color="DDA7AE"/>
            <w:bottom w:val="none" w:sz="0" w:space="0" w:color="auto"/>
            <w:right w:val="none" w:sz="0" w:space="0" w:color="auto"/>
          </w:divBdr>
        </w:div>
        <w:div w:id="850684706">
          <w:marLeft w:val="0"/>
          <w:marRight w:val="0"/>
          <w:marTop w:val="0"/>
          <w:marBottom w:val="0"/>
          <w:divBdr>
            <w:top w:val="none" w:sz="0" w:space="0" w:color="auto"/>
            <w:left w:val="single" w:sz="24" w:space="31" w:color="E9C89B"/>
            <w:bottom w:val="none" w:sz="0" w:space="0" w:color="auto"/>
            <w:right w:val="none" w:sz="0" w:space="0" w:color="auto"/>
          </w:divBdr>
        </w:div>
        <w:div w:id="1436825084">
          <w:marLeft w:val="0"/>
          <w:marRight w:val="0"/>
          <w:marTop w:val="0"/>
          <w:marBottom w:val="0"/>
          <w:divBdr>
            <w:top w:val="none" w:sz="0" w:space="0" w:color="auto"/>
            <w:left w:val="single" w:sz="24" w:space="31" w:color="98CFC1"/>
            <w:bottom w:val="none" w:sz="0" w:space="0" w:color="auto"/>
            <w:right w:val="none" w:sz="0" w:space="0" w:color="auto"/>
          </w:divBdr>
        </w:div>
        <w:div w:id="646400172">
          <w:marLeft w:val="0"/>
          <w:marRight w:val="0"/>
          <w:marTop w:val="0"/>
          <w:marBottom w:val="0"/>
          <w:divBdr>
            <w:top w:val="none" w:sz="0" w:space="0" w:color="auto"/>
            <w:left w:val="single" w:sz="24" w:space="31" w:color="98CFC1"/>
            <w:bottom w:val="none" w:sz="0" w:space="0" w:color="auto"/>
            <w:right w:val="none" w:sz="0" w:space="0" w:color="auto"/>
          </w:divBdr>
        </w:div>
        <w:div w:id="2043704509">
          <w:marLeft w:val="0"/>
          <w:marRight w:val="0"/>
          <w:marTop w:val="0"/>
          <w:marBottom w:val="0"/>
          <w:divBdr>
            <w:top w:val="none" w:sz="0" w:space="0" w:color="auto"/>
            <w:left w:val="single" w:sz="24" w:space="31" w:color="98CFC1"/>
            <w:bottom w:val="none" w:sz="0" w:space="0" w:color="auto"/>
            <w:right w:val="none" w:sz="0" w:space="0" w:color="auto"/>
          </w:divBdr>
        </w:div>
        <w:div w:id="273025754">
          <w:marLeft w:val="0"/>
          <w:marRight w:val="0"/>
          <w:marTop w:val="0"/>
          <w:marBottom w:val="0"/>
          <w:divBdr>
            <w:top w:val="none" w:sz="0" w:space="0" w:color="auto"/>
            <w:left w:val="single" w:sz="24" w:space="31" w:color="7FC0DB"/>
            <w:bottom w:val="none" w:sz="0" w:space="0" w:color="auto"/>
            <w:right w:val="none" w:sz="0" w:space="0" w:color="auto"/>
          </w:divBdr>
        </w:div>
        <w:div w:id="1702318640">
          <w:marLeft w:val="0"/>
          <w:marRight w:val="0"/>
          <w:marTop w:val="0"/>
          <w:marBottom w:val="0"/>
          <w:divBdr>
            <w:top w:val="none" w:sz="0" w:space="0" w:color="auto"/>
            <w:left w:val="single" w:sz="24" w:space="31" w:color="E9C89B"/>
            <w:bottom w:val="none" w:sz="0" w:space="0" w:color="auto"/>
            <w:right w:val="none" w:sz="0" w:space="0" w:color="auto"/>
          </w:divBdr>
        </w:div>
        <w:div w:id="689376151">
          <w:marLeft w:val="0"/>
          <w:marRight w:val="0"/>
          <w:marTop w:val="0"/>
          <w:marBottom w:val="0"/>
          <w:divBdr>
            <w:top w:val="none" w:sz="0" w:space="0" w:color="auto"/>
            <w:left w:val="single" w:sz="24" w:space="31" w:color="E9C89B"/>
            <w:bottom w:val="none" w:sz="0" w:space="0" w:color="auto"/>
            <w:right w:val="none" w:sz="0" w:space="0" w:color="auto"/>
          </w:divBdr>
        </w:div>
        <w:div w:id="962148639">
          <w:marLeft w:val="0"/>
          <w:marRight w:val="0"/>
          <w:marTop w:val="0"/>
          <w:marBottom w:val="0"/>
          <w:divBdr>
            <w:top w:val="none" w:sz="0" w:space="0" w:color="auto"/>
            <w:left w:val="single" w:sz="24" w:space="31" w:color="98CFC1"/>
            <w:bottom w:val="none" w:sz="0" w:space="0" w:color="auto"/>
            <w:right w:val="none" w:sz="0" w:space="0" w:color="auto"/>
          </w:divBdr>
        </w:div>
        <w:div w:id="1971746681">
          <w:marLeft w:val="0"/>
          <w:marRight w:val="0"/>
          <w:marTop w:val="0"/>
          <w:marBottom w:val="0"/>
          <w:divBdr>
            <w:top w:val="none" w:sz="0" w:space="0" w:color="auto"/>
            <w:left w:val="single" w:sz="24" w:space="31" w:color="7FC0DB"/>
            <w:bottom w:val="none" w:sz="0" w:space="0" w:color="auto"/>
            <w:right w:val="none" w:sz="0" w:space="0" w:color="auto"/>
          </w:divBdr>
        </w:div>
        <w:div w:id="1074472414">
          <w:marLeft w:val="0"/>
          <w:marRight w:val="0"/>
          <w:marTop w:val="0"/>
          <w:marBottom w:val="0"/>
          <w:divBdr>
            <w:top w:val="none" w:sz="0" w:space="0" w:color="auto"/>
            <w:left w:val="single" w:sz="24" w:space="31" w:color="7FC0DB"/>
            <w:bottom w:val="none" w:sz="0" w:space="0" w:color="auto"/>
            <w:right w:val="none" w:sz="0" w:space="0" w:color="auto"/>
          </w:divBdr>
        </w:div>
        <w:div w:id="1098260439">
          <w:marLeft w:val="0"/>
          <w:marRight w:val="0"/>
          <w:marTop w:val="0"/>
          <w:marBottom w:val="0"/>
          <w:divBdr>
            <w:top w:val="none" w:sz="0" w:space="0" w:color="auto"/>
            <w:left w:val="single" w:sz="24" w:space="31" w:color="7FC0DB"/>
            <w:bottom w:val="none" w:sz="0" w:space="0" w:color="auto"/>
            <w:right w:val="none" w:sz="0" w:space="0" w:color="auto"/>
          </w:divBdr>
        </w:div>
        <w:div w:id="953708281">
          <w:marLeft w:val="0"/>
          <w:marRight w:val="0"/>
          <w:marTop w:val="0"/>
          <w:marBottom w:val="0"/>
          <w:divBdr>
            <w:top w:val="none" w:sz="0" w:space="0" w:color="auto"/>
            <w:left w:val="single" w:sz="24" w:space="31" w:color="98CFC1"/>
            <w:bottom w:val="none" w:sz="0" w:space="0" w:color="auto"/>
            <w:right w:val="none" w:sz="0" w:space="0" w:color="auto"/>
          </w:divBdr>
        </w:div>
        <w:div w:id="1508910369">
          <w:marLeft w:val="0"/>
          <w:marRight w:val="0"/>
          <w:marTop w:val="0"/>
          <w:marBottom w:val="0"/>
          <w:divBdr>
            <w:top w:val="none" w:sz="0" w:space="0" w:color="auto"/>
            <w:left w:val="single" w:sz="24" w:space="31" w:color="98CFC1"/>
            <w:bottom w:val="none" w:sz="0" w:space="0" w:color="auto"/>
            <w:right w:val="none" w:sz="0" w:space="0" w:color="auto"/>
          </w:divBdr>
        </w:div>
      </w:divsChild>
    </w:div>
    <w:div w:id="2116171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00901058@ntu.edu.tw" TargetMode="Externa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mailto:weitang114@gmail.com"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20https:/www.dropbox.com/s/wwmj0k430pftdzx/Requirements.docx?dl=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20https:/cacoo.com/diagrams/8Pu7JQhXCYJhTq30"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tuntun0847@gmail.com" TargetMode="External"/><Relationship Id="rId14" Type="http://schemas.openxmlformats.org/officeDocument/2006/relationships/hyperlink" Target="https://www.dropbox.com/s/x6yyh4ijju3w3u4/wbs.xlsx?dl=0"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2671</Words>
  <Characters>15231</Characters>
  <Application>Microsoft Office Word</Application>
  <DocSecurity>0</DocSecurity>
  <Lines>126</Lines>
  <Paragraphs>35</Paragraphs>
  <ScaleCrop>false</ScaleCrop>
  <Company/>
  <LinksUpToDate>false</LinksUpToDate>
  <CharactersWithSpaces>17867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李唐</dc:creator>
  <cp:keywords/>
  <dc:description/>
  <cp:lastModifiedBy>李唐</cp:lastModifiedBy>
  <cp:revision>3</cp:revision>
  <dcterms:created xsi:type="dcterms:W3CDTF">2014-12-17T16:35:00Z</dcterms:created>
  <dcterms:modified xsi:type="dcterms:W3CDTF">2014-12-17T17:09:00Z</dcterms:modified>
</cp:coreProperties>
</file>